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472D0" w14:textId="3E347822" w:rsidR="00851E76" w:rsidRPr="0014050F" w:rsidRDefault="00493C01" w:rsidP="00493C01">
      <w:pPr>
        <w:rPr>
          <w:b/>
          <w:sz w:val="44"/>
          <w:szCs w:val="44"/>
        </w:rPr>
      </w:pPr>
      <w:r>
        <w:rPr>
          <w:b/>
          <w:sz w:val="44"/>
          <w:szCs w:val="44"/>
        </w:rPr>
        <w:t xml:space="preserve">The </w:t>
      </w:r>
      <w:del w:id="0" w:author="Bahlai, Christie" w:date="2019-07-01T09:58:00Z">
        <w:r w:rsidDel="00B850F0">
          <w:rPr>
            <w:b/>
            <w:sz w:val="44"/>
            <w:szCs w:val="44"/>
          </w:rPr>
          <w:delText xml:space="preserve">Regime </w:delText>
        </w:r>
      </w:del>
      <w:ins w:id="1" w:author="Bahlai, Christie" w:date="2019-07-01T09:58:00Z">
        <w:r w:rsidR="00B850F0">
          <w:rPr>
            <w:b/>
            <w:sz w:val="44"/>
            <w:szCs w:val="44"/>
          </w:rPr>
          <w:t xml:space="preserve">Dynamic </w:t>
        </w:r>
      </w:ins>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C0A7A6C" w:rsidR="00493C01" w:rsidRDefault="00851E76" w:rsidP="00493C01">
      <w:r>
        <w:t>Short title:</w:t>
      </w:r>
      <w:r w:rsidRPr="00851E76">
        <w:t xml:space="preserve"> </w:t>
      </w:r>
      <w:del w:id="2" w:author="Bahlai, Christie" w:date="2019-07-01T10:13:00Z">
        <w:r w:rsidRPr="00851E76" w:rsidDel="00D84C75">
          <w:delText xml:space="preserve">Regime </w:delText>
        </w:r>
      </w:del>
      <w:ins w:id="3" w:author="Bahlai, Christie" w:date="2019-07-01T10:13:00Z">
        <w:r w:rsidR="00D84C75">
          <w:t>Dynamic</w:t>
        </w:r>
        <w:r w:rsidR="00D84C75" w:rsidRPr="00851E76">
          <w:t xml:space="preserve"> </w:t>
        </w:r>
      </w:ins>
      <w:r w:rsidRPr="00851E76">
        <w:t>Shift Detector: a</w:t>
      </w:r>
      <w:r w:rsidR="009A52BF">
        <w:t>n algorithm</w:t>
      </w:r>
      <w:r w:rsidRPr="00851E76">
        <w:t xml:space="preserve"> to identify changes in </w:t>
      </w:r>
      <w:del w:id="4" w:author="Bahlai, Christie" w:date="2019-07-01T14:12:00Z">
        <w:r w:rsidRPr="00851E76" w:rsidDel="00DF1F48">
          <w:delText>dynamic rules</w:delText>
        </w:r>
      </w:del>
      <w:ins w:id="5" w:author="Bahlai, Christie" w:date="2019-07-01T14:12:00Z">
        <w:r w:rsidR="00DF1F48">
          <w:t>populations</w:t>
        </w:r>
      </w:ins>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18FF34A4"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w:t>
      </w:r>
      <w:del w:id="6" w:author="Zipkin, Elise" w:date="2019-06-06T17:28:00Z">
        <w:r w:rsidDel="0080743E">
          <w:delText xml:space="preserve"> state</w:delText>
        </w:r>
      </w:del>
      <w:r>
        <w:t>s</w:t>
      </w:r>
      <w:ins w:id="7" w:author="Zipkin, Elise" w:date="2019-06-06T17:27:00Z">
        <w:r w:rsidR="0080743E">
          <w:t xml:space="preserve"> though changes in parameter values</w:t>
        </w:r>
      </w:ins>
      <w:r w:rsidRPr="0014050F">
        <w:t xml:space="preserve">. </w:t>
      </w:r>
      <w:r>
        <w:t>Yet, p</w:t>
      </w:r>
      <w:r w:rsidRPr="0014050F">
        <w:t xml:space="preserve">inpointing when </w:t>
      </w:r>
      <w:del w:id="8" w:author="Zipkin, Elise" w:date="2019-06-06T17:28:00Z">
        <w:r w:rsidRPr="0014050F" w:rsidDel="0080743E">
          <w:delText xml:space="preserve">state </w:delText>
        </w:r>
      </w:del>
      <w:ins w:id="9" w:author="Zipkin, Elise" w:date="2019-06-06T17:28:00Z">
        <w:r w:rsidR="0080743E">
          <w:t>such</w:t>
        </w:r>
        <w:r w:rsidR="0080743E" w:rsidRPr="0014050F">
          <w:t xml:space="preserve"> </w:t>
        </w:r>
      </w:ins>
      <w:r w:rsidRPr="0014050F">
        <w:t xml:space="preserve">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w:t>
      </w:r>
      <w:del w:id="10" w:author="Zipkin, Elise" w:date="2019-06-06T17:28:00Z">
        <w:r w:rsidRPr="0014050F" w:rsidDel="0080743E">
          <w:delText xml:space="preserve">such </w:delText>
        </w:r>
      </w:del>
      <w:ins w:id="11" w:author="Zipkin, Elise" w:date="2019-06-06T17:29:00Z">
        <w:r w:rsidR="0080743E">
          <w:t>parameter</w:t>
        </w:r>
      </w:ins>
      <w:ins w:id="12" w:author="Zipkin, Elise" w:date="2019-06-06T17:28:00Z">
        <w:r w:rsidR="0080743E" w:rsidRPr="0014050F">
          <w:t xml:space="preserve"> </w:t>
        </w:r>
      </w:ins>
      <w:del w:id="13" w:author="Zipkin, Elise" w:date="2019-06-06T17:29:00Z">
        <w:r w:rsidRPr="0014050F" w:rsidDel="0080743E">
          <w:delText>changes</w:delText>
        </w:r>
        <w:r w:rsidDel="0080743E">
          <w:delText xml:space="preserve">, or “regime </w:delText>
        </w:r>
      </w:del>
      <w:r>
        <w:t>shifts</w:t>
      </w:r>
      <w:del w:id="14" w:author="Zipkin, Elise" w:date="2019-06-06T17:29:00Z">
        <w:r w:rsidDel="0080743E">
          <w:delText>”,</w:delText>
        </w:r>
      </w:del>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7CFB4CEB" w:rsidR="00493C01" w:rsidRPr="0014050F" w:rsidRDefault="009A52BF" w:rsidP="00493C01">
      <w:r>
        <w:t>The</w:t>
      </w:r>
      <w:r w:rsidR="00493C01" w:rsidRPr="0014050F">
        <w:t xml:space="preserve"> “</w:t>
      </w:r>
      <w:del w:id="15" w:author="Bahlai, Christie" w:date="2019-07-01T10:01:00Z">
        <w:r w:rsidR="00493C01" w:rsidRPr="0014050F" w:rsidDel="00B850F0">
          <w:delText xml:space="preserve">Regime </w:delText>
        </w:r>
      </w:del>
      <w:ins w:id="16" w:author="Bahlai, Christie" w:date="2019-07-01T10:01:00Z">
        <w:r w:rsidR="00B850F0">
          <w:t>Dynamic</w:t>
        </w:r>
        <w:r w:rsidR="00B850F0" w:rsidRPr="0014050F">
          <w:t xml:space="preserve"> </w:t>
        </w:r>
      </w:ins>
      <w:r w:rsidR="00493C01" w:rsidRPr="0014050F">
        <w:t>Shift Detector”</w:t>
      </w:r>
      <w:r>
        <w:t xml:space="preserve"> is a</w:t>
      </w:r>
      <w:ins w:id="17" w:author="Bahlai, Christie" w:date="2019-07-01T11:05:00Z">
        <w:r w:rsidR="00F63325">
          <w:t>n</w:t>
        </w:r>
      </w:ins>
      <w:r>
        <w:t xml:space="preserve"> </w:t>
      </w:r>
      <w:del w:id="18" w:author="Bahlai, Christie" w:date="2019-07-01T10:50:00Z">
        <w:r w:rsidDel="00997D87">
          <w:delText xml:space="preserve">model </w:delText>
        </w:r>
      </w:del>
      <w:ins w:id="19" w:author="Bahlai, Christie" w:date="2019-07-01T10:50:00Z">
        <w:r w:rsidR="00997D87">
          <w:t>algorithm</w:t>
        </w:r>
        <w:r w:rsidR="00997D87">
          <w:t xml:space="preserve"> </w:t>
        </w:r>
      </w:ins>
      <w:r>
        <w:t>we developed to</w:t>
      </w:r>
      <w:r w:rsidR="00493C01" w:rsidRPr="0014050F">
        <w:t xml:space="preserve"> </w:t>
      </w:r>
      <w:r w:rsidR="00FA21FA">
        <w:t xml:space="preserve">identify </w:t>
      </w:r>
      <w:r w:rsidR="00A366AF">
        <w:t>changes</w:t>
      </w:r>
      <w:r w:rsidR="00686F95">
        <w:t xml:space="preserve"> in</w:t>
      </w:r>
      <w:r w:rsidR="00E82218">
        <w:t xml:space="preserve"> the parameters</w:t>
      </w:r>
      <w:r w:rsidR="00686F95" w:rsidRPr="0014050F">
        <w:t xml:space="preserve"> </w:t>
      </w:r>
      <w:r w:rsidR="00493C01">
        <w:t xml:space="preserve">governing the </w:t>
      </w:r>
      <w:r w:rsidR="00E82218">
        <w:t xml:space="preserve">temporal </w:t>
      </w:r>
      <w:r w:rsidR="00493C01">
        <w:t>fluctuations</w:t>
      </w:r>
      <w:r w:rsidR="00493C01" w:rsidRPr="0014050F">
        <w:t xml:space="preserve"> </w:t>
      </w:r>
      <w:r>
        <w:t xml:space="preserve">in </w:t>
      </w:r>
      <w:r w:rsidR="00493C01" w:rsidRPr="0014050F">
        <w:t>population</w:t>
      </w:r>
      <w:r>
        <w:t>s</w:t>
      </w:r>
      <w:r w:rsidR="00493C01" w:rsidRPr="0014050F">
        <w:t>. Th</w:t>
      </w:r>
      <w:r w:rsidR="00493C01">
        <w:t>e</w:t>
      </w:r>
      <w:r w:rsidR="00493C01" w:rsidRPr="0014050F">
        <w:t xml:space="preserve"> </w:t>
      </w:r>
      <w:del w:id="20" w:author="Bahlai, Christie" w:date="2019-07-01T10:51:00Z">
        <w:r w:rsidR="00493C01" w:rsidDel="00997D87">
          <w:delText>model</w:delText>
        </w:r>
        <w:r w:rsidR="00493C01" w:rsidRPr="0014050F" w:rsidDel="00997D87">
          <w:delText xml:space="preserve"> </w:delText>
        </w:r>
      </w:del>
      <w:ins w:id="21" w:author="Bahlai, Christie" w:date="2019-07-01T10:51:00Z">
        <w:r w:rsidR="00997D87">
          <w:t>algorithm</w:t>
        </w:r>
      </w:ins>
      <w:ins w:id="22" w:author="Bahlai, Christie" w:date="2019-07-01T11:06:00Z">
        <w:r w:rsidR="00F63325">
          <w:t xml:space="preserve"> </w:t>
        </w:r>
      </w:ins>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 </w:t>
      </w:r>
      <w:r w:rsidR="00AF0366">
        <w:t>a particular</w:t>
      </w:r>
      <w:r w:rsidR="00AF0366" w:rsidRPr="0014050F">
        <w:t xml:space="preserve"> </w:t>
      </w:r>
      <w:r w:rsidR="00493C01"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00493C01" w:rsidRPr="0014050F">
        <w:t xml:space="preserve">. </w:t>
      </w:r>
      <w:ins w:id="23" w:author="Bahlai, Christie" w:date="2019-07-01T10:22:00Z">
        <w:r w:rsidR="005907DA">
          <w:t xml:space="preserve">Assuming an underlining Ricker population model, we examined the performance of the </w:t>
        </w:r>
        <w:proofErr w:type="spellStart"/>
        <w:r w:rsidR="005907DA">
          <w:t>D</w:t>
        </w:r>
        <w:r w:rsidR="005907DA">
          <w:t>egime</w:t>
        </w:r>
        <w:proofErr w:type="spellEnd"/>
        <w:r w:rsidR="005907DA">
          <w:t xml:space="preserve"> </w:t>
        </w:r>
      </w:ins>
      <w:ins w:id="24" w:author="Bahlai, Christie" w:date="2019-07-01T10:23:00Z">
        <w:r w:rsidR="005907DA">
          <w:t>S</w:t>
        </w:r>
      </w:ins>
      <w:ins w:id="25" w:author="Bahlai, Christie" w:date="2019-07-01T10:22:00Z">
        <w:r w:rsidR="005907DA">
          <w:t xml:space="preserve">hift </w:t>
        </w:r>
      </w:ins>
      <w:ins w:id="26" w:author="Bahlai, Christie" w:date="2019-07-01T10:23:00Z">
        <w:r w:rsidR="005907DA">
          <w:t>D</w:t>
        </w:r>
      </w:ins>
      <w:ins w:id="27" w:author="Bahlai, Christie" w:date="2019-07-01T10:22:00Z">
        <w:r w:rsidR="005907DA">
          <w:t>etector with simulations</w:t>
        </w:r>
      </w:ins>
      <w:del w:id="28" w:author="Bahlai, Christie" w:date="2019-07-01T10:23:00Z">
        <w:r w:rsidR="00493C01" w:rsidRPr="0014050F" w:rsidDel="005907DA">
          <w:delText xml:space="preserve">We examined </w:delText>
        </w:r>
        <w:r w:rsidDel="005907DA">
          <w:delText>its performance</w:delText>
        </w:r>
        <w:r w:rsidR="00493C01" w:rsidRPr="0014050F" w:rsidDel="005907DA">
          <w:delText xml:space="preserve"> with </w:delText>
        </w:r>
        <w:r w:rsidR="004F7957" w:rsidDel="005907DA">
          <w:delText>simulations</w:delText>
        </w:r>
      </w:del>
      <w:r w:rsidR="00493C01" w:rsidRPr="0014050F">
        <w:t xml:space="preserve"> and </w:t>
      </w:r>
      <w:r w:rsidR="0024464F">
        <w:t xml:space="preserve">two insect </w:t>
      </w:r>
      <w:r w:rsidR="00493C01" w:rsidRPr="0014050F">
        <w:t>case studies</w:t>
      </w:r>
      <w:r w:rsidR="0024464F">
        <w:t>.</w:t>
      </w:r>
      <w:r>
        <w:t xml:space="preserve"> </w:t>
      </w:r>
      <w:r w:rsidR="00493C01" w:rsidRPr="0014050F">
        <w:t xml:space="preserve">We found that under low </w:t>
      </w:r>
      <w:r w:rsidR="00F40045">
        <w:t xml:space="preserve">environmental/sampling </w:t>
      </w:r>
      <w:r w:rsidR="00BB5C7E">
        <w:t>noise</w:t>
      </w:r>
      <w:r w:rsidR="00493C01" w:rsidRPr="0014050F">
        <w:t xml:space="preserve">, the </w:t>
      </w:r>
      <w:r w:rsidR="00DA72A4">
        <w:t xml:space="preserve">break point sets selected by the </w:t>
      </w:r>
      <w:ins w:id="29" w:author="Bahlai, Christie" w:date="2019-07-01T10:02:00Z">
        <w:r w:rsidR="00B850F0">
          <w:t>Dynamic</w:t>
        </w:r>
      </w:ins>
      <w:del w:id="30" w:author="Bahlai, Christie" w:date="2019-07-01T10:02:00Z">
        <w:r w:rsidR="00FA21FA" w:rsidDel="00B850F0">
          <w:delText>R</w:delText>
        </w:r>
        <w:r w:rsidR="00FA21FA" w:rsidRPr="0014050F" w:rsidDel="00B850F0">
          <w:delText>egime</w:delText>
        </w:r>
      </w:del>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del w:id="31" w:author="Bahlai, Christie" w:date="2019-07-01T10:51:00Z">
        <w:r w:rsidDel="00997D87">
          <w:delText>model</w:delText>
        </w:r>
        <w:r w:rsidR="00493C01" w:rsidRPr="0014050F" w:rsidDel="00997D87">
          <w:delText xml:space="preserve"> </w:delText>
        </w:r>
      </w:del>
      <w:ins w:id="32" w:author="Bahlai, Christie" w:date="2019-07-01T10:51:00Z">
        <w:r w:rsidR="00997D87">
          <w:t>algorithm</w:t>
        </w:r>
        <w:r w:rsidR="00997D87" w:rsidRPr="0014050F">
          <w:t xml:space="preserve"> </w:t>
        </w:r>
      </w:ins>
      <w:r w:rsidR="00493C01" w:rsidRPr="0014050F">
        <w:t>identified shifts in population cycling associated with</w:t>
      </w:r>
      <w:r w:rsidR="00493C01">
        <w:t xml:space="preserve"> variation</w:t>
      </w:r>
      <w:ins w:id="33" w:author="Zipkin, Elise" w:date="2019-06-23T13:23:00Z">
        <w:r w:rsidR="00011F4A">
          <w:t>s</w:t>
        </w:r>
      </w:ins>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 xml:space="preserve">for the </w:t>
      </w:r>
      <w:ins w:id="34" w:author="Zipkin, Elise" w:date="2019-06-23T13:23:00Z">
        <w:r w:rsidR="00011F4A">
          <w:t xml:space="preserve">case study highlighting a </w:t>
        </w:r>
      </w:ins>
      <w:r w:rsidR="0024464F">
        <w:t xml:space="preserve">decline process </w:t>
      </w:r>
      <w:r w:rsidR="00B35270">
        <w:t xml:space="preserve">generally coincided with </w:t>
      </w:r>
      <w:r w:rsidR="00E06798">
        <w:t xml:space="preserve">changing </w:t>
      </w:r>
      <w:r w:rsidR="00B35270">
        <w:t>management practices affecting the availability of hos</w:t>
      </w:r>
      <w:r w:rsidR="0024464F">
        <w:t>tplants</w:t>
      </w:r>
      <w:r w:rsidR="00B35270">
        <w:t xml:space="preserve">. </w:t>
      </w:r>
    </w:p>
    <w:p w14:paraId="267DAE0E" w14:textId="055B13FF" w:rsidR="00493C01" w:rsidRDefault="00342D01" w:rsidP="00493C01">
      <w:r>
        <w:t xml:space="preserve">The </w:t>
      </w:r>
      <w:ins w:id="35" w:author="Bahlai, Christie" w:date="2019-07-01T10:02:00Z">
        <w:r w:rsidR="00B850F0">
          <w:t>Dynamic</w:t>
        </w:r>
      </w:ins>
      <w:del w:id="36" w:author="Bahlai, Christie" w:date="2019-07-01T10:02:00Z">
        <w:r w:rsidR="00845569" w:rsidDel="00B850F0">
          <w:delText>R</w:delText>
        </w:r>
        <w:r w:rsidDel="00B850F0">
          <w:delText>egime</w:delText>
        </w:r>
      </w:del>
      <w:r>
        <w:t xml:space="preserve"> </w:t>
      </w:r>
      <w:r w:rsidR="00845569">
        <w:t>S</w:t>
      </w:r>
      <w:r>
        <w:t xml:space="preserve">hift </w:t>
      </w:r>
      <w:r w:rsidR="00845569">
        <w:t>D</w:t>
      </w:r>
      <w:r>
        <w:t xml:space="preserve">etector </w:t>
      </w:r>
      <w:r w:rsidR="00D93CA5">
        <w:t xml:space="preserve">identifies </w:t>
      </w:r>
      <w:r>
        <w:t>break</w:t>
      </w:r>
      <w:r w:rsidR="00B35270">
        <w:t xml:space="preserve"> points within time series data and quantifies</w:t>
      </w:r>
      <w:r>
        <w:t xml:space="preserve"> the strength of evidence for each break point. </w:t>
      </w:r>
      <w:r w:rsidR="00493C01" w:rsidRPr="0014050F">
        <w:t xml:space="preserve">When interpreted in the context of species biology, the </w:t>
      </w:r>
      <w:del w:id="37" w:author="Bahlai, Christie" w:date="2019-07-01T11:06:00Z">
        <w:r w:rsidR="0024464F" w:rsidDel="00F63325">
          <w:delText xml:space="preserve">model </w:delText>
        </w:r>
      </w:del>
      <w:ins w:id="38" w:author="Bahlai, Christie" w:date="2019-07-01T11:06:00Z">
        <w:r w:rsidR="00F63325">
          <w:t>algorithm</w:t>
        </w:r>
        <w:r w:rsidR="00F63325">
          <w:t xml:space="preserve"> </w:t>
        </w:r>
      </w:ins>
      <w:r w:rsidR="0024464F">
        <w:t>can</w:t>
      </w:r>
      <w:r w:rsidR="00493C01"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w:t>
      </w:r>
      <w:del w:id="39" w:author="Bahlai, Christie" w:date="2019-07-01T10:02:00Z">
        <w:r w:rsidR="00324AC6" w:rsidDel="00B850F0">
          <w:delText xml:space="preserve"> to other states</w:delText>
        </w:r>
      </w:del>
      <w:r w:rsidR="00493C01"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7314EB95" w:rsidR="00CC5C18" w:rsidRPr="00C1333E" w:rsidRDefault="00CC5C18" w:rsidP="00493C01">
      <w:pPr>
        <w:rPr>
          <w:rFonts w:cstheme="minorHAnsi"/>
        </w:rPr>
      </w:pPr>
      <w:r w:rsidRPr="00C1333E">
        <w:rPr>
          <w:rFonts w:cstheme="minorHAnsi"/>
        </w:rPr>
        <w:t xml:space="preserve">Populations naturally fluctuate over time,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Pinpointing when </w:t>
      </w:r>
      <w:del w:id="40" w:author="Bahlai, Christie" w:date="2019-07-01T10:03:00Z">
        <w:r w:rsidRPr="00C1333E" w:rsidDel="00B850F0">
          <w:rPr>
            <w:rFonts w:cstheme="minorHAnsi"/>
          </w:rPr>
          <w:delText xml:space="preserve">state </w:delText>
        </w:r>
      </w:del>
      <w:ins w:id="41" w:author="Bahlai, Christie" w:date="2019-07-01T10:03:00Z">
        <w:r w:rsidR="00B850F0">
          <w:rPr>
            <w:rFonts w:cstheme="minorHAnsi"/>
          </w:rPr>
          <w:t>dynamic</w:t>
        </w:r>
        <w:r w:rsidR="00B850F0" w:rsidRPr="00C1333E">
          <w:rPr>
            <w:rFonts w:cstheme="minorHAnsi"/>
          </w:rPr>
          <w:t xml:space="preserve"> </w:t>
        </w:r>
      </w:ins>
      <w:r w:rsidRPr="00C1333E">
        <w:rPr>
          <w:rFonts w:cstheme="minorHAnsi"/>
        </w:rPr>
        <w:t xml:space="preserve">changes occur in naturally fluctuating populations is difficult because </w:t>
      </w:r>
      <w:r w:rsidR="00C1333E" w:rsidRPr="00C1333E">
        <w:rPr>
          <w:rFonts w:cstheme="minorHAnsi"/>
        </w:rPr>
        <w:t xml:space="preserve">environmental change can manifest in changes to the internal rules governing the process. </w:t>
      </w:r>
      <w:r w:rsidRPr="00C1333E">
        <w:rPr>
          <w:rFonts w:cstheme="minorHAnsi"/>
          <w:shd w:val="clear" w:color="auto" w:fill="FFFFFF"/>
        </w:rPr>
        <w:t xml:space="preserve">In this manuscript, we develop a novel break-point analysis tool for population time series data. The tool uses </w:t>
      </w:r>
      <w:del w:id="42" w:author="Bahlai, Christie" w:date="2019-06-04T14:58:00Z">
        <w:r w:rsidRPr="00C1333E" w:rsidDel="00055A15">
          <w:rPr>
            <w:rFonts w:cstheme="minorHAnsi"/>
            <w:shd w:val="clear" w:color="auto" w:fill="FFFFFF"/>
          </w:rPr>
          <w:delText>the Ricker model</w:delText>
        </w:r>
        <w:r w:rsidR="00C1333E" w:rsidRPr="00C1333E" w:rsidDel="00055A15">
          <w:rPr>
            <w:rFonts w:cstheme="minorHAnsi"/>
            <w:shd w:val="clear" w:color="auto" w:fill="FFFFFF"/>
          </w:rPr>
          <w:delText xml:space="preserve">, </w:delText>
        </w:r>
      </w:del>
      <w:r w:rsidR="00C1333E" w:rsidRPr="00C1333E">
        <w:rPr>
          <w:rFonts w:cstheme="minorHAnsi"/>
          <w:shd w:val="clear" w:color="auto" w:fill="FFFFFF"/>
        </w:rPr>
        <w:t xml:space="preserve">a simple, density </w:t>
      </w:r>
      <w:del w:id="43" w:author="Bahlai, Christie" w:date="2019-06-04T14:58:00Z">
        <w:r w:rsidR="00C1333E" w:rsidRPr="00C1333E" w:rsidDel="00055A15">
          <w:rPr>
            <w:rFonts w:cstheme="minorHAnsi"/>
            <w:shd w:val="clear" w:color="auto" w:fill="FFFFFF"/>
          </w:rPr>
          <w:delText>dependant</w:delText>
        </w:r>
      </w:del>
      <w:ins w:id="44" w:author="Bahlai, Christie" w:date="2019-06-04T14:58:00Z">
        <w:r w:rsidR="00055A15" w:rsidRPr="00C1333E">
          <w:rPr>
            <w:rFonts w:cstheme="minorHAnsi"/>
            <w:shd w:val="clear" w:color="auto" w:fill="FFFFFF"/>
          </w:rPr>
          <w:t>dependent</w:t>
        </w:r>
      </w:ins>
      <w:r w:rsidR="00C1333E" w:rsidRPr="00C1333E">
        <w:rPr>
          <w:rFonts w:cstheme="minorHAnsi"/>
          <w:shd w:val="clear" w:color="auto" w:fill="FFFFFF"/>
        </w:rPr>
        <w:t xml:space="preserve"> population model</w:t>
      </w:r>
      <w:ins w:id="45" w:author="Bahlai, Christie" w:date="2019-07-01T10:04:00Z">
        <w:r w:rsidR="00B850F0">
          <w:rPr>
            <w:rFonts w:cstheme="minorHAnsi"/>
            <w:shd w:val="clear" w:color="auto" w:fill="FFFFFF"/>
          </w:rPr>
          <w:t xml:space="preserve"> to generate data </w:t>
        </w:r>
      </w:ins>
      <w:del w:id="46" w:author="Bahlai, Christie" w:date="2019-07-01T10:04:00Z">
        <w:r w:rsidR="00C1333E" w:rsidRPr="00C1333E" w:rsidDel="00B850F0">
          <w:rPr>
            <w:rFonts w:cstheme="minorHAnsi"/>
            <w:shd w:val="clear" w:color="auto" w:fill="FFFFFF"/>
          </w:rPr>
          <w:delText>,</w:delText>
        </w:r>
        <w:r w:rsidRPr="00C1333E" w:rsidDel="00B850F0">
          <w:rPr>
            <w:rFonts w:cstheme="minorHAnsi"/>
            <w:shd w:val="clear" w:color="auto" w:fill="FFFFFF"/>
          </w:rPr>
          <w:delText xml:space="preserve"> as the data-generating process </w:delText>
        </w:r>
      </w:del>
      <w:r w:rsidRPr="00C1333E">
        <w:rPr>
          <w:rFonts w:cstheme="minorHAnsi"/>
          <w:shd w:val="clear" w:color="auto" w:fill="FFFFFF"/>
        </w:rPr>
        <w:t xml:space="preserve">for a dynamic </w:t>
      </w:r>
      <w:del w:id="47" w:author="Bahlai, Christie" w:date="2019-07-01T10:04:00Z">
        <w:r w:rsidRPr="00C1333E" w:rsidDel="00B850F0">
          <w:rPr>
            <w:rFonts w:cstheme="minorHAnsi"/>
            <w:shd w:val="clear" w:color="auto" w:fill="FFFFFF"/>
          </w:rPr>
          <w:delText>regime</w:delText>
        </w:r>
      </w:del>
      <w:ins w:id="48" w:author="Bahlai, Christie" w:date="2019-07-01T10:04:00Z">
        <w:r w:rsidR="00B850F0">
          <w:rPr>
            <w:rFonts w:cstheme="minorHAnsi"/>
            <w:shd w:val="clear" w:color="auto" w:fill="FFFFFF"/>
          </w:rPr>
          <w:t>population process</w:t>
        </w:r>
      </w:ins>
      <w:r w:rsidRPr="00C1333E">
        <w:rPr>
          <w:rFonts w:cstheme="minorHAnsi"/>
          <w:shd w:val="clear" w:color="auto" w:fill="FFFFFF"/>
        </w:rPr>
        <w:t xml:space="preserve">, iterates through all </w:t>
      </w:r>
      <w:ins w:id="49" w:author="Bahlai, Christie" w:date="2019-07-01T10:04:00Z">
        <w:r w:rsidR="00B850F0">
          <w:rPr>
            <w:rFonts w:cstheme="minorHAnsi"/>
            <w:shd w:val="clear" w:color="auto" w:fill="FFFFFF"/>
          </w:rPr>
          <w:t xml:space="preserve">possible </w:t>
        </w:r>
      </w:ins>
      <w:r w:rsidRPr="00C1333E">
        <w:rPr>
          <w:rFonts w:cstheme="minorHAnsi"/>
          <w:shd w:val="clear" w:color="auto" w:fill="FFFFFF"/>
        </w:rPr>
        <w:t xml:space="preserve">break point combinations, and uses information-theoretic decision tools (i.e. </w:t>
      </w:r>
      <w:proofErr w:type="spellStart"/>
      <w:r w:rsidRPr="00C1333E">
        <w:rPr>
          <w:rFonts w:cstheme="minorHAnsi"/>
          <w:shd w:val="clear" w:color="auto" w:fill="FFFFFF"/>
        </w:rPr>
        <w:t>Akaike's</w:t>
      </w:r>
      <w:proofErr w:type="spellEnd"/>
      <w:r w:rsidRPr="00C1333E">
        <w:rPr>
          <w:rFonts w:cstheme="minorHAnsi"/>
          <w:shd w:val="clear" w:color="auto" w:fill="FFFFFF"/>
        </w:rPr>
        <w:t xml:space="preserve"> Information </w:t>
      </w:r>
      <w:proofErr w:type="spellStart"/>
      <w:r w:rsidRPr="00C1333E">
        <w:rPr>
          <w:rFonts w:cstheme="minorHAnsi"/>
          <w:shd w:val="clear" w:color="auto" w:fill="FFFFFF"/>
        </w:rPr>
        <w:t>Criteron</w:t>
      </w:r>
      <w:proofErr w:type="spellEnd"/>
      <w:r w:rsidRPr="00C1333E">
        <w:rPr>
          <w:rFonts w:cstheme="minorHAnsi"/>
          <w:shd w:val="clear" w:color="auto" w:fill="FFFFFF"/>
        </w:rPr>
        <w:t xml:space="preserve">) to determine best fits. In this </w:t>
      </w:r>
      <w:r w:rsidR="00C1333E" w:rsidRPr="00C1333E">
        <w:rPr>
          <w:rFonts w:cstheme="minorHAnsi"/>
          <w:shd w:val="clear" w:color="auto" w:fill="FFFFFF"/>
        </w:rPr>
        <w:t>manuscript</w:t>
      </w:r>
      <w:r w:rsidRPr="00C1333E">
        <w:rPr>
          <w:rFonts w:cstheme="minorHAnsi"/>
          <w:shd w:val="clear" w:color="auto" w:fill="FFFFFF"/>
        </w:rPr>
        <w:t xml:space="preserve"> we develop the tool, simulate data under a variety of conditions to demonstrate the tool, and apply the tool to two case studies: overwintering populations of monarch butterflies and invasions of multicolored Asian ladybeetle.</w:t>
      </w:r>
      <w:r w:rsidR="00C1333E" w:rsidRPr="00C1333E">
        <w:rPr>
          <w:rFonts w:cstheme="minorHAnsi"/>
          <w:shd w:val="clear" w:color="auto" w:fill="FFFFFF"/>
        </w:rPr>
        <w:t xml:space="preserve"> We find that the tool is able to identify </w:t>
      </w:r>
      <w:del w:id="50" w:author="Bahlai, Christie" w:date="2019-07-01T10:05:00Z">
        <w:r w:rsidR="00C1333E" w:rsidRPr="00C1333E" w:rsidDel="00B850F0">
          <w:rPr>
            <w:rFonts w:cstheme="minorHAnsi"/>
            <w:shd w:val="clear" w:color="auto" w:fill="FFFFFF"/>
          </w:rPr>
          <w:delText xml:space="preserve">state </w:delText>
        </w:r>
      </w:del>
      <w:ins w:id="51" w:author="Bahlai, Christie" w:date="2019-07-01T10:05:00Z">
        <w:r w:rsidR="00B850F0">
          <w:rPr>
            <w:rFonts w:cstheme="minorHAnsi"/>
            <w:shd w:val="clear" w:color="auto" w:fill="FFFFFF"/>
          </w:rPr>
          <w:t>parameter</w:t>
        </w:r>
        <w:r w:rsidR="00B850F0" w:rsidRPr="00C1333E">
          <w:rPr>
            <w:rFonts w:cstheme="minorHAnsi"/>
            <w:shd w:val="clear" w:color="auto" w:fill="FFFFFF"/>
          </w:rPr>
          <w:t xml:space="preserve"> </w:t>
        </w:r>
      </w:ins>
      <w:r w:rsidR="00C1333E" w:rsidRPr="00C1333E">
        <w:rPr>
          <w:rFonts w:cstheme="minorHAnsi"/>
          <w:shd w:val="clear" w:color="auto" w:fill="FFFFFF"/>
        </w:rPr>
        <w:t>changes in the dynamics of both these species that correspond to known environmental change events.</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72B7BD92" w14:textId="650351E5" w:rsidR="00C8364A" w:rsidRDefault="00C8364A" w:rsidP="00C8364A">
      <w:pPr>
        <w:rPr>
          <w:ins w:id="52" w:author="Bahlai, Christie" w:date="2019-06-05T13:20:00Z"/>
        </w:rPr>
      </w:pPr>
      <w:ins w:id="53" w:author="Bahlai, Christie" w:date="2019-06-05T13:20:00Z">
        <w:r>
          <w:t xml:space="preserve">Abrupt and persistent changes in </w:t>
        </w:r>
        <w:del w:id="54" w:author="Zipkin, Elise" w:date="2019-06-06T17:30:00Z">
          <w:r w:rsidDel="0080743E">
            <w:delText xml:space="preserve">some states of </w:delText>
          </w:r>
        </w:del>
        <w:r>
          <w:t xml:space="preserve">ecological processes, and methods to detect them, have long interested ecologists </w:t>
        </w:r>
        <w:r>
          <w:fldChar w:fldCharType="begin"/>
        </w:r>
      </w:ins>
      <w:ins w:id="55" w:author="Bahlai, Christie" w:date="2019-06-05T13:24:00Z">
        <w:r>
          <w:instrText xml:space="preserve"> ADDIN ZOTERO_ITEM CSL_CITATION {"citationID":"ibrTc0Ee","properties":{"formattedCitation":"[1\\uc0\\u8211{}5]","plainCitation":"[1–5]","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J."},{"family":"Sharma","given":"Sapna"}],"issued":{"date-parts":[["2011",12,1]]}}},{"id":1129,"uris":["http://zotero.org/users/3015424/items/U6H8EN32"],"uri":["http://zotero.org/users/3015424/items/U6H8EN32"],"itemData":{"id":1129,"type":"article-journal","title":"Catastrophic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1153,"uris":["http://zotero.org/users/3015424/items/WPBPKQ7S"],"uri":["http://zotero.org/users/3015424/items/WPBPKQ7S"],"itemData":{"id":1153,"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R."}],"issued":{"date-parts":[["2003"]]}}},{"id":2205,"uris":["http://zotero.org/users/3015424/items/7QWJPYBF"],"uri":["http://zotero.org/users/3015424/items/7QWJPYBF"],"itemData":{"id":2205,"type":"article-journal","title":"Thresholds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ins>
      <w:ins w:id="56" w:author="Bahlai, Christie" w:date="2019-06-05T13:20:00Z">
        <w:r>
          <w:fldChar w:fldCharType="separate"/>
        </w:r>
      </w:ins>
      <w:ins w:id="57" w:author="Bahlai, Christie" w:date="2019-06-05T13:24:00Z">
        <w:r w:rsidRPr="00C8364A">
          <w:rPr>
            <w:rFonts w:ascii="Calibri" w:hAnsi="Calibri" w:cs="Calibri"/>
            <w:szCs w:val="24"/>
            <w:rPrChange w:id="58" w:author="Bahlai, Christie" w:date="2019-06-05T13:24:00Z">
              <w:rPr>
                <w:rFonts w:ascii="Times New Roman" w:hAnsi="Times New Roman" w:cs="Times New Roman"/>
                <w:sz w:val="24"/>
                <w:szCs w:val="24"/>
              </w:rPr>
            </w:rPrChange>
          </w:rPr>
          <w:t>[1–5]</w:t>
        </w:r>
      </w:ins>
      <w:ins w:id="59" w:author="Bahlai, Christie" w:date="2019-06-05T13:20:00Z">
        <w:r>
          <w:fldChar w:fldCharType="end"/>
        </w:r>
        <w:r>
          <w:t xml:space="preserve">. </w:t>
        </w:r>
      </w:ins>
      <w:ins w:id="60" w:author="Bahlai, Christie" w:date="2019-07-01T10:06:00Z">
        <w:r w:rsidR="00B850F0">
          <w:t>Changes to the rules governing system d</w:t>
        </w:r>
      </w:ins>
      <w:ins w:id="61" w:author="Bahlai, Christie" w:date="2019-07-01T10:07:00Z">
        <w:r w:rsidR="00D84C75">
          <w:t>y</w:t>
        </w:r>
      </w:ins>
      <w:ins w:id="62" w:author="Bahlai, Christie" w:date="2019-07-01T10:06:00Z">
        <w:r w:rsidR="00B850F0">
          <w:t>namics</w:t>
        </w:r>
      </w:ins>
      <w:ins w:id="63" w:author="Bahlai, Christie" w:date="2019-06-05T13:20:00Z">
        <w:r>
          <w:t xml:space="preserve"> can be associated with substantial impacts on biodi</w:t>
        </w:r>
        <w:r w:rsidR="00B850F0">
          <w:t xml:space="preserve">versity and ecosystem </w:t>
        </w:r>
      </w:ins>
      <w:ins w:id="64" w:author="Bahlai, Christie" w:date="2019-07-01T10:06:00Z">
        <w:r w:rsidR="00B850F0">
          <w:t>function</w:t>
        </w:r>
      </w:ins>
      <w:ins w:id="65" w:author="Bahlai, Christie" w:date="2019-06-05T13:20:00Z">
        <w:r w:rsidR="00B850F0">
          <w:t>.</w:t>
        </w:r>
      </w:ins>
      <w:ins w:id="66" w:author="Bahlai, Christie" w:date="2019-07-01T10:06:00Z">
        <w:r w:rsidR="00B850F0">
          <w:t xml:space="preserve"> T</w:t>
        </w:r>
      </w:ins>
      <w:ins w:id="67" w:author="Bahlai, Christie" w:date="2019-06-05T13:20:00Z">
        <w:r>
          <w:t xml:space="preserve">hus understanding when, and how these changes occur is of critical importance to the broader understanding the behavior of critical system parameters.  </w:t>
        </w:r>
      </w:ins>
      <w:ins w:id="68" w:author="Bahlai, Christie" w:date="2019-06-05T13:30:00Z">
        <w:r w:rsidR="00FF3EAF">
          <w:t>The s</w:t>
        </w:r>
      </w:ins>
      <w:ins w:id="69" w:author="Bahlai, Christie" w:date="2019-06-05T13:21:00Z">
        <w:r>
          <w:t>tudy</w:t>
        </w:r>
      </w:ins>
      <w:ins w:id="70" w:author="Bahlai, Christie" w:date="2019-06-05T13:22:00Z">
        <w:r>
          <w:t xml:space="preserve"> of abrupt changes,</w:t>
        </w:r>
      </w:ins>
      <w:ins w:id="71" w:author="Bahlai, Christie" w:date="2019-06-05T13:23:00Z">
        <w:r>
          <w:t xml:space="preserve"> discontinuities</w:t>
        </w:r>
      </w:ins>
      <w:ins w:id="72" w:author="Bahlai, Christie" w:date="2019-06-05T13:22:00Z">
        <w:r w:rsidR="00FF3EAF">
          <w:t xml:space="preserve"> or regime shifts</w:t>
        </w:r>
      </w:ins>
      <w:ins w:id="73" w:author="Bahlai, Christie" w:date="2019-06-05T13:31:00Z">
        <w:r w:rsidR="00FF3EAF">
          <w:t xml:space="preserve"> is highly interdisciplinary, and has </w:t>
        </w:r>
      </w:ins>
      <w:ins w:id="74" w:author="Zipkin, Elise" w:date="2019-06-23T14:01:00Z">
        <w:r w:rsidR="008C1B61">
          <w:t xml:space="preserve">been </w:t>
        </w:r>
      </w:ins>
      <w:ins w:id="75" w:author="Bahlai, Christie" w:date="2019-06-05T13:31:00Z">
        <w:r w:rsidR="00FF3EAF">
          <w:t>examined</w:t>
        </w:r>
      </w:ins>
      <w:ins w:id="76" w:author="Bahlai, Christie" w:date="2019-06-05T13:23:00Z">
        <w:r>
          <w:t xml:space="preserve"> </w:t>
        </w:r>
      </w:ins>
      <w:ins w:id="77" w:author="Zipkin, Elise" w:date="2019-06-23T14:01:00Z">
        <w:r w:rsidR="008C1B61">
          <w:t xml:space="preserve">within </w:t>
        </w:r>
      </w:ins>
      <w:ins w:id="78" w:author="Bahlai, Christie" w:date="2019-06-05T13:31:00Z">
        <w:r w:rsidR="00FF3EAF">
          <w:t xml:space="preserve">a diversity of </w:t>
        </w:r>
      </w:ins>
      <w:ins w:id="79" w:author="Bahlai, Christie" w:date="2019-06-05T13:23:00Z">
        <w:r>
          <w:t>processes</w:t>
        </w:r>
      </w:ins>
      <w:ins w:id="80" w:author="Bahlai, Christie" w:date="2019-06-05T13:24:00Z">
        <w:del w:id="81" w:author="Zipkin, Elise" w:date="2019-06-23T14:02:00Z">
          <w:r w:rsidDel="008C1B61">
            <w:delText xml:space="preserve">, for example, </w:delText>
          </w:r>
        </w:del>
      </w:ins>
      <w:ins w:id="82" w:author="Zipkin, Elise" w:date="2019-06-23T14:02:00Z">
        <w:r w:rsidR="008C1B61">
          <w:t xml:space="preserve"> such as in </w:t>
        </w:r>
      </w:ins>
      <w:ins w:id="83" w:author="Bahlai, Christie" w:date="2019-06-05T13:24:00Z">
        <w:r>
          <w:t xml:space="preserve">climate </w:t>
        </w:r>
        <w:r>
          <w:fldChar w:fldCharType="begin"/>
        </w:r>
      </w:ins>
      <w:ins w:id="84" w:author="Bahlai, Christie" w:date="2019-06-05T13:26:00Z">
        <w:r>
          <w:instrText xml:space="preserve"> ADDIN ZOTERO_ITEM CSL_CITATION {"citationID":"VLVN6hQq","properties":{"formattedCitation":"[6,7]","plainCitation":"[6,7]","noteIndex":0},"citationItems":[{"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ins>
      <w:r>
        <w:fldChar w:fldCharType="separate"/>
      </w:r>
      <w:ins w:id="85" w:author="Bahlai, Christie" w:date="2019-06-05T13:26:00Z">
        <w:r w:rsidRPr="00C8364A">
          <w:rPr>
            <w:rFonts w:ascii="Calibri" w:hAnsi="Calibri" w:cs="Calibri"/>
            <w:rPrChange w:id="86" w:author="Bahlai, Christie" w:date="2019-06-05T13:26:00Z">
              <w:rPr/>
            </w:rPrChange>
          </w:rPr>
          <w:t>[6,7]</w:t>
        </w:r>
      </w:ins>
      <w:ins w:id="87" w:author="Bahlai, Christie" w:date="2019-06-05T13:24:00Z">
        <w:r>
          <w:fldChar w:fldCharType="end"/>
        </w:r>
      </w:ins>
      <w:ins w:id="88" w:author="Zipkin, Elise" w:date="2019-06-23T14:02:00Z">
        <w:r w:rsidR="008C1B61">
          <w:t xml:space="preserve"> and</w:t>
        </w:r>
      </w:ins>
      <w:ins w:id="89" w:author="Bahlai, Christie" w:date="2019-06-05T13:27:00Z">
        <w:del w:id="90" w:author="Zipkin, Elise" w:date="2019-06-23T14:02:00Z">
          <w:r w:rsidDel="008C1B61">
            <w:delText xml:space="preserve">, </w:delText>
          </w:r>
        </w:del>
        <w:r>
          <w:t xml:space="preserve"> assemblages of organisms</w:t>
        </w:r>
      </w:ins>
      <w:ins w:id="91" w:author="Bahlai, Christie" w:date="2019-06-05T13:32:00Z">
        <w:r w:rsidR="00FF3EAF">
          <w:t xml:space="preserve"> </w:t>
        </w:r>
      </w:ins>
      <w:ins w:id="92" w:author="Bahlai, Christie" w:date="2019-06-05T13:28:00Z">
        <w:r w:rsidR="00FF3EAF">
          <w:fldChar w:fldCharType="begin"/>
        </w:r>
      </w:ins>
      <w:ins w:id="93" w:author="Bahlai, Christie" w:date="2019-06-05T13:29:00Z">
        <w:r w:rsidR="00FF3EAF">
          <w:instrText xml:space="preserve"> ADDIN ZOTERO_ITEM CSL_CITATION {"citationID":"490X2uhO","properties":{"formattedCitation":"[8]","plainCitation":"[8]","noteIndex":0},"citationItems":[{"id":2206,"uris":["http://zotero.org/users/3015424/items/LGZMA8RZ"],"uri":["http://zotero.org/users/3015424/items/LGZMA8RZ"],"itemData":{"id":2206,"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ins>
      <w:r w:rsidR="00FF3EAF">
        <w:fldChar w:fldCharType="separate"/>
      </w:r>
      <w:ins w:id="94" w:author="Bahlai, Christie" w:date="2019-06-05T13:29:00Z">
        <w:r w:rsidR="00FF3EAF" w:rsidRPr="00FF3EAF">
          <w:rPr>
            <w:rFonts w:ascii="Calibri" w:hAnsi="Calibri" w:cs="Calibri"/>
            <w:rPrChange w:id="95" w:author="Bahlai, Christie" w:date="2019-06-05T13:29:00Z">
              <w:rPr/>
            </w:rPrChange>
          </w:rPr>
          <w:t>[8]</w:t>
        </w:r>
      </w:ins>
      <w:ins w:id="96" w:author="Bahlai, Christie" w:date="2019-06-05T13:28:00Z">
        <w:r w:rsidR="00FF3EAF">
          <w:fldChar w:fldCharType="end"/>
        </w:r>
      </w:ins>
      <w:ins w:id="97" w:author="Zipkin, Elise" w:date="2019-06-23T14:02:00Z">
        <w:r w:rsidR="008C1B61">
          <w:t>.</w:t>
        </w:r>
      </w:ins>
    </w:p>
    <w:p w14:paraId="085D6F61" w14:textId="12785A6C" w:rsidR="00055A15" w:rsidRDefault="00FF3EAF" w:rsidP="00493C01">
      <w:pPr>
        <w:rPr>
          <w:ins w:id="98" w:author="Bahlai, Christie" w:date="2019-06-04T11:31:00Z"/>
        </w:rPr>
      </w:pPr>
      <w:ins w:id="99" w:author="Bahlai, Christie" w:date="2019-06-05T13:33:00Z">
        <w:r>
          <w:t xml:space="preserve">Although many approaches to understanding abrupt shifts in ecosystems focus on statistical measures of central tendency or variability, many ecosystem processes </w:t>
        </w:r>
      </w:ins>
      <w:ins w:id="100" w:author="Bahlai, Christie" w:date="2019-07-01T10:08:00Z">
        <w:r w:rsidR="00D84C75">
          <w:t xml:space="preserve">are dynamic </w:t>
        </w:r>
        <w:proofErr w:type="gramStart"/>
        <w:r w:rsidR="00D84C75">
          <w:t>and</w:t>
        </w:r>
      </w:ins>
      <w:ins w:id="101" w:author="Bahlai, Christie" w:date="2019-06-05T13:33:00Z">
        <w:r>
          <w:t xml:space="preserve"> </w:t>
        </w:r>
      </w:ins>
      <w:ins w:id="102" w:author="Bahlai, Christie" w:date="2019-07-01T10:09:00Z">
        <w:r w:rsidR="00D84C75">
          <w:t xml:space="preserve"> are</w:t>
        </w:r>
        <w:proofErr w:type="gramEnd"/>
        <w:r w:rsidR="00D84C75">
          <w:t xml:space="preserve"> thus better described by m</w:t>
        </w:r>
      </w:ins>
      <w:ins w:id="103" w:author="Bahlai, Christie" w:date="2019-06-05T13:33:00Z">
        <w:r>
          <w:t>echanistic or theoretica</w:t>
        </w:r>
        <w:r w:rsidR="00D84C75">
          <w:t>l expressions</w:t>
        </w:r>
        <w:r>
          <w:t>. Yet, tools that can be adapted directly to identify</w:t>
        </w:r>
      </w:ins>
      <w:ins w:id="104" w:author="Zipkin, Elise" w:date="2019-06-23T14:02:00Z">
        <w:r w:rsidR="008C1B61">
          <w:t xml:space="preserve"> </w:t>
        </w:r>
      </w:ins>
      <w:ins w:id="105" w:author="Bahlai, Christie" w:date="2019-06-05T13:33:00Z">
        <w:del w:id="106" w:author="Zipkin, Elise" w:date="2019-06-23T14:02:00Z">
          <w:r w:rsidDel="008C1B61">
            <w:delText xml:space="preserve">ing </w:delText>
          </w:r>
        </w:del>
        <w:r>
          <w:t xml:space="preserve">shifts in </w:t>
        </w:r>
      </w:ins>
      <w:ins w:id="107" w:author="Bahlai, Christie" w:date="2019-07-01T10:10:00Z">
        <w:r w:rsidR="00D84C75">
          <w:t>dynamic</w:t>
        </w:r>
      </w:ins>
      <w:ins w:id="108" w:author="Bahlai, Christie" w:date="2019-06-05T13:33:00Z">
        <w:r>
          <w:t xml:space="preserve"> </w:t>
        </w:r>
      </w:ins>
      <w:ins w:id="109" w:author="Bahlai, Christie" w:date="2019-07-01T10:10:00Z">
        <w:r w:rsidR="00D84C75">
          <w:t>processes</w:t>
        </w:r>
      </w:ins>
      <w:ins w:id="110" w:author="Bahlai, Christie" w:date="2019-06-05T13:33:00Z">
        <w:r>
          <w:t xml:space="preserve"> are generally lacking </w:t>
        </w:r>
        <w:r>
          <w:fldChar w:fldCharType="begin"/>
        </w:r>
        <w:r>
          <w:instrText xml:space="preserve"> ADDIN ZOTERO_ITEM CSL_CITATION {"citationID":"Bt8KNP0b","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6D0388">
          <w:rPr>
            <w:rFonts w:ascii="Calibri" w:hAnsi="Calibri" w:cs="Calibri"/>
          </w:rPr>
          <w:t>[2]</w:t>
        </w:r>
        <w:r>
          <w:fldChar w:fldCharType="end"/>
        </w:r>
        <w:r>
          <w:t xml:space="preserve">. Thus, for the purpose of the present study, we focus on abrupt changes in population regulation for density dependent populations, which are relatively simple non-linear models that require limited data input for parameterization. </w:t>
        </w:r>
      </w:ins>
      <w:r w:rsidR="00493C01">
        <w:t xml:space="preserve">Population dynamics are governed by internal, biotic rules and </w:t>
      </w:r>
      <w:r w:rsidR="00A366AF">
        <w:t xml:space="preserve">also </w:t>
      </w:r>
      <w:r w:rsidR="00751000">
        <w:t xml:space="preserve">external </w:t>
      </w:r>
      <w:r w:rsidR="00493C01">
        <w:t xml:space="preserve">abiotic factors, leading to both stochastic and deterministic forces governing </w:t>
      </w:r>
      <w:r w:rsidR="00920A86">
        <w:t xml:space="preserve">abundance </w:t>
      </w:r>
      <w:r w:rsidR="00493C01">
        <w:t xml:space="preserve">patterns </w:t>
      </w:r>
      <w:r w:rsidR="00493C01">
        <w:fldChar w:fldCharType="begin"/>
      </w:r>
      <w:ins w:id="111" w:author="Bahlai, Christie" w:date="2019-06-05T13:29:00Z">
        <w:r>
          <w:instrText xml:space="preserve"> ADDIN ZOTERO_ITEM CSL_CITATION {"citationID":"a2in70kd60p","properties":{"formattedCitation":"[9]","plainCitation":"[9]","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ins>
      <w:del w:id="112" w:author="Bahlai, Christie" w:date="2019-06-05T13:24:00Z">
        <w:r w:rsidR="002C6A8E" w:rsidDel="00C8364A">
          <w:delInstrText xml:space="preserve"> ADDIN ZOTERO_ITEM CSL_CITATION {"citationID":"a2in70kd60p","properties":{"formattedCitation":"[1]","plainCitation":"[1]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delInstrText>
        </w:r>
      </w:del>
      <w:r w:rsidR="00493C01">
        <w:fldChar w:fldCharType="separate"/>
      </w:r>
      <w:ins w:id="113" w:author="Bahlai, Christie" w:date="2019-06-05T13:29:00Z">
        <w:r w:rsidRPr="00FF3EAF">
          <w:rPr>
            <w:rFonts w:ascii="Calibri" w:hAnsi="Calibri" w:cs="Calibri"/>
            <w:rPrChange w:id="114" w:author="Bahlai, Christie" w:date="2019-06-05T13:29:00Z">
              <w:rPr/>
            </w:rPrChange>
          </w:rPr>
          <w:t>[9]</w:t>
        </w:r>
      </w:ins>
      <w:del w:id="115" w:author="Bahlai, Christie" w:date="2019-06-05T13:24:00Z">
        <w:r w:rsidR="002C6A8E" w:rsidRPr="00FF3EAF" w:rsidDel="00C8364A">
          <w:rPr>
            <w:rPrChange w:id="116" w:author="Bahlai, Christie" w:date="2019-06-05T13:29:00Z">
              <w:rPr>
                <w:rFonts w:ascii="Calibri" w:hAnsi="Calibri" w:cs="Calibri"/>
              </w:rPr>
            </w:rPrChange>
          </w:rPr>
          <w:delText>[1]</w:delText>
        </w:r>
      </w:del>
      <w:r w:rsidR="00493C01">
        <w:fldChar w:fldCharType="end"/>
      </w:r>
      <w:r w:rsidR="00493C01">
        <w:t xml:space="preserve">. External perturbations </w:t>
      </w:r>
      <w:r w:rsidR="00920A86">
        <w:t>to</w:t>
      </w:r>
      <w:r w:rsidR="00493C01">
        <w:t xml:space="preserve"> population processes can lead to </w:t>
      </w:r>
      <w:ins w:id="117" w:author="Bahlai, Christie" w:date="2019-06-04T11:05:00Z">
        <w:r w:rsidR="00E0394B">
          <w:t>shifts in the dynamic r</w:t>
        </w:r>
      </w:ins>
      <w:ins w:id="118" w:author="Bahlai, Christie" w:date="2019-07-01T10:14:00Z">
        <w:r w:rsidR="00D84C75">
          <w:t>ule</w:t>
        </w:r>
      </w:ins>
      <w:del w:id="119" w:author="Bahlai, Christie" w:date="2019-06-04T11:05:00Z">
        <w:r w:rsidR="00493C01" w:rsidDel="00E0394B">
          <w:delText>regime shifts</w:delText>
        </w:r>
      </w:del>
      <w:ins w:id="120" w:author="Bahlai, Christie" w:date="2019-06-04T11:05:00Z">
        <w:r w:rsidR="00E0394B">
          <w:t xml:space="preserve"> (that is, the sets of parameters governing the dynamics o</w:t>
        </w:r>
      </w:ins>
      <w:ins w:id="121" w:author="Bahlai, Christie" w:date="2019-06-04T11:06:00Z">
        <w:r w:rsidR="00E0394B">
          <w:t>f a population)</w:t>
        </w:r>
      </w:ins>
      <w:r w:rsidR="00493C01">
        <w:t xml:space="preserve">, where the internal rules that </w:t>
      </w:r>
      <w:del w:id="122" w:author="Bahlai, Christie" w:date="2019-06-04T11:06:00Z">
        <w:r w:rsidR="00493C01" w:rsidDel="00E0394B">
          <w:delText xml:space="preserve">govern </w:delText>
        </w:r>
        <w:r w:rsidR="00920A86" w:rsidDel="00E0394B">
          <w:delText>fluctuations</w:delText>
        </w:r>
      </w:del>
      <w:ins w:id="123" w:author="Bahlai, Christie" w:date="2019-06-04T11:06:00Z">
        <w:r w:rsidR="00E0394B">
          <w:t>control the patterns</w:t>
        </w:r>
      </w:ins>
      <w:r w:rsidR="00920A86">
        <w:t xml:space="preserve"> in </w:t>
      </w:r>
      <w:r w:rsidR="00493C01">
        <w:t>population</w:t>
      </w:r>
      <w:r w:rsidR="00920A86">
        <w:t xml:space="preserve"> abundance</w:t>
      </w:r>
      <w:r w:rsidR="00493C01">
        <w:t xml:space="preserve"> transition to </w:t>
      </w:r>
      <w:del w:id="124" w:author="Bahlai, Christie" w:date="2019-07-01T10:12:00Z">
        <w:r w:rsidR="00493C01" w:rsidDel="00D84C75">
          <w:delText>another state</w:delText>
        </w:r>
      </w:del>
      <w:ins w:id="125" w:author="Bahlai, Christie" w:date="2019-07-01T10:12:00Z">
        <w:r w:rsidR="00D84C75">
          <w:t>other values</w:t>
        </w:r>
      </w:ins>
      <w:r w:rsidR="00493C01">
        <w:t xml:space="preserve"> </w:t>
      </w:r>
      <w:r w:rsidR="00493C01">
        <w:fldChar w:fldCharType="begin"/>
      </w:r>
      <w:ins w:id="126" w:author="Bahlai, Christie" w:date="2019-06-05T13:29:00Z">
        <w:r>
          <w:instrText xml:space="preserve"> ADDIN ZOTERO_ITEM CSL_CITATION {"citationID":"ah706siu9v","properties":{"formattedCitation":"[10,11]","plainCitation":"[10,11]","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ins>
      <w:del w:id="127" w:author="Bahlai, Christie" w:date="2019-06-04T11:39:00Z">
        <w:r w:rsidR="002C6A8E" w:rsidDel="0074777A">
          <w:delInstrText xml:space="preserve"> ADDIN ZOTERO_ITEM CSL_CITATION {"citationID":"ah706siu9v","properties":{"formattedCitation":"[2,3]","plainCitation":"[2,3]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delInstrText>
        </w:r>
      </w:del>
      <w:r w:rsidR="00493C01">
        <w:fldChar w:fldCharType="separate"/>
      </w:r>
      <w:ins w:id="128" w:author="Bahlai, Christie" w:date="2019-06-05T13:29:00Z">
        <w:r w:rsidRPr="00FF3EAF">
          <w:rPr>
            <w:rFonts w:ascii="Calibri" w:hAnsi="Calibri" w:cs="Calibri"/>
            <w:rPrChange w:id="129" w:author="Bahlai, Christie" w:date="2019-06-05T13:29:00Z">
              <w:rPr/>
            </w:rPrChange>
          </w:rPr>
          <w:t>[10,11]</w:t>
        </w:r>
      </w:ins>
      <w:del w:id="130" w:author="Bahlai, Christie" w:date="2019-06-05T13:24:00Z">
        <w:r w:rsidR="002C6A8E" w:rsidRPr="00FF3EAF" w:rsidDel="00C8364A">
          <w:rPr>
            <w:rPrChange w:id="131" w:author="Bahlai, Christie" w:date="2019-06-05T13:29:00Z">
              <w:rPr>
                <w:rFonts w:ascii="Calibri" w:hAnsi="Calibri" w:cs="Calibri"/>
              </w:rPr>
            </w:rPrChange>
          </w:rPr>
          <w:delText>[2,3]</w:delText>
        </w:r>
      </w:del>
      <w:r w:rsidR="00493C01">
        <w:fldChar w:fldCharType="end"/>
      </w:r>
      <w:r w:rsidR="00493C01">
        <w:t xml:space="preserve">. Understanding how and when external environmental factors interact with internal density dependent regulation remains a fundamental challenge in population ecology </w:t>
      </w:r>
      <w:r w:rsidR="00493C01">
        <w:fldChar w:fldCharType="begin"/>
      </w:r>
      <w:ins w:id="132" w:author="Bahlai, Christie" w:date="2019-06-05T13:29:00Z">
        <w:r>
          <w:instrText xml:space="preserve"> ADDIN ZOTERO_ITEM CSL_CITATION {"citationID":"z626jZ2R","properties":{"formattedCitation":"[12,13]","plainCitation":"[12,13]","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ins>
      <w:del w:id="133" w:author="Bahlai, Christie" w:date="2019-06-05T13:25:00Z">
        <w:r w:rsidR="002C6A8E" w:rsidDel="00C8364A">
          <w:delInstrText xml:space="preserve"> ADDIN ZOTERO_ITEM CSL_CITATION {"citationID":"z626jZ2R","properties":{"formattedCitation":"[4,5]","plainCitation":"[4,5]","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delInstrText>
        </w:r>
      </w:del>
      <w:r w:rsidR="00493C01">
        <w:fldChar w:fldCharType="separate"/>
      </w:r>
      <w:ins w:id="134" w:author="Bahlai, Christie" w:date="2019-06-05T13:29:00Z">
        <w:r w:rsidRPr="00FF3EAF">
          <w:rPr>
            <w:rFonts w:ascii="Calibri" w:hAnsi="Calibri" w:cs="Calibri"/>
            <w:rPrChange w:id="135" w:author="Bahlai, Christie" w:date="2019-06-05T13:29:00Z">
              <w:rPr/>
            </w:rPrChange>
          </w:rPr>
          <w:t>[12,13]</w:t>
        </w:r>
      </w:ins>
      <w:del w:id="136" w:author="Bahlai, Christie" w:date="2019-06-05T13:25:00Z">
        <w:r w:rsidR="002C6A8E" w:rsidRPr="00FF3EAF" w:rsidDel="00C8364A">
          <w:rPr>
            <w:rPrChange w:id="137" w:author="Bahlai, Christie" w:date="2019-06-05T13:29:00Z">
              <w:rPr>
                <w:rFonts w:ascii="Calibri" w:hAnsi="Calibri" w:cs="Calibri"/>
              </w:rPr>
            </w:rPrChange>
          </w:rPr>
          <w:delText>[4,5]</w:delText>
        </w:r>
      </w:del>
      <w:r w:rsidR="00493C01">
        <w:fldChar w:fldCharType="end"/>
      </w:r>
      <w:r w:rsidR="00493C01">
        <w:t xml:space="preserve">. </w:t>
      </w:r>
    </w:p>
    <w:p w14:paraId="3A9636D1" w14:textId="4AF78B54" w:rsidR="00E72DAF" w:rsidDel="003F46C3" w:rsidRDefault="005B14A5" w:rsidP="00493C01">
      <w:pPr>
        <w:rPr>
          <w:del w:id="138" w:author="Bahlai, Christie" w:date="2019-06-04T12:43:00Z"/>
        </w:rPr>
      </w:pPr>
      <w:ins w:id="139" w:author="Bahlai, Christie" w:date="2019-06-04T13:08:00Z">
        <w:r>
          <w:t>We</w:t>
        </w:r>
      </w:ins>
      <w:ins w:id="140" w:author="Bahlai, Christie" w:date="2019-06-04T11:32:00Z">
        <w:r w:rsidR="00E72DAF">
          <w:t xml:space="preserve"> define the set of parameters governing the </w:t>
        </w:r>
      </w:ins>
      <w:ins w:id="141" w:author="Bahlai, Christie" w:date="2019-06-04T11:33:00Z">
        <w:r w:rsidR="00E72DAF">
          <w:t xml:space="preserve">dynamics of a population as its </w:t>
        </w:r>
        <w:r w:rsidR="00E72DAF" w:rsidRPr="00E72DAF">
          <w:rPr>
            <w:i/>
            <w:rPrChange w:id="142" w:author="Bahlai, Christie" w:date="2019-06-04T11:34:00Z">
              <w:rPr/>
            </w:rPrChange>
          </w:rPr>
          <w:t>dynamic rule</w:t>
        </w:r>
        <w:r w:rsidR="00E72DAF">
          <w:t xml:space="preserve">, and an abrupt shift in these </w:t>
        </w:r>
      </w:ins>
      <w:ins w:id="143" w:author="Bahlai, Christie" w:date="2019-06-04T11:34:00Z">
        <w:r w:rsidR="00E72DAF">
          <w:t xml:space="preserve">parameters as a </w:t>
        </w:r>
      </w:ins>
      <w:ins w:id="144" w:author="Bahlai, Christie" w:date="2019-07-01T10:12:00Z">
        <w:r w:rsidR="00D84C75" w:rsidRPr="00D84C75">
          <w:rPr>
            <w:i/>
            <w:rPrChange w:id="145" w:author="Bahlai, Christie" w:date="2019-07-01T10:12:00Z">
              <w:rPr/>
            </w:rPrChange>
          </w:rPr>
          <w:t>dynamic</w:t>
        </w:r>
      </w:ins>
      <w:ins w:id="146" w:author="Bahlai, Christie" w:date="2019-06-04T11:34:00Z">
        <w:r w:rsidR="00E72DAF" w:rsidRPr="00E72DAF">
          <w:rPr>
            <w:i/>
            <w:rPrChange w:id="147" w:author="Bahlai, Christie" w:date="2019-06-04T11:34:00Z">
              <w:rPr/>
            </w:rPrChange>
          </w:rPr>
          <w:t xml:space="preserve"> shift</w:t>
        </w:r>
        <w:r w:rsidR="00E72DAF">
          <w:t>.</w:t>
        </w:r>
      </w:ins>
      <w:ins w:id="148" w:author="Bahlai, Christie" w:date="2019-06-04T12:43:00Z">
        <w:r w:rsidR="003F46C3">
          <w:t xml:space="preserve"> </w:t>
        </w:r>
      </w:ins>
    </w:p>
    <w:p w14:paraId="1DEAB935" w14:textId="580AF973" w:rsidR="00493C01" w:rsidDel="003F46C3" w:rsidRDefault="00493C01" w:rsidP="00493C01">
      <w:pPr>
        <w:rPr>
          <w:del w:id="149" w:author="Bahlai, Christie" w:date="2019-06-04T12:43:00Z"/>
          <w:moveFrom w:id="150" w:author="Bahlai, Christie" w:date="2019-06-04T11:09:00Z"/>
        </w:rPr>
      </w:pPr>
      <w:moveFromRangeStart w:id="151" w:author="Bahlai, Christie" w:date="2019-06-04T11:09:00Z" w:name="move10538989"/>
      <w:moveFrom w:id="152" w:author="Bahlai, Christie" w:date="2019-06-04T11:09:00Z">
        <w:del w:id="153" w:author="Bahlai, Christie" w:date="2019-06-04T12:41:00Z">
          <w:r w:rsidDel="008671DE">
            <w:delText xml:space="preserve">Density dependent tools for modelling population time series were developed and championed during the 1950s and 60s. Examples include the Ricker and Beverton-Holt models, which were initially developed for fisheries management </w:delText>
          </w:r>
          <w:r w:rsidR="00A366AF" w:rsidDel="008671DE">
            <w:delText xml:space="preserve">and describe the expected population size in year </w:delText>
          </w:r>
          <w:r w:rsidR="00A366AF" w:rsidRPr="00324AC6" w:rsidDel="008671DE">
            <w:rPr>
              <w:i/>
            </w:rPr>
            <w:delText>t</w:delText>
          </w:r>
          <w:r w:rsidR="00A366AF" w:rsidDel="008671DE">
            <w:delText xml:space="preserve"> as a function of the population size in year </w:delText>
          </w:r>
          <w:r w:rsidR="00A366AF" w:rsidRPr="00324AC6" w:rsidDel="008671DE">
            <w:rPr>
              <w:i/>
            </w:rPr>
            <w:delText>t</w:delText>
          </w:r>
          <w:r w:rsidR="00A366AF" w:rsidRPr="000E0392" w:rsidDel="008671DE">
            <w:delText>-1</w:delText>
          </w:r>
          <w:r w:rsidR="00D93CA5" w:rsidRPr="00D93CA5" w:rsidDel="008671DE">
            <w:delText xml:space="preserve"> </w:delText>
          </w:r>
          <w:r w:rsidR="00D93CA5" w:rsidDel="008671DE">
            <w:fldChar w:fldCharType="begin"/>
          </w:r>
          <w:r w:rsidR="002C6A8E" w:rsidDel="008671DE">
            <w:delInstrText xml:space="preserve"> ADDIN ZOTERO_ITEM CSL_CITATION {"citationID":"hsnJFcay","properties":{"formattedCitation":"[6,7]","plainCitation":"[6,7]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delInstrText>
          </w:r>
          <w:r w:rsidR="00D93CA5" w:rsidDel="008671DE">
            <w:fldChar w:fldCharType="separate"/>
          </w:r>
          <w:r w:rsidR="002C6A8E" w:rsidRPr="001D2B3E" w:rsidDel="008671DE">
            <w:rPr>
              <w:rFonts w:ascii="Calibri" w:hAnsi="Calibri" w:cs="Calibri"/>
            </w:rPr>
            <w:delText>[6,7]</w:delText>
          </w:r>
          <w:r w:rsidR="00D93CA5" w:rsidDel="008671DE">
            <w:fldChar w:fldCharType="end"/>
          </w:r>
          <w:r w:rsidR="00D93CA5" w:rsidDel="008671DE">
            <w:delText>.</w:delText>
          </w:r>
          <w:r w:rsidDel="008671DE">
            <w:delText xml:space="preserve">  </w:delText>
          </w:r>
          <w:r w:rsidR="00D93CA5" w:rsidDel="008671DE">
            <w:delText>T</w:delText>
          </w:r>
          <w:r w:rsidRPr="00FD22E9" w:rsidDel="008671DE">
            <w:delText xml:space="preserve">he accuracy of these simple density dependent models is </w:delText>
          </w:r>
          <w:r w:rsidR="00A366AF" w:rsidDel="008671DE">
            <w:delText>generally</w:delText>
          </w:r>
          <w:r w:rsidRPr="00FD22E9" w:rsidDel="008671DE">
            <w:delText xml:space="preserve"> highest for populations fluctuating around their carrying capacity (Sabo et al. 2004), with compensatory density dependence and </w:delText>
          </w:r>
          <w:r w:rsidR="00F716E9" w:rsidDel="008671DE">
            <w:delText xml:space="preserve">no </w:delText>
          </w:r>
          <w:r w:rsidRPr="00FD22E9" w:rsidDel="008671DE">
            <w:delText>lag</w:delText>
          </w:r>
          <w:r w:rsidR="006A724C" w:rsidDel="008671DE">
            <w:delText xml:space="preserve"> effect</w:delText>
          </w:r>
          <w:r w:rsidRPr="00FD22E9" w:rsidDel="008671DE">
            <w:delText xml:space="preserve">s (Bjørnstad and Grenfell 2001). </w:delText>
          </w:r>
          <w:r w:rsidDel="008671DE">
            <w:delText xml:space="preserve">Although this deterministic approach to population modelling has largely fallen out of favor for more complex </w:delText>
          </w:r>
          <w:r w:rsidR="00455756" w:rsidDel="008671DE">
            <w:delText>structures and</w:delText>
          </w:r>
          <w:r w:rsidDel="008671DE">
            <w:delText xml:space="preserve"> stochastic elements </w:delText>
          </w:r>
          <w:r w:rsidDel="008671DE">
            <w:fldChar w:fldCharType="begin"/>
          </w:r>
          <w:r w:rsidR="002C6A8E" w:rsidDel="008671DE">
            <w:delInstrText xml:space="preserve"> ADDIN ZOTERO_ITEM CSL_CITATION {"citationID":"R2tn6J1V","properties":{"formattedCitation":"[8\\uc0\\u8211{}10]","plainCitation":"[8–10]","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delInstrText>
          </w:r>
          <w:r w:rsidDel="008671DE">
            <w:fldChar w:fldCharType="separate"/>
          </w:r>
          <w:r w:rsidR="002C6A8E" w:rsidRPr="001D2B3E" w:rsidDel="008671DE">
            <w:rPr>
              <w:rFonts w:ascii="Calibri" w:hAnsi="Calibri" w:cs="Calibri"/>
              <w:szCs w:val="24"/>
            </w:rPr>
            <w:delText>[8–10]</w:delText>
          </w:r>
          <w:r w:rsidDel="008671DE">
            <w:fldChar w:fldCharType="end"/>
          </w:r>
          <w:r w:rsidDel="008671DE">
            <w:delText xml:space="preserve">, </w:delText>
          </w:r>
          <w:r w:rsidR="00F47012" w:rsidDel="008671DE">
            <w:delText xml:space="preserve">simple dynamic </w:delText>
          </w:r>
          <w:r w:rsidDel="008671DE">
            <w:delText>models remain useful, large</w:delText>
          </w:r>
          <w:r w:rsidR="006350AB" w:rsidDel="008671DE">
            <w:delText>ly</w:delText>
          </w:r>
          <w:r w:rsidDel="008671DE">
            <w:delText xml:space="preserve"> due to </w:delText>
          </w:r>
          <w:r w:rsidR="006350AB" w:rsidDel="008671DE">
            <w:delText xml:space="preserve">their </w:delText>
          </w:r>
          <w:r w:rsidR="00F716E9" w:rsidDel="008671DE">
            <w:delText xml:space="preserve">easily interpretably </w:delText>
          </w:r>
          <w:r w:rsidDel="008671DE">
            <w:delText xml:space="preserve">and ecologically meaningful </w:delText>
          </w:r>
          <w:r w:rsidR="00F716E9" w:rsidDel="008671DE">
            <w:delText xml:space="preserve">parameters </w:delText>
          </w:r>
          <w:r w:rsidDel="008671DE">
            <w:fldChar w:fldCharType="begin"/>
          </w:r>
          <w:r w:rsidR="002C6A8E" w:rsidDel="008671DE">
            <w:delInstrText xml:space="preserve"> ADDIN ZOTERO_ITEM CSL_CITATION {"citationID":"a2i22f9hl5t","properties":{"formattedCitation":"[11]","plainCitation":"[11]","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delInstrText>
          </w:r>
          <w:r w:rsidDel="008671DE">
            <w:fldChar w:fldCharType="separate"/>
          </w:r>
          <w:r w:rsidR="002C6A8E" w:rsidRPr="001D2B3E" w:rsidDel="008671DE">
            <w:rPr>
              <w:rFonts w:ascii="Calibri" w:hAnsi="Calibri" w:cs="Calibri"/>
            </w:rPr>
            <w:delText>[11]</w:delText>
          </w:r>
          <w:r w:rsidDel="008671DE">
            <w:fldChar w:fldCharType="end"/>
          </w:r>
          <w:r w:rsidDel="008671DE">
            <w:delText xml:space="preserve">. </w:delText>
          </w:r>
          <w:r w:rsidR="00920A86" w:rsidDel="008671DE">
            <w:delText xml:space="preserve">Differences in parameter values </w:delText>
          </w:r>
          <w:r w:rsidDel="008671DE">
            <w:delText xml:space="preserve">between populations, or </w:delText>
          </w:r>
          <w:r w:rsidR="00920A86" w:rsidDel="008671DE">
            <w:delText xml:space="preserve">a </w:delText>
          </w:r>
          <w:r w:rsidDel="008671DE">
            <w:delText xml:space="preserve">change </w:delText>
          </w:r>
          <w:r w:rsidR="00920A86" w:rsidDel="008671DE">
            <w:delText>with</w:delText>
          </w:r>
          <w:r w:rsidDel="008671DE">
            <w:delText xml:space="preserve">in a single population, </w:delText>
          </w:r>
          <w:r w:rsidR="0069540F" w:rsidDel="008671DE">
            <w:delText xml:space="preserve">can </w:delText>
          </w:r>
          <w:r w:rsidDel="008671DE">
            <w:delText>suggest</w:delText>
          </w:r>
          <w:r w:rsidR="00A366AF" w:rsidDel="008671DE">
            <w:delText xml:space="preserve"> difference</w:delText>
          </w:r>
          <w:r w:rsidR="0069540F" w:rsidDel="008671DE">
            <w:delText>s</w:delText>
          </w:r>
          <w:r w:rsidR="00A366AF" w:rsidDel="008671DE">
            <w:delText xml:space="preserve"> in </w:delText>
          </w:r>
          <w:r w:rsidDel="008671DE">
            <w:delText>environmental constraints govern</w:delText>
          </w:r>
          <w:r w:rsidR="0069540F" w:rsidDel="008671DE">
            <w:delText>ing a</w:delText>
          </w:r>
          <w:r w:rsidDel="008671DE">
            <w:delText xml:space="preserve"> population, providing a </w:delText>
          </w:r>
          <w:r w:rsidR="006350AB" w:rsidDel="008671DE">
            <w:delText xml:space="preserve">quantifiable effect </w:delText>
          </w:r>
          <w:r w:rsidDel="008671DE">
            <w:delText>of environmental change</w:delText>
          </w:r>
          <w:r w:rsidR="0069540F" w:rsidDel="008671DE">
            <w:delText xml:space="preserve"> </w:delText>
          </w:r>
          <w:r w:rsidDel="008671DE">
            <w:fldChar w:fldCharType="begin"/>
          </w:r>
          <w:r w:rsidR="002C6A8E" w:rsidDel="008671DE">
            <w:delInstrText xml:space="preserve"> ADDIN ZOTERO_ITEM CSL_CITATION {"citationID":"M7qlawue","properties":{"formattedCitation":"[12\\uc0\\u8211{}15]","plainCitation":"[12–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r w:rsidDel="008671DE">
            <w:fldChar w:fldCharType="separate"/>
          </w:r>
          <w:r w:rsidR="002C6A8E" w:rsidRPr="001D2B3E" w:rsidDel="008671DE">
            <w:rPr>
              <w:rFonts w:ascii="Calibri" w:hAnsi="Calibri" w:cs="Calibri"/>
              <w:szCs w:val="24"/>
            </w:rPr>
            <w:delText>[12–15]</w:delText>
          </w:r>
          <w:r w:rsidDel="008671DE">
            <w:fldChar w:fldCharType="end"/>
          </w:r>
          <w:r w:rsidDel="008671DE">
            <w:delText>.</w:delText>
          </w:r>
        </w:del>
      </w:moveFrom>
    </w:p>
    <w:p w14:paraId="50CFF35B" w14:textId="58D4C8F6" w:rsidR="00493C01" w:rsidDel="003F46C3" w:rsidRDefault="00493C01" w:rsidP="00493C01">
      <w:pPr>
        <w:rPr>
          <w:del w:id="154" w:author="Bahlai, Christie" w:date="2019-06-04T12:43:00Z"/>
          <w:moveFrom w:id="155" w:author="Bahlai, Christie" w:date="2019-06-04T11:12:00Z"/>
        </w:rPr>
      </w:pPr>
      <w:moveFromRangeStart w:id="156" w:author="Bahlai, Christie" w:date="2019-06-04T11:12:00Z" w:name="move10539156"/>
      <w:moveFromRangeEnd w:id="151"/>
      <w:moveFrom w:id="157" w:author="Bahlai, Christie" w:date="2019-06-04T11:12:00Z">
        <w:del w:id="158" w:author="Bahlai, Christie" w:date="2019-06-04T12:43:00Z">
          <w:r w:rsidDel="003F46C3">
            <w:delText xml:space="preserve">Although theoretically </w:delText>
          </w:r>
          <w:r w:rsidR="00845569" w:rsidDel="003F46C3">
            <w:delText>straightforward</w:delText>
          </w:r>
          <w:r w:rsidDel="003F46C3">
            <w:delText xml:space="preserve">, identifying abrupt transitions in ecological systems is challenging using real-world data </w:delText>
          </w:r>
          <w:r w:rsidR="0092388E" w:rsidDel="003F46C3">
            <w:delText xml:space="preserve">due to a </w:delText>
          </w:r>
          <w:r w:rsidDel="003F46C3">
            <w:delText xml:space="preserve">lack </w:delText>
          </w:r>
          <w:r w:rsidR="0092388E" w:rsidDel="003F46C3">
            <w:delText xml:space="preserve">of </w:delText>
          </w:r>
          <w:r w:rsidDel="003F46C3">
            <w:delText>systematic approach</w:delText>
          </w:r>
          <w:r w:rsidR="000D5977" w:rsidDel="003F46C3">
            <w:delText>es</w:delText>
          </w:r>
          <w:r w:rsidR="00F66560" w:rsidDel="003F46C3">
            <w:delText xml:space="preserve"> and noise in naturally produced time series data</w:delText>
          </w:r>
          <w:r w:rsidDel="003F46C3">
            <w:delText xml:space="preserve"> </w:delText>
          </w:r>
          <w:r w:rsidDel="003F46C3">
            <w:fldChar w:fldCharType="begin"/>
          </w:r>
          <w:r w:rsidR="002C6A8E" w:rsidDel="003F46C3">
            <w:delInstrText xml:space="preserve"> ADDIN ZOTERO_ITEM CSL_CITATION {"citationID":"a2l1igte0m1","properties":{"formattedCitation":"[16]","plainCitation":"[16]","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r w:rsidDel="003F46C3">
            <w:fldChar w:fldCharType="separate"/>
          </w:r>
          <w:r w:rsidR="002C6A8E" w:rsidRPr="001D2B3E" w:rsidDel="003F46C3">
            <w:rPr>
              <w:rFonts w:ascii="Calibri" w:hAnsi="Calibri" w:cs="Calibri"/>
            </w:rPr>
            <w:delText>[16]</w:delText>
          </w:r>
          <w:r w:rsidDel="003F46C3">
            <w:fldChar w:fldCharType="end"/>
          </w:r>
          <w:r w:rsidDel="003F46C3">
            <w:delText xml:space="preserve">. In many cases, transition points are applied to time series data </w:delText>
          </w:r>
          <w:r w:rsidRPr="000967CF" w:rsidDel="003F46C3">
            <w:rPr>
              <w:i/>
            </w:rPr>
            <w:delText>ad hoc</w:delText>
          </w:r>
          <w:r w:rsidDel="003F46C3">
            <w:delText xml:space="preserve">, based on data visualization or specific hypotheses surrounding factors affecting population fluctuations </w:delText>
          </w:r>
          <w:r w:rsidDel="003F46C3">
            <w:fldChar w:fldCharType="begin"/>
          </w:r>
          <w:r w:rsidR="002C6A8E" w:rsidDel="003F46C3">
            <w:delInstrText xml:space="preserve"> ADDIN ZOTERO_ITEM CSL_CITATION {"citationID":"OeFoDggf","properties":{"formattedCitation":"[2,13,17\\uc0\\u8211{}19]","plainCitation":"[2,13,17–19]","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delInstrText>
          </w:r>
          <w:r w:rsidDel="003F46C3">
            <w:fldChar w:fldCharType="separate"/>
          </w:r>
          <w:r w:rsidR="002C6A8E" w:rsidRPr="001D2B3E" w:rsidDel="003F46C3">
            <w:rPr>
              <w:rFonts w:ascii="Calibri" w:hAnsi="Calibri" w:cs="Calibri"/>
              <w:szCs w:val="24"/>
            </w:rPr>
            <w:delText>[2,13,17–19]</w:delText>
          </w:r>
          <w:r w:rsidDel="003F46C3">
            <w:fldChar w:fldCharType="end"/>
          </w:r>
          <w:r w:rsidDel="003F46C3">
            <w:delText xml:space="preserve">, creating the potential for biases in selecting break points. Break point analysis tools eliminate this bias by locating change points with a variety of optimization strategies, including linear and moving average methods </w:delText>
          </w:r>
          <w:r w:rsidDel="003F46C3">
            <w:fldChar w:fldCharType="begin"/>
          </w:r>
          <w:r w:rsidR="002C6A8E" w:rsidDel="003F46C3">
            <w:delInstrText xml:space="preserve"> ADDIN ZOTERO_ITEM CSL_CITATION {"citationID":"t90uxtL5","properties":{"formattedCitation":"[20\\uc0\\u8211{}23]","plainCitation":"[20–23]","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delInstrText>
          </w:r>
          <w:r w:rsidDel="003F46C3">
            <w:fldChar w:fldCharType="separate"/>
          </w:r>
          <w:r w:rsidR="002C6A8E" w:rsidRPr="001D2B3E" w:rsidDel="003F46C3">
            <w:rPr>
              <w:rFonts w:ascii="Calibri" w:hAnsi="Calibri" w:cs="Calibri"/>
              <w:szCs w:val="24"/>
            </w:rPr>
            <w:delText>[20–23]</w:delText>
          </w:r>
          <w:r w:rsidDel="003F46C3">
            <w:fldChar w:fldCharType="end"/>
          </w:r>
          <w:r w:rsidDel="003F46C3">
            <w:delText xml:space="preserve">. However, these methods </w:delText>
          </w:r>
          <w:r w:rsidR="000D5977" w:rsidDel="003F46C3">
            <w:delText>do not work on</w:delText>
          </w:r>
          <w:r w:rsidDel="003F46C3">
            <w:delText xml:space="preserve"> data with internal, density dependent structure inherent to population time series. Density-dependen</w:delText>
          </w:r>
          <w:r w:rsidR="00DA72A4" w:rsidDel="003F46C3">
            <w:delText>t</w:delText>
          </w:r>
          <w:r w:rsidDel="003F46C3">
            <w:delText xml:space="preserve"> </w:delText>
          </w:r>
          <w:r w:rsidR="000D5977" w:rsidDel="003F46C3">
            <w:delText>population growth</w:delText>
          </w:r>
          <w:r w:rsidDel="003F46C3">
            <w:delText xml:space="preserve"> has the potential to mask transition points</w:delText>
          </w:r>
          <w:r w:rsidR="0092388E" w:rsidDel="003F46C3">
            <w:delText>. F</w:delText>
          </w:r>
          <w:r w:rsidDel="003F46C3">
            <w:delText xml:space="preserve">or example, </w:delText>
          </w:r>
          <w:r w:rsidR="000D5977" w:rsidDel="003F46C3">
            <w:delText xml:space="preserve">transient </w:delText>
          </w:r>
          <w:r w:rsidDel="003F46C3">
            <w:delText xml:space="preserve">dynamics occurring immediately after a temporary disturbance </w:delText>
          </w:r>
          <w:r w:rsidR="0092388E" w:rsidDel="003F46C3">
            <w:delText xml:space="preserve">can </w:delText>
          </w:r>
          <w:r w:rsidDel="003F46C3">
            <w:delText xml:space="preserve">result in a change in population size, but not </w:delText>
          </w:r>
          <w:r w:rsidR="0092388E" w:rsidDel="003F46C3">
            <w:delText xml:space="preserve">necessarily </w:delText>
          </w:r>
          <w:r w:rsidDel="003F46C3">
            <w:delText xml:space="preserve">in the rules governing population fluctuations. Wavelet analysis has been applied to population time series to address changes in cycling patterns </w:delText>
          </w:r>
          <w:r w:rsidDel="003F46C3">
            <w:fldChar w:fldCharType="begin"/>
          </w:r>
          <w:r w:rsidR="002C6A8E" w:rsidDel="003F46C3">
            <w:delInstrText xml:space="preserve"> ADDIN ZOTERO_ITEM CSL_CITATION {"citationID":"acodumhec6","properties":{"formattedCitation":"[24]","plainCitation":"[24]","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delInstrText>
          </w:r>
          <w:r w:rsidDel="003F46C3">
            <w:fldChar w:fldCharType="separate"/>
          </w:r>
          <w:r w:rsidR="002C6A8E" w:rsidRPr="001D2B3E" w:rsidDel="003F46C3">
            <w:rPr>
              <w:rFonts w:ascii="Calibri" w:hAnsi="Calibri" w:cs="Calibri"/>
            </w:rPr>
            <w:delText>[24]</w:delText>
          </w:r>
          <w:r w:rsidDel="003F46C3">
            <w:fldChar w:fldCharType="end"/>
          </w:r>
          <w:r w:rsidDel="003F46C3">
            <w:delText xml:space="preserve"> but this method also does not account for density-</w:delText>
          </w:r>
          <w:r w:rsidR="0055167C" w:rsidDel="003F46C3">
            <w:delText xml:space="preserve">dependent </w:delText>
          </w:r>
          <w:r w:rsidDel="003F46C3">
            <w:delText>process</w:delText>
          </w:r>
          <w:r w:rsidR="000D5977" w:rsidDel="003F46C3">
            <w:delText>es</w:delText>
          </w:r>
          <w:r w:rsidDel="003F46C3">
            <w:delText xml:space="preserve"> as an explicit mechanism governing </w:delText>
          </w:r>
          <w:r w:rsidR="000D5977" w:rsidDel="003F46C3">
            <w:delText>changes in abundance</w:delText>
          </w:r>
          <w:r w:rsidDel="003F46C3">
            <w:delText xml:space="preserve"> </w:delText>
          </w:r>
          <w:r w:rsidDel="003F46C3">
            <w:fldChar w:fldCharType="begin"/>
          </w:r>
          <w:r w:rsidR="002C6A8E" w:rsidDel="003F46C3">
            <w:delInstrText xml:space="preserve"> ADDIN ZOTERO_ITEM CSL_CITATION {"citationID":"auqbk6tri7","properties":{"formattedCitation":"[25]","plainCitation":"[25]","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delInstrText>
          </w:r>
          <w:r w:rsidDel="003F46C3">
            <w:fldChar w:fldCharType="separate"/>
          </w:r>
          <w:r w:rsidR="002C6A8E" w:rsidRPr="001D2B3E" w:rsidDel="003F46C3">
            <w:rPr>
              <w:rFonts w:ascii="Calibri" w:hAnsi="Calibri" w:cs="Calibri"/>
            </w:rPr>
            <w:delText>[25]</w:delText>
          </w:r>
          <w:r w:rsidDel="003F46C3">
            <w:fldChar w:fldCharType="end"/>
          </w:r>
          <w:r w:rsidDel="003F46C3">
            <w:delText xml:space="preserve">.  A robust, unbiased tool for </w:delText>
          </w:r>
          <w:r w:rsidR="00A94B88" w:rsidDel="003F46C3">
            <w:delText xml:space="preserve">detecting </w:delText>
          </w:r>
          <w:r w:rsidDel="003F46C3">
            <w:delText>regime shifts would simultaneously allow us to identify when shifts in population cycling processes occur and further quantify the specific changes to the underlying dynamic</w:delText>
          </w:r>
          <w:r w:rsidR="00D724DD" w:rsidDel="003F46C3">
            <w:delText>s</w:delText>
          </w:r>
          <w:r w:rsidDel="003F46C3">
            <w:delText xml:space="preserve"> driving population</w:delText>
          </w:r>
          <w:r w:rsidR="00D724DD" w:rsidDel="003F46C3">
            <w:delText>s</w:delText>
          </w:r>
          <w:r w:rsidDel="003F46C3">
            <w:delText xml:space="preserve">. </w:delText>
          </w:r>
        </w:del>
      </w:moveFrom>
    </w:p>
    <w:moveFromRangeEnd w:id="156"/>
    <w:p w14:paraId="5040C96E" w14:textId="2ABDB392" w:rsidR="00E0394B" w:rsidRDefault="00E0394B" w:rsidP="00E0394B">
      <w:pPr>
        <w:rPr>
          <w:moveTo w:id="159" w:author="Bahlai, Christie" w:date="2019-06-04T11:09:00Z"/>
        </w:rPr>
      </w:pPr>
      <w:moveToRangeStart w:id="160" w:author="Bahlai, Christie" w:date="2019-06-04T11:09:00Z" w:name="move10538989"/>
      <w:moveTo w:id="161" w:author="Bahlai, Christie" w:date="2019-06-04T11:09:00Z">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and describe the expected population size in year </w:t>
        </w:r>
        <w:r w:rsidRPr="00324AC6">
          <w:rPr>
            <w:i/>
          </w:rPr>
          <w:t>t</w:t>
        </w:r>
        <w:r>
          <w:t xml:space="preserve"> as a function of the population size in year </w:t>
        </w:r>
        <w:r w:rsidRPr="00324AC6">
          <w:rPr>
            <w:i/>
          </w:rPr>
          <w:t>t</w:t>
        </w:r>
        <w:r w:rsidRPr="000E0392">
          <w:t>-1</w:t>
        </w:r>
        <w:r w:rsidRPr="00D93CA5">
          <w:t xml:space="preserve"> </w:t>
        </w:r>
        <w:r>
          <w:fldChar w:fldCharType="begin"/>
        </w:r>
      </w:moveTo>
      <w:ins w:id="162" w:author="Bahlai, Christie" w:date="2019-06-05T13:29:00Z">
        <w:r w:rsidR="00FF3EAF">
          <w:instrText xml:space="preserve"> ADDIN ZOTERO_ITEM CSL_CITATION {"citationID":"hsnJFcay","properties":{"formattedCitation":"[14,15]","plainCitation":"[14,15]","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ins>
      <w:moveTo w:id="163" w:author="Bahlai, Christie" w:date="2019-06-04T11:09:00Z">
        <w:del w:id="164" w:author="Bahlai, Christie" w:date="2019-06-04T11:39:00Z">
          <w:r w:rsidDel="0074777A">
            <w:delInstrText xml:space="preserve"> ADDIN ZOTERO_ITEM CSL_CITATION {"citationID":"hsnJFcay","properties":{"formattedCitation":"[6,7]","plainCitation":"[6,7]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delInstrText>
          </w:r>
        </w:del>
        <w:r>
          <w:fldChar w:fldCharType="separate"/>
        </w:r>
      </w:moveTo>
      <w:ins w:id="165" w:author="Bahlai, Christie" w:date="2019-06-05T13:29:00Z">
        <w:r w:rsidR="00FF3EAF" w:rsidRPr="00FF3EAF">
          <w:rPr>
            <w:rFonts w:ascii="Calibri" w:hAnsi="Calibri" w:cs="Calibri"/>
            <w:rPrChange w:id="166" w:author="Bahlai, Christie" w:date="2019-06-05T13:29:00Z">
              <w:rPr/>
            </w:rPrChange>
          </w:rPr>
          <w:t>[14,15]</w:t>
        </w:r>
      </w:ins>
      <w:moveTo w:id="167" w:author="Bahlai, Christie" w:date="2019-06-04T11:09:00Z">
        <w:del w:id="168" w:author="Bahlai, Christie" w:date="2019-06-04T11:39:00Z">
          <w:r w:rsidRPr="00FF3EAF" w:rsidDel="0074777A">
            <w:rPr>
              <w:rPrChange w:id="169" w:author="Bahlai, Christie" w:date="2019-06-05T13:29:00Z">
                <w:rPr>
                  <w:rFonts w:ascii="Calibri" w:hAnsi="Calibri" w:cs="Calibri"/>
                </w:rPr>
              </w:rPrChange>
            </w:rPr>
            <w:delText>[6,7]</w:delText>
          </w:r>
        </w:del>
        <w:r>
          <w:fldChar w:fldCharType="end"/>
        </w:r>
        <w:r>
          <w:t>.  T</w:t>
        </w:r>
        <w:r w:rsidRPr="00FD22E9">
          <w:t xml:space="preserve">he accuracy of these simple density dependent models is </w:t>
        </w:r>
        <w:r>
          <w:t>generally</w:t>
        </w:r>
        <w:r w:rsidRPr="00FD22E9">
          <w:t xml:space="preserve"> highest for populations fluctuating around their carrying capacity </w:t>
        </w:r>
      </w:moveTo>
      <w:ins w:id="170" w:author="Bahlai, Christie" w:date="2019-06-04T11:40:00Z">
        <w:r w:rsidR="0074777A">
          <w:fldChar w:fldCharType="begin"/>
        </w:r>
      </w:ins>
      <w:ins w:id="171" w:author="Bahlai, Christie" w:date="2019-06-05T13:29:00Z">
        <w:r w:rsidR="00FF3EAF">
          <w:instrText xml:space="preserve"> ADDIN ZOTERO_ITEM CSL_CITATION {"citationID":"hJUkXTHv","properties":{"formattedCitation":"[16]","plainCitation":"[16]","noteIndex":0},"citationItems":[{"id":1299,"uris":["http://zotero.org/users/3015424/items/8J5AI22I"],"uri":["http://zotero.org/users/3015424/items/8J5AI22I"],"itemData":{"id":1299,"type":"article-journal","title":"Efficacy of simple viability models in ecological risk assessment: does density dependence matter?","container-title":"Ecology","page":"328-341","volume":"85","issue":"2","abstract":"One commonly used PVA (population viability analysis) approach applies a diffusion approximation (DA) of population growth to time series of abundance data to estimate population parameters and various metrics of extinction risk. The simplest versions of this PVA assume density-independent population growth, an assumption that is commonly called into question for populations experiencing self-limitation. Using time series data generated from simulations of populations limited by three commonly used forms of density dependence (ceiling, Beverton-Holt, and Ricker) we asked the question: “When do simple density-independent PVA models provide useful guidelines for prioritizing extinction risk despite density-dependence inherent in the underlying real populations?” Simple DA methods severely underestimated maximum growth rates (μmax) used to generate time series data for all three forms of density dependence. These methods also underestimated the intrinsic environmental variability in growth rates, or process error (σ2), for the ceiling model, but overestimated this parameter for the Beverton-Holt and Ricker models. Despite misestimation of the intrinsic parameters, the estimated probabilities of 50% and 75% declines were highly correlated with the observed probabilities for populations growing with a ceiling (coefficients of correlation, or R2 = 0.87–0.93). DA methods were less accurate for populations exhibiting more complex forms of density dependence (R2 = 0.61–0.79). Although correlations between observed and estimated risks were high, bias (e.g., over- and underestimation) was extensive. Estimated probabilities of 50% declines were typically much lower (overly optimistic) than observed probabilities of the same decline. By contrast, accuracy increased substantially for predictions of 75% decline, and the “optimistic” bias was replaced by conservative bias (overestimates of risk). Regardless of the form of density dependence, estimates of risk were least accurate when populations were recovering rapidly but were much more accurate when most needed by conservation practitioners: when the population fluctuated near its carrying capacity, recovered slowly to this abundance level, or declined toward extinction. Finally, when we classified risk in broad categories (e.g., extremely low, low, moderate, high, and extremely high), DA methods correctly or conservatively estimated the risk of a 75% decline for &gt;85% of the parameter combinations, regardless of the form of density dependence followed by the real population.","DOI":"10.1890/03-0035","ISSN":"1939-9170","author":[{"family":"Sabo","given":"John L."},{"family":"Holmes","given":"Elizabeth E."},{"family":"Kareiva","given":"Peter"}],"issued":{"date-parts":[["2004",2,1]]}}}],"schema":"https://github.com/citation-style-language/schema/raw/master/csl-citation.json"} </w:instrText>
        </w:r>
      </w:ins>
      <w:r w:rsidR="0074777A">
        <w:fldChar w:fldCharType="separate"/>
      </w:r>
      <w:ins w:id="172" w:author="Bahlai, Christie" w:date="2019-06-05T13:29:00Z">
        <w:r w:rsidR="00FF3EAF" w:rsidRPr="00FF3EAF">
          <w:rPr>
            <w:rFonts w:ascii="Calibri" w:hAnsi="Calibri" w:cs="Calibri"/>
            <w:rPrChange w:id="173" w:author="Bahlai, Christie" w:date="2019-06-05T13:29:00Z">
              <w:rPr/>
            </w:rPrChange>
          </w:rPr>
          <w:t>[16]</w:t>
        </w:r>
      </w:ins>
      <w:ins w:id="174" w:author="Bahlai, Christie" w:date="2019-06-04T11:40:00Z">
        <w:r w:rsidR="0074777A">
          <w:fldChar w:fldCharType="end"/>
        </w:r>
      </w:ins>
      <w:moveTo w:id="175" w:author="Bahlai, Christie" w:date="2019-06-04T11:09:00Z">
        <w:del w:id="176" w:author="Bahlai, Christie" w:date="2019-06-04T11:40:00Z">
          <w:r w:rsidRPr="00FD22E9" w:rsidDel="0074777A">
            <w:delText>(Sabo et al. 2004)</w:delText>
          </w:r>
        </w:del>
        <w:r w:rsidRPr="00FD22E9">
          <w:t xml:space="preserve">, with compensatory density dependence and </w:t>
        </w:r>
        <w:r>
          <w:t xml:space="preserve">no </w:t>
        </w:r>
        <w:r w:rsidRPr="00FD22E9">
          <w:t>lag</w:t>
        </w:r>
        <w:r>
          <w:t xml:space="preserve"> effect</w:t>
        </w:r>
        <w:r w:rsidRPr="00FD22E9">
          <w:t xml:space="preserve">s </w:t>
        </w:r>
      </w:moveTo>
      <w:ins w:id="177" w:author="Bahlai, Christie" w:date="2019-06-04T11:40:00Z">
        <w:r w:rsidR="0074777A">
          <w:fldChar w:fldCharType="begin"/>
        </w:r>
      </w:ins>
      <w:ins w:id="178" w:author="Bahlai, Christie" w:date="2019-06-05T13:29:00Z">
        <w:r w:rsidR="00FF3EAF">
          <w:instrText xml:space="preserve"> ADDIN ZOTERO_ITEM CSL_CITATION {"citationID":"GiGsx7Ap","properties":{"formattedCitation":"[9]","plainCitation":"[9]","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ins>
      <w:r w:rsidR="0074777A">
        <w:fldChar w:fldCharType="separate"/>
      </w:r>
      <w:ins w:id="179" w:author="Bahlai, Christie" w:date="2019-06-05T13:29:00Z">
        <w:r w:rsidR="00FF3EAF" w:rsidRPr="00FF3EAF">
          <w:rPr>
            <w:rFonts w:ascii="Calibri" w:hAnsi="Calibri" w:cs="Calibri"/>
            <w:rPrChange w:id="180" w:author="Bahlai, Christie" w:date="2019-06-05T13:29:00Z">
              <w:rPr/>
            </w:rPrChange>
          </w:rPr>
          <w:t>[9]</w:t>
        </w:r>
      </w:ins>
      <w:ins w:id="181" w:author="Bahlai, Christie" w:date="2019-06-04T11:40:00Z">
        <w:r w:rsidR="0074777A">
          <w:fldChar w:fldCharType="end"/>
        </w:r>
      </w:ins>
      <w:moveTo w:id="182" w:author="Bahlai, Christie" w:date="2019-06-04T11:09:00Z">
        <w:del w:id="183" w:author="Bahlai, Christie" w:date="2019-06-04T11:40:00Z">
          <w:r w:rsidRPr="00FD22E9" w:rsidDel="0074777A">
            <w:delText>(Bjørnstad and Grenfell 2001)</w:delText>
          </w:r>
        </w:del>
        <w:r w:rsidRPr="00FD22E9">
          <w:t xml:space="preserve">. </w:t>
        </w:r>
        <w:r>
          <w:t xml:space="preserve">Although this deterministic approach to population modelling has largely fallen out of favor for more complex structures and stochastic elements </w:t>
        </w:r>
        <w:r>
          <w:fldChar w:fldCharType="begin"/>
        </w:r>
      </w:moveTo>
      <w:ins w:id="184" w:author="Bahlai, Christie" w:date="2019-06-05T13:29:00Z">
        <w:r w:rsidR="00FF3EAF">
          <w:instrText xml:space="preserve"> ADDIN ZOTERO_ITEM CSL_CITATION {"citationID":"R2tn6J1V","properties":{"formattedCitation":"[17\\uc0\\u8211{}19]","plainCitation":"[17–19]","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ins>
      <w:moveTo w:id="185" w:author="Bahlai, Christie" w:date="2019-06-04T11:09:00Z">
        <w:del w:id="186" w:author="Bahlai, Christie" w:date="2019-06-04T11:39:00Z">
          <w:r w:rsidDel="0074777A">
            <w:delInstrText xml:space="preserve"> ADDIN ZOTERO_ITEM CSL_CITATION {"citationID":"R2tn6J1V","properties":{"formattedCitation":"[8\\uc0\\u8211{}10]","plainCitation":"[8–10]","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delInstrText>
          </w:r>
        </w:del>
        <w:r>
          <w:fldChar w:fldCharType="separate"/>
        </w:r>
      </w:moveTo>
      <w:ins w:id="187" w:author="Bahlai, Christie" w:date="2019-06-05T13:29:00Z">
        <w:r w:rsidR="00FF3EAF" w:rsidRPr="00FF3EAF">
          <w:rPr>
            <w:rFonts w:ascii="Calibri" w:hAnsi="Calibri" w:cs="Calibri"/>
            <w:szCs w:val="24"/>
            <w:rPrChange w:id="188" w:author="Bahlai, Christie" w:date="2019-06-05T13:29:00Z">
              <w:rPr>
                <w:rFonts w:ascii="Times New Roman" w:hAnsi="Times New Roman" w:cs="Times New Roman"/>
                <w:sz w:val="24"/>
                <w:szCs w:val="24"/>
              </w:rPr>
            </w:rPrChange>
          </w:rPr>
          <w:t>[17–19]</w:t>
        </w:r>
      </w:ins>
      <w:moveTo w:id="189" w:author="Bahlai, Christie" w:date="2019-06-04T11:09:00Z">
        <w:del w:id="190" w:author="Bahlai, Christie" w:date="2019-06-04T11:39:00Z">
          <w:r w:rsidRPr="001D2B3E" w:rsidDel="0074777A">
            <w:rPr>
              <w:rFonts w:ascii="Calibri" w:hAnsi="Calibri" w:cs="Calibri"/>
              <w:szCs w:val="24"/>
            </w:rPr>
            <w:delText>[8–10]</w:delText>
          </w:r>
        </w:del>
        <w:r>
          <w:fldChar w:fldCharType="end"/>
        </w:r>
        <w:r>
          <w:t xml:space="preserve">, simple dynamic models remain useful, largely due to their easily interpretably and ecologically meaningful parameters </w:t>
        </w:r>
        <w:r>
          <w:fldChar w:fldCharType="begin"/>
        </w:r>
      </w:moveTo>
      <w:ins w:id="191" w:author="Bahlai, Christie" w:date="2019-06-05T13:29:00Z">
        <w:r w:rsidR="00FF3EAF">
          <w:instrText xml:space="preserve"> ADDIN ZOTERO_ITEM CSL_CITATION {"citationID":"a2i22f9hl5t","properties":{"formattedCitation":"[20]","plainCitation":"[20]","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ins>
      <w:moveTo w:id="192" w:author="Bahlai, Christie" w:date="2019-06-04T11:09:00Z">
        <w:del w:id="193" w:author="Bahlai, Christie" w:date="2019-06-04T11:39:00Z">
          <w:r w:rsidDel="0074777A">
            <w:delInstrText xml:space="preserve"> ADDIN ZOTERO_ITEM CSL_CITATION {"citationID":"a2i22f9hl5t","properties":{"formattedCitation":"[11]","plainCitation":"[11]","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delInstrText>
          </w:r>
        </w:del>
        <w:r>
          <w:fldChar w:fldCharType="separate"/>
        </w:r>
      </w:moveTo>
      <w:ins w:id="194" w:author="Bahlai, Christie" w:date="2019-06-05T13:29:00Z">
        <w:r w:rsidR="00FF3EAF" w:rsidRPr="00FF3EAF">
          <w:rPr>
            <w:rFonts w:ascii="Calibri" w:hAnsi="Calibri" w:cs="Calibri"/>
            <w:rPrChange w:id="195" w:author="Bahlai, Christie" w:date="2019-06-05T13:29:00Z">
              <w:rPr/>
            </w:rPrChange>
          </w:rPr>
          <w:t>[20]</w:t>
        </w:r>
      </w:ins>
      <w:moveTo w:id="196" w:author="Bahlai, Christie" w:date="2019-06-04T11:09:00Z">
        <w:del w:id="197" w:author="Bahlai, Christie" w:date="2019-06-04T11:39:00Z">
          <w:r w:rsidRPr="00FF3EAF" w:rsidDel="0074777A">
            <w:rPr>
              <w:rPrChange w:id="198" w:author="Bahlai, Christie" w:date="2019-06-05T13:29:00Z">
                <w:rPr>
                  <w:rFonts w:ascii="Calibri" w:hAnsi="Calibri" w:cs="Calibri"/>
                </w:rPr>
              </w:rPrChange>
            </w:rPr>
            <w:delText>[11]</w:delText>
          </w:r>
        </w:del>
        <w:r>
          <w:fldChar w:fldCharType="end"/>
        </w:r>
        <w:r>
          <w:t xml:space="preserve">. Differences in parameter values between populations, or a change within a single population, can suggest differences in environmental constraints governing a population, providing a quantifiable effect of environmental change </w:t>
        </w:r>
        <w:r>
          <w:fldChar w:fldCharType="begin"/>
        </w:r>
      </w:moveTo>
      <w:ins w:id="199" w:author="Bahlai, Christie" w:date="2019-06-05T13:29:00Z">
        <w:r w:rsidR="00FF3EAF">
          <w:instrText xml:space="preserve"> ADDIN ZOTERO_ITEM CSL_CITATION {"citationID":"M7qlawue","properties":{"formattedCitation":"[21\\uc0\\u8211{}24]","plainCitation":"[21–24]","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moveTo w:id="200" w:author="Bahlai, Christie" w:date="2019-06-04T11:09:00Z">
        <w:del w:id="201" w:author="Bahlai, Christie" w:date="2019-06-04T11:39:00Z">
          <w:r w:rsidDel="0074777A">
            <w:delInstrText xml:space="preserve"> ADDIN ZOTERO_ITEM CSL_CITATION {"citationID":"M7qlawue","properties":{"formattedCitation":"[12\\uc0\\u8211{}15]","plainCitation":"[12–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fldChar w:fldCharType="separate"/>
        </w:r>
      </w:moveTo>
      <w:ins w:id="202" w:author="Bahlai, Christie" w:date="2019-06-05T13:29:00Z">
        <w:r w:rsidR="00FF3EAF" w:rsidRPr="00FF3EAF">
          <w:rPr>
            <w:rFonts w:ascii="Calibri" w:hAnsi="Calibri" w:cs="Calibri"/>
            <w:szCs w:val="24"/>
            <w:rPrChange w:id="203" w:author="Bahlai, Christie" w:date="2019-06-05T13:29:00Z">
              <w:rPr>
                <w:rFonts w:ascii="Times New Roman" w:hAnsi="Times New Roman" w:cs="Times New Roman"/>
                <w:sz w:val="24"/>
                <w:szCs w:val="24"/>
              </w:rPr>
            </w:rPrChange>
          </w:rPr>
          <w:t>[21–24]</w:t>
        </w:r>
      </w:ins>
      <w:moveTo w:id="204" w:author="Bahlai, Christie" w:date="2019-06-04T11:09:00Z">
        <w:del w:id="205" w:author="Bahlai, Christie" w:date="2019-06-04T11:39:00Z">
          <w:r w:rsidRPr="001D2B3E" w:rsidDel="0074777A">
            <w:rPr>
              <w:rFonts w:ascii="Calibri" w:hAnsi="Calibri" w:cs="Calibri"/>
              <w:szCs w:val="24"/>
            </w:rPr>
            <w:delText>[12–15]</w:delText>
          </w:r>
        </w:del>
        <w:r>
          <w:fldChar w:fldCharType="end"/>
        </w:r>
        <w:r>
          <w:t>.</w:t>
        </w:r>
      </w:moveTo>
    </w:p>
    <w:p w14:paraId="04A20BFB" w14:textId="510E2FC7" w:rsidR="00E0394B" w:rsidRDefault="00E0394B" w:rsidP="00E0394B">
      <w:pPr>
        <w:rPr>
          <w:moveTo w:id="206" w:author="Bahlai, Christie" w:date="2019-06-04T11:12:00Z"/>
        </w:rPr>
      </w:pPr>
      <w:moveToRangeStart w:id="207" w:author="Bahlai, Christie" w:date="2019-06-04T11:12:00Z" w:name="move10539156"/>
      <w:moveToRangeEnd w:id="160"/>
      <w:moveTo w:id="208" w:author="Bahlai, Christie" w:date="2019-06-04T11:12:00Z">
        <w:r>
          <w:t xml:space="preserve">Although theoretically straightforward, identifying abrupt transitions in ecological systems is challenging using real-world data due to a lack of systematic approaches and noise in naturally produced time series data </w:t>
        </w:r>
        <w:r>
          <w:fldChar w:fldCharType="begin"/>
        </w:r>
      </w:moveTo>
      <w:ins w:id="209" w:author="Bahlai, Christie" w:date="2019-06-05T13:25:00Z">
        <w:r w:rsidR="00C8364A">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ins>
      <w:moveTo w:id="210" w:author="Bahlai, Christie" w:date="2019-06-04T11:12:00Z">
        <w:del w:id="211" w:author="Bahlai, Christie" w:date="2019-06-04T11:39:00Z">
          <w:r w:rsidDel="0074777A">
            <w:delInstrText xml:space="preserve"> ADDIN ZOTERO_ITEM CSL_CITATION {"citationID":"a2l1igte0m1","properties":{"formattedCitation":"[16]","plainCitation":"[16]","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del>
        <w:r>
          <w:fldChar w:fldCharType="separate"/>
        </w:r>
      </w:moveTo>
      <w:ins w:id="212" w:author="Bahlai, Christie" w:date="2019-06-05T13:25:00Z">
        <w:r w:rsidR="00C8364A" w:rsidRPr="00C8364A">
          <w:rPr>
            <w:rFonts w:ascii="Calibri" w:hAnsi="Calibri" w:cs="Calibri"/>
            <w:rPrChange w:id="213" w:author="Bahlai, Christie" w:date="2019-06-05T13:25:00Z">
              <w:rPr/>
            </w:rPrChange>
          </w:rPr>
          <w:t>[2]</w:t>
        </w:r>
      </w:ins>
      <w:moveTo w:id="214" w:author="Bahlai, Christie" w:date="2019-06-04T11:12:00Z">
        <w:del w:id="215" w:author="Bahlai, Christie" w:date="2019-06-04T11:39:00Z">
          <w:r w:rsidRPr="00C8364A" w:rsidDel="0074777A">
            <w:rPr>
              <w:rPrChange w:id="216" w:author="Bahlai, Christie" w:date="2019-06-05T13:25:00Z">
                <w:rPr>
                  <w:rFonts w:ascii="Calibri" w:hAnsi="Calibri" w:cs="Calibri"/>
                </w:rPr>
              </w:rPrChange>
            </w:rPr>
            <w:delText>[16]</w:delText>
          </w:r>
        </w:del>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moveTo>
      <w:ins w:id="217" w:author="Bahlai, Christie" w:date="2019-06-05T13:29:00Z">
        <w:r w:rsidR="00FF3EAF">
          <w:instrText xml:space="preserve"> ADDIN ZOTERO_ITEM CSL_CITATION {"citationID":"OeFoDggf","properties":{"formattedCitation":"[10,22,25\\uc0\\u8211{}27]","plainCitation":"[10,22,25–27]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ins>
      <w:moveTo w:id="218" w:author="Bahlai, Christie" w:date="2019-06-04T11:12:00Z">
        <w:del w:id="219" w:author="Bahlai, Christie" w:date="2019-06-04T11:39:00Z">
          <w:r w:rsidDel="0074777A">
            <w:delInstrText xml:space="preserve"> ADDIN ZOTERO_ITEM CSL_CITATION {"citationID":"OeFoDggf","properties":{"formattedCitation":"[2,13,17\\uc0\\u8211{}19]","plainCitation":"[2,13,17–19]","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delInstrText>
          </w:r>
        </w:del>
        <w:r>
          <w:fldChar w:fldCharType="separate"/>
        </w:r>
      </w:moveTo>
      <w:ins w:id="220" w:author="Bahlai, Christie" w:date="2019-06-05T13:29:00Z">
        <w:r w:rsidR="00FF3EAF" w:rsidRPr="00FF3EAF">
          <w:rPr>
            <w:rFonts w:ascii="Calibri" w:hAnsi="Calibri" w:cs="Calibri"/>
            <w:szCs w:val="24"/>
            <w:rPrChange w:id="221" w:author="Bahlai, Christie" w:date="2019-06-05T13:29:00Z">
              <w:rPr>
                <w:rFonts w:ascii="Times New Roman" w:hAnsi="Times New Roman" w:cs="Times New Roman"/>
                <w:sz w:val="24"/>
                <w:szCs w:val="24"/>
              </w:rPr>
            </w:rPrChange>
          </w:rPr>
          <w:t>[10,22,25–27]</w:t>
        </w:r>
      </w:ins>
      <w:moveTo w:id="222" w:author="Bahlai, Christie" w:date="2019-06-04T11:12:00Z">
        <w:del w:id="223" w:author="Bahlai, Christie" w:date="2019-06-04T11:39:00Z">
          <w:r w:rsidRPr="001D2B3E" w:rsidDel="0074777A">
            <w:rPr>
              <w:rFonts w:ascii="Calibri" w:hAnsi="Calibri" w:cs="Calibri"/>
              <w:szCs w:val="24"/>
            </w:rPr>
            <w:delText>[2,13,17–19]</w:delText>
          </w:r>
        </w:del>
        <w:r>
          <w:fldChar w:fldCharType="end"/>
        </w:r>
        <w:r>
          <w:t xml:space="preserve">, creating the potential for biases in selecting break points. </w:t>
        </w:r>
      </w:moveTo>
      <w:ins w:id="224" w:author="Bahlai, Christie" w:date="2019-06-04T11:49:00Z">
        <w:r w:rsidR="00D372EC">
          <w:t xml:space="preserve"> In response to this potential bias, change-p</w:t>
        </w:r>
      </w:ins>
      <w:ins w:id="225" w:author="Bahlai, Christie" w:date="2019-06-04T11:50:00Z">
        <w:r w:rsidR="00D372EC">
          <w:t>oint methods</w:t>
        </w:r>
      </w:ins>
      <w:ins w:id="226" w:author="Bahlai, Christie" w:date="2019-06-04T11:51:00Z">
        <w:r w:rsidR="00D372EC">
          <w:t xml:space="preserve"> were developed</w:t>
        </w:r>
      </w:ins>
      <w:ins w:id="227" w:author="Bahlai, Christie" w:date="2019-06-04T12:13:00Z">
        <w:r w:rsidR="007519E2">
          <w:t xml:space="preserve"> for climatological and econometrics data</w:t>
        </w:r>
      </w:ins>
      <w:ins w:id="228" w:author="Bahlai, Christie" w:date="2019-06-04T11:50:00Z">
        <w:r w:rsidR="00D372EC">
          <w:t>, where time series data</w:t>
        </w:r>
      </w:ins>
      <w:ins w:id="229" w:author="Bahlai, Christie" w:date="2019-06-04T11:51:00Z">
        <w:r w:rsidR="00D372EC">
          <w:t xml:space="preserve"> is examined for </w:t>
        </w:r>
      </w:ins>
      <w:ins w:id="230" w:author="Bahlai, Christie" w:date="2019-06-04T11:52:00Z">
        <w:r w:rsidR="00D372EC">
          <w:t xml:space="preserve">stepwise </w:t>
        </w:r>
      </w:ins>
      <w:ins w:id="231" w:author="Bahlai, Christie" w:date="2019-06-04T11:51:00Z">
        <w:r w:rsidR="00D372EC">
          <w:t xml:space="preserve">statistical deviation from </w:t>
        </w:r>
      </w:ins>
      <w:ins w:id="232" w:author="Bahlai, Christie" w:date="2019-06-04T11:52:00Z">
        <w:r w:rsidR="00D372EC">
          <w:t>the</w:t>
        </w:r>
      </w:ins>
      <w:ins w:id="233" w:author="Bahlai, Christie" w:date="2019-06-04T11:53:00Z">
        <w:r w:rsidR="00D372EC">
          <w:t xml:space="preserve"> mean or variance previously observed</w:t>
        </w:r>
      </w:ins>
      <w:ins w:id="234" w:author="Bahlai, Christie" w:date="2019-06-04T11:56:00Z">
        <w:r w:rsidR="00D372EC">
          <w:t xml:space="preserve"> </w:t>
        </w:r>
      </w:ins>
      <w:ins w:id="235" w:author="Bahlai, Christie" w:date="2019-06-04T11:59:00Z">
        <w:r w:rsidR="00D372EC">
          <w:fldChar w:fldCharType="begin"/>
        </w:r>
      </w:ins>
      <w:ins w:id="236" w:author="Bahlai, Christie" w:date="2019-06-05T13:29:00Z">
        <w:r w:rsidR="00FF3EAF">
          <w:instrText xml:space="preserve"> ADDIN ZOTERO_ITEM CSL_CITATION {"citationID":"Tu2PyWs1","properties":{"formattedCitation":"[6,7,28]","plainCitation":"[6,7,28]","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ins>
      <w:r w:rsidR="00D372EC">
        <w:fldChar w:fldCharType="separate"/>
      </w:r>
      <w:ins w:id="237" w:author="Bahlai, Christie" w:date="2019-06-05T13:29:00Z">
        <w:r w:rsidR="00FF3EAF" w:rsidRPr="00FF3EAF">
          <w:rPr>
            <w:rFonts w:ascii="Calibri" w:hAnsi="Calibri" w:cs="Calibri"/>
            <w:rPrChange w:id="238" w:author="Bahlai, Christie" w:date="2019-06-05T13:29:00Z">
              <w:rPr/>
            </w:rPrChange>
          </w:rPr>
          <w:t>[6,7,28]</w:t>
        </w:r>
      </w:ins>
      <w:ins w:id="239" w:author="Bahlai, Christie" w:date="2019-06-04T11:59:00Z">
        <w:r w:rsidR="00D372EC">
          <w:fldChar w:fldCharType="end"/>
        </w:r>
      </w:ins>
      <w:ins w:id="240" w:author="Bahlai, Christie" w:date="2019-06-04T11:54:00Z">
        <w:r w:rsidR="00D372EC">
          <w:t>.</w:t>
        </w:r>
      </w:ins>
      <w:ins w:id="241" w:author="Bahlai, Christie" w:date="2019-06-04T11:56:00Z">
        <w:r w:rsidR="00D372EC">
          <w:t xml:space="preserve"> </w:t>
        </w:r>
      </w:ins>
      <w:ins w:id="242" w:author="Bahlai, Christie" w:date="2019-06-04T12:00:00Z">
        <w:r w:rsidR="00D372EC">
          <w:t xml:space="preserve"> H</w:t>
        </w:r>
      </w:ins>
      <w:ins w:id="243" w:author="Bahlai, Christie" w:date="2019-06-04T12:01:00Z">
        <w:r w:rsidR="007519E2">
          <w:t>owever,</w:t>
        </w:r>
      </w:ins>
      <w:ins w:id="244" w:author="Bahlai, Christie" w:date="2019-06-04T11:54:00Z">
        <w:r w:rsidR="00D372EC">
          <w:t xml:space="preserve"> because these methods</w:t>
        </w:r>
      </w:ins>
      <w:ins w:id="245" w:author="Bahlai, Christie" w:date="2019-06-04T11:55:00Z">
        <w:r w:rsidR="00D372EC">
          <w:t xml:space="preserve"> </w:t>
        </w:r>
      </w:ins>
      <w:ins w:id="246" w:author="Bahlai, Christie" w:date="2019-06-04T11:54:00Z">
        <w:r w:rsidR="00D372EC">
          <w:t xml:space="preserve">rely </w:t>
        </w:r>
      </w:ins>
      <w:ins w:id="247" w:author="Bahlai, Christie" w:date="2019-06-04T12:01:00Z">
        <w:r w:rsidR="00FA22C9">
          <w:t>on the test of a null hypothesis (that no abrupt transition occurred)</w:t>
        </w:r>
      </w:ins>
      <w:ins w:id="248" w:author="Bahlai, Christie" w:date="2019-06-04T12:02:00Z">
        <w:r w:rsidR="00FA22C9">
          <w:t>, they have l</w:t>
        </w:r>
      </w:ins>
      <w:ins w:id="249" w:author="Bahlai, Christie" w:date="2019-06-04T12:07:00Z">
        <w:r w:rsidR="00FA22C9">
          <w:t>ow</w:t>
        </w:r>
      </w:ins>
      <w:ins w:id="250" w:author="Bahlai, Christie" w:date="2019-06-04T12:02:00Z">
        <w:r w:rsidR="00FA22C9">
          <w:t xml:space="preserve"> sensitivity in situations where statistical power</w:t>
        </w:r>
      </w:ins>
      <w:ins w:id="251" w:author="Bahlai, Christie" w:date="2019-06-04T12:03:00Z">
        <w:r w:rsidR="00FA22C9">
          <w:t xml:space="preserve"> is limited</w:t>
        </w:r>
      </w:ins>
      <w:ins w:id="252" w:author="Bahlai, Christie" w:date="2019-06-04T12:13:00Z">
        <w:r w:rsidR="007519E2">
          <w:t>. For e</w:t>
        </w:r>
      </w:ins>
      <w:ins w:id="253" w:author="Bahlai, Christie" w:date="2019-06-04T12:14:00Z">
        <w:r w:rsidR="007519E2">
          <w:t>xample,  in a</w:t>
        </w:r>
      </w:ins>
      <w:ins w:id="254" w:author="Bahlai, Christie" w:date="2019-06-04T12:23:00Z">
        <w:r w:rsidR="007C5F75">
          <w:t xml:space="preserve"> 2009 re</w:t>
        </w:r>
      </w:ins>
      <w:ins w:id="255" w:author="Bahlai, Christie" w:date="2019-06-04T12:24:00Z">
        <w:r w:rsidR="007C5F75">
          <w:t>view, Andersen and colleagues pointed out that if these methods were used on</w:t>
        </w:r>
      </w:ins>
      <w:ins w:id="256" w:author="Bahlai, Christie" w:date="2019-06-04T12:14:00Z">
        <w:r w:rsidR="007519E2">
          <w:t xml:space="preserve"> typical </w:t>
        </w:r>
      </w:ins>
      <w:ins w:id="257" w:author="Bahlai, Christie" w:date="2019-06-04T12:10:00Z">
        <w:r w:rsidR="00FA22C9">
          <w:t xml:space="preserve">ecological </w:t>
        </w:r>
        <w:r w:rsidR="00FA22C9">
          <w:lastRenderedPageBreak/>
          <w:t>ti</w:t>
        </w:r>
        <w:r w:rsidR="007519E2">
          <w:t xml:space="preserve">me series with 20-40 </w:t>
        </w:r>
      </w:ins>
      <w:ins w:id="258" w:author="Bahlai, Christie" w:date="2019-06-04T12:14:00Z">
        <w:r w:rsidR="007519E2">
          <w:t xml:space="preserve"> time steps</w:t>
        </w:r>
      </w:ins>
      <w:ins w:id="259" w:author="Bahlai, Christie" w:date="2019-06-04T12:11:00Z">
        <w:r w:rsidR="007519E2">
          <w:t xml:space="preserve">, only the most </w:t>
        </w:r>
      </w:ins>
      <w:ins w:id="260" w:author="Bahlai, Christie" w:date="2019-06-04T12:12:00Z">
        <w:r w:rsidR="007519E2">
          <w:t>extreme transitions occurring near the midpoint of the time series are likely to be de</w:t>
        </w:r>
      </w:ins>
      <w:ins w:id="261" w:author="Bahlai, Christie" w:date="2019-06-04T12:21:00Z">
        <w:r w:rsidR="007519E2">
          <w:t xml:space="preserve">emed ‘significant’ </w:t>
        </w:r>
      </w:ins>
      <w:ins w:id="262" w:author="Bahlai, Christie" w:date="2019-06-04T12:04:00Z">
        <w:r w:rsidR="00FA22C9">
          <w:fldChar w:fldCharType="begin"/>
        </w:r>
      </w:ins>
      <w:ins w:id="263" w:author="Bahlai, Christie" w:date="2019-06-05T13:25:00Z">
        <w:r w:rsidR="00C8364A">
          <w:instrText xml:space="preserve"> ADDIN ZOTERO_ITEM CSL_CITATION {"citationID":"enUJfEcz","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ins>
      <w:r w:rsidR="00FA22C9">
        <w:fldChar w:fldCharType="separate"/>
      </w:r>
      <w:ins w:id="264" w:author="Bahlai, Christie" w:date="2019-06-05T13:25:00Z">
        <w:r w:rsidR="00C8364A" w:rsidRPr="00C8364A">
          <w:rPr>
            <w:rFonts w:ascii="Calibri" w:hAnsi="Calibri" w:cs="Calibri"/>
            <w:rPrChange w:id="265" w:author="Bahlai, Christie" w:date="2019-06-05T13:25:00Z">
              <w:rPr/>
            </w:rPrChange>
          </w:rPr>
          <w:t>[1]</w:t>
        </w:r>
      </w:ins>
      <w:ins w:id="266" w:author="Bahlai, Christie" w:date="2019-06-04T12:04:00Z">
        <w:r w:rsidR="00FA22C9">
          <w:fldChar w:fldCharType="end"/>
        </w:r>
      </w:ins>
      <w:ins w:id="267" w:author="Bahlai, Christie" w:date="2019-06-04T12:03:00Z">
        <w:r w:rsidR="00FA22C9">
          <w:t xml:space="preserve">. </w:t>
        </w:r>
      </w:ins>
      <w:ins w:id="268" w:author="Bahlai, Christie" w:date="2019-06-04T12:24:00Z">
        <w:r w:rsidR="007C5F75">
          <w:t xml:space="preserve"> They</w:t>
        </w:r>
      </w:ins>
      <w:ins w:id="269" w:author="Bahlai, Christie" w:date="2019-06-04T12:25:00Z">
        <w:r w:rsidR="007C5F75">
          <w:t xml:space="preserve"> </w:t>
        </w:r>
      </w:ins>
      <w:ins w:id="270" w:author="Bahlai, Christie" w:date="2019-06-04T12:24:00Z">
        <w:r w:rsidR="007C5F75">
          <w:t>conclud</w:t>
        </w:r>
      </w:ins>
      <w:ins w:id="271" w:author="Bahlai, Christie" w:date="2019-06-04T12:25:00Z">
        <w:r w:rsidR="007C5F75">
          <w:t xml:space="preserve">ed that </w:t>
        </w:r>
      </w:ins>
      <w:ins w:id="272" w:author="Bahlai, Christie" w:date="2019-06-04T12:27:00Z">
        <w:r w:rsidR="007C5F75">
          <w:t xml:space="preserve">the utility of </w:t>
        </w:r>
      </w:ins>
      <w:ins w:id="273" w:author="Bahlai, Christie" w:date="2019-06-04T12:25:00Z">
        <w:r w:rsidR="007C5F75">
          <w:t>time point approaches</w:t>
        </w:r>
      </w:ins>
      <w:ins w:id="274" w:author="Bahlai, Christie" w:date="2019-06-04T12:26:00Z">
        <w:r w:rsidR="007C5F75">
          <w:t xml:space="preserve"> could be enhanced with respect to both sensitivity and parsimony</w:t>
        </w:r>
      </w:ins>
      <w:ins w:id="275" w:author="Bahlai, Christie" w:date="2019-06-04T12:25:00Z">
        <w:r w:rsidR="007C5F75">
          <w:t xml:space="preserve"> </w:t>
        </w:r>
      </w:ins>
      <w:ins w:id="276" w:author="Bahlai, Christie" w:date="2019-06-04T12:27:00Z">
        <w:r w:rsidR="007C5F75">
          <w:t xml:space="preserve">by use of model </w:t>
        </w:r>
      </w:ins>
      <w:ins w:id="277" w:author="Bahlai, Christie" w:date="2019-06-04T12:28:00Z">
        <w:r w:rsidR="007C5F75">
          <w:t>selection</w:t>
        </w:r>
      </w:ins>
      <w:ins w:id="278" w:author="Bahlai, Christie" w:date="2019-06-04T12:27:00Z">
        <w:r w:rsidR="007C5F75">
          <w:t xml:space="preserve"> procedures. </w:t>
        </w:r>
      </w:ins>
      <w:moveTo w:id="279" w:author="Bahlai, Christie" w:date="2019-06-04T11:12:00Z">
        <w:r>
          <w:t xml:space="preserve">Break point analysis tools </w:t>
        </w:r>
        <w:del w:id="280" w:author="Bahlai, Christie" w:date="2019-06-04T12:12:00Z">
          <w:r w:rsidDel="007519E2">
            <w:delText>eliminate this</w:delText>
          </w:r>
        </w:del>
      </w:moveTo>
      <w:ins w:id="281" w:author="Bahlai, Christie" w:date="2019-06-04T12:12:00Z">
        <w:r w:rsidR="007519E2">
          <w:t>can also address the selection bias</w:t>
        </w:r>
      </w:ins>
      <w:moveTo w:id="282" w:author="Bahlai, Christie" w:date="2019-06-04T11:12:00Z">
        <w:del w:id="283" w:author="Bahlai, Christie" w:date="2019-06-04T12:13:00Z">
          <w:r w:rsidDel="007519E2">
            <w:delText xml:space="preserve"> bias b</w:delText>
          </w:r>
        </w:del>
      </w:moveTo>
      <w:ins w:id="284" w:author="Bahlai, Christie" w:date="2019-06-04T12:13:00Z">
        <w:r w:rsidR="007519E2">
          <w:t xml:space="preserve"> b</w:t>
        </w:r>
      </w:ins>
      <w:moveTo w:id="285" w:author="Bahlai, Christie" w:date="2019-06-04T11:12:00Z">
        <w:r>
          <w:t xml:space="preserve">y locating change points with a variety of optimization strategies, including linear and moving average methods </w:t>
        </w:r>
        <w:r>
          <w:fldChar w:fldCharType="begin"/>
        </w:r>
      </w:moveTo>
      <w:ins w:id="286" w:author="Bahlai, Christie" w:date="2019-06-05T13:29:00Z">
        <w:r w:rsidR="00FF3EAF">
          <w:instrText xml:space="preserve"> ADDIN ZOTERO_ITEM CSL_CITATION {"citationID":"t90uxtL5","properties":{"formattedCitation":"[29\\uc0\\u8211{}32]","plainCitation":"[29–32]","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ins>
      <w:moveTo w:id="287" w:author="Bahlai, Christie" w:date="2019-06-04T11:12:00Z">
        <w:del w:id="288" w:author="Bahlai, Christie" w:date="2019-06-04T11:39:00Z">
          <w:r w:rsidDel="0074777A">
            <w:delInstrText xml:space="preserve"> ADDIN ZOTERO_ITEM CSL_CITATION {"citationID":"t90uxtL5","properties":{"formattedCitation":"[20\\uc0\\u8211{}23]","plainCitation":"[20–23]","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delInstrText>
          </w:r>
        </w:del>
        <w:r>
          <w:fldChar w:fldCharType="separate"/>
        </w:r>
      </w:moveTo>
      <w:ins w:id="289" w:author="Bahlai, Christie" w:date="2019-06-05T13:29:00Z">
        <w:r w:rsidR="00FF3EAF" w:rsidRPr="00FF3EAF">
          <w:rPr>
            <w:rFonts w:ascii="Calibri" w:hAnsi="Calibri" w:cs="Calibri"/>
            <w:szCs w:val="24"/>
            <w:rPrChange w:id="290" w:author="Bahlai, Christie" w:date="2019-06-05T13:29:00Z">
              <w:rPr>
                <w:rFonts w:ascii="Times New Roman" w:hAnsi="Times New Roman" w:cs="Times New Roman"/>
                <w:sz w:val="24"/>
                <w:szCs w:val="24"/>
              </w:rPr>
            </w:rPrChange>
          </w:rPr>
          <w:t>[29–32]</w:t>
        </w:r>
      </w:ins>
      <w:moveTo w:id="291" w:author="Bahlai, Christie" w:date="2019-06-04T11:12:00Z">
        <w:del w:id="292" w:author="Bahlai, Christie" w:date="2019-06-04T11:39:00Z">
          <w:r w:rsidRPr="001D2B3E" w:rsidDel="0074777A">
            <w:rPr>
              <w:rFonts w:ascii="Calibri" w:hAnsi="Calibri" w:cs="Calibri"/>
              <w:szCs w:val="24"/>
            </w:rPr>
            <w:delText>[20–23]</w:delText>
          </w:r>
        </w:del>
        <w:r>
          <w:fldChar w:fldCharType="end"/>
        </w:r>
        <w:r>
          <w:t xml:space="preserve">. However, these methods </w:t>
        </w:r>
        <w:del w:id="293" w:author="Bahlai, Christie" w:date="2019-06-04T12:05:00Z">
          <w:r w:rsidDel="00FA22C9">
            <w:delText>do not work on</w:delText>
          </w:r>
        </w:del>
      </w:moveTo>
      <w:ins w:id="294" w:author="Bahlai, Christie" w:date="2019-06-04T12:05:00Z">
        <w:r w:rsidR="00FA22C9">
          <w:t xml:space="preserve">may not </w:t>
        </w:r>
      </w:ins>
      <w:ins w:id="295" w:author="Bahlai, Christie" w:date="2019-06-04T12:06:00Z">
        <w:r w:rsidR="00FA22C9">
          <w:t>provide mechanistic fit for</w:t>
        </w:r>
      </w:ins>
      <w:moveTo w:id="296" w:author="Bahlai, Christie" w:date="2019-06-04T11:12:00Z">
        <w:r>
          <w:t xml:space="preserve"> data with internal, density dependent structure inherent to population time series</w:t>
        </w:r>
      </w:moveTo>
      <w:ins w:id="297" w:author="Bahlai, Christie" w:date="2019-07-01T14:16:00Z">
        <w:r w:rsidR="00DF1F48">
          <w:t>, such as populations subject to density-</w:t>
        </w:r>
      </w:ins>
      <w:ins w:id="298" w:author="Bahlai, Christie" w:date="2019-07-01T14:17:00Z">
        <w:r w:rsidR="00DF1F48">
          <w:t>dependent</w:t>
        </w:r>
      </w:ins>
      <w:ins w:id="299" w:author="Bahlai, Christie" w:date="2019-07-01T14:16:00Z">
        <w:r w:rsidR="00DF1F48">
          <w:t xml:space="preserve"> growth or environmental carrying capacities</w:t>
        </w:r>
      </w:ins>
      <w:moveTo w:id="300" w:author="Bahlai, Christie" w:date="2019-06-04T11:12:00Z">
        <w:r>
          <w:t xml:space="preserve">. </w:t>
        </w:r>
      </w:moveTo>
      <w:ins w:id="301" w:author="Bahlai, Christie" w:date="2019-06-05T10:38:00Z">
        <w:r w:rsidR="00DF1F48">
          <w:t>S</w:t>
        </w:r>
      </w:ins>
      <w:ins w:id="302" w:author="Bahlai, Christie" w:date="2019-06-05T10:39:00Z">
        <w:r w:rsidR="00B13AC9">
          <w:t>hift detection</w:t>
        </w:r>
      </w:ins>
      <w:ins w:id="303" w:author="Bahlai, Christie" w:date="2019-06-05T10:38:00Z">
        <w:r w:rsidR="00B13AC9">
          <w:t xml:space="preserve"> </w:t>
        </w:r>
      </w:ins>
      <w:ins w:id="304" w:author="Bahlai, Christie" w:date="2019-07-01T14:14:00Z">
        <w:r w:rsidR="00DF1F48">
          <w:t xml:space="preserve">methods </w:t>
        </w:r>
      </w:ins>
      <w:ins w:id="305" w:author="Bahlai, Christie" w:date="2019-06-05T10:38:00Z">
        <w:r w:rsidR="00B13AC9">
          <w:t xml:space="preserve">which account for </w:t>
        </w:r>
      </w:ins>
      <w:ins w:id="306" w:author="Bahlai, Christie" w:date="2019-06-05T10:39:00Z">
        <w:r w:rsidR="00B13AC9">
          <w:t>the variance due to the expected pattern</w:t>
        </w:r>
      </w:ins>
      <w:ins w:id="307" w:author="Bahlai, Christie" w:date="2019-06-05T10:40:00Z">
        <w:r w:rsidR="00B13AC9">
          <w:t xml:space="preserve"> of the data</w:t>
        </w:r>
      </w:ins>
      <w:ins w:id="308" w:author="Bahlai, Christie" w:date="2019-07-01T14:14:00Z">
        <w:r w:rsidR="00DF1F48">
          <w:t xml:space="preserve"> (i.e. those that directly fit underlying non-linear processes)</w:t>
        </w:r>
      </w:ins>
      <w:ins w:id="309" w:author="Bahlai, Christie" w:date="2019-06-05T10:40:00Z">
        <w:r w:rsidR="00B13AC9">
          <w:t xml:space="preserve"> may be more robust than</w:t>
        </w:r>
      </w:ins>
      <w:ins w:id="310" w:author="Bahlai, Christie" w:date="2019-06-05T10:41:00Z">
        <w:r w:rsidR="00B13AC9">
          <w:t xml:space="preserve"> methods based in variance and autocorrelation </w:t>
        </w:r>
        <w:r w:rsidR="00B13AC9">
          <w:fldChar w:fldCharType="begin"/>
        </w:r>
      </w:ins>
      <w:ins w:id="311" w:author="Bahlai, Christie" w:date="2019-06-05T13:29:00Z">
        <w:r w:rsidR="00FF3EAF">
          <w:instrText xml:space="preserve"> ADDIN ZOTERO_ITEM CSL_CITATION {"citationID":"V3NUBXv6","properties":{"formattedCitation":"[33]","plainCitation":"[33]","noteIndex":0},"citationItems":[{"id":2203,"uris":["http://zotero.org/users/3015424/items/PKF27KTA"],"uri":["http://zotero.org/users/3015424/items/PKF27KTA"],"itemData":{"id":2203,"type":"article-journal","title":"Early warning signals and the prosecutor's fallacy","container-title":"Proceedings of the Royal Society B: Biological Sciences","page":"4734-4739","volume":"279","issue":"1748","DOI":"10.1098/rspb.2012.2085","journalAbbreviation":"Proceedings of the Royal Society B: Biological Sciences","author":[{"literal":"Boettiger Carl"},{"literal":"Hastings Alan"}],"issued":{"date-parts":[["2012",12,7]]}}}],"schema":"https://github.com/citation-style-language/schema/raw/master/csl-citation.json"} </w:instrText>
        </w:r>
      </w:ins>
      <w:r w:rsidR="00B13AC9">
        <w:fldChar w:fldCharType="separate"/>
      </w:r>
      <w:ins w:id="312" w:author="Bahlai, Christie" w:date="2019-06-05T13:29:00Z">
        <w:r w:rsidR="00FF3EAF" w:rsidRPr="00FF3EAF">
          <w:rPr>
            <w:rFonts w:ascii="Calibri" w:hAnsi="Calibri" w:cs="Calibri"/>
            <w:rPrChange w:id="313" w:author="Bahlai, Christie" w:date="2019-06-05T13:29:00Z">
              <w:rPr/>
            </w:rPrChange>
          </w:rPr>
          <w:t>[33]</w:t>
        </w:r>
      </w:ins>
      <w:ins w:id="314" w:author="Bahlai, Christie" w:date="2019-06-05T10:41:00Z">
        <w:r w:rsidR="00B13AC9">
          <w:fldChar w:fldCharType="end"/>
        </w:r>
        <w:r w:rsidR="00B13AC9">
          <w:t>.</w:t>
        </w:r>
      </w:ins>
      <w:ins w:id="315" w:author="Bahlai, Christie" w:date="2019-06-05T10:39:00Z">
        <w:r w:rsidR="00B13AC9">
          <w:t xml:space="preserve"> </w:t>
        </w:r>
      </w:ins>
      <w:moveTo w:id="316" w:author="Bahlai, Christie" w:date="2019-06-04T11:12:00Z">
        <w:r>
          <w:t>Density-dependent population growth has the potential to mask transition points</w:t>
        </w:r>
      </w:moveTo>
      <w:ins w:id="317" w:author="Bahlai, Christie" w:date="2019-06-05T10:42:00Z">
        <w:r w:rsidR="00B13AC9">
          <w:t xml:space="preserve"> because of its inherent nonlinear structure</w:t>
        </w:r>
      </w:ins>
      <w:moveTo w:id="318" w:author="Bahlai, Christie" w:date="2019-06-04T11:12:00Z">
        <w:r>
          <w:t xml:space="preserve">. For example, transient dynamics occurring immediately after a temporary disturbance can result in a change in population size, but not necessarily in the rules governing population fluctuations. Wavelet analysis has been applied to population time series to address changes in cycling patterns </w:t>
        </w:r>
        <w:r>
          <w:fldChar w:fldCharType="begin"/>
        </w:r>
      </w:moveTo>
      <w:ins w:id="319" w:author="Bahlai, Christie" w:date="2019-06-05T13:29:00Z">
        <w:r w:rsidR="00FF3EAF">
          <w:instrText xml:space="preserve"> ADDIN ZOTERO_ITEM CSL_CITATION {"citationID":"acodumhec6","properties":{"formattedCitation":"[34]","plainCitation":"[34]","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ins>
      <w:moveTo w:id="320" w:author="Bahlai, Christie" w:date="2019-06-04T11:12:00Z">
        <w:del w:id="321" w:author="Bahlai, Christie" w:date="2019-06-04T11:39:00Z">
          <w:r w:rsidDel="0074777A">
            <w:delInstrText xml:space="preserve"> ADDIN ZOTERO_ITEM CSL_CITATION {"citationID":"acodumhec6","properties":{"formattedCitation":"[24]","plainCitation":"[24]","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delInstrText>
          </w:r>
        </w:del>
        <w:r>
          <w:fldChar w:fldCharType="separate"/>
        </w:r>
      </w:moveTo>
      <w:ins w:id="322" w:author="Bahlai, Christie" w:date="2019-06-05T13:29:00Z">
        <w:r w:rsidR="00FF3EAF" w:rsidRPr="00FF3EAF">
          <w:rPr>
            <w:rFonts w:ascii="Calibri" w:hAnsi="Calibri" w:cs="Calibri"/>
            <w:rPrChange w:id="323" w:author="Bahlai, Christie" w:date="2019-06-05T13:29:00Z">
              <w:rPr/>
            </w:rPrChange>
          </w:rPr>
          <w:t>[34]</w:t>
        </w:r>
      </w:ins>
      <w:moveTo w:id="324" w:author="Bahlai, Christie" w:date="2019-06-04T11:12:00Z">
        <w:del w:id="325" w:author="Bahlai, Christie" w:date="2019-06-04T11:39:00Z">
          <w:r w:rsidRPr="00FF3EAF" w:rsidDel="0074777A">
            <w:rPr>
              <w:rPrChange w:id="326" w:author="Bahlai, Christie" w:date="2019-06-05T13:29:00Z">
                <w:rPr>
                  <w:rFonts w:ascii="Calibri" w:hAnsi="Calibri" w:cs="Calibri"/>
                </w:rPr>
              </w:rPrChange>
            </w:rPr>
            <w:delText>[24]</w:delText>
          </w:r>
        </w:del>
        <w:r>
          <w:fldChar w:fldCharType="end"/>
        </w:r>
        <w:r>
          <w:t xml:space="preserve"> but this method also does not account for density-dependent processes as an explicit mechanism governing changes in abundance </w:t>
        </w:r>
        <w:r>
          <w:fldChar w:fldCharType="begin"/>
        </w:r>
      </w:moveTo>
      <w:ins w:id="327" w:author="Bahlai, Christie" w:date="2019-06-05T13:29:00Z">
        <w:r w:rsidR="00FF3EAF">
          <w:instrText xml:space="preserve"> ADDIN ZOTERO_ITEM CSL_CITATION {"citationID":"auqbk6tri7","properties":{"formattedCitation":"[35]","plainCitation":"[35]","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ins>
      <w:moveTo w:id="328" w:author="Bahlai, Christie" w:date="2019-06-04T11:12:00Z">
        <w:del w:id="329" w:author="Bahlai, Christie" w:date="2019-06-04T11:39:00Z">
          <w:r w:rsidDel="0074777A">
            <w:delInstrText xml:space="preserve"> ADDIN ZOTERO_ITEM CSL_CITATION {"citationID":"auqbk6tri7","properties":{"formattedCitation":"[25]","plainCitation":"[25]","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delInstrText>
          </w:r>
        </w:del>
        <w:r>
          <w:fldChar w:fldCharType="separate"/>
        </w:r>
      </w:moveTo>
      <w:ins w:id="330" w:author="Bahlai, Christie" w:date="2019-06-05T13:29:00Z">
        <w:r w:rsidR="00FF3EAF" w:rsidRPr="00FF3EAF">
          <w:rPr>
            <w:rFonts w:ascii="Calibri" w:hAnsi="Calibri" w:cs="Calibri"/>
            <w:rPrChange w:id="331" w:author="Bahlai, Christie" w:date="2019-06-05T13:29:00Z">
              <w:rPr/>
            </w:rPrChange>
          </w:rPr>
          <w:t>[35]</w:t>
        </w:r>
      </w:ins>
      <w:moveTo w:id="332" w:author="Bahlai, Christie" w:date="2019-06-04T11:12:00Z">
        <w:del w:id="333" w:author="Bahlai, Christie" w:date="2019-06-04T11:39:00Z">
          <w:r w:rsidRPr="00FF3EAF" w:rsidDel="0074777A">
            <w:rPr>
              <w:rPrChange w:id="334" w:author="Bahlai, Christie" w:date="2019-06-05T13:29:00Z">
                <w:rPr>
                  <w:rFonts w:ascii="Calibri" w:hAnsi="Calibri" w:cs="Calibri"/>
                </w:rPr>
              </w:rPrChange>
            </w:rPr>
            <w:delText>[25]</w:delText>
          </w:r>
        </w:del>
        <w:r>
          <w:fldChar w:fldCharType="end"/>
        </w:r>
        <w:r>
          <w:t xml:space="preserve">.  A robust, unbiased tool for detecting </w:t>
        </w:r>
        <w:del w:id="335" w:author="Bahlai, Christie" w:date="2019-07-01T10:14:00Z">
          <w:r w:rsidDel="00D84C75">
            <w:delText>regime</w:delText>
          </w:r>
        </w:del>
      </w:moveTo>
      <w:ins w:id="336" w:author="Bahlai, Christie" w:date="2019-07-01T10:14:00Z">
        <w:r w:rsidR="00D84C75">
          <w:t>dynamic</w:t>
        </w:r>
      </w:ins>
      <w:moveTo w:id="337" w:author="Bahlai, Christie" w:date="2019-06-04T11:12:00Z">
        <w:r>
          <w:t xml:space="preserve"> shifts would simultaneously allow us to identify when shifts in population cycling processes occur and further quantify the specific changes to the underlying dynamics driving populations. </w:t>
        </w:r>
      </w:moveTo>
    </w:p>
    <w:moveToRangeEnd w:id="207"/>
    <w:p w14:paraId="75582E3D" w14:textId="30B5EFD2" w:rsidR="00D936C7" w:rsidRDefault="00493C01" w:rsidP="00024214">
      <w:pPr>
        <w:rPr>
          <w:ins w:id="338" w:author="Zipkin, Elise" w:date="2019-06-23T14:10:00Z"/>
        </w:rPr>
      </w:pPr>
      <w:r>
        <w:t>In this paper, we develop a generalizable tool</w:t>
      </w:r>
      <w:r w:rsidR="002133F8">
        <w:t xml:space="preserve">, the </w:t>
      </w:r>
      <w:del w:id="339" w:author="Bahlai, Christie" w:date="2019-07-01T10:15:00Z">
        <w:r w:rsidR="00845569" w:rsidDel="00D84C75">
          <w:delText>R</w:delText>
        </w:r>
        <w:r w:rsidR="002133F8" w:rsidDel="00D84C75">
          <w:delText xml:space="preserve">egime </w:delText>
        </w:r>
      </w:del>
      <w:ins w:id="340" w:author="Bahlai, Christie" w:date="2019-07-01T10:15:00Z">
        <w:r w:rsidR="00D84C75">
          <w:t>Dynamic</w:t>
        </w:r>
        <w:r w:rsidR="00D84C75">
          <w:t xml:space="preserve"> </w:t>
        </w:r>
      </w:ins>
      <w:r w:rsidR="00845569">
        <w:t>S</w:t>
      </w:r>
      <w:r w:rsidR="002133F8">
        <w:t xml:space="preserve">hift </w:t>
      </w:r>
      <w:r w:rsidR="00845569">
        <w:t>D</w:t>
      </w:r>
      <w:r w:rsidR="002133F8">
        <w:t>etector</w:t>
      </w:r>
      <w:r w:rsidR="00C32614">
        <w:t xml:space="preserve"> (</w:t>
      </w:r>
      <w:del w:id="341" w:author="Bahlai, Christie" w:date="2019-07-01T10:15:00Z">
        <w:r w:rsidR="00C32614" w:rsidDel="00D84C75">
          <w:delText>RSD</w:delText>
        </w:r>
      </w:del>
      <w:ins w:id="342" w:author="Bahlai, Christie" w:date="2019-07-01T10:15:00Z">
        <w:r w:rsidR="00D84C75">
          <w:t>D</w:t>
        </w:r>
        <w:r w:rsidR="00D84C75">
          <w:t>SD</w:t>
        </w:r>
      </w:ins>
      <w:r w:rsidR="00C32614">
        <w:t>)</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time series data.</w:t>
      </w:r>
      <w:ins w:id="343" w:author="Bahlai, Christie" w:date="2019-06-04T12:28:00Z">
        <w:r w:rsidR="005670B0">
          <w:t xml:space="preserve"> The </w:t>
        </w:r>
      </w:ins>
      <w:ins w:id="344" w:author="Bahlai, Christie" w:date="2019-07-01T10:15:00Z">
        <w:r w:rsidR="00D84C75">
          <w:t>D</w:t>
        </w:r>
      </w:ins>
      <w:ins w:id="345" w:author="Bahlai, Christie" w:date="2019-06-04T12:28:00Z">
        <w:r w:rsidR="005670B0">
          <w:t xml:space="preserve">SD </w:t>
        </w:r>
      </w:ins>
      <w:ins w:id="346" w:author="Bahlai, Christie" w:date="2019-07-01T10:52:00Z">
        <w:r w:rsidR="00997D87">
          <w:t>algorithm</w:t>
        </w:r>
      </w:ins>
      <w:ins w:id="347" w:author="Bahlai, Christie" w:date="2019-06-04T12:29:00Z">
        <w:r w:rsidR="005670B0">
          <w:t xml:space="preserve"> uses an iterative, change-point based approach, grounded in </w:t>
        </w:r>
      </w:ins>
      <w:ins w:id="348" w:author="Bahlai, Christie" w:date="2019-06-04T12:30:00Z">
        <w:r w:rsidR="005670B0">
          <w:t>information theoretic (i.e. model selection</w:t>
        </w:r>
        <w:del w:id="349" w:author="Zipkin, Elise" w:date="2019-06-23T14:10:00Z">
          <w:r w:rsidR="005670B0" w:rsidDel="00D936C7">
            <w:delText>)- based</w:delText>
          </w:r>
        </w:del>
      </w:ins>
      <w:ins w:id="350" w:author="Zipkin, Elise" w:date="2019-06-23T14:10:00Z">
        <w:r w:rsidR="00D936C7">
          <w:t>)</w:t>
        </w:r>
      </w:ins>
      <w:ins w:id="351" w:author="Bahlai, Christie" w:date="2019-06-04T12:30:00Z">
        <w:r w:rsidR="005670B0">
          <w:t xml:space="preserve"> reasoning.</w:t>
        </w:r>
      </w:ins>
      <w:r>
        <w:t xml:space="preserve"> We </w:t>
      </w:r>
      <w:r w:rsidR="00DC50C9">
        <w:t>illustrate our 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w:t>
      </w:r>
      <w:del w:id="352" w:author="Bahlai, Christie" w:date="2019-07-01T10:52:00Z">
        <w:r w:rsidDel="00997D87">
          <w:delText xml:space="preserve">model </w:delText>
        </w:r>
      </w:del>
      <w:ins w:id="353" w:author="Bahlai, Christie" w:date="2019-07-01T10:52:00Z">
        <w:r w:rsidR="00997D87">
          <w:t>algorithm</w:t>
        </w:r>
        <w:r w:rsidR="00997D87">
          <w:t xml:space="preserve"> </w:t>
        </w:r>
      </w:ins>
      <w:r>
        <w:t xml:space="preserve">and how it can be used to evaluate the presence, location, and magnitude of shifts in </w:t>
      </w:r>
      <w:r w:rsidR="00A30740">
        <w:t xml:space="preserve">population parameters governing </w:t>
      </w:r>
      <w:r>
        <w:t>dynamic</w:t>
      </w:r>
      <w:r w:rsidR="00A30740">
        <w:t>s</w:t>
      </w:r>
      <w:r>
        <w:t xml:space="preserve">. </w:t>
      </w:r>
    </w:p>
    <w:p w14:paraId="53AB54FA" w14:textId="5EF73B9F" w:rsidR="00024214" w:rsidRPr="0014050F" w:rsidRDefault="00493C01" w:rsidP="00024214">
      <w:r>
        <w:t xml:space="preserve">We demonstrate the utility </w:t>
      </w:r>
      <w:r w:rsidR="00B346F0">
        <w:t xml:space="preserve">of </w:t>
      </w:r>
      <w:r>
        <w:t xml:space="preserve">our </w:t>
      </w:r>
      <w:del w:id="354" w:author="Bahlai, Christie" w:date="2019-07-01T10:53:00Z">
        <w:r w:rsidDel="00997D87">
          <w:delText xml:space="preserve">model </w:delText>
        </w:r>
      </w:del>
      <w:ins w:id="355" w:author="Bahlai, Christie" w:date="2019-07-01T10:53:00Z">
        <w:r w:rsidR="00997D87">
          <w:t xml:space="preserve">algorithm </w:t>
        </w:r>
      </w:ins>
      <w:r>
        <w:t xml:space="preserve">through a series of simulations and apply the </w:t>
      </w:r>
      <w:del w:id="356" w:author="Bahlai, Christie" w:date="2019-07-01T10:53:00Z">
        <w:r w:rsidDel="00997D87">
          <w:delText xml:space="preserve">model </w:delText>
        </w:r>
      </w:del>
      <w:ins w:id="357" w:author="Bahlai, Christie" w:date="2019-07-01T10:53:00Z">
        <w:r w:rsidR="00997D87">
          <w:t>algorithm</w:t>
        </w:r>
        <w:r w:rsidR="00997D87">
          <w:t xml:space="preserve"> </w:t>
        </w:r>
      </w:ins>
      <w:r>
        <w:t xml:space="preserve">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del w:id="358" w:author="Bahlai, Christie" w:date="2019-07-01T10:18:00Z">
        <w:r w:rsidR="00C32614" w:rsidDel="005907DA">
          <w:delText xml:space="preserve">RSD </w:delText>
        </w:r>
      </w:del>
      <w:ins w:id="359" w:author="Bahlai, Christie" w:date="2019-07-01T10:18:00Z">
        <w:r w:rsidR="005907DA">
          <w:t>D</w:t>
        </w:r>
        <w:r w:rsidR="005907DA">
          <w:t xml:space="preserve">SD </w:t>
        </w:r>
      </w:ins>
      <w:del w:id="360" w:author="Bahlai, Christie" w:date="2019-07-01T10:53:00Z">
        <w:r w:rsidR="00C32614" w:rsidDel="00997D87">
          <w:delText xml:space="preserve">model </w:delText>
        </w:r>
      </w:del>
      <w:ins w:id="361" w:author="Bahlai, Christie" w:date="2019-07-01T10:53:00Z">
        <w:r w:rsidR="00997D87">
          <w:t xml:space="preserve">algorithm </w:t>
        </w:r>
      </w:ins>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339AAB81" w14:textId="0DAF9198" w:rsidR="009106F5" w:rsidRDefault="009106F5" w:rsidP="00493C01">
      <w:pPr>
        <w:rPr>
          <w:b/>
        </w:rPr>
      </w:pPr>
      <w:r>
        <w:rPr>
          <w:b/>
        </w:rPr>
        <w:t>Methods</w:t>
      </w:r>
    </w:p>
    <w:p w14:paraId="285C064E" w14:textId="49161A21" w:rsidR="00493C01" w:rsidRPr="007F54B8" w:rsidRDefault="00493C01" w:rsidP="00493C01">
      <w:pPr>
        <w:rPr>
          <w:i/>
        </w:rPr>
      </w:pPr>
      <w:r w:rsidRPr="007F54B8">
        <w:rPr>
          <w:i/>
        </w:rPr>
        <w:t xml:space="preserve">The </w:t>
      </w:r>
      <w:del w:id="362" w:author="Bahlai, Christie" w:date="2019-07-01T10:15:00Z">
        <w:r w:rsidRPr="007F54B8" w:rsidDel="00D84C75">
          <w:rPr>
            <w:i/>
          </w:rPr>
          <w:delText xml:space="preserve">Regime </w:delText>
        </w:r>
      </w:del>
      <w:ins w:id="363" w:author="Bahlai, Christie" w:date="2019-07-01T10:15:00Z">
        <w:r w:rsidR="00D84C75">
          <w:rPr>
            <w:i/>
          </w:rPr>
          <w:t>Dynamic</w:t>
        </w:r>
        <w:r w:rsidR="00D84C75" w:rsidRPr="007F54B8">
          <w:rPr>
            <w:i/>
          </w:rPr>
          <w:t xml:space="preserve"> </w:t>
        </w:r>
      </w:ins>
      <w:r w:rsidRPr="007F54B8">
        <w:rPr>
          <w:i/>
        </w:rPr>
        <w:t xml:space="preserve">Shift Detector </w:t>
      </w:r>
      <w:del w:id="364" w:author="Bahlai, Christie" w:date="2019-07-01T10:53:00Z">
        <w:r w:rsidRPr="007F54B8" w:rsidDel="00997D87">
          <w:rPr>
            <w:i/>
          </w:rPr>
          <w:delText>model</w:delText>
        </w:r>
      </w:del>
      <w:ins w:id="365" w:author="Bahlai, Christie" w:date="2019-07-01T10:53:00Z">
        <w:r w:rsidR="00997D87">
          <w:rPr>
            <w:i/>
          </w:rPr>
          <w:t>algorithm</w:t>
        </w:r>
      </w:ins>
    </w:p>
    <w:p w14:paraId="7A4C5A80" w14:textId="4121B03A" w:rsidR="00E22FDA" w:rsidRPr="00324AC6" w:rsidRDefault="006568B9" w:rsidP="00493C01">
      <w:pPr>
        <w:rPr>
          <w:rFonts w:eastAsiaTheme="minorEastAsia"/>
        </w:rPr>
      </w:pPr>
      <w:r>
        <w:lastRenderedPageBreak/>
        <w:t>For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ins w:id="366" w:author="Bahlai, Christie" w:date="2019-06-05T13:29:00Z">
        <w:r w:rsidR="00FF3EAF">
          <w:instrText xml:space="preserve"> ADDIN ZOTERO_ITEM CSL_CITATION {"citationID":"a2lonl5c0vq","properties":{"formattedCitation":"[36]","plainCitation":"[36]","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ins>
      <w:del w:id="367" w:author="Bahlai, Christie" w:date="2019-06-04T11:39:00Z">
        <w:r w:rsidR="002C6A8E" w:rsidDel="0074777A">
          <w:delInstrText xml:space="preserve"> ADDIN ZOTERO_ITEM CSL_CITATION {"citationID":"a2lonl5c0vq","properties":{"formattedCitation":"[26]","plainCitation":"[26]","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delInstrText>
        </w:r>
      </w:del>
      <w:r w:rsidR="00493C01">
        <w:fldChar w:fldCharType="separate"/>
      </w:r>
      <w:ins w:id="368" w:author="Bahlai, Christie" w:date="2019-06-05T13:29:00Z">
        <w:r w:rsidR="00FF3EAF" w:rsidRPr="00FF3EAF">
          <w:rPr>
            <w:rFonts w:ascii="Calibri" w:hAnsi="Calibri" w:cs="Calibri"/>
            <w:rPrChange w:id="369" w:author="Bahlai, Christie" w:date="2019-06-05T13:29:00Z">
              <w:rPr/>
            </w:rPrChange>
          </w:rPr>
          <w:t>[36]</w:t>
        </w:r>
      </w:ins>
      <w:del w:id="370" w:author="Bahlai, Christie" w:date="2019-06-04T11:39:00Z">
        <w:r w:rsidR="002C6A8E" w:rsidRPr="00FF3EAF" w:rsidDel="0074777A">
          <w:rPr>
            <w:rPrChange w:id="371" w:author="Bahlai, Christie" w:date="2019-06-05T13:29:00Z">
              <w:rPr>
                <w:rFonts w:ascii="Calibri" w:hAnsi="Calibri" w:cs="Calibri"/>
              </w:rPr>
            </w:rPrChange>
          </w:rPr>
          <w:delText>[26]</w:delText>
        </w:r>
      </w:del>
      <w:r w:rsidR="00493C01">
        <w:fldChar w:fldCharType="end"/>
      </w:r>
      <w:r w:rsidR="00493C01">
        <w:t xml:space="preserve">: </w:t>
      </w:r>
    </w:p>
    <w:p w14:paraId="325F0590" w14:textId="3F05E5B9" w:rsidR="00493C01" w:rsidRPr="00562E12" w:rsidRDefault="00B850F0"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058774FE"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w:t>
      </w:r>
      <w:proofErr w:type="spellStart"/>
      <w:r w:rsidR="00DA72A4">
        <w:t>esent</w:t>
      </w:r>
      <w:proofErr w:type="spellEnd"/>
      <w:r w:rsidR="00DA72A4">
        <w:t xml:space="preserve">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ins w:id="372" w:author="Bahlai, Christie" w:date="2019-06-05T13:29:00Z">
        <w:r w:rsidR="00FF3EAF">
          <w:instrText xml:space="preserve"> ADDIN ZOTERO_ITEM CSL_CITATION {"citationID":"J3vUceyI","properties":{"formattedCitation":"[14,37]","plainCitation":"[14,37]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ins>
      <w:del w:id="373" w:author="Bahlai, Christie" w:date="2019-06-04T11:39:00Z">
        <w:r w:rsidR="002C6A8E" w:rsidDel="0074777A">
          <w:delInstrText xml:space="preserve"> ADDIN ZOTERO_ITEM CSL_CITATION {"citationID":"J3vUceyI","properties":{"formattedCitation":"[6,27]","plainCitation":"[6,27]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delInstrText>
        </w:r>
      </w:del>
      <w:r w:rsidR="00493C01">
        <w:fldChar w:fldCharType="separate"/>
      </w:r>
      <w:ins w:id="374" w:author="Bahlai, Christie" w:date="2019-06-05T13:29:00Z">
        <w:r w:rsidR="00FF3EAF" w:rsidRPr="00FF3EAF">
          <w:rPr>
            <w:rFonts w:ascii="Calibri" w:hAnsi="Calibri" w:cs="Calibri"/>
            <w:rPrChange w:id="375" w:author="Bahlai, Christie" w:date="2019-06-05T13:29:00Z">
              <w:rPr/>
            </w:rPrChange>
          </w:rPr>
          <w:t>[14,37]</w:t>
        </w:r>
      </w:ins>
      <w:del w:id="376" w:author="Bahlai, Christie" w:date="2019-06-04T11:39:00Z">
        <w:r w:rsidR="002C6A8E" w:rsidRPr="00FF3EAF" w:rsidDel="0074777A">
          <w:rPr>
            <w:rPrChange w:id="377" w:author="Bahlai, Christie" w:date="2019-06-05T13:29:00Z">
              <w:rPr>
                <w:rFonts w:ascii="Calibri" w:hAnsi="Calibri" w:cs="Calibri"/>
              </w:rPr>
            </w:rPrChange>
          </w:rPr>
          <w:delText>[6,27]</w:delText>
        </w:r>
      </w:del>
      <w:r w:rsidR="00493C01">
        <w:fldChar w:fldCharType="end"/>
      </w:r>
      <w:r w:rsidR="00493C01">
        <w:t>.</w:t>
      </w:r>
    </w:p>
    <w:p w14:paraId="00E9D035" w14:textId="02550AFC" w:rsidR="00493C01" w:rsidRDefault="00493C01" w:rsidP="00493C01">
      <w:r>
        <w:t xml:space="preserve">To build the </w:t>
      </w:r>
      <w:del w:id="378" w:author="Bahlai, Christie" w:date="2019-07-01T10:18:00Z">
        <w:r w:rsidR="00C32614" w:rsidDel="005907DA">
          <w:delText xml:space="preserve">RSD </w:delText>
        </w:r>
      </w:del>
      <w:ins w:id="379" w:author="Bahlai, Christie" w:date="2019-07-01T10:18:00Z">
        <w:r w:rsidR="005907DA">
          <w:t>D</w:t>
        </w:r>
        <w:r w:rsidR="005907DA">
          <w:t xml:space="preserve">SD </w:t>
        </w:r>
      </w:ins>
      <w:del w:id="380" w:author="Bahlai, Christie" w:date="2019-07-01T10:53:00Z">
        <w:r w:rsidR="00C32614" w:rsidDel="00997D87">
          <w:delText>model</w:delText>
        </w:r>
      </w:del>
      <w:ins w:id="381" w:author="Bahlai, Christie" w:date="2019-07-01T10:53:00Z">
        <w:r w:rsidR="00997D87">
          <w:t>algorithm</w:t>
        </w:r>
      </w:ins>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4EA27E11" w:rsidR="006D2307" w:rsidRDefault="00493C01" w:rsidP="004628BA">
      <w:pPr>
        <w:rPr>
          <w:ins w:id="382" w:author="Bahlai, Christie" w:date="2019-06-04T14:36:00Z"/>
        </w:rPr>
      </w:pPr>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w:t>
      </w:r>
      <w:proofErr w:type="spellStart"/>
      <w:r>
        <w:t>Akaike</w:t>
      </w:r>
      <w:proofErr w:type="spellEnd"/>
      <w:r>
        <w:t xml:space="preserve"> Information Criteria for small sample sizes (</w:t>
      </w:r>
      <w:proofErr w:type="spellStart"/>
      <w:r>
        <w:t>AICc</w:t>
      </w:r>
      <w:proofErr w:type="spellEnd"/>
      <w:r>
        <w:t>)</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ins w:id="383" w:author="Bahlai, Christie" w:date="2019-07-01T10:48:00Z">
        <w:r w:rsidR="00997D87">
          <w:instrText xml:space="preserve"> ADDIN ZOTERO_ITEM CSL_CITATION {"citationID":"RnKj7pQR","properties":{"formattedCitation":"[38]","plainCitation":"[38]","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ins>
      <w:del w:id="384" w:author="Bahlai, Christie" w:date="2019-06-04T11:39:00Z">
        <w:r w:rsidR="002C6A8E" w:rsidDel="0074777A">
          <w:delInstrText xml:space="preserve"> ADDIN ZOTERO_ITEM CSL_CITATION {"citationID":"VohVRuYc","properties":{"formattedCitation":"[28]","plainCitation":"[28]","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delInstrText>
        </w:r>
      </w:del>
      <w:r w:rsidR="002D4506">
        <w:fldChar w:fldCharType="separate"/>
      </w:r>
      <w:ins w:id="385" w:author="Bahlai, Christie" w:date="2019-07-01T10:48:00Z">
        <w:r w:rsidR="00997D87" w:rsidRPr="00997D87">
          <w:rPr>
            <w:rFonts w:ascii="Calibri" w:hAnsi="Calibri" w:cs="Calibri"/>
            <w:rPrChange w:id="386" w:author="Bahlai, Christie" w:date="2019-07-01T10:48:00Z">
              <w:rPr/>
            </w:rPrChange>
          </w:rPr>
          <w:t>[38]</w:t>
        </w:r>
      </w:ins>
      <w:del w:id="387" w:author="Bahlai, Christie" w:date="2019-06-04T11:39:00Z">
        <w:r w:rsidR="002C6A8E" w:rsidRPr="00997D87" w:rsidDel="0074777A">
          <w:rPr>
            <w:rPrChange w:id="388" w:author="Bahlai, Christie" w:date="2019-07-01T10:48:00Z">
              <w:rPr>
                <w:rFonts w:ascii="Calibri" w:hAnsi="Calibri" w:cs="Calibri"/>
              </w:rPr>
            </w:rPrChange>
          </w:rPr>
          <w:delText>[28]</w:delText>
        </w:r>
      </w:del>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w:t>
      </w:r>
      <w:del w:id="389" w:author="Bahlai, Christie" w:date="2019-07-01T10:18:00Z">
        <w:r w:rsidR="00253218" w:rsidDel="005907DA">
          <w:delText xml:space="preserve">RSD </w:delText>
        </w:r>
      </w:del>
      <w:ins w:id="390" w:author="Bahlai, Christie" w:date="2019-07-01T10:18:00Z">
        <w:r w:rsidR="005907DA">
          <w:t>D</w:t>
        </w:r>
        <w:r w:rsidR="005907DA">
          <w:t xml:space="preserve">SD </w:t>
        </w:r>
      </w:ins>
      <w:del w:id="391" w:author="Bahlai, Christie" w:date="2019-07-01T10:54:00Z">
        <w:r w:rsidR="00253218" w:rsidDel="00997D87">
          <w:delText xml:space="preserve">model </w:delText>
        </w:r>
      </w:del>
      <w:ins w:id="392" w:author="Bahlai, Christie" w:date="2019-07-01T10:54:00Z">
        <w:r w:rsidR="00997D87">
          <w:t>algorithm</w:t>
        </w:r>
        <w:r w:rsidR="00997D87">
          <w:t xml:space="preserve"> </w:t>
        </w:r>
      </w:ins>
      <w:r w:rsidR="00253218">
        <w:t xml:space="preserve">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xml:space="preserve">; </w:t>
      </w:r>
      <w:ins w:id="393" w:author="Bahlai, Christie" w:date="2019-07-01T10:48:00Z">
        <w:r w:rsidR="00997D87">
          <w:fldChar w:fldCharType="begin"/>
        </w:r>
        <w:r w:rsidR="00997D87">
          <w:instrText xml:space="preserve"> ADDIN ZOTERO_ITEM CSL_CITATION {"citationID":"KFfx5xQc","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r w:rsidR="00997D87">
        <w:fldChar w:fldCharType="separate"/>
      </w:r>
      <w:ins w:id="394" w:author="Bahlai, Christie" w:date="2019-07-01T10:48:00Z">
        <w:r w:rsidR="00997D87" w:rsidRPr="00997D87">
          <w:rPr>
            <w:rFonts w:ascii="Calibri" w:hAnsi="Calibri" w:cs="Calibri"/>
            <w:rPrChange w:id="395" w:author="Bahlai, Christie" w:date="2019-07-01T10:48:00Z">
              <w:rPr/>
            </w:rPrChange>
          </w:rPr>
          <w:t>[39]</w:t>
        </w:r>
        <w:r w:rsidR="00997D87">
          <w:fldChar w:fldCharType="end"/>
        </w:r>
      </w:ins>
      <w:del w:id="396" w:author="Bahlai, Christie" w:date="2019-07-01T10:48:00Z">
        <w:r w:rsidR="00D742AD" w:rsidDel="00997D87">
          <w:delText>Burnham and Anderson 2002</w:delText>
        </w:r>
      </w:del>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ins w:id="397" w:author="Bahlai, Christie" w:date="2019-07-01T10:47:00Z">
        <w:r w:rsidR="00757994">
          <w:fldChar w:fldCharType="begin"/>
        </w:r>
        <w:r w:rsidR="00757994">
          <w:instrText xml:space="preserve"> ADDIN ZOTERO_ITEM CSL_CITATION {"citationID":"rDdG5sSt","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r w:rsidR="00757994">
        <w:fldChar w:fldCharType="separate"/>
      </w:r>
      <w:ins w:id="398" w:author="Bahlai, Christie" w:date="2019-07-01T10:47:00Z">
        <w:r w:rsidR="00757994" w:rsidRPr="00757994">
          <w:rPr>
            <w:rFonts w:ascii="Calibri" w:hAnsi="Calibri" w:cs="Calibri"/>
            <w:rPrChange w:id="399" w:author="Bahlai, Christie" w:date="2019-07-01T10:47:00Z">
              <w:rPr/>
            </w:rPrChange>
          </w:rPr>
          <w:t>[39]</w:t>
        </w:r>
        <w:r w:rsidR="00757994">
          <w:fldChar w:fldCharType="end"/>
        </w:r>
      </w:ins>
      <w:del w:id="400" w:author="Bahlai, Christie" w:date="2019-07-01T10:47:00Z">
        <w:r w:rsidR="0087290C" w:rsidDel="00757994">
          <w:delText>(</w:delText>
        </w:r>
        <w:r w:rsidR="00DA72A4" w:rsidDel="00757994">
          <w:delText>Burnham and Anderson</w:delText>
        </w:r>
        <w:r w:rsidR="0087290C" w:rsidDel="00757994">
          <w:delText xml:space="preserve"> </w:delText>
        </w:r>
        <w:r w:rsidR="00DA72A4" w:rsidDel="00757994">
          <w:delText>2002)</w:delText>
        </w:r>
      </w:del>
      <w:r w:rsidR="00DA72A4">
        <w:t xml:space="preserve">. To </w:t>
      </w:r>
      <w:r w:rsidR="0087290C">
        <w:t xml:space="preserve">do </w:t>
      </w:r>
      <w:r w:rsidR="00DA72A4">
        <w:t xml:space="preserve">this, we compute the </w:t>
      </w:r>
      <w:proofErr w:type="spellStart"/>
      <w:r w:rsidR="00DA72A4">
        <w:t>Akaike</w:t>
      </w:r>
      <w:proofErr w:type="spellEnd"/>
      <w:r w:rsidR="00DA72A4">
        <w:t xml:space="preserve"> weight </w:t>
      </w:r>
      <w:proofErr w:type="spellStart"/>
      <w:r w:rsidR="00DA72A4" w:rsidRPr="000237F7">
        <w:rPr>
          <w:i/>
        </w:rPr>
        <w:t>w</w:t>
      </w:r>
      <w:r w:rsidR="00DA72A4">
        <w:rPr>
          <w:vertAlign w:val="subscript"/>
        </w:rPr>
        <w:t>i</w:t>
      </w:r>
      <w:proofErr w:type="spellEnd"/>
      <w:r w:rsidR="00DA72A4">
        <w:rPr>
          <w:vertAlign w:val="subscript"/>
        </w:rPr>
        <w:t xml:space="preserve"> </w:t>
      </w:r>
      <w:ins w:id="401" w:author="Bahlai, Christie" w:date="2019-06-04T14:37:00Z">
        <w:r w:rsidR="006D2307">
          <w:rPr>
            <w:vertAlign w:val="subscript"/>
          </w:rPr>
          <w:t xml:space="preserve"> </w:t>
        </w:r>
        <w:r w:rsidR="006D2307">
          <w:t>(a measur</w:t>
        </w:r>
      </w:ins>
      <w:ins w:id="402" w:author="Bahlai, Christie" w:date="2019-06-04T14:38:00Z">
        <w:r w:rsidR="006D2307">
          <w:t>e of the relative likelihood of a break point combination, given the data and</w:t>
        </w:r>
      </w:ins>
      <w:ins w:id="403" w:author="Bahlai, Christie" w:date="2019-06-04T14:39:00Z">
        <w:r w:rsidR="006D2307">
          <w:t xml:space="preserve"> the set of break point combinations being tested) </w:t>
        </w:r>
      </w:ins>
      <w:ins w:id="404" w:author="Bahlai, Christie" w:date="2019-06-04T14:38:00Z">
        <w:r w:rsidR="006D2307">
          <w:t xml:space="preserve"> </w:t>
        </w:r>
      </w:ins>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ins w:id="405" w:author="Bahlai, Christie" w:date="2019-07-01T10:32:00Z">
        <w:r w:rsidR="008C369E">
          <w:t>.</w:t>
        </w:r>
      </w:ins>
      <w:ins w:id="406" w:author="Bahlai, Christie" w:date="2019-07-01T10:35:00Z">
        <w:r w:rsidR="008C369E">
          <w:t xml:space="preserve"> Commonly used in model </w:t>
        </w:r>
      </w:ins>
      <w:ins w:id="407" w:author="Bahlai, Christie" w:date="2019-07-01T10:36:00Z">
        <w:r w:rsidR="008C369E">
          <w:t>averaging</w:t>
        </w:r>
      </w:ins>
      <w:ins w:id="408" w:author="Bahlai, Christie" w:date="2019-07-01T10:35:00Z">
        <w:r w:rsidR="008C369E">
          <w:t>,</w:t>
        </w:r>
      </w:ins>
      <w:ins w:id="409" w:author="Bahlai, Christie" w:date="2019-07-01T10:36:00Z">
        <w:r w:rsidR="008C369E">
          <w:t xml:space="preserve"> the </w:t>
        </w:r>
        <w:r w:rsidR="008C369E" w:rsidRPr="000237F7">
          <w:rPr>
            <w:i/>
          </w:rPr>
          <w:t>w</w:t>
        </w:r>
        <w:r w:rsidR="008C369E">
          <w:rPr>
            <w:vertAlign w:val="subscript"/>
          </w:rPr>
          <w:t>1</w:t>
        </w:r>
      </w:ins>
      <w:ins w:id="410" w:author="Bahlai, Christie" w:date="2019-07-01T10:37:00Z">
        <w:r w:rsidR="00757994" w:rsidRPr="00757994">
          <w:rPr>
            <w:rPrChange w:id="411" w:author="Bahlai, Christie" w:date="2019-07-01T10:38:00Z">
              <w:rPr>
                <w:vertAlign w:val="subscript"/>
              </w:rPr>
            </w:rPrChange>
          </w:rPr>
          <w:t>,</w:t>
        </w:r>
        <w:r w:rsidR="00757994">
          <w:rPr>
            <w:vertAlign w:val="subscript"/>
          </w:rPr>
          <w:t xml:space="preserve"> </w:t>
        </w:r>
      </w:ins>
      <w:ins w:id="412" w:author="Bahlai, Christie" w:date="2019-07-01T10:36:00Z">
        <w:r w:rsidR="008C369E" w:rsidRPr="000237F7">
          <w:rPr>
            <w:i/>
          </w:rPr>
          <w:t>w</w:t>
        </w:r>
      </w:ins>
      <w:ins w:id="413" w:author="Bahlai, Christie" w:date="2019-07-01T10:37:00Z">
        <w:r w:rsidR="008C369E">
          <w:rPr>
            <w:vertAlign w:val="subscript"/>
          </w:rPr>
          <w:t>2</w:t>
        </w:r>
        <w:r w:rsidR="00757994" w:rsidRPr="00757994">
          <w:rPr>
            <w:rPrChange w:id="414" w:author="Bahlai, Christie" w:date="2019-07-01T10:38:00Z">
              <w:rPr>
                <w:vertAlign w:val="subscript"/>
              </w:rPr>
            </w:rPrChange>
          </w:rPr>
          <w:t>,</w:t>
        </w:r>
      </w:ins>
      <w:ins w:id="415" w:author="Bahlai, Christie" w:date="2019-07-01T10:38:00Z">
        <w:r w:rsidR="00757994">
          <w:t>…</w:t>
        </w:r>
      </w:ins>
      <w:r w:rsidR="00DA72A4">
        <w:t xml:space="preserve"> </w:t>
      </w:r>
      <w:proofErr w:type="spellStart"/>
      <w:ins w:id="416" w:author="Bahlai, Christie" w:date="2019-07-01T10:36:00Z">
        <w:r w:rsidR="008C369E" w:rsidRPr="000237F7">
          <w:rPr>
            <w:i/>
          </w:rPr>
          <w:t>w</w:t>
        </w:r>
      </w:ins>
      <w:ins w:id="417" w:author="Bahlai, Christie" w:date="2019-07-01T10:38:00Z">
        <w:r w:rsidR="00757994">
          <w:rPr>
            <w:vertAlign w:val="subscript"/>
          </w:rPr>
          <w:t>n</w:t>
        </w:r>
      </w:ins>
      <w:proofErr w:type="spellEnd"/>
      <w:ins w:id="418" w:author="Bahlai, Christie" w:date="2019-07-01T10:36:00Z">
        <w:r w:rsidR="008C369E">
          <w:rPr>
            <w:vertAlign w:val="subscript"/>
          </w:rPr>
          <w:t xml:space="preserve"> </w:t>
        </w:r>
      </w:ins>
      <w:ins w:id="419" w:author="Bahlai, Christie" w:date="2019-07-01T10:37:00Z">
        <w:r w:rsidR="00757994" w:rsidRPr="00757994">
          <w:rPr>
            <w:rPrChange w:id="420" w:author="Bahlai, Christie" w:date="2019-07-01T10:38:00Z">
              <w:rPr>
                <w:vertAlign w:val="subscript"/>
              </w:rPr>
            </w:rPrChange>
          </w:rPr>
          <w:t xml:space="preserve"> are </w:t>
        </w:r>
        <w:r w:rsidR="00757994">
          <w:t xml:space="preserve">interpreted as the </w:t>
        </w:r>
      </w:ins>
      <w:ins w:id="421" w:author="Bahlai, Christie" w:date="2019-07-01T10:40:00Z">
        <w:r w:rsidR="00757994">
          <w:t xml:space="preserve">respective </w:t>
        </w:r>
      </w:ins>
      <w:ins w:id="422" w:author="Bahlai, Christie" w:date="2019-07-01T10:38:00Z">
        <w:r w:rsidR="00757994">
          <w:t>conditional</w:t>
        </w:r>
      </w:ins>
      <w:ins w:id="423" w:author="Bahlai, Christie" w:date="2019-07-01T10:37:00Z">
        <w:r w:rsidR="00757994">
          <w:t xml:space="preserve"> </w:t>
        </w:r>
      </w:ins>
      <w:ins w:id="424" w:author="Bahlai, Christie" w:date="2019-07-01T10:39:00Z">
        <w:r w:rsidR="00757994">
          <w:t>probabilities</w:t>
        </w:r>
      </w:ins>
      <w:ins w:id="425" w:author="Bahlai, Christie" w:date="2019-07-01T10:38:00Z">
        <w:r w:rsidR="00757994">
          <w:t xml:space="preserve"> for each model in a set of </w:t>
        </w:r>
        <w:r w:rsidR="00757994" w:rsidRPr="00757994">
          <w:rPr>
            <w:i/>
            <w:rPrChange w:id="426" w:author="Bahlai, Christie" w:date="2019-07-01T10:38:00Z">
              <w:rPr/>
            </w:rPrChange>
          </w:rPr>
          <w:t>n</w:t>
        </w:r>
        <w:r w:rsidR="00757994">
          <w:t xml:space="preserve"> models</w:t>
        </w:r>
      </w:ins>
      <w:ins w:id="427" w:author="Bahlai, Christie" w:date="2019-07-01T10:39:00Z">
        <w:r w:rsidR="00757994">
          <w:t xml:space="preserve"> </w:t>
        </w:r>
        <w:r w:rsidR="00757994">
          <w:fldChar w:fldCharType="begin"/>
        </w:r>
      </w:ins>
      <w:ins w:id="428" w:author="Bahlai, Christie" w:date="2019-07-01T10:47:00Z">
        <w:r w:rsidR="00757994">
          <w:instrText xml:space="preserve"> ADDIN ZOTERO_ITEM CSL_CITATION {"citationID":"u2dzvEQ5","properties":{"formattedCitation":"[40]","plainCitation":"[40]","noteIndex":0},"citationItems":[{"id":2215,"uris":["http://zotero.org/users/3015424/items/7MLRL8WC"],"uri":["http://zotero.org/users/3015424/items/7MLRL8WC"],"itemData":{"id":2215,"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ins>
      <w:r w:rsidR="00757994">
        <w:fldChar w:fldCharType="separate"/>
      </w:r>
      <w:ins w:id="429" w:author="Bahlai, Christie" w:date="2019-07-01T10:47:00Z">
        <w:r w:rsidR="00757994" w:rsidRPr="00757994">
          <w:rPr>
            <w:rFonts w:ascii="Calibri" w:hAnsi="Calibri" w:cs="Calibri"/>
            <w:rPrChange w:id="430" w:author="Bahlai, Christie" w:date="2019-07-01T10:47:00Z">
              <w:rPr/>
            </w:rPrChange>
          </w:rPr>
          <w:t>[40]</w:t>
        </w:r>
      </w:ins>
      <w:ins w:id="431" w:author="Bahlai, Christie" w:date="2019-07-01T10:39:00Z">
        <w:r w:rsidR="00757994">
          <w:fldChar w:fldCharType="end"/>
        </w:r>
      </w:ins>
      <w:ins w:id="432" w:author="Bahlai, Christie" w:date="2019-07-01T10:38:00Z">
        <w:r w:rsidR="00757994">
          <w:t xml:space="preserve">. </w:t>
        </w:r>
      </w:ins>
      <w:ins w:id="433" w:author="Bahlai, Christie" w:date="2019-07-01T10:45:00Z">
        <w:r w:rsidR="00757994">
          <w:t xml:space="preserve">Break weight (= </w:t>
        </w:r>
      </w:ins>
      <w:ins w:id="434" w:author="Bahlai, Christie" w:date="2019-07-01T11:01:00Z">
        <w:r w:rsidR="00F63325">
          <w:t xml:space="preserve">relative </w:t>
        </w:r>
      </w:ins>
      <w:ins w:id="435" w:author="Bahlai, Christie" w:date="2019-07-01T10:45:00Z">
        <w:r w:rsidR="00757994">
          <w:t>v</w:t>
        </w:r>
      </w:ins>
      <w:ins w:id="436" w:author="Bahlai, Christie" w:date="2019-07-01T10:40:00Z">
        <w:r w:rsidR="00757994">
          <w:t>ariable importance</w:t>
        </w:r>
      </w:ins>
      <w:ins w:id="437" w:author="Bahlai, Christie" w:date="2019-07-01T10:45:00Z">
        <w:r w:rsidR="00757994">
          <w:t xml:space="preserve">, </w:t>
        </w:r>
        <w:proofErr w:type="spellStart"/>
        <w:r w:rsidR="00757994" w:rsidRPr="00757994">
          <w:rPr>
            <w:i/>
            <w:rPrChange w:id="438" w:author="Bahlai, Christie" w:date="2019-07-01T10:45:00Z">
              <w:rPr/>
            </w:rPrChange>
          </w:rPr>
          <w:t>sensu</w:t>
        </w:r>
        <w:proofErr w:type="spellEnd"/>
        <w:r w:rsidR="00757994">
          <w:t xml:space="preserve"> </w:t>
        </w:r>
      </w:ins>
      <w:ins w:id="439" w:author="Bahlai, Christie" w:date="2019-07-01T10:48:00Z">
        <w:r w:rsidR="00997D87">
          <w:fldChar w:fldCharType="begin"/>
        </w:r>
        <w:r w:rsidR="00997D87">
          <w:instrText xml:space="preserve"> ADDIN ZOTERO_ITEM CSL_CITATION {"citationID":"XXJbKUaM","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r w:rsidR="00997D87">
        <w:fldChar w:fldCharType="separate"/>
      </w:r>
      <w:ins w:id="440" w:author="Bahlai, Christie" w:date="2019-07-01T10:48:00Z">
        <w:r w:rsidR="00997D87" w:rsidRPr="00997D87">
          <w:rPr>
            <w:rFonts w:ascii="Calibri" w:hAnsi="Calibri" w:cs="Calibri"/>
            <w:rPrChange w:id="441" w:author="Bahlai, Christie" w:date="2019-07-01T10:48:00Z">
              <w:rPr/>
            </w:rPrChange>
          </w:rPr>
          <w:t>[39]</w:t>
        </w:r>
        <w:r w:rsidR="00997D87">
          <w:fldChar w:fldCharType="end"/>
        </w:r>
      </w:ins>
      <w:ins w:id="442" w:author="Bahlai, Christie" w:date="2019-07-01T10:45:00Z">
        <w:r w:rsidR="00757994">
          <w:t xml:space="preserve">) </w:t>
        </w:r>
      </w:ins>
      <w:ins w:id="443" w:author="Bahlai, Christie" w:date="2019-07-01T10:43:00Z">
        <w:r w:rsidR="00757994">
          <w:t xml:space="preserve"> </w:t>
        </w:r>
      </w:ins>
      <w:ins w:id="444" w:author="Bahlai, Christie" w:date="2019-07-01T10:40:00Z">
        <w:r w:rsidR="00757994">
          <w:t>is computed as</w:t>
        </w:r>
      </w:ins>
      <w:del w:id="445" w:author="Bahlai, Christie" w:date="2019-07-01T10:41:00Z">
        <w:r w:rsidR="00DA72A4" w:rsidDel="00757994">
          <w:delText>and</w:delText>
        </w:r>
      </w:del>
      <w:r w:rsidR="00DA72A4">
        <w:t xml:space="preserve"> </w:t>
      </w:r>
      <w:ins w:id="446" w:author="Bahlai, Christie" w:date="2019-07-01T11:01:00Z">
        <w:r w:rsidR="00F63325">
          <w:t xml:space="preserve">the </w:t>
        </w:r>
      </w:ins>
      <w:r w:rsidR="00DA72A4">
        <w:t>sum</w:t>
      </w:r>
      <w:r w:rsidR="004628BA">
        <w:t xml:space="preserve"> </w:t>
      </w:r>
      <w:ins w:id="447" w:author="Bahlai, Christie" w:date="2019-07-01T10:41:00Z">
        <w:r w:rsidR="00757994">
          <w:t xml:space="preserve">of </w:t>
        </w:r>
      </w:ins>
      <w:r w:rsidR="00DA72A4">
        <w:t xml:space="preserve">the </w:t>
      </w:r>
      <w:proofErr w:type="spellStart"/>
      <w:r w:rsidR="00DA72A4">
        <w:t>Akaike</w:t>
      </w:r>
      <w:proofErr w:type="spellEnd"/>
      <w:r w:rsidR="00DA72A4">
        <w:t xml:space="preserve"> weights </w:t>
      </w:r>
      <w:r w:rsidR="0087290C">
        <w:t>for</w:t>
      </w:r>
      <w:del w:id="448" w:author="Bahlai, Christie" w:date="2019-07-01T10:46:00Z">
        <w:r w:rsidR="0087290C" w:rsidDel="00757994">
          <w:delText xml:space="preserve"> </w:delText>
        </w:r>
      </w:del>
      <w:del w:id="449" w:author="Bahlai, Christie" w:date="2019-07-01T10:42:00Z">
        <w:r w:rsidR="001C26AC" w:rsidDel="00757994">
          <w:delText>the</w:delText>
        </w:r>
        <w:r w:rsidR="0087290C" w:rsidDel="00757994">
          <w:delText xml:space="preserve"> break point </w:delText>
        </w:r>
      </w:del>
      <w:del w:id="450" w:author="Bahlai, Christie" w:date="2019-07-01T10:44:00Z">
        <w:r w:rsidR="00DA72A4" w:rsidDel="00757994">
          <w:delText>across</w:delText>
        </w:r>
      </w:del>
      <w:r w:rsidR="00DA72A4">
        <w:t xml:space="preserve"> all </w:t>
      </w:r>
      <w:del w:id="451" w:author="Bahlai, Christie" w:date="2019-07-01T10:46:00Z">
        <w:r w:rsidR="001C26AC" w:rsidDel="00757994">
          <w:delText xml:space="preserve">possible </w:delText>
        </w:r>
      </w:del>
      <w:r w:rsidR="00DA72A4">
        <w:t>break point combinations</w:t>
      </w:r>
      <w:del w:id="452" w:author="Bahlai, Christie" w:date="2019-07-01T10:44:00Z">
        <w:r w:rsidR="00553C76" w:rsidDel="00757994">
          <w:delText xml:space="preserve"> with Akaike weights &gt;0.001</w:delText>
        </w:r>
      </w:del>
      <w:ins w:id="453" w:author="Bahlai, Christie" w:date="2019-07-01T10:42:00Z">
        <w:r w:rsidR="00757994">
          <w:t>, where that break point</w:t>
        </w:r>
      </w:ins>
      <w:ins w:id="454" w:author="Bahlai, Christie" w:date="2019-07-01T10:46:00Z">
        <w:r w:rsidR="00757994">
          <w:t xml:space="preserve"> appears</w:t>
        </w:r>
      </w:ins>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36128CCA" w:rsidR="00493C01" w:rsidRPr="00DA72A4" w:rsidRDefault="004628BA" w:rsidP="004628BA">
      <w:r>
        <w:t xml:space="preserve">We selected </w:t>
      </w:r>
      <w:proofErr w:type="spellStart"/>
      <w:r>
        <w:t>AICc</w:t>
      </w:r>
      <w:proofErr w:type="spellEnd"/>
      <w:r>
        <w:t xml:space="preserve"> as our information criterion for model selection within the </w:t>
      </w:r>
      <w:del w:id="455" w:author="Bahlai, Christie" w:date="2019-07-01T10:18:00Z">
        <w:r w:rsidR="00C32614" w:rsidDel="005907DA">
          <w:delText xml:space="preserve">RSD </w:delText>
        </w:r>
      </w:del>
      <w:ins w:id="456" w:author="Bahlai, Christie" w:date="2019-07-01T10:18:00Z">
        <w:r w:rsidR="005907DA">
          <w:t>D</w:t>
        </w:r>
        <w:r w:rsidR="005907DA">
          <w:t xml:space="preserve">SD </w:t>
        </w:r>
      </w:ins>
      <w:del w:id="457" w:author="Bahlai, Christie" w:date="2019-07-01T10:55:00Z">
        <w:r w:rsidR="00C32614" w:rsidDel="00997D87">
          <w:delText>model</w:delText>
        </w:r>
        <w:r w:rsidDel="00997D87">
          <w:delText xml:space="preserve"> </w:delText>
        </w:r>
      </w:del>
      <w:ins w:id="458" w:author="Bahlai, Christie" w:date="2019-07-01T10:55:00Z">
        <w:r w:rsidR="00997D87">
          <w:t>algorithm</w:t>
        </w:r>
        <w:r w:rsidR="00997D87">
          <w:t xml:space="preserve"> </w:t>
        </w:r>
      </w:ins>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del w:id="459" w:author="Bahlai, Christie" w:date="2019-06-04T14:29:00Z">
        <w:r w:rsidR="006B3E8D" w:rsidDel="00DE197D">
          <w:delText xml:space="preserve"> </w:delText>
        </w:r>
        <w:r w:rsidR="001C26AC" w:rsidDel="00DE197D">
          <w:delText>(and not discussed again in the main text)</w:delText>
        </w:r>
      </w:del>
      <w:r>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 xml:space="preserve">and </w:t>
      </w:r>
      <w:r w:rsidR="006B7574">
        <w:lastRenderedPageBreak/>
        <w:t>is designed to minimize the risk of overfitting during model selection</w:t>
      </w:r>
      <w:r w:rsidR="001C26AC">
        <w:t xml:space="preserve"> </w:t>
      </w:r>
      <w:r w:rsidR="001C26AC">
        <w:fldChar w:fldCharType="begin"/>
      </w:r>
      <w:ins w:id="460" w:author="Bahlai, Christie" w:date="2019-07-01T10:47:00Z">
        <w:r w:rsidR="00757994">
          <w:instrText xml:space="preserve"> ADDIN ZOTERO_ITEM CSL_CITATION {"citationID":"9kUvnk8K","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del w:id="461" w:author="Bahlai, Christie" w:date="2019-06-04T11:39:00Z">
        <w:r w:rsidR="002C6A8E" w:rsidDel="0074777A">
          <w:delInstrText xml:space="preserve"> ADDIN ZOTERO_ITEM CSL_CITATION {"citationID":"9kUvnk8K","properties":{"formattedCitation":"[29]","plainCitation":"[29]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delInstrText>
        </w:r>
      </w:del>
      <w:r w:rsidR="001C26AC">
        <w:fldChar w:fldCharType="separate"/>
      </w:r>
      <w:ins w:id="462" w:author="Bahlai, Christie" w:date="2019-07-01T10:47:00Z">
        <w:r w:rsidR="00757994" w:rsidRPr="00757994">
          <w:rPr>
            <w:rFonts w:ascii="Calibri" w:hAnsi="Calibri" w:cs="Calibri"/>
            <w:rPrChange w:id="463" w:author="Bahlai, Christie" w:date="2019-07-01T10:47:00Z">
              <w:rPr/>
            </w:rPrChange>
          </w:rPr>
          <w:t>[39]</w:t>
        </w:r>
      </w:ins>
      <w:del w:id="464" w:author="Bahlai, Christie" w:date="2019-06-04T11:39:00Z">
        <w:r w:rsidR="002C6A8E" w:rsidRPr="00757994" w:rsidDel="0074777A">
          <w:rPr>
            <w:rPrChange w:id="465" w:author="Bahlai, Christie" w:date="2019-07-01T10:47:00Z">
              <w:rPr>
                <w:rFonts w:ascii="Calibri" w:hAnsi="Calibri" w:cs="Calibri"/>
              </w:rPr>
            </w:rPrChange>
          </w:rPr>
          <w:delText>[29]</w:delText>
        </w:r>
      </w:del>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del w:id="466" w:author="Bahlai, Christie" w:date="2019-07-01T10:55:00Z">
        <w:r w:rsidR="006B7574" w:rsidDel="00997D87">
          <w:delText xml:space="preserve">model </w:delText>
        </w:r>
      </w:del>
      <w:ins w:id="467" w:author="Bahlai, Christie" w:date="2019-07-01T10:55:00Z">
        <w:r w:rsidR="00997D87">
          <w:t xml:space="preserve">algorithmic </w:t>
        </w:r>
      </w:ins>
      <w:r w:rsidR="006B7574">
        <w:t>sensitivity to dynamic shifts is desired.</w:t>
      </w:r>
    </w:p>
    <w:p w14:paraId="06E2E117" w14:textId="361CE620" w:rsidR="00493C01" w:rsidRDefault="00493C01" w:rsidP="00493C01">
      <w:r>
        <w:t xml:space="preserve">The </w:t>
      </w:r>
      <w:del w:id="468" w:author="Bahlai, Christie" w:date="2019-07-01T10:18:00Z">
        <w:r w:rsidR="00C32614" w:rsidDel="005907DA">
          <w:delText xml:space="preserve">RSD </w:delText>
        </w:r>
      </w:del>
      <w:ins w:id="469" w:author="Bahlai, Christie" w:date="2019-07-01T10:18:00Z">
        <w:r w:rsidR="005907DA">
          <w:t>D</w:t>
        </w:r>
        <w:r w:rsidR="005907DA">
          <w:t xml:space="preserve">SD </w:t>
        </w:r>
      </w:ins>
      <w:del w:id="470" w:author="Bahlai, Christie" w:date="2019-07-01T10:55:00Z">
        <w:r w:rsidR="00C32614" w:rsidDel="00997D87">
          <w:delText>model</w:delText>
        </w:r>
        <w:r w:rsidDel="00997D87">
          <w:delText xml:space="preserve"> </w:delText>
        </w:r>
      </w:del>
      <w:ins w:id="471" w:author="Bahlai, Christie" w:date="2019-07-01T10:55:00Z">
        <w:r w:rsidR="00997D87">
          <w:t>algorithm</w:t>
        </w:r>
        <w:r w:rsidR="00997D87">
          <w:t xml:space="preserve"> </w:t>
        </w:r>
      </w:ins>
      <w:r>
        <w:t xml:space="preserve">is implemented as a series of R functions to enable a user to quickly generate a </w:t>
      </w:r>
      <w:r w:rsidR="00417B9D">
        <w:t>list of potential break points for a population time series dataset</w:t>
      </w:r>
      <w:r>
        <w:t xml:space="preserve">. The </w:t>
      </w:r>
      <w:del w:id="472" w:author="Bahlai, Christie" w:date="2019-07-01T10:56:00Z">
        <w:r w:rsidDel="00997D87">
          <w:delText xml:space="preserve">model </w:delText>
        </w:r>
      </w:del>
      <w:ins w:id="473" w:author="Bahlai, Christie" w:date="2019-07-01T10:56:00Z">
        <w:r w:rsidR="00997D87">
          <w:t>algorithm</w:t>
        </w:r>
        <w:r w:rsidR="00997D87">
          <w:t xml:space="preserve"> </w:t>
        </w:r>
      </w:ins>
      <w:r>
        <w:t xml:space="preserve">(and all subsequent simulations and case studies) were scripted and run in R Version 3.3.3 </w:t>
      </w:r>
      <w:r>
        <w:fldChar w:fldCharType="begin"/>
      </w:r>
      <w:ins w:id="474" w:author="Bahlai, Christie" w:date="2019-07-01T10:39:00Z">
        <w:r w:rsidR="00757994">
          <w:instrText xml:space="preserve"> ADDIN ZOTERO_ITEM CSL_CITATION {"citationID":"a262g9b99h5","properties":{"formattedCitation":"[41]","plainCitation":"[41]","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ins>
      <w:del w:id="475" w:author="Bahlai, Christie" w:date="2019-06-04T11:39:00Z">
        <w:r w:rsidR="002C6A8E" w:rsidDel="0074777A">
          <w:delInstrText xml:space="preserve"> ADDIN ZOTERO_ITEM CSL_CITATION {"citationID":"a262g9b99h5","properties":{"formattedCitation":"[30]","plainCitation":"[30]","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delInstrText>
        </w:r>
      </w:del>
      <w:r>
        <w:fldChar w:fldCharType="separate"/>
      </w:r>
      <w:ins w:id="476" w:author="Bahlai, Christie" w:date="2019-07-01T10:39:00Z">
        <w:r w:rsidR="00757994" w:rsidRPr="00757994">
          <w:rPr>
            <w:rFonts w:ascii="Calibri" w:hAnsi="Calibri" w:cs="Calibri"/>
            <w:rPrChange w:id="477" w:author="Bahlai, Christie" w:date="2019-07-01T10:39:00Z">
              <w:rPr/>
            </w:rPrChange>
          </w:rPr>
          <w:t>[41]</w:t>
        </w:r>
      </w:ins>
      <w:del w:id="478" w:author="Bahlai, Christie" w:date="2019-06-04T11:39:00Z">
        <w:r w:rsidR="002C6A8E" w:rsidRPr="00757994" w:rsidDel="0074777A">
          <w:rPr>
            <w:rPrChange w:id="479" w:author="Bahlai, Christie" w:date="2019-07-01T10:39:00Z">
              <w:rPr>
                <w:rFonts w:ascii="Calibri" w:hAnsi="Calibri" w:cs="Calibri"/>
              </w:rPr>
            </w:rPrChange>
          </w:rPr>
          <w:delText>[30]</w:delText>
        </w:r>
      </w:del>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summarize the role of each function </w:t>
      </w:r>
      <w:r w:rsidR="0027575D">
        <w:t xml:space="preserve">used in the </w:t>
      </w:r>
      <w:del w:id="480" w:author="Bahlai, Christie" w:date="2019-07-01T10:56:00Z">
        <w:r w:rsidR="0027575D" w:rsidDel="00997D87">
          <w:delText>model</w:delText>
        </w:r>
        <w:r w:rsidR="00417B9D" w:rsidDel="00997D87">
          <w:delText xml:space="preserve"> </w:delText>
        </w:r>
      </w:del>
      <w:ins w:id="481" w:author="Bahlai, Christie" w:date="2019-07-01T10:56:00Z">
        <w:r w:rsidR="00997D87">
          <w:t>algorithm</w:t>
        </w:r>
        <w:r w:rsidR="00997D87">
          <w:t xml:space="preserve"> </w:t>
        </w:r>
      </w:ins>
      <w:r w:rsidR="008F7A31">
        <w:t>with</w:t>
      </w:r>
      <w:r w:rsidR="006B3E8D">
        <w:t>in Appendix S2</w:t>
      </w:r>
      <w:r>
        <w:t>.</w:t>
      </w:r>
    </w:p>
    <w:p w14:paraId="0E2AA74D" w14:textId="3C2A0B18" w:rsidR="009106F5" w:rsidRPr="007F54B8" w:rsidRDefault="009106F5" w:rsidP="00493C01">
      <w:pPr>
        <w:rPr>
          <w:b/>
        </w:rPr>
      </w:pPr>
      <w:r w:rsidRPr="007F54B8">
        <w:rPr>
          <w:b/>
        </w:rPr>
        <w:t>Results</w:t>
      </w:r>
    </w:p>
    <w:p w14:paraId="48E1EDBC" w14:textId="77777777" w:rsidR="00493C01" w:rsidRDefault="00493C01" w:rsidP="00493C01">
      <w:pPr>
        <w:rPr>
          <w:i/>
        </w:rPr>
      </w:pPr>
      <w:r w:rsidRPr="00F03FA1">
        <w:rPr>
          <w:i/>
        </w:rPr>
        <w:t>Simulation</w:t>
      </w:r>
      <w:r>
        <w:rPr>
          <w:i/>
        </w:rPr>
        <w:t xml:space="preserve"> study</w:t>
      </w:r>
    </w:p>
    <w:p w14:paraId="1E6A143C" w14:textId="18493DBE" w:rsidR="00493C01" w:rsidRDefault="00493C01" w:rsidP="00493C01">
      <w:r>
        <w:t xml:space="preserve">We conducted a series of simulations to test the accuracy </w:t>
      </w:r>
      <w:r w:rsidR="00F6528D">
        <w:t xml:space="preserve">of </w:t>
      </w:r>
      <w:r>
        <w:t xml:space="preserve">the </w:t>
      </w:r>
      <w:del w:id="482" w:author="Bahlai, Christie" w:date="2019-07-01T10:18:00Z">
        <w:r w:rsidR="00C32614" w:rsidDel="005907DA">
          <w:delText xml:space="preserve">RSD </w:delText>
        </w:r>
      </w:del>
      <w:ins w:id="483" w:author="Bahlai, Christie" w:date="2019-07-01T10:18:00Z">
        <w:r w:rsidR="005907DA">
          <w:t>D</w:t>
        </w:r>
        <w:r w:rsidR="005907DA">
          <w:t xml:space="preserve">SD </w:t>
        </w:r>
      </w:ins>
      <w:del w:id="484" w:author="Bahlai, Christie" w:date="2019-07-01T10:56:00Z">
        <w:r w:rsidR="00C32614" w:rsidDel="00997D87">
          <w:delText xml:space="preserve">model </w:delText>
        </w:r>
      </w:del>
      <w:ins w:id="485" w:author="Bahlai, Christie" w:date="2019-07-01T10:56:00Z">
        <w:r w:rsidR="00997D87">
          <w:t>algorithm</w:t>
        </w:r>
        <w:r w:rsidR="00997D87">
          <w:t xml:space="preserve"> </w:t>
        </w:r>
      </w:ins>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del w:id="486" w:author="Bahlai, Christie" w:date="2019-07-01T10:56:00Z">
        <w:r w:rsidR="00761009" w:rsidDel="00997D87">
          <w:delText xml:space="preserve">model </w:delText>
        </w:r>
      </w:del>
      <w:ins w:id="487" w:author="Bahlai, Christie" w:date="2019-07-01T10:56:00Z">
        <w:r w:rsidR="00997D87">
          <w:t>algorithm</w:t>
        </w:r>
        <w:r w:rsidR="00997D87">
          <w:t xml:space="preserve"> </w:t>
        </w:r>
      </w:ins>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proofErr w:type="spellStart"/>
      <w:r w:rsidR="00F6528D" w:rsidRPr="00042E44">
        <w:rPr>
          <w:i/>
        </w:rPr>
        <w:t>r</w:t>
      </w:r>
      <w:r w:rsidR="00F6528D">
        <w:t xml:space="preserve"> </w:t>
      </w:r>
      <w:r w:rsidR="00117610">
        <w:t>at</w:t>
      </w:r>
      <w:proofErr w:type="spellEnd"/>
      <w:r w:rsidR="00117610">
        <w:t xml:space="preserve">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lead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r w:rsidR="0062727D">
        <w:t>We</w:t>
      </w:r>
      <w:r w:rsidR="00700FB5">
        <w:t xml:space="preserve"> </w:t>
      </w:r>
      <w:r w:rsidR="00117610">
        <w:t>further</w:t>
      </w:r>
      <w:r w:rsidR="0062727D">
        <w:t xml:space="preserve"> evaluated how the magnitude of </w:t>
      </w:r>
      <w:r w:rsidR="00400E52">
        <w:t>stochasticity</w:t>
      </w:r>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w:t>
      </w:r>
      <w:del w:id="488" w:author="Bahlai, Christie" w:date="2019-07-01T10:56:00Z">
        <w:r w:rsidR="0062727D" w:rsidDel="00997D87">
          <w:delText xml:space="preserve"> model</w:delText>
        </w:r>
      </w:del>
      <w:ins w:id="489" w:author="Bahlai, Christie" w:date="2019-07-01T10:56:00Z">
        <w:r w:rsidR="00997D87">
          <w:t xml:space="preserve"> algorithm</w:t>
        </w:r>
      </w:ins>
      <w:r w:rsidR="0062727D">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del w:id="490" w:author="Bahlai, Christie" w:date="2019-07-01T10:19:00Z">
        <w:r w:rsidR="00501FBD" w:rsidDel="005907DA">
          <w:delText>RSD</w:delText>
        </w:r>
      </w:del>
      <w:ins w:id="491" w:author="Bahlai, Christie" w:date="2019-07-01T10:19:00Z">
        <w:r w:rsidR="005907DA">
          <w:t>D</w:t>
        </w:r>
        <w:r w:rsidR="005907DA">
          <w:t>SD</w:t>
        </w:r>
      </w:ins>
      <w:r w:rsidR="00400E52">
        <w:t>)</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r w:rsidR="00117610">
        <w:t>We ran these simulations</w:t>
      </w:r>
      <w:r w:rsidR="00700FB5">
        <w:t xml:space="preserve"> </w:t>
      </w:r>
      <w:r w:rsidR="00117610">
        <w:t>with all noise</w:t>
      </w:r>
      <w:r w:rsidR="00B1554A">
        <w:t xml:space="preserve"> (</w:t>
      </w:r>
      <m:oMath>
        <m:r>
          <w:rPr>
            <w:rFonts w:ascii="Cambria Math" w:hAnsi="Cambria Math"/>
          </w:rPr>
          <m:t>τ</m:t>
        </m:r>
      </m:oMath>
      <w:r w:rsidR="00B1554A">
        <w:rPr>
          <w:rFonts w:eastAsiaTheme="minorEastAsia"/>
        </w:rPr>
        <w:t>)</w:t>
      </w:r>
      <w:r w:rsidR="00117610">
        <w:t xml:space="preserve"> levels</w:t>
      </w:r>
      <w:r w:rsidR="00700FB5">
        <w:t xml:space="preserve"> across all </w:t>
      </w:r>
      <w:r w:rsidR="00117610">
        <w:t>percent</w:t>
      </w:r>
      <w:r w:rsidR="00700FB5">
        <w:t xml:space="preserve"> change values for </w:t>
      </w:r>
      <w:r w:rsidR="00700FB5" w:rsidRPr="00DC13D1">
        <w:rPr>
          <w:i/>
        </w:rPr>
        <w:t>r</w:t>
      </w:r>
      <w:r w:rsidR="00700FB5">
        <w:t xml:space="preserve"> and </w:t>
      </w:r>
      <w:r w:rsidR="00700FB5" w:rsidRPr="00DC13D1">
        <w:rPr>
          <w:i/>
        </w:rPr>
        <w:t>K</w:t>
      </w:r>
      <w:r w:rsidR="00117610">
        <w:t xml:space="preserve"> (with other parameters held at base values)</w:t>
      </w:r>
      <w:r w:rsidR="00700FB5">
        <w:t xml:space="preserve"> for a total of </w:t>
      </w:r>
      <w:r w:rsidR="00117610">
        <w:t xml:space="preserve">additional </w:t>
      </w:r>
      <w:r w:rsidR="00700FB5">
        <w:t>50 scenarios (</w:t>
      </w:r>
      <w:r w:rsidR="00117610">
        <w:t>five</w:t>
      </w:r>
      <w:r w:rsidR="00700FB5">
        <w:t xml:space="preserve"> percent noise values </w:t>
      </w:r>
      <w:r w:rsidR="00117610">
        <w:t xml:space="preserve">with five percent changes in </w:t>
      </w:r>
      <w:r w:rsidR="00117610" w:rsidRPr="007529B4">
        <w:rPr>
          <w:i/>
        </w:rPr>
        <w:t>r</w:t>
      </w:r>
      <w:r w:rsidR="00117610">
        <w:t xml:space="preserve"> and five percent changes in </w:t>
      </w:r>
      <w:r w:rsidR="00117610" w:rsidRPr="007529B4">
        <w:rPr>
          <w:i/>
        </w:rPr>
        <w:t>K</w:t>
      </w:r>
      <w:r w:rsidR="00700FB5">
        <w:t>). Finally,</w:t>
      </w:r>
      <w:r w:rsidR="00117610">
        <w:t xml:space="preserve"> </w:t>
      </w:r>
      <w:r w:rsidR="00700FB5">
        <w:t xml:space="preserve">we also tested the impact of time series length by modifying the length of the simulated time series at five-year intervals over a range from 15 – 30 years </w:t>
      </w:r>
      <w:r w:rsidR="00117610">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t>with 0, 1, 2 and 3</w:t>
      </w:r>
      <w:r w:rsidR="007370A4">
        <w:t xml:space="preserve"> breaks</w:t>
      </w:r>
      <w:r w:rsidR="00B1554A">
        <w:t xml:space="preserve">. Break point locations </w:t>
      </w:r>
      <w:r w:rsidR="00761009">
        <w:t>were randomly selected from within the set of possible time points</w:t>
      </w:r>
      <w:r>
        <w:t xml:space="preserve">. </w:t>
      </w:r>
      <w:r w:rsidR="004E1275">
        <w:t xml:space="preserve">In total, we generated </w:t>
      </w:r>
      <w:r w:rsidR="000E0392">
        <w:t>93</w:t>
      </w:r>
      <w:r w:rsidR="00364F78">
        <w:t xml:space="preserve">,572 </w:t>
      </w:r>
      <w:r w:rsidR="004E1275">
        <w:t xml:space="preserve">data sets that we examined with our </w:t>
      </w:r>
      <w:del w:id="492" w:author="Bahlai, Christie" w:date="2019-07-01T10:19:00Z">
        <w:r w:rsidR="004E1275" w:rsidDel="005907DA">
          <w:delText xml:space="preserve">RSD </w:delText>
        </w:r>
      </w:del>
      <w:ins w:id="493" w:author="Bahlai, Christie" w:date="2019-07-01T10:19:00Z">
        <w:r w:rsidR="005907DA">
          <w:t>D</w:t>
        </w:r>
        <w:r w:rsidR="005907DA">
          <w:t xml:space="preserve">SD </w:t>
        </w:r>
      </w:ins>
      <w:del w:id="494" w:author="Bahlai, Christie" w:date="2019-07-01T10:57:00Z">
        <w:r w:rsidR="004E1275" w:rsidDel="00997D87">
          <w:delText>model</w:delText>
        </w:r>
      </w:del>
      <w:ins w:id="495" w:author="Bahlai, Christie" w:date="2019-07-01T10:57:00Z">
        <w:r w:rsidR="00997D87">
          <w:t>algorithm</w:t>
        </w:r>
      </w:ins>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B1554A">
        <w:t xml:space="preserve">; </w:t>
      </w:r>
      <w:r w:rsidR="0043659E">
        <w:t>results for such combinations are not presented</w:t>
      </w:r>
      <w:r w:rsidR="003F728A">
        <w:t>).</w:t>
      </w:r>
    </w:p>
    <w:p w14:paraId="4A7C3025" w14:textId="737E90E1" w:rsidR="00312392" w:rsidRDefault="00312392" w:rsidP="00493C01">
      <w:r>
        <w:lastRenderedPageBreak/>
        <w:t xml:space="preserve">We </w:t>
      </w:r>
      <w:r w:rsidR="00C25022">
        <w:t xml:space="preserve">evaluated </w:t>
      </w:r>
      <w:r>
        <w:t xml:space="preserve">the </w:t>
      </w:r>
      <w:del w:id="496" w:author="Bahlai, Christie" w:date="2019-07-01T10:19:00Z">
        <w:r w:rsidR="00C32614" w:rsidDel="005907DA">
          <w:delText xml:space="preserve">RSD </w:delText>
        </w:r>
      </w:del>
      <w:ins w:id="497" w:author="Bahlai, Christie" w:date="2019-07-01T10:19:00Z">
        <w:r w:rsidR="005907DA">
          <w:t>D</w:t>
        </w:r>
        <w:r w:rsidR="005907DA">
          <w:t xml:space="preserve">SD </w:t>
        </w:r>
      </w:ins>
      <w:del w:id="498" w:author="Bahlai, Christie" w:date="2019-07-01T10:57:00Z">
        <w:r w:rsidR="00C32614" w:rsidDel="00997D87">
          <w:delText xml:space="preserve">model’s </w:delText>
        </w:r>
      </w:del>
      <w:ins w:id="499" w:author="Bahlai, Christie" w:date="2019-07-01T10:57:00Z">
        <w:r w:rsidR="00997D87">
          <w:t>algorithm</w:t>
        </w:r>
        <w:r w:rsidR="00997D87">
          <w:t xml:space="preserve">’s </w:t>
        </w:r>
      </w:ins>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16CE7FAD"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del w:id="500" w:author="Bahlai, Christie" w:date="2019-07-01T10:19:00Z">
        <w:r w:rsidR="00BC706E" w:rsidDel="005907DA">
          <w:delText>RSD</w:delText>
        </w:r>
        <w:r w:rsidR="001A7FA7" w:rsidDel="005907DA">
          <w:delText xml:space="preserve"> </w:delText>
        </w:r>
      </w:del>
      <w:ins w:id="501" w:author="Bahlai, Christie" w:date="2019-07-01T10:19:00Z">
        <w:r w:rsidR="005907DA">
          <w:t>D</w:t>
        </w:r>
        <w:r w:rsidR="005907DA">
          <w:t xml:space="preserve">SD </w:t>
        </w:r>
      </w:ins>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del w:id="502" w:author="Bahlai, Christie" w:date="2019-07-01T10:19:00Z">
        <w:r w:rsidR="00C32614" w:rsidDel="005907DA">
          <w:delText>RSD</w:delText>
        </w:r>
        <w:r w:rsidR="00075BF1" w:rsidDel="005907DA">
          <w:delText xml:space="preserve"> </w:delText>
        </w:r>
      </w:del>
      <w:ins w:id="503" w:author="Bahlai, Christie" w:date="2019-07-01T10:19:00Z">
        <w:r w:rsidR="005907DA">
          <w:t>D</w:t>
        </w:r>
        <w:r w:rsidR="005907DA">
          <w:t xml:space="preserve">SD </w:t>
        </w:r>
      </w:ins>
      <w:del w:id="504" w:author="Bahlai, Christie" w:date="2019-07-01T10:57:00Z">
        <w:r w:rsidR="00075BF1" w:rsidDel="00997D87">
          <w:delText xml:space="preserve">model </w:delText>
        </w:r>
      </w:del>
      <w:ins w:id="505" w:author="Bahlai, Christie" w:date="2019-07-01T10:57:00Z">
        <w:r w:rsidR="00997D87">
          <w:t>algorithm</w:t>
        </w:r>
        <w:r w:rsidR="00997D87">
          <w:t xml:space="preserve"> </w:t>
        </w:r>
      </w:ins>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proofErr w:type="gramStart"/>
      <w:r w:rsidR="00493C01">
        <w:t>and</w:t>
      </w:r>
      <w:proofErr w:type="gramEnd"/>
      <w:r w:rsidR="00493C01">
        <w:t xml:space="preserve">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del w:id="506" w:author="Bahlai, Christie" w:date="2019-07-01T10:19:00Z">
        <w:r w:rsidR="00C32614" w:rsidDel="005907DA">
          <w:delText xml:space="preserve">RSD </w:delText>
        </w:r>
      </w:del>
      <w:ins w:id="507" w:author="Bahlai, Christie" w:date="2019-07-01T10:19:00Z">
        <w:r w:rsidR="005907DA">
          <w:t>D</w:t>
        </w:r>
        <w:r w:rsidR="005907DA">
          <w:t xml:space="preserve">SD </w:t>
        </w:r>
      </w:ins>
      <w:del w:id="508" w:author="Bahlai, Christie" w:date="2019-07-01T10:58:00Z">
        <w:r w:rsidR="00C32614" w:rsidDel="00F63325">
          <w:delText>model</w:delText>
        </w:r>
        <w:r w:rsidR="00493C01" w:rsidDel="00F63325">
          <w:delText xml:space="preserve"> </w:delText>
        </w:r>
      </w:del>
      <w:ins w:id="509" w:author="Bahlai, Christie" w:date="2019-07-01T10:58:00Z">
        <w:r w:rsidR="00F63325">
          <w:t>algorithm</w:t>
        </w:r>
        <w:r w:rsidR="00F63325">
          <w:t xml:space="preserve"> </w:t>
        </w:r>
      </w:ins>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 xml:space="preserve">cy was also low in cases where the number of break points was high relative to the time series length (e.g., </w:t>
      </w:r>
      <w:r w:rsidR="00837331">
        <w:t>20 years and three breaks)</w:t>
      </w:r>
      <w:r w:rsidR="00902F3B">
        <w:t>.</w:t>
      </w:r>
    </w:p>
    <w:p w14:paraId="4A77E940" w14:textId="7307A1D6" w:rsidR="00527036" w:rsidRDefault="00EE1A6B" w:rsidP="00493C01">
      <w:bookmarkStart w:id="510"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when a weight of &gt;0.8 is indicated for a break found by the </w:t>
      </w:r>
      <w:del w:id="511" w:author="Bahlai, Christie" w:date="2019-07-01T10:19:00Z">
        <w:r w:rsidR="0043141D" w:rsidDel="005907DA">
          <w:delText xml:space="preserve">RSD </w:delText>
        </w:r>
      </w:del>
      <w:ins w:id="512" w:author="Bahlai, Christie" w:date="2019-07-01T10:19:00Z">
        <w:r w:rsidR="005907DA">
          <w:t>D</w:t>
        </w:r>
        <w:r w:rsidR="005907DA">
          <w:t xml:space="preserve">SD </w:t>
        </w:r>
      </w:ins>
      <w:del w:id="513" w:author="Bahlai, Christie" w:date="2019-07-01T10:58:00Z">
        <w:r w:rsidR="0043141D" w:rsidDel="00F63325">
          <w:delText>model</w:delText>
        </w:r>
      </w:del>
      <w:ins w:id="514" w:author="Bahlai, Christie" w:date="2019-07-01T10:58:00Z">
        <w:r w:rsidR="00F63325">
          <w:t>algorithm</w:t>
        </w:r>
      </w:ins>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510"/>
    <w:p w14:paraId="4D6964D6" w14:textId="632BBC18" w:rsidR="00493C01" w:rsidRPr="007F54B8" w:rsidRDefault="00493C01" w:rsidP="00493C01">
      <w:pPr>
        <w:rPr>
          <w:i/>
        </w:rPr>
      </w:pPr>
      <w:r w:rsidRPr="007F54B8">
        <w:rPr>
          <w:i/>
        </w:rPr>
        <w:t>Applications</w:t>
      </w:r>
      <w:r w:rsidR="009106F5" w:rsidRPr="007F54B8">
        <w:rPr>
          <w:i/>
        </w:rPr>
        <w:t>: Case studies</w:t>
      </w:r>
    </w:p>
    <w:p w14:paraId="5F4E3EFB" w14:textId="176C8A11" w:rsidR="00493C01" w:rsidRDefault="00493C01" w:rsidP="00493C01">
      <w:r>
        <w:t xml:space="preserve">We tested the performance of the </w:t>
      </w:r>
      <w:del w:id="515" w:author="Bahlai, Christie" w:date="2019-07-01T10:19:00Z">
        <w:r w:rsidR="00C32614" w:rsidDel="005907DA">
          <w:delText>RSD</w:delText>
        </w:r>
        <w:r w:rsidDel="005907DA">
          <w:delText xml:space="preserve"> </w:delText>
        </w:r>
      </w:del>
      <w:ins w:id="516" w:author="Bahlai, Christie" w:date="2019-07-01T10:19:00Z">
        <w:r w:rsidR="005907DA">
          <w:t>D</w:t>
        </w:r>
        <w:r w:rsidR="005907DA">
          <w:t xml:space="preserve">SD </w:t>
        </w:r>
      </w:ins>
      <w:del w:id="517" w:author="Bahlai, Christie" w:date="2019-07-01T10:58:00Z">
        <w:r w:rsidDel="00F63325">
          <w:delText xml:space="preserve">model </w:delText>
        </w:r>
      </w:del>
      <w:ins w:id="518" w:author="Bahlai, Christie" w:date="2019-07-01T10:58:00Z">
        <w:r w:rsidR="00F63325">
          <w:t>algorithm</w:t>
        </w:r>
        <w:r w:rsidR="00F63325">
          <w:t xml:space="preserve"> </w:t>
        </w:r>
      </w:ins>
      <w:r>
        <w:t>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bookmarkStart w:id="519" w:name="_GoBack"/>
      <w:bookmarkEnd w:id="519"/>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5B381F75"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w:t>
      </w:r>
      <w:r>
        <w:lastRenderedPageBreak/>
        <w:t xml:space="preserve">across all traps deployed within a sampling year, and used this value in </w:t>
      </w:r>
      <w:r w:rsidR="002D019F">
        <w:t>our analysis</w:t>
      </w:r>
      <w:r>
        <w:t xml:space="preserve">. Detailed sampling methodology is available in previous work </w:t>
      </w:r>
      <w:r>
        <w:fldChar w:fldCharType="begin"/>
      </w:r>
      <w:ins w:id="520" w:author="Bahlai, Christie" w:date="2019-07-01T10:39:00Z">
        <w:r w:rsidR="00757994">
          <w:instrText xml:space="preserve"> ADDIN ZOTERO_ITEM CSL_CITATION {"citationID":"aiqcni7gke","properties":{"formattedCitation":"[24,42,43]","plainCitation":"[24,42,43]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521" w:author="Bahlai, Christie" w:date="2019-06-04T11:39:00Z">
        <w:r w:rsidR="002C6A8E" w:rsidDel="0074777A">
          <w:delInstrText xml:space="preserve"> ADDIN ZOTERO_ITEM CSL_CITATION {"citationID":"aiqcni7gke","properties":{"formattedCitation":"[15,31,32]","plainCitation":"[15,31,32]","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fldChar w:fldCharType="separate"/>
      </w:r>
      <w:ins w:id="522" w:author="Bahlai, Christie" w:date="2019-07-01T10:39:00Z">
        <w:r w:rsidR="00757994" w:rsidRPr="00757994">
          <w:rPr>
            <w:rFonts w:ascii="Calibri" w:hAnsi="Calibri" w:cs="Calibri"/>
            <w:rPrChange w:id="523" w:author="Bahlai, Christie" w:date="2019-07-01T10:39:00Z">
              <w:rPr/>
            </w:rPrChange>
          </w:rPr>
          <w:t>[24,42,43]</w:t>
        </w:r>
      </w:ins>
      <w:del w:id="524" w:author="Bahlai, Christie" w:date="2019-06-04T11:39:00Z">
        <w:r w:rsidR="002C6A8E" w:rsidRPr="00757994" w:rsidDel="0074777A">
          <w:rPr>
            <w:rPrChange w:id="525" w:author="Bahlai, Christie" w:date="2019-07-01T10:39:00Z">
              <w:rPr>
                <w:rFonts w:ascii="Calibri" w:hAnsi="Calibri" w:cs="Calibri"/>
              </w:rPr>
            </w:rPrChange>
          </w:rPr>
          <w:delText>[15,31,32]</w:delText>
        </w:r>
      </w:del>
      <w:r>
        <w:fldChar w:fldCharType="end"/>
      </w:r>
      <w:r>
        <w:t xml:space="preserve">.  </w:t>
      </w:r>
    </w:p>
    <w:p w14:paraId="1DCD5FE4" w14:textId="2033AFE0"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del w:id="526" w:author="Bahlai, Christie" w:date="2019-07-01T10:19:00Z">
        <w:r w:rsidR="00C32614" w:rsidDel="005907DA">
          <w:delText xml:space="preserve">RSD </w:delText>
        </w:r>
      </w:del>
      <w:ins w:id="527" w:author="Bahlai, Christie" w:date="2019-07-01T10:19:00Z">
        <w:r w:rsidR="005907DA">
          <w:t>D</w:t>
        </w:r>
        <w:r w:rsidR="005907DA">
          <w:t xml:space="preserve">SD </w:t>
        </w:r>
      </w:ins>
      <w:del w:id="528" w:author="Bahlai, Christie" w:date="2019-07-01T10:59:00Z">
        <w:r w:rsidR="00C32614" w:rsidDel="00F63325">
          <w:delText>model</w:delText>
        </w:r>
        <w:r w:rsidR="003D7B3C" w:rsidDel="00F63325">
          <w:delText xml:space="preserve"> </w:delText>
        </w:r>
      </w:del>
      <w:ins w:id="529" w:author="Bahlai, Christie" w:date="2019-07-01T10:59:00Z">
        <w:r w:rsidR="00F63325">
          <w:t>algorithm</w:t>
        </w:r>
        <w:r w:rsidR="00F63325">
          <w:t xml:space="preserve"> </w:t>
        </w:r>
      </w:ins>
      <w:r w:rsidR="003D7B3C">
        <w:t>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0617253B"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ins w:id="530" w:author="Bahlai, Christie" w:date="2019-07-01T10:39:00Z">
        <w:r w:rsidR="00757994">
          <w:instrText xml:space="preserve"> ADDIN ZOTERO_ITEM CSL_CITATION {"citationID":"aeo5980lef","properties":{"formattedCitation":"[43\\uc0\\u8211{}46]","plainCitation":"[43–46]","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ins>
      <w:del w:id="531" w:author="Bahlai, Christie" w:date="2019-06-04T11:39:00Z">
        <w:r w:rsidR="002C6A8E" w:rsidDel="0074777A">
          <w:delInstrText xml:space="preserve"> ADDIN ZOTERO_ITEM CSL_CITATION {"citationID":"aeo5980lef","properties":{"formattedCitation":"[32\\uc0\\u8211{}35]","plainCitation":"[32–35]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delInstrText>
        </w:r>
      </w:del>
      <w:r w:rsidR="00CB7EEE">
        <w:fldChar w:fldCharType="separate"/>
      </w:r>
      <w:ins w:id="532" w:author="Bahlai, Christie" w:date="2019-07-01T10:39:00Z">
        <w:r w:rsidR="00757994" w:rsidRPr="00757994">
          <w:rPr>
            <w:rFonts w:ascii="Calibri" w:hAnsi="Calibri" w:cs="Calibri"/>
            <w:szCs w:val="24"/>
            <w:rPrChange w:id="533" w:author="Bahlai, Christie" w:date="2019-07-01T10:39:00Z">
              <w:rPr>
                <w:rFonts w:ascii="Times New Roman" w:hAnsi="Times New Roman" w:cs="Times New Roman"/>
                <w:sz w:val="24"/>
                <w:szCs w:val="24"/>
              </w:rPr>
            </w:rPrChange>
          </w:rPr>
          <w:t>[43–46]</w:t>
        </w:r>
      </w:ins>
      <w:del w:id="534" w:author="Bahlai, Christie" w:date="2019-06-04T11:39:00Z">
        <w:r w:rsidR="002C6A8E" w:rsidRPr="001D2B3E" w:rsidDel="0074777A">
          <w:rPr>
            <w:rFonts w:ascii="Calibri" w:hAnsi="Calibri" w:cs="Calibri"/>
            <w:szCs w:val="24"/>
          </w:rPr>
          <w:delText>[32–35]</w:delText>
        </w:r>
      </w:del>
      <w:r w:rsidR="00CB7EEE">
        <w:fldChar w:fldCharType="end"/>
      </w:r>
      <w:r w:rsidR="00CB7EEE">
        <w:t xml:space="preserve">, which, in turn, is driven by documented pest management practices (neonicotinoid insecticide use; </w:t>
      </w:r>
      <w:r w:rsidR="00CB7EEE">
        <w:fldChar w:fldCharType="begin"/>
      </w:r>
      <w:ins w:id="535" w:author="Bahlai, Christie" w:date="2019-06-04T11:39:00Z">
        <w:r w:rsidR="0074777A">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536" w:author="Bahlai, Christie" w:date="2019-06-04T11:39:00Z">
        <w:r w:rsidR="00312392" w:rsidDel="0074777A">
          <w:del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CB7EEE">
        <w:fldChar w:fldCharType="separate"/>
      </w:r>
      <w:r w:rsidR="00CB7EEE" w:rsidRPr="00B35DE1">
        <w:rPr>
          <w:rFonts w:ascii="Calibri" w:hAnsi="Calibri" w:cs="Calibri"/>
        </w:rPr>
        <w:t>Bahlai, vander Werf,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ins w:id="537" w:author="Bahlai, Christie" w:date="2019-07-01T10:39:00Z">
        <w:r w:rsidR="00757994">
          <w:instrText xml:space="preserve"> ADDIN ZOTERO_ITEM CSL_CITATION {"citationID":"Aubs2z5X","properties":{"formattedCitation":"[47,48]","plainCitation":"[47,48]","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ins>
      <w:del w:id="538" w:author="Bahlai, Christie" w:date="2019-06-04T11:40:00Z">
        <w:r w:rsidR="002C6A8E" w:rsidDel="0074777A">
          <w:delInstrText xml:space="preserve"> ADDIN ZOTERO_ITEM CSL_CITATION {"citationID":"Aubs2z5X","properties":{"formattedCitation":"[36,37]","plainCitation":"[36,37]","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delInstrText>
        </w:r>
      </w:del>
      <w:r w:rsidR="00CB7EEE">
        <w:fldChar w:fldCharType="separate"/>
      </w:r>
      <w:ins w:id="539" w:author="Bahlai, Christie" w:date="2019-07-01T10:39:00Z">
        <w:r w:rsidR="00757994" w:rsidRPr="00757994">
          <w:rPr>
            <w:rFonts w:ascii="Calibri" w:hAnsi="Calibri" w:cs="Calibri"/>
            <w:rPrChange w:id="540" w:author="Bahlai, Christie" w:date="2019-07-01T10:39:00Z">
              <w:rPr/>
            </w:rPrChange>
          </w:rPr>
          <w:t>[47,48]</w:t>
        </w:r>
      </w:ins>
      <w:del w:id="541" w:author="Bahlai, Christie" w:date="2019-06-04T11:40:00Z">
        <w:r w:rsidR="002C6A8E" w:rsidRPr="00757994" w:rsidDel="0074777A">
          <w:rPr>
            <w:rPrChange w:id="542" w:author="Bahlai, Christie" w:date="2019-07-01T10:39:00Z">
              <w:rPr>
                <w:rFonts w:ascii="Calibri" w:hAnsi="Calibri" w:cs="Calibri"/>
              </w:rPr>
            </w:rPrChange>
          </w:rPr>
          <w:delText>[36,37]</w:delText>
        </w:r>
      </w:del>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ins w:id="543" w:author="Bahlai, Christie" w:date="2019-07-01T10:39:00Z">
        <w:r w:rsidR="00757994">
          <w:instrText xml:space="preserve"> ADDIN ZOTERO_ITEM CSL_CITATION {"citationID":"XxxTEEIo","properties":{"formattedCitation":"[42]","plainCitation":"[42]","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ins>
      <w:del w:id="544" w:author="Bahlai, Christie" w:date="2019-06-04T11:40:00Z">
        <w:r w:rsidR="002C6A8E" w:rsidDel="0074777A">
          <w:delInstrText xml:space="preserve"> ADDIN ZOTERO_ITEM CSL_CITATION {"citationID":"XxxTEEIo","properties":{"formattedCitation":"[31]","plainCitation":"[31]","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delInstrText>
        </w:r>
      </w:del>
      <w:r w:rsidR="00CB7EEE">
        <w:fldChar w:fldCharType="separate"/>
      </w:r>
      <w:ins w:id="545" w:author="Bahlai, Christie" w:date="2019-07-01T10:39:00Z">
        <w:r w:rsidR="00757994" w:rsidRPr="00757994">
          <w:rPr>
            <w:rFonts w:ascii="Calibri" w:hAnsi="Calibri" w:cs="Calibri"/>
            <w:rPrChange w:id="546" w:author="Bahlai, Christie" w:date="2019-07-01T10:39:00Z">
              <w:rPr/>
            </w:rPrChange>
          </w:rPr>
          <w:t>[42]</w:t>
        </w:r>
      </w:ins>
      <w:del w:id="547" w:author="Bahlai, Christie" w:date="2019-06-04T11:40:00Z">
        <w:r w:rsidR="002C6A8E" w:rsidRPr="00757994" w:rsidDel="0074777A">
          <w:rPr>
            <w:rPrChange w:id="548" w:author="Bahlai, Christie" w:date="2019-07-01T10:39:00Z">
              <w:rPr>
                <w:rFonts w:ascii="Calibri" w:hAnsi="Calibri" w:cs="Calibri"/>
              </w:rPr>
            </w:rPrChange>
          </w:rPr>
          <w:delText>[31]</w:delText>
        </w:r>
      </w:del>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ins w:id="549" w:author="Bahlai, Christie" w:date="2019-06-05T13:29:00Z">
        <w:r w:rsidR="00FF3EAF">
          <w:rPr>
            <w:i/>
          </w:rPr>
          <w:instrText xml:space="preserve"> ADDIN ZOTERO_ITEM CSL_CITATION {"citationID":"nksNrgGO","properties":{"formattedCitation":"[24]","plainCitation":"[24]","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550" w:author="Bahlai, Christie" w:date="2019-06-04T11:40:00Z">
        <w:r w:rsidR="002C6A8E" w:rsidDel="0074777A">
          <w:rPr>
            <w:i/>
          </w:rPr>
          <w:delInstrText xml:space="preserve"> ADDIN ZOTERO_ITEM CSL_CITATION {"citationID":"nksNrgGO","properties":{"formattedCitation":"[15]","plainCitation":"[15]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CB7EEE">
        <w:rPr>
          <w:i/>
        </w:rPr>
        <w:fldChar w:fldCharType="separate"/>
      </w:r>
      <w:ins w:id="551" w:author="Bahlai, Christie" w:date="2019-06-05T13:29:00Z">
        <w:r w:rsidR="00FF3EAF" w:rsidRPr="00FF3EAF">
          <w:rPr>
            <w:rFonts w:ascii="Calibri" w:hAnsi="Calibri" w:cs="Calibri"/>
            <w:rPrChange w:id="552" w:author="Bahlai, Christie" w:date="2019-06-05T13:29:00Z">
              <w:rPr/>
            </w:rPrChange>
          </w:rPr>
          <w:t>[24]</w:t>
        </w:r>
      </w:ins>
      <w:del w:id="553" w:author="Bahlai, Christie" w:date="2019-06-04T11:40:00Z">
        <w:r w:rsidR="002C6A8E" w:rsidRPr="00FF3EAF" w:rsidDel="0074777A">
          <w:rPr>
            <w:rPrChange w:id="554" w:author="Bahlai, Christie" w:date="2019-06-05T13:29:00Z">
              <w:rPr>
                <w:rFonts w:ascii="Calibri" w:hAnsi="Calibri" w:cs="Calibri"/>
              </w:rPr>
            </w:rPrChange>
          </w:rPr>
          <w:delText>[15]</w:delText>
        </w:r>
      </w:del>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233E88EA"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ins w:id="555" w:author="Bahlai, Christie" w:date="2019-07-01T10:39:00Z">
        <w:r w:rsidR="00757994">
          <w:instrText xml:space="preserve"> ADDIN ZOTERO_ITEM CSL_CITATION {"citationID":"eF6vlShd","properties":{"formattedCitation":"[49]","plainCitation":"[49]","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ins>
      <w:del w:id="556" w:author="Bahlai, Christie" w:date="2019-06-04T11:40:00Z">
        <w:r w:rsidR="002C6A8E" w:rsidDel="0074777A">
          <w:delInstrText xml:space="preserve"> ADDIN ZOTERO_ITEM CSL_CITATION {"citationID":"eF6vlShd","properties":{"formattedCitation":"[38]","plainCitation":"[38]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delInstrText>
        </w:r>
      </w:del>
      <w:r>
        <w:fldChar w:fldCharType="separate"/>
      </w:r>
      <w:ins w:id="557" w:author="Bahlai, Christie" w:date="2019-07-01T10:39:00Z">
        <w:r w:rsidR="00757994" w:rsidRPr="00757994">
          <w:rPr>
            <w:rFonts w:ascii="Calibri" w:hAnsi="Calibri" w:cs="Calibri"/>
            <w:rPrChange w:id="558" w:author="Bahlai, Christie" w:date="2019-07-01T10:39:00Z">
              <w:rPr/>
            </w:rPrChange>
          </w:rPr>
          <w:t>[49]</w:t>
        </w:r>
      </w:ins>
      <w:del w:id="559" w:author="Bahlai, Christie" w:date="2019-06-04T11:40:00Z">
        <w:r w:rsidR="002C6A8E" w:rsidRPr="00757994" w:rsidDel="0074777A">
          <w:rPr>
            <w:rPrChange w:id="560" w:author="Bahlai, Christie" w:date="2019-07-01T10:39:00Z">
              <w:rPr>
                <w:rFonts w:ascii="Calibri" w:hAnsi="Calibri" w:cs="Calibri"/>
              </w:rPr>
            </w:rPrChange>
          </w:rPr>
          <w:delText>[38]</w:delText>
        </w:r>
      </w:del>
      <w:r>
        <w:fldChar w:fldCharType="end"/>
      </w:r>
      <w:r>
        <w:t xml:space="preserve">. Monarchs are highly dispersed over their breeding season, occupying landscapes throughout the agricultural belt in central and eastern United States and southern Canada </w:t>
      </w:r>
      <w:r>
        <w:fldChar w:fldCharType="begin"/>
      </w:r>
      <w:ins w:id="561" w:author="Bahlai, Christie" w:date="2019-07-01T10:39:00Z">
        <w:r w:rsidR="00757994">
          <w:instrText xml:space="preserve"> ADDIN ZOTERO_ITEM CSL_CITATION {"citationID":"aq6d1r3rai","properties":{"formattedCitation":"[50]","plainCitation":"[50]","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ins>
      <w:del w:id="562" w:author="Bahlai, Christie" w:date="2019-06-04T11:40:00Z">
        <w:r w:rsidR="002C6A8E" w:rsidDel="0074777A">
          <w:delInstrText xml:space="preserve"> ADDIN ZOTERO_ITEM CSL_CITATION {"citationID":"aq6d1r3rai","properties":{"formattedCitation":"[39]","plainCitation":"[39]","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delInstrText>
        </w:r>
      </w:del>
      <w:r>
        <w:fldChar w:fldCharType="separate"/>
      </w:r>
      <w:ins w:id="563" w:author="Bahlai, Christie" w:date="2019-07-01T10:39:00Z">
        <w:r w:rsidR="00757994" w:rsidRPr="00757994">
          <w:rPr>
            <w:rFonts w:ascii="Calibri" w:hAnsi="Calibri" w:cs="Calibri"/>
            <w:rPrChange w:id="564" w:author="Bahlai, Christie" w:date="2019-07-01T10:39:00Z">
              <w:rPr/>
            </w:rPrChange>
          </w:rPr>
          <w:t>[50]</w:t>
        </w:r>
      </w:ins>
      <w:del w:id="565" w:author="Bahlai, Christie" w:date="2019-06-04T11:40:00Z">
        <w:r w:rsidR="002C6A8E" w:rsidRPr="00757994" w:rsidDel="0074777A">
          <w:rPr>
            <w:rPrChange w:id="566" w:author="Bahlai, Christie" w:date="2019-07-01T10:39:00Z">
              <w:rPr>
                <w:rFonts w:ascii="Calibri" w:hAnsi="Calibri" w:cs="Calibri"/>
              </w:rPr>
            </w:rPrChange>
          </w:rPr>
          <w:delText>[39]</w:delText>
        </w:r>
      </w:del>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ins w:id="567" w:author="Bahlai, Christie" w:date="2019-07-01T10:39:00Z">
        <w:r w:rsidR="00757994">
          <w:instrText xml:space="preserve"> ADDIN ZOTERO_ITEM CSL_CITATION {"citationID":"a4tutls3lj","properties":{"formattedCitation":"[51]","plainCitation":"[51]","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ins>
      <w:del w:id="568" w:author="Bahlai, Christie" w:date="2019-06-04T11:40:00Z">
        <w:r w:rsidR="002C6A8E" w:rsidDel="0074777A">
          <w:delInstrText xml:space="preserve"> ADDIN ZOTERO_ITEM CSL_CITATION {"citationID":"a4tutls3lj","properties":{"formattedCitation":"[40]","plainCitation":"[40]","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delInstrText>
        </w:r>
      </w:del>
      <w:r>
        <w:fldChar w:fldCharType="separate"/>
      </w:r>
      <w:ins w:id="569" w:author="Bahlai, Christie" w:date="2019-07-01T10:39:00Z">
        <w:r w:rsidR="00757994" w:rsidRPr="00757994">
          <w:rPr>
            <w:rFonts w:ascii="Calibri" w:hAnsi="Calibri" w:cs="Calibri"/>
            <w:rPrChange w:id="570" w:author="Bahlai, Christie" w:date="2019-07-01T10:39:00Z">
              <w:rPr/>
            </w:rPrChange>
          </w:rPr>
          <w:t>[51]</w:t>
        </w:r>
      </w:ins>
      <w:del w:id="571" w:author="Bahlai, Christie" w:date="2019-06-04T11:40:00Z">
        <w:r w:rsidR="002C6A8E" w:rsidRPr="00757994" w:rsidDel="0074777A">
          <w:rPr>
            <w:rPrChange w:id="572" w:author="Bahlai, Christie" w:date="2019-07-01T10:39:00Z">
              <w:rPr>
                <w:rFonts w:ascii="Calibri" w:hAnsi="Calibri" w:cs="Calibri"/>
              </w:rPr>
            </w:rPrChange>
          </w:rPr>
          <w:delText>[40]</w:delText>
        </w:r>
      </w:del>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ins w:id="573" w:author="Bahlai, Christie" w:date="2019-07-01T10:39:00Z">
        <w:r w:rsidR="00757994">
          <w:instrText xml:space="preserve"> ADDIN ZOTERO_ITEM CSL_CITATION {"citationID":"vTGi1NiW","properties":{"formattedCitation":"[52]","plainCitation":"[52]","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ins>
      <w:del w:id="574" w:author="Bahlai, Christie" w:date="2019-06-04T11:40:00Z">
        <w:r w:rsidR="002C6A8E" w:rsidDel="0074777A">
          <w:delInstrText xml:space="preserve"> ADDIN ZOTERO_ITEM CSL_CITATION {"citationID":"vTGi1NiW","properties":{"formattedCitation":"[41]","plainCitation":"[41]","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delInstrText>
        </w:r>
      </w:del>
      <w:r w:rsidR="00BC62D0">
        <w:fldChar w:fldCharType="separate"/>
      </w:r>
      <w:ins w:id="575" w:author="Bahlai, Christie" w:date="2019-07-01T10:39:00Z">
        <w:r w:rsidR="00757994" w:rsidRPr="00757994">
          <w:rPr>
            <w:rFonts w:ascii="Calibri" w:hAnsi="Calibri" w:cs="Calibri"/>
            <w:rPrChange w:id="576" w:author="Bahlai, Christie" w:date="2019-07-01T10:39:00Z">
              <w:rPr/>
            </w:rPrChange>
          </w:rPr>
          <w:t>[52]</w:t>
        </w:r>
      </w:ins>
      <w:del w:id="577" w:author="Bahlai, Christie" w:date="2019-06-04T11:40:00Z">
        <w:r w:rsidR="002C6A8E" w:rsidRPr="00757994" w:rsidDel="0074777A">
          <w:rPr>
            <w:rPrChange w:id="578" w:author="Bahlai, Christie" w:date="2019-07-01T10:39:00Z">
              <w:rPr>
                <w:rFonts w:ascii="Calibri" w:hAnsi="Calibri" w:cs="Calibri"/>
              </w:rPr>
            </w:rPrChange>
          </w:rPr>
          <w:delText>[41]</w:delText>
        </w:r>
      </w:del>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0AA45B5B" w:rsidR="00493C01" w:rsidRDefault="00493C01" w:rsidP="00493C01">
      <w:r>
        <w:t xml:space="preserve">The </w:t>
      </w:r>
      <w:del w:id="579" w:author="Bahlai, Christie" w:date="2019-07-01T10:20:00Z">
        <w:r w:rsidR="00C32614" w:rsidDel="005907DA">
          <w:delText xml:space="preserve">RSD </w:delText>
        </w:r>
      </w:del>
      <w:ins w:id="580" w:author="Bahlai, Christie" w:date="2019-07-01T10:20:00Z">
        <w:r w:rsidR="005907DA">
          <w:t>D</w:t>
        </w:r>
        <w:r w:rsidR="005907DA">
          <w:t xml:space="preserve">SD </w:t>
        </w:r>
      </w:ins>
      <w:del w:id="581" w:author="Bahlai, Christie" w:date="2019-07-01T10:59:00Z">
        <w:r w:rsidR="00C32614" w:rsidDel="00F63325">
          <w:delText>model</w:delText>
        </w:r>
        <w:r w:rsidDel="00F63325">
          <w:delText xml:space="preserve"> </w:delText>
        </w:r>
      </w:del>
      <w:ins w:id="582" w:author="Bahlai, Christie" w:date="2019-07-01T10:59:00Z">
        <w:r w:rsidR="00F63325">
          <w:t>algorithm</w:t>
        </w:r>
        <w:r w:rsidR="00F63325">
          <w:t xml:space="preserve"> </w:t>
        </w:r>
      </w:ins>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del w:id="583" w:author="Bahlai, Christie" w:date="2019-07-01T10:59:00Z">
        <w:r w:rsidR="00D74F97" w:rsidDel="00F63325">
          <w:delText xml:space="preserve">model </w:delText>
        </w:r>
      </w:del>
      <w:ins w:id="584" w:author="Bahlai, Christie" w:date="2019-07-01T10:59:00Z">
        <w:r w:rsidR="00F63325">
          <w:t>algorithm</w:t>
        </w:r>
        <w:r w:rsidR="00F63325">
          <w:t xml:space="preserve"> </w:t>
        </w:r>
      </w:ins>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lastRenderedPageBreak/>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w:t>
      </w:r>
      <w:del w:id="585" w:author="Bahlai, Christie" w:date="2019-07-01T11:00:00Z">
        <w:r w:rsidR="005F74F8" w:rsidDel="00F63325">
          <w:delText xml:space="preserve"> in 2003</w:delText>
        </w:r>
      </w:del>
      <w:r w:rsidR="005F74F8">
        <w:t>,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54AAFFC1"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ins w:id="586" w:author="Bahlai, Christie" w:date="2019-07-01T10:39:00Z">
        <w:r w:rsidR="00757994">
          <w:instrText xml:space="preserve"> ADDIN ZOTERO_ITEM CSL_CITATION {"citationID":"QT8l0Owy","properties":{"formattedCitation":"[54,55]","plainCitation":"[54,55]","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ins>
      <w:del w:id="587" w:author="Bahlai, Christie" w:date="2019-06-04T11:40:00Z">
        <w:r w:rsidR="002C6A8E" w:rsidDel="0074777A">
          <w:delInstrText xml:space="preserve"> ADDIN ZOTERO_ITEM CSL_CITATION {"citationID":"QT8l0Owy","properties":{"formattedCitation":"[43,44]","plainCitation":"[43,44]","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delInstrText>
        </w:r>
      </w:del>
      <w:r>
        <w:fldChar w:fldCharType="separate"/>
      </w:r>
      <w:ins w:id="588" w:author="Bahlai, Christie" w:date="2019-07-01T10:39:00Z">
        <w:r w:rsidR="00757994" w:rsidRPr="00757994">
          <w:rPr>
            <w:rFonts w:ascii="Calibri" w:hAnsi="Calibri" w:cs="Calibri"/>
            <w:rPrChange w:id="589" w:author="Bahlai, Christie" w:date="2019-07-01T10:39:00Z">
              <w:rPr/>
            </w:rPrChange>
          </w:rPr>
          <w:t>[54,55]</w:t>
        </w:r>
      </w:ins>
      <w:del w:id="590" w:author="Bahlai, Christie" w:date="2019-06-04T11:40:00Z">
        <w:r w:rsidR="002C6A8E" w:rsidRPr="00757994" w:rsidDel="0074777A">
          <w:rPr>
            <w:rPrChange w:id="591" w:author="Bahlai, Christie" w:date="2019-07-01T10:39:00Z">
              <w:rPr>
                <w:rFonts w:ascii="Calibri" w:hAnsi="Calibri" w:cs="Calibri"/>
              </w:rPr>
            </w:rPrChange>
          </w:rPr>
          <w:delText>[43,44]</w:delText>
        </w:r>
      </w:del>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ins w:id="592" w:author="Bahlai, Christie" w:date="2019-07-01T10:39:00Z">
        <w:r w:rsidR="00757994">
          <w:instrText xml:space="preserve"> ADDIN ZOTERO_ITEM CSL_CITATION {"citationID":"a23i0e7e6ii","properties":{"formattedCitation":"[56]","plainCitation":"[56]","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ins>
      <w:del w:id="593" w:author="Bahlai, Christie" w:date="2019-06-04T11:40:00Z">
        <w:r w:rsidR="002C6A8E" w:rsidDel="0074777A">
          <w:delInstrText xml:space="preserve"> ADDIN ZOTERO_ITEM CSL_CITATION {"citationID":"a23i0e7e6ii","properties":{"formattedCitation":"[45]","plainCitation":"[45]","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delInstrText>
        </w:r>
      </w:del>
      <w:r>
        <w:fldChar w:fldCharType="separate"/>
      </w:r>
      <w:ins w:id="594" w:author="Bahlai, Christie" w:date="2019-07-01T10:39:00Z">
        <w:r w:rsidR="00757994" w:rsidRPr="00757994">
          <w:rPr>
            <w:rFonts w:ascii="Calibri" w:hAnsi="Calibri" w:cs="Calibri"/>
            <w:rPrChange w:id="595" w:author="Bahlai, Christie" w:date="2019-07-01T10:39:00Z">
              <w:rPr/>
            </w:rPrChange>
          </w:rPr>
          <w:t>[56]</w:t>
        </w:r>
      </w:ins>
      <w:del w:id="596" w:author="Bahlai, Christie" w:date="2019-06-04T11:40:00Z">
        <w:r w:rsidR="002C6A8E" w:rsidRPr="00757994" w:rsidDel="0074777A">
          <w:rPr>
            <w:rPrChange w:id="597" w:author="Bahlai, Christie" w:date="2019-07-01T10:39:00Z">
              <w:rPr>
                <w:rFonts w:ascii="Calibri" w:hAnsi="Calibri" w:cs="Calibri"/>
              </w:rPr>
            </w:rPrChange>
          </w:rPr>
          <w:delText>[45]</w:delText>
        </w:r>
      </w:del>
      <w:r>
        <w:fldChar w:fldCharType="end"/>
      </w:r>
      <w:r>
        <w:t xml:space="preserve">. Although glyphosate tolerant soybeans and maize were introduced to the US market in 1996 and 1998 respectively </w:t>
      </w:r>
      <w:r>
        <w:fldChar w:fldCharType="begin"/>
      </w:r>
      <w:ins w:id="598" w:author="Bahlai, Christie" w:date="2019-07-01T10:39:00Z">
        <w:r w:rsidR="00757994">
          <w:instrText xml:space="preserve"> ADDIN ZOTERO_ITEM CSL_CITATION {"citationID":"a85p3n616h","properties":{"formattedCitation":"[57]","plainCitation":"[57]","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ins>
      <w:del w:id="599" w:author="Bahlai, Christie" w:date="2019-06-04T11:40:00Z">
        <w:r w:rsidR="002C6A8E" w:rsidDel="0074777A">
          <w:delInstrText xml:space="preserve"> ADDIN ZOTERO_ITEM CSL_CITATION {"citationID":"a85p3n616h","properties":{"formattedCitation":"[46]","plainCitation":"[46]","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delInstrText>
        </w:r>
      </w:del>
      <w:r>
        <w:fldChar w:fldCharType="separate"/>
      </w:r>
      <w:ins w:id="600" w:author="Bahlai, Christie" w:date="2019-07-01T10:39:00Z">
        <w:r w:rsidR="00757994" w:rsidRPr="00757994">
          <w:rPr>
            <w:rFonts w:ascii="Calibri" w:hAnsi="Calibri" w:cs="Calibri"/>
            <w:rPrChange w:id="601" w:author="Bahlai, Christie" w:date="2019-07-01T10:39:00Z">
              <w:rPr/>
            </w:rPrChange>
          </w:rPr>
          <w:t>[57]</w:t>
        </w:r>
      </w:ins>
      <w:del w:id="602" w:author="Bahlai, Christie" w:date="2019-06-04T11:40:00Z">
        <w:r w:rsidR="002C6A8E" w:rsidRPr="00757994" w:rsidDel="0074777A">
          <w:rPr>
            <w:rPrChange w:id="603" w:author="Bahlai, Christie" w:date="2019-07-01T10:39:00Z">
              <w:rPr>
                <w:rFonts w:ascii="Calibri" w:hAnsi="Calibri" w:cs="Calibri"/>
              </w:rPr>
            </w:rPrChange>
          </w:rPr>
          <w:delText>[46]</w:delText>
        </w:r>
      </w:del>
      <w:r>
        <w:fldChar w:fldCharType="end"/>
      </w:r>
      <w:r>
        <w:t xml:space="preserve">,  actual glyphosate use lagged behind, with dramatic increases in use of the pesticide in 1998- 2003 in soybean, and 2007-2008 in maize </w:t>
      </w:r>
      <w:r>
        <w:fldChar w:fldCharType="begin"/>
      </w:r>
      <w:ins w:id="604" w:author="Bahlai, Christie" w:date="2019-07-01T10:39:00Z">
        <w:r w:rsidR="00757994">
          <w:instrText xml:space="preserve"> ADDIN ZOTERO_ITEM CSL_CITATION {"citationID":"a1hl1lc5gv6","properties":{"formattedCitation":"[58]","plainCitation":"[58]","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ins>
      <w:del w:id="605" w:author="Bahlai, Christie" w:date="2019-06-04T11:40:00Z">
        <w:r w:rsidR="002C6A8E" w:rsidDel="0074777A">
          <w:delInstrText xml:space="preserve"> ADDIN ZOTERO_ITEM CSL_CITATION {"citationID":"a1hl1lc5gv6","properties":{"formattedCitation":"[47]","plainCitation":"[47]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delInstrText>
        </w:r>
      </w:del>
      <w:r>
        <w:fldChar w:fldCharType="separate"/>
      </w:r>
      <w:ins w:id="606" w:author="Bahlai, Christie" w:date="2019-07-01T10:39:00Z">
        <w:r w:rsidR="00757994" w:rsidRPr="00757994">
          <w:rPr>
            <w:rFonts w:ascii="Calibri" w:hAnsi="Calibri" w:cs="Calibri"/>
            <w:rPrChange w:id="607" w:author="Bahlai, Christie" w:date="2019-07-01T10:39:00Z">
              <w:rPr/>
            </w:rPrChange>
          </w:rPr>
          <w:t>[58]</w:t>
        </w:r>
      </w:ins>
      <w:del w:id="608" w:author="Bahlai, Christie" w:date="2019-06-04T11:40:00Z">
        <w:r w:rsidR="002C6A8E" w:rsidRPr="00757994" w:rsidDel="0074777A">
          <w:rPr>
            <w:rPrChange w:id="609" w:author="Bahlai, Christie" w:date="2019-07-01T10:39:00Z">
              <w:rPr>
                <w:rFonts w:ascii="Calibri" w:hAnsi="Calibri" w:cs="Calibri"/>
              </w:rPr>
            </w:rPrChange>
          </w:rPr>
          <w:delText>[47]</w:delText>
        </w:r>
      </w:del>
      <w:r>
        <w:fldChar w:fldCharType="end"/>
      </w:r>
      <w:r>
        <w:t xml:space="preserve">. </w:t>
      </w:r>
    </w:p>
    <w:p w14:paraId="7C05C850" w14:textId="636B3F99"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ins w:id="610" w:author="Bahlai, Christie" w:date="2019-07-01T10:39:00Z">
        <w:r w:rsidR="00757994">
          <w:instrText xml:space="preserve"> ADDIN ZOTERO_ITEM CSL_CITATION {"citationID":"a2i7trmq63f","properties":{"formattedCitation":"[59]","plainCitation":"[59]","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ins>
      <w:del w:id="611" w:author="Bahlai, Christie" w:date="2019-06-04T11:40:00Z">
        <w:r w:rsidR="002C6A8E" w:rsidDel="0074777A">
          <w:delInstrText xml:space="preserve"> ADDIN ZOTERO_ITEM CSL_CITATION {"citationID":"a2i7trmq63f","properties":{"formattedCitation":"[48]","plainCitation":"[48]","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delInstrText>
        </w:r>
      </w:del>
      <w:r w:rsidR="001A760B">
        <w:fldChar w:fldCharType="separate"/>
      </w:r>
      <w:ins w:id="612" w:author="Bahlai, Christie" w:date="2019-07-01T10:39:00Z">
        <w:r w:rsidR="00757994" w:rsidRPr="00757994">
          <w:rPr>
            <w:rFonts w:ascii="Calibri" w:hAnsi="Calibri" w:cs="Calibri"/>
            <w:rPrChange w:id="613" w:author="Bahlai, Christie" w:date="2019-07-01T10:39:00Z">
              <w:rPr/>
            </w:rPrChange>
          </w:rPr>
          <w:t>[59]</w:t>
        </w:r>
      </w:ins>
      <w:del w:id="614" w:author="Bahlai, Christie" w:date="2019-06-04T11:40:00Z">
        <w:r w:rsidR="002C6A8E" w:rsidRPr="00757994" w:rsidDel="0074777A">
          <w:rPr>
            <w:rPrChange w:id="615" w:author="Bahlai, Christie" w:date="2019-07-01T10:39:00Z">
              <w:rPr>
                <w:rFonts w:ascii="Calibri" w:hAnsi="Calibri" w:cs="Calibri"/>
              </w:rPr>
            </w:rPrChange>
          </w:rPr>
          <w:delText>[48]</w:delText>
        </w:r>
      </w:del>
      <w:r w:rsidR="001A760B">
        <w:fldChar w:fldCharType="end"/>
      </w:r>
      <w:r w:rsidR="001A760B">
        <w:t>.</w:t>
      </w:r>
      <w:r>
        <w:t xml:space="preserve"> Other </w:t>
      </w:r>
      <w:r w:rsidR="001A760B">
        <w:t xml:space="preserve">studies have implicated climate </w:t>
      </w:r>
      <w:r w:rsidR="001A760B">
        <w:fldChar w:fldCharType="begin"/>
      </w:r>
      <w:ins w:id="616" w:author="Bahlai, Christie" w:date="2019-07-01T10:39:00Z">
        <w:r w:rsidR="00757994">
          <w:instrText xml:space="preserve"> ADDIN ZOTERO_ITEM CSL_CITATION {"citationID":"a1q25ckc7jk","properties":{"formattedCitation":"[60]","plainCitation":"[60]","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ins>
      <w:del w:id="617" w:author="Bahlai, Christie" w:date="2019-06-04T11:40:00Z">
        <w:r w:rsidR="002C6A8E" w:rsidDel="0074777A">
          <w:delInstrText xml:space="preserve"> ADDIN ZOTERO_ITEM CSL_CITATION {"citationID":"a1q25ckc7jk","properties":{"formattedCitation":"[49]","plainCitation":"[49]","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delInstrText>
        </w:r>
      </w:del>
      <w:r w:rsidR="001A760B">
        <w:fldChar w:fldCharType="separate"/>
      </w:r>
      <w:ins w:id="618" w:author="Bahlai, Christie" w:date="2019-07-01T10:39:00Z">
        <w:r w:rsidR="00757994" w:rsidRPr="00757994">
          <w:rPr>
            <w:rFonts w:ascii="Calibri" w:hAnsi="Calibri" w:cs="Calibri"/>
            <w:rPrChange w:id="619" w:author="Bahlai, Christie" w:date="2019-07-01T10:39:00Z">
              <w:rPr/>
            </w:rPrChange>
          </w:rPr>
          <w:t>[60]</w:t>
        </w:r>
      </w:ins>
      <w:del w:id="620" w:author="Bahlai, Christie" w:date="2019-06-04T11:40:00Z">
        <w:r w:rsidR="002C6A8E" w:rsidRPr="00757994" w:rsidDel="0074777A">
          <w:rPr>
            <w:rPrChange w:id="621" w:author="Bahlai, Christie" w:date="2019-07-01T10:39:00Z">
              <w:rPr>
                <w:rFonts w:ascii="Calibri" w:hAnsi="Calibri" w:cs="Calibri"/>
              </w:rPr>
            </w:rPrChange>
          </w:rPr>
          <w:delText>[49]</w:delText>
        </w:r>
      </w:del>
      <w:r w:rsidR="001A760B">
        <w:fldChar w:fldCharType="end"/>
      </w:r>
      <w:r w:rsidR="001A760B">
        <w:t xml:space="preserve">, </w:t>
      </w:r>
      <w:r w:rsidR="00217133">
        <w:t xml:space="preserve">extreme </w:t>
      </w:r>
      <w:r w:rsidR="001A760B">
        <w:t xml:space="preserve">weather events </w:t>
      </w:r>
      <w:r w:rsidR="001A760B">
        <w:fldChar w:fldCharType="begin"/>
      </w:r>
      <w:ins w:id="622" w:author="Bahlai, Christie" w:date="2019-07-01T10:39:00Z">
        <w:r w:rsidR="00757994">
          <w:instrText xml:space="preserve"> ADDIN ZOTERO_ITEM CSL_CITATION {"citationID":"a28t0hbcl1g","properties":{"formattedCitation":"[61]","plainCitation":"[61]","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ins>
      <w:del w:id="623" w:author="Bahlai, Christie" w:date="2019-06-04T11:40:00Z">
        <w:r w:rsidR="002C6A8E" w:rsidDel="0074777A">
          <w:delInstrText xml:space="preserve"> ADDIN ZOTERO_ITEM CSL_CITATION {"citationID":"a28t0hbcl1g","properties":{"formattedCitation":"[50]","plainCitation":"[50]","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delInstrText>
        </w:r>
      </w:del>
      <w:r w:rsidR="001A760B">
        <w:fldChar w:fldCharType="separate"/>
      </w:r>
      <w:ins w:id="624" w:author="Bahlai, Christie" w:date="2019-07-01T10:39:00Z">
        <w:r w:rsidR="00757994" w:rsidRPr="00757994">
          <w:rPr>
            <w:rFonts w:ascii="Calibri" w:hAnsi="Calibri" w:cs="Calibri"/>
            <w:rPrChange w:id="625" w:author="Bahlai, Christie" w:date="2019-07-01T10:39:00Z">
              <w:rPr/>
            </w:rPrChange>
          </w:rPr>
          <w:t>[61]</w:t>
        </w:r>
      </w:ins>
      <w:del w:id="626" w:author="Bahlai, Christie" w:date="2019-06-04T11:40:00Z">
        <w:r w:rsidR="002C6A8E" w:rsidRPr="00757994" w:rsidDel="0074777A">
          <w:rPr>
            <w:rPrChange w:id="627" w:author="Bahlai, Christie" w:date="2019-07-01T10:39:00Z">
              <w:rPr>
                <w:rFonts w:ascii="Calibri" w:hAnsi="Calibri" w:cs="Calibri"/>
              </w:rPr>
            </w:rPrChange>
          </w:rPr>
          <w:delText>[50]</w:delText>
        </w:r>
      </w:del>
      <w:r w:rsidR="001A760B">
        <w:fldChar w:fldCharType="end"/>
      </w:r>
      <w:r w:rsidR="001A760B">
        <w:t xml:space="preserve">, changing habitat availability on wintering grounds </w:t>
      </w:r>
      <w:r w:rsidR="001A760B">
        <w:fldChar w:fldCharType="begin"/>
      </w:r>
      <w:ins w:id="628" w:author="Bahlai, Christie" w:date="2019-07-01T10:39:00Z">
        <w:r w:rsidR="00757994">
          <w:instrText xml:space="preserve"> ADDIN ZOTERO_ITEM CSL_CITATION {"citationID":"a1hnagcerbh","properties":{"formattedCitation":"[62]","plainCitation":"[62]","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ins>
      <w:del w:id="629" w:author="Bahlai, Christie" w:date="2019-06-04T11:40:00Z">
        <w:r w:rsidR="002C6A8E" w:rsidDel="0074777A">
          <w:delInstrText xml:space="preserve"> ADDIN ZOTERO_ITEM CSL_CITATION {"citationID":"a1hnagcerbh","properties":{"formattedCitation":"[51]","plainCitation":"[51]","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delInstrText>
        </w:r>
      </w:del>
      <w:r w:rsidR="001A760B">
        <w:fldChar w:fldCharType="separate"/>
      </w:r>
      <w:ins w:id="630" w:author="Bahlai, Christie" w:date="2019-07-01T10:39:00Z">
        <w:r w:rsidR="00757994" w:rsidRPr="00757994">
          <w:rPr>
            <w:rFonts w:ascii="Calibri" w:hAnsi="Calibri" w:cs="Calibri"/>
            <w:rPrChange w:id="631" w:author="Bahlai, Christie" w:date="2019-07-01T10:39:00Z">
              <w:rPr/>
            </w:rPrChange>
          </w:rPr>
          <w:t>[62]</w:t>
        </w:r>
      </w:ins>
      <w:del w:id="632" w:author="Bahlai, Christie" w:date="2019-06-04T11:40:00Z">
        <w:r w:rsidR="002C6A8E" w:rsidRPr="00757994" w:rsidDel="0074777A">
          <w:rPr>
            <w:rPrChange w:id="633" w:author="Bahlai, Christie" w:date="2019-07-01T10:39:00Z">
              <w:rPr>
                <w:rFonts w:ascii="Calibri" w:hAnsi="Calibri" w:cs="Calibri"/>
              </w:rPr>
            </w:rPrChange>
          </w:rPr>
          <w:delText>[51]</w:delText>
        </w:r>
      </w:del>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ins w:id="634" w:author="Bahlai, Christie" w:date="2019-07-01T10:39:00Z">
        <w:r w:rsidR="00757994">
          <w:instrText xml:space="preserve"> ADDIN ZOTERO_ITEM CSL_CITATION {"citationID":"hDDDWjmb","properties":{"formattedCitation":"[63]","plainCitation":"[63]","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ins>
      <w:del w:id="635" w:author="Bahlai, Christie" w:date="2019-06-04T11:40:00Z">
        <w:r w:rsidR="002C6A8E" w:rsidDel="0074777A">
          <w:delInstrText xml:space="preserve"> ADDIN ZOTERO_ITEM CSL_CITATION {"citationID":"hDDDWjmb","properties":{"formattedCitation":"[52]","plainCitation":"[52]","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delInstrText>
        </w:r>
      </w:del>
      <w:r w:rsidR="00647F76">
        <w:fldChar w:fldCharType="separate"/>
      </w:r>
      <w:ins w:id="636" w:author="Bahlai, Christie" w:date="2019-07-01T10:39:00Z">
        <w:r w:rsidR="00757994" w:rsidRPr="00757994">
          <w:rPr>
            <w:rFonts w:ascii="Calibri" w:hAnsi="Calibri" w:cs="Calibri"/>
            <w:rPrChange w:id="637" w:author="Bahlai, Christie" w:date="2019-07-01T10:39:00Z">
              <w:rPr/>
            </w:rPrChange>
          </w:rPr>
          <w:t>[63]</w:t>
        </w:r>
      </w:ins>
      <w:del w:id="638" w:author="Bahlai, Christie" w:date="2019-06-04T11:40:00Z">
        <w:r w:rsidR="002C6A8E" w:rsidRPr="00757994" w:rsidDel="0074777A">
          <w:rPr>
            <w:rPrChange w:id="639" w:author="Bahlai, Christie" w:date="2019-07-01T10:39:00Z">
              <w:rPr>
                <w:rFonts w:ascii="Calibri" w:hAnsi="Calibri" w:cs="Calibri"/>
              </w:rPr>
            </w:rPrChange>
          </w:rPr>
          <w:delText>[52]</w:delText>
        </w:r>
      </w:del>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del w:id="640" w:author="Bahlai, Christie" w:date="2019-07-01T10:15:00Z">
        <w:r w:rsidR="001A760B" w:rsidDel="00D84C75">
          <w:delText xml:space="preserve">regime </w:delText>
        </w:r>
      </w:del>
      <w:ins w:id="641" w:author="Bahlai, Christie" w:date="2019-07-01T10:15:00Z">
        <w:r w:rsidR="00D84C75">
          <w:t>dynamic</w:t>
        </w:r>
        <w:r w:rsidR="00D84C75">
          <w:t xml:space="preserve"> </w:t>
        </w:r>
      </w:ins>
      <w:r w:rsidR="001A760B">
        <w:t xml:space="preserve">shifts </w:t>
      </w:r>
      <w:r w:rsidR="000F0016">
        <w:t>complicated</w:t>
      </w:r>
      <w:r w:rsidR="001A760B">
        <w:t>.</w:t>
      </w:r>
    </w:p>
    <w:p w14:paraId="2DC1886C" w14:textId="10FCA8E2" w:rsidR="00493C01" w:rsidRDefault="00493C01" w:rsidP="00493C01">
      <w:pPr>
        <w:rPr>
          <w:b/>
        </w:rPr>
      </w:pPr>
      <w:commentRangeStart w:id="642"/>
      <w:r w:rsidRPr="00633A5C">
        <w:rPr>
          <w:b/>
        </w:rPr>
        <w:t>Discussion</w:t>
      </w:r>
      <w:commentRangeEnd w:id="642"/>
      <w:r w:rsidR="00D936C7">
        <w:rPr>
          <w:rStyle w:val="CommentReference"/>
        </w:rPr>
        <w:commentReference w:id="642"/>
      </w:r>
    </w:p>
    <w:p w14:paraId="43E25267" w14:textId="52447267" w:rsidR="00AC5574" w:rsidRDefault="00CF1B74" w:rsidP="00705548">
      <w:pPr>
        <w:rPr>
          <w:ins w:id="643" w:author="Bahlai, Christie" w:date="2019-07-01T13:15:00Z"/>
        </w:rPr>
      </w:pPr>
      <w:r>
        <w:t xml:space="preserve">The </w:t>
      </w:r>
      <w:del w:id="644" w:author="Bahlai, Christie" w:date="2019-07-01T10:20:00Z">
        <w:r w:rsidR="00C32614" w:rsidDel="005907DA">
          <w:delText xml:space="preserve">RSD </w:delText>
        </w:r>
      </w:del>
      <w:ins w:id="645" w:author="Bahlai, Christie" w:date="2019-07-01T10:20:00Z">
        <w:r w:rsidR="005907DA">
          <w:t>D</w:t>
        </w:r>
        <w:r w:rsidR="005907DA">
          <w:t xml:space="preserve">SD </w:t>
        </w:r>
      </w:ins>
      <w:del w:id="646" w:author="Bahlai, Christie" w:date="2019-07-01T11:00:00Z">
        <w:r w:rsidR="00C32614" w:rsidDel="00F63325">
          <w:delText xml:space="preserve">model </w:delText>
        </w:r>
      </w:del>
      <w:ins w:id="647" w:author="Bahlai, Christie" w:date="2019-07-01T11:00:00Z">
        <w:r w:rsidR="00F63325">
          <w:t>algorithm</w:t>
        </w:r>
      </w:ins>
      <w:ins w:id="648" w:author="Bahlai, Christie" w:date="2019-07-01T13:08:00Z">
        <w:r w:rsidR="008724B5">
          <w:t xml:space="preserve"> </w:t>
        </w:r>
      </w:ins>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del w:id="649" w:author="Bahlai, Christie" w:date="2019-07-01T10:20:00Z">
        <w:r w:rsidR="0010648E" w:rsidDel="005907DA">
          <w:delText xml:space="preserve">RSD </w:delText>
        </w:r>
      </w:del>
      <w:ins w:id="650" w:author="Bahlai, Christie" w:date="2019-07-01T10:20:00Z">
        <w:r w:rsidR="005907DA">
          <w:t>D</w:t>
        </w:r>
        <w:r w:rsidR="005907DA">
          <w:t xml:space="preserve">SD </w:t>
        </w:r>
      </w:ins>
      <w:del w:id="651" w:author="Bahlai, Christie" w:date="2019-07-01T11:00:00Z">
        <w:r w:rsidR="001970FF" w:rsidDel="00F63325">
          <w:delText xml:space="preserve">model </w:delText>
        </w:r>
      </w:del>
      <w:ins w:id="652" w:author="Bahlai, Christie" w:date="2019-07-01T11:00:00Z">
        <w:r w:rsidR="00F63325">
          <w:t>algorithm</w:t>
        </w:r>
        <w:r w:rsidR="00F63325">
          <w:t xml:space="preserve"> </w:t>
        </w:r>
      </w:ins>
      <w:r w:rsidR="0010648E">
        <w:t>can</w:t>
      </w:r>
      <w:r w:rsidR="00575692">
        <w:t xml:space="preserve"> </w:t>
      </w:r>
      <w:r>
        <w:t xml:space="preserve">not only identify and quantify parameters changes but </w:t>
      </w:r>
      <w:r w:rsidR="0037042E">
        <w:t xml:space="preserve">also </w:t>
      </w:r>
      <w:r>
        <w:t>provide insight into</w:t>
      </w:r>
      <w:r w:rsidR="00943259">
        <w:t xml:space="preserve"> system</w:t>
      </w:r>
      <w:r>
        <w:t xml:space="preserve"> drivers </w:t>
      </w:r>
      <w:r w:rsidR="00575692">
        <w:t xml:space="preserve">and help </w:t>
      </w:r>
      <w:r w:rsidR="008E1411">
        <w:t>detect</w:t>
      </w:r>
      <w:r w:rsidR="00575692">
        <w:t xml:space="preserve"> time frames </w:t>
      </w:r>
      <w:r w:rsidR="008E1411">
        <w:t>w</w:t>
      </w:r>
      <w:r w:rsidR="00F91DD5">
        <w:t>h</w:t>
      </w:r>
      <w:r w:rsidR="008E1411">
        <w:t xml:space="preserve">ere research should be </w:t>
      </w:r>
      <w:r w:rsidR="00681A31">
        <w:t>focused</w:t>
      </w:r>
      <w:r w:rsidR="00575692">
        <w:t xml:space="preserve"> more closely</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p>
    <w:p w14:paraId="26E5BD86" w14:textId="618D9059" w:rsidR="008724B5" w:rsidRDefault="006D031D" w:rsidP="00705548">
      <w:pPr>
        <w:rPr>
          <w:ins w:id="653" w:author="Bahlai, Christie" w:date="2019-06-04T14:06:00Z"/>
        </w:rPr>
      </w:pPr>
      <w:ins w:id="654" w:author="Bahlai, Christie" w:date="2019-07-01T13:46:00Z">
        <w:r>
          <w:t>Characterizing</w:t>
        </w:r>
      </w:ins>
      <w:ins w:id="655" w:author="Bahlai, Christie" w:date="2019-07-01T13:45:00Z">
        <w:r>
          <w:t xml:space="preserve"> abrupt transitions in natural ecological data has been set back</w:t>
        </w:r>
      </w:ins>
      <w:ins w:id="656" w:author="Bahlai, Christie" w:date="2019-07-01T13:46:00Z">
        <w:r>
          <w:t xml:space="preserve"> </w:t>
        </w:r>
      </w:ins>
      <w:ins w:id="657" w:author="Bahlai, Christie" w:date="2019-07-01T13:45:00Z">
        <w:r w:rsidRPr="006D031D">
          <w:t xml:space="preserve">by the lack of a common, accessible, and </w:t>
        </w:r>
      </w:ins>
      <w:ins w:id="658" w:author="Bahlai, Christie" w:date="2019-07-01T13:46:00Z">
        <w:r>
          <w:t xml:space="preserve">empirical </w:t>
        </w:r>
      </w:ins>
      <w:ins w:id="659" w:author="Bahlai, Christie" w:date="2019-07-01T13:45:00Z">
        <w:r w:rsidRPr="006D031D">
          <w:t>approach</w:t>
        </w:r>
      </w:ins>
      <w:ins w:id="660" w:author="Bahlai, Christie" w:date="2019-07-01T13:46:00Z">
        <w:r>
          <w:t xml:space="preserve">es </w:t>
        </w:r>
      </w:ins>
      <w:ins w:id="661" w:author="Bahlai, Christie" w:date="2019-06-04T11:12:00Z">
        <w:r w:rsidRPr="006D031D">
          <w:fldChar w:fldCharType="begin"/>
        </w:r>
      </w:ins>
      <w:ins w:id="662" w:author="Bahlai, Christie" w:date="2019-07-01T13:43:00Z">
        <w:r w:rsidRPr="006D031D">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ins>
      <w:ins w:id="663" w:author="Bahlai, Christie" w:date="2019-06-04T11:12:00Z">
        <w:r w:rsidRPr="006D031D">
          <w:fldChar w:fldCharType="separate"/>
        </w:r>
      </w:ins>
      <w:ins w:id="664" w:author="Bahlai, Christie" w:date="2019-07-01T13:43:00Z">
        <w:r w:rsidRPr="006D031D">
          <w:t>[2]</w:t>
        </w:r>
      </w:ins>
      <w:ins w:id="665" w:author="Bahlai, Christie" w:date="2019-06-04T11:12:00Z">
        <w:r w:rsidRPr="006D031D">
          <w:fldChar w:fldCharType="end"/>
        </w:r>
        <w:r w:rsidRPr="006D031D">
          <w:t xml:space="preserve">. </w:t>
        </w:r>
      </w:ins>
      <w:ins w:id="666" w:author="Bahlai, Christie" w:date="2019-07-01T13:46:00Z">
        <w:r>
          <w:t xml:space="preserve">This lack of unified, sensitive, and functional approach leads to </w:t>
        </w:r>
      </w:ins>
      <w:ins w:id="667" w:author="Bahlai, Christie" w:date="2019-06-04T11:12:00Z">
        <w:r w:rsidRPr="006D031D">
          <w:rPr>
            <w:i/>
          </w:rPr>
          <w:t>ad hoc</w:t>
        </w:r>
        <w:r>
          <w:t xml:space="preserve"> </w:t>
        </w:r>
      </w:ins>
      <w:ins w:id="668" w:author="Bahlai, Christie" w:date="2019-07-01T13:47:00Z">
        <w:r>
          <w:t>assessment</w:t>
        </w:r>
      </w:ins>
      <w:ins w:id="669" w:author="Bahlai, Christie" w:date="2019-06-04T11:12:00Z">
        <w:r>
          <w:t>s of change points</w:t>
        </w:r>
      </w:ins>
      <w:ins w:id="670" w:author="Bahlai, Christie" w:date="2019-07-01T13:47:00Z">
        <w:r>
          <w:t xml:space="preserve"> </w:t>
        </w:r>
      </w:ins>
      <w:ins w:id="671" w:author="Bahlai, Christie" w:date="2019-06-04T11:12:00Z">
        <w:r w:rsidRPr="006D031D">
          <w:fldChar w:fldCharType="begin"/>
        </w:r>
      </w:ins>
      <w:ins w:id="672" w:author="Bahlai, Christie" w:date="2019-07-01T13:43:00Z">
        <w:r w:rsidRPr="006D031D">
          <w:instrText xml:space="preserve"> ADDIN ZOTERO_ITEM CSL_CITATION {"citationID":"OeFoDggf","properties":{"formattedCitation":"[10,22,25\\uc0\\u8211{}27]","plainCitation":"[10,22,25–27]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ins>
      <w:ins w:id="673" w:author="Bahlai, Christie" w:date="2019-06-04T11:12:00Z">
        <w:r w:rsidRPr="006D031D">
          <w:fldChar w:fldCharType="separate"/>
        </w:r>
      </w:ins>
      <w:ins w:id="674" w:author="Bahlai, Christie" w:date="2019-07-01T13:43:00Z">
        <w:r w:rsidRPr="006D031D">
          <w:t>[10,22,25–27]</w:t>
        </w:r>
      </w:ins>
      <w:ins w:id="675" w:author="Bahlai, Christie" w:date="2019-06-04T11:12:00Z">
        <w:r w:rsidRPr="006D031D">
          <w:fldChar w:fldCharType="end"/>
        </w:r>
        <w:r w:rsidRPr="006D031D">
          <w:t xml:space="preserve">, </w:t>
        </w:r>
      </w:ins>
      <w:ins w:id="676" w:author="Bahlai, Christie" w:date="2019-07-01T13:48:00Z">
        <w:r>
          <w:t>introducing the potential for bias</w:t>
        </w:r>
      </w:ins>
      <w:ins w:id="677" w:author="Bahlai, Christie" w:date="2019-06-04T11:12:00Z">
        <w:r w:rsidRPr="006D031D">
          <w:t xml:space="preserve">. </w:t>
        </w:r>
      </w:ins>
      <w:ins w:id="678" w:author="Bahlai, Christie" w:date="2019-07-01T13:43:00Z">
        <w:r w:rsidRPr="006D031D">
          <w:t xml:space="preserve"> </w:t>
        </w:r>
      </w:ins>
      <w:ins w:id="679" w:author="Bahlai, Christie" w:date="2019-07-01T13:15:00Z">
        <w:r w:rsidR="008724B5">
          <w:t>The DSD algorithm</w:t>
        </w:r>
        <w:r w:rsidR="008724B5" w:rsidRPr="008724B5">
          <w:t xml:space="preserve"> </w:t>
        </w:r>
        <w:r w:rsidR="008724B5">
          <w:t>uses</w:t>
        </w:r>
        <w:r w:rsidR="008724B5" w:rsidRPr="008724B5">
          <w:t xml:space="preserve"> a likelihood based, model selection approach to chan</w:t>
        </w:r>
        <w:r w:rsidR="008724B5">
          <w:t>g</w:t>
        </w:r>
        <w:r w:rsidR="008724B5" w:rsidRPr="008724B5">
          <w:t xml:space="preserve">e point analysis, and </w:t>
        </w:r>
        <w:r w:rsidR="008724B5">
          <w:t>can incorporate</w:t>
        </w:r>
        <w:r w:rsidR="008724B5" w:rsidRPr="008724B5">
          <w:t xml:space="preserve"> mechanistic models for ecological processes</w:t>
        </w:r>
      </w:ins>
      <w:ins w:id="680" w:author="Bahlai, Christie" w:date="2019-07-01T14:19:00Z">
        <w:r w:rsidR="00DF1F48">
          <w:t>.</w:t>
        </w:r>
      </w:ins>
      <w:ins w:id="681" w:author="Bahlai, Christie" w:date="2019-07-01T13:15:00Z">
        <w:r w:rsidR="008724B5" w:rsidRPr="008724B5">
          <w:t xml:space="preserve"> </w:t>
        </w:r>
      </w:ins>
      <w:ins w:id="682" w:author="Bahlai, Christie" w:date="2019-07-01T14:19:00Z">
        <w:r w:rsidR="00DF1F48">
          <w:t>I</w:t>
        </w:r>
      </w:ins>
      <w:ins w:id="683" w:author="Bahlai, Christie" w:date="2019-07-01T13:15:00Z">
        <w:r w:rsidR="008724B5" w:rsidRPr="008724B5">
          <w:t>n this case,</w:t>
        </w:r>
      </w:ins>
      <w:ins w:id="684" w:author="Bahlai, Christie" w:date="2019-07-01T14:19:00Z">
        <w:r w:rsidR="00DF1F48">
          <w:t xml:space="preserve"> the DSD is implemented using</w:t>
        </w:r>
      </w:ins>
      <w:ins w:id="685" w:author="Bahlai, Christie" w:date="2019-07-01T13:15:00Z">
        <w:r w:rsidR="008724B5" w:rsidRPr="008724B5">
          <w:t xml:space="preserve"> a non-linear model for population regulation. The novelty of this method lies in the model selection approach used within the DSD algorithm, which allows for greater sensitivity than many previous change-point type models</w:t>
        </w:r>
      </w:ins>
      <w:ins w:id="686" w:author="Bahlai, Christie" w:date="2019-07-01T13:16:00Z">
        <w:r w:rsidR="008724B5">
          <w:t xml:space="preserve"> </w:t>
        </w:r>
        <w:r w:rsidR="008724B5">
          <w:fldChar w:fldCharType="begin"/>
        </w:r>
        <w:r w:rsidR="008724B5">
          <w:instrText xml:space="preserve"> ADDIN ZOTERO_ITEM CSL_CITATION {"citationID":"ksslRJXn","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ins>
      <w:r w:rsidR="008724B5">
        <w:fldChar w:fldCharType="separate"/>
      </w:r>
      <w:ins w:id="687" w:author="Bahlai, Christie" w:date="2019-07-01T13:16:00Z">
        <w:r w:rsidR="008724B5" w:rsidRPr="008724B5">
          <w:rPr>
            <w:rFonts w:ascii="Calibri" w:hAnsi="Calibri" w:cs="Calibri"/>
            <w:rPrChange w:id="688" w:author="Bahlai, Christie" w:date="2019-07-01T13:16:00Z">
              <w:rPr/>
            </w:rPrChange>
          </w:rPr>
          <w:t>[1]</w:t>
        </w:r>
        <w:r w:rsidR="008724B5">
          <w:fldChar w:fldCharType="end"/>
        </w:r>
      </w:ins>
      <w:ins w:id="689" w:author="Bahlai, Christie" w:date="2019-07-01T13:15:00Z">
        <w:r w:rsidR="008724B5" w:rsidRPr="008724B5">
          <w:t>, and the additional functions for weighting break points allows a user a measure of confidence in a given break point</w:t>
        </w:r>
      </w:ins>
      <w:ins w:id="690" w:author="Bahlai, Christie" w:date="2019-07-01T13:17:00Z">
        <w:r w:rsidR="008724B5">
          <w:t>, beyond a simple true/false provided by frequentist methods</w:t>
        </w:r>
      </w:ins>
      <w:ins w:id="691" w:author="Bahlai, Christie" w:date="2019-07-01T13:15:00Z">
        <w:r w:rsidR="008724B5" w:rsidRPr="008724B5">
          <w:t>.</w:t>
        </w:r>
      </w:ins>
    </w:p>
    <w:p w14:paraId="3CA012A9" w14:textId="29A9D449" w:rsidR="004B6859" w:rsidRDefault="004B6859" w:rsidP="004B6859">
      <w:pPr>
        <w:rPr>
          <w:ins w:id="692" w:author="Bahlai, Christie" w:date="2019-06-04T14:18:00Z"/>
        </w:rPr>
      </w:pPr>
      <w:ins w:id="693" w:author="Bahlai, Christie" w:date="2019-06-04T14:16:00Z">
        <w:r>
          <w:t xml:space="preserve">We used </w:t>
        </w:r>
        <w:proofErr w:type="spellStart"/>
        <w:r>
          <w:t>AICc</w:t>
        </w:r>
      </w:ins>
      <w:proofErr w:type="spellEnd"/>
      <w:ins w:id="694" w:author="Bahlai, Christie" w:date="2019-06-04T14:17:00Z">
        <w:r>
          <w:t xml:space="preserve">, the </w:t>
        </w:r>
        <w:proofErr w:type="spellStart"/>
        <w:r>
          <w:t>Akaike</w:t>
        </w:r>
        <w:proofErr w:type="spellEnd"/>
        <w:r>
          <w:t xml:space="preserve"> Information Criterion corrected for small sample sizes,</w:t>
        </w:r>
      </w:ins>
      <w:ins w:id="695" w:author="Bahlai, Christie" w:date="2019-06-04T14:16:00Z">
        <w:r>
          <w:t xml:space="preserve"> as the</w:t>
        </w:r>
      </w:ins>
      <w:ins w:id="696" w:author="Bahlai, Christie" w:date="2019-06-04T14:15:00Z">
        <w:r>
          <w:t xml:space="preserve"> selection </w:t>
        </w:r>
        <w:proofErr w:type="gramStart"/>
        <w:r>
          <w:t>criterion</w:t>
        </w:r>
        <w:proofErr w:type="gramEnd"/>
        <w:r>
          <w:t xml:space="preserve"> used </w:t>
        </w:r>
      </w:ins>
      <w:ins w:id="697" w:author="Bahlai, Christie" w:date="2019-06-04T14:24:00Z">
        <w:r w:rsidR="00DE197D">
          <w:t>to test the</w:t>
        </w:r>
      </w:ins>
      <w:ins w:id="698" w:author="Bahlai, Christie" w:date="2019-06-04T14:15:00Z">
        <w:r>
          <w:t xml:space="preserve"> </w:t>
        </w:r>
      </w:ins>
      <w:ins w:id="699" w:author="Bahlai, Christie" w:date="2019-07-01T10:20:00Z">
        <w:r w:rsidR="005907DA">
          <w:t>D</w:t>
        </w:r>
      </w:ins>
      <w:ins w:id="700" w:author="Bahlai, Christie" w:date="2019-06-04T14:15:00Z">
        <w:r>
          <w:t xml:space="preserve">SD </w:t>
        </w:r>
      </w:ins>
      <w:ins w:id="701" w:author="Bahlai, Christie" w:date="2019-07-01T11:00:00Z">
        <w:r w:rsidR="00F63325">
          <w:t>algorithm</w:t>
        </w:r>
      </w:ins>
      <w:ins w:id="702" w:author="Bahlai, Christie" w:date="2019-06-04T14:15:00Z">
        <w:r>
          <w:t>.</w:t>
        </w:r>
      </w:ins>
      <w:ins w:id="703" w:author="Bahlai, Christie" w:date="2019-06-04T14:20:00Z">
        <w:r>
          <w:t xml:space="preserve"> </w:t>
        </w:r>
        <w:proofErr w:type="spellStart"/>
        <w:r>
          <w:t>AICc</w:t>
        </w:r>
        <w:proofErr w:type="spellEnd"/>
        <w:r>
          <w:t xml:space="preserve"> is generally </w:t>
        </w:r>
      </w:ins>
      <w:ins w:id="704" w:author="Bahlai, Christie" w:date="2019-06-04T14:21:00Z">
        <w:r>
          <w:t>recommended</w:t>
        </w:r>
      </w:ins>
      <w:ins w:id="705" w:author="Bahlai, Christie" w:date="2019-06-04T14:20:00Z">
        <w:r>
          <w:t xml:space="preserve"> to be used in place of AIC in </w:t>
        </w:r>
        <w:r>
          <w:lastRenderedPageBreak/>
          <w:t>situations where small samples sizes are being examined</w:t>
        </w:r>
      </w:ins>
      <w:ins w:id="706" w:author="Bahlai, Christie" w:date="2019-06-04T14:21:00Z">
        <w:r w:rsidR="00DE197D">
          <w:t>: it incorporates a penalty term that is in</w:t>
        </w:r>
      </w:ins>
      <w:ins w:id="707" w:author="Bahlai, Christie" w:date="2019-06-04T14:22:00Z">
        <w:r w:rsidR="00DE197D">
          <w:t xml:space="preserve">versely related to the number of observations, meaning that as sample size increases, </w:t>
        </w:r>
      </w:ins>
      <w:ins w:id="708" w:author="Bahlai, Christie" w:date="2019-06-04T14:23:00Z">
        <w:r w:rsidR="00DE197D">
          <w:t xml:space="preserve"> the penalty for model complexity is reduced</w:t>
        </w:r>
      </w:ins>
      <w:ins w:id="709" w:author="Bahlai, Christie" w:date="2019-06-04T14:27:00Z">
        <w:r w:rsidR="00DE197D">
          <w:t xml:space="preserve"> and </w:t>
        </w:r>
        <w:proofErr w:type="spellStart"/>
        <w:r w:rsidR="00DE197D">
          <w:t>AICc</w:t>
        </w:r>
        <w:proofErr w:type="spellEnd"/>
        <w:r w:rsidR="00DE197D">
          <w:t xml:space="preserve"> approaches AIC</w:t>
        </w:r>
      </w:ins>
      <w:ins w:id="710" w:author="Bahlai, Christie" w:date="2019-06-04T14:23:00Z">
        <w:r w:rsidR="00DE197D">
          <w:t xml:space="preserve"> </w:t>
        </w:r>
      </w:ins>
      <w:ins w:id="711" w:author="Bahlai, Christie" w:date="2019-06-04T14:24:00Z">
        <w:r w:rsidR="00DE197D">
          <w:fldChar w:fldCharType="begin"/>
        </w:r>
      </w:ins>
      <w:ins w:id="712" w:author="Bahlai, Christie" w:date="2019-07-01T10:47:00Z">
        <w:r w:rsidR="00757994">
          <w:instrText xml:space="preserve"> ADDIN ZOTERO_ITEM CSL_CITATION {"citationID":"vVHrNJ4K","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r w:rsidR="00DE197D">
        <w:fldChar w:fldCharType="separate"/>
      </w:r>
      <w:ins w:id="713" w:author="Bahlai, Christie" w:date="2019-07-01T10:47:00Z">
        <w:r w:rsidR="00757994" w:rsidRPr="00757994">
          <w:rPr>
            <w:rFonts w:ascii="Calibri" w:hAnsi="Calibri" w:cs="Calibri"/>
            <w:rPrChange w:id="714" w:author="Bahlai, Christie" w:date="2019-07-01T10:47:00Z">
              <w:rPr/>
            </w:rPrChange>
          </w:rPr>
          <w:t>[39]</w:t>
        </w:r>
      </w:ins>
      <w:ins w:id="715" w:author="Bahlai, Christie" w:date="2019-06-04T14:24:00Z">
        <w:r w:rsidR="00DE197D">
          <w:fldChar w:fldCharType="end"/>
        </w:r>
      </w:ins>
      <w:ins w:id="716" w:author="Bahlai, Christie" w:date="2019-06-04T14:23:00Z">
        <w:r w:rsidR="00DE197D">
          <w:t xml:space="preserve">. </w:t>
        </w:r>
      </w:ins>
      <w:ins w:id="717" w:author="Bahlai, Christie" w:date="2019-06-04T14:15:00Z">
        <w:r>
          <w:t xml:space="preserve"> </w:t>
        </w:r>
      </w:ins>
      <w:ins w:id="718" w:author="Bahlai, Christie" w:date="2019-06-04T14:18:00Z">
        <w:r>
          <w:t>As previous authors have noted</w:t>
        </w:r>
      </w:ins>
      <w:ins w:id="719" w:author="Bahlai, Christie" w:date="2019-06-04T14:19:00Z">
        <w:r>
          <w:t>, change-point based shift detection methods must incorporate a compromise between sensitivity and penalty for over-parameterization</w:t>
        </w:r>
      </w:ins>
      <w:ins w:id="720" w:author="Bahlai, Christie" w:date="2019-06-04T14:32:00Z">
        <w:r w:rsidR="006D2307">
          <w:t xml:space="preserve"> </w:t>
        </w:r>
        <w:r w:rsidR="006D2307">
          <w:fldChar w:fldCharType="begin"/>
        </w:r>
      </w:ins>
      <w:ins w:id="721" w:author="Bahlai, Christie" w:date="2019-06-05T13:25:00Z">
        <w:r w:rsidR="00C8364A">
          <w:instrText xml:space="preserve"> ADDIN ZOTERO_ITEM CSL_CITATION {"citationID":"85nH8lcE","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ins>
      <w:r w:rsidR="006D2307">
        <w:fldChar w:fldCharType="separate"/>
      </w:r>
      <w:ins w:id="722" w:author="Bahlai, Christie" w:date="2019-06-05T13:25:00Z">
        <w:r w:rsidR="00C8364A" w:rsidRPr="00C8364A">
          <w:rPr>
            <w:rFonts w:ascii="Calibri" w:hAnsi="Calibri" w:cs="Calibri"/>
            <w:rPrChange w:id="723" w:author="Bahlai, Christie" w:date="2019-06-05T13:25:00Z">
              <w:rPr/>
            </w:rPrChange>
          </w:rPr>
          <w:t>[1]</w:t>
        </w:r>
      </w:ins>
      <w:ins w:id="724" w:author="Bahlai, Christie" w:date="2019-06-04T14:32:00Z">
        <w:r w:rsidR="006D2307">
          <w:fldChar w:fldCharType="end"/>
        </w:r>
      </w:ins>
      <w:ins w:id="725" w:author="Bahlai, Christie" w:date="2019-06-04T14:26:00Z">
        <w:r w:rsidR="00DE197D">
          <w:t>, an</w:t>
        </w:r>
      </w:ins>
      <w:ins w:id="726" w:author="Bahlai, Christie" w:date="2019-06-04T14:28:00Z">
        <w:r w:rsidR="00DE197D">
          <w:t>d we</w:t>
        </w:r>
      </w:ins>
      <w:ins w:id="727" w:author="Bahlai, Christie" w:date="2019-06-04T14:30:00Z">
        <w:r w:rsidR="00DE197D">
          <w:t xml:space="preserve"> examined the performance of both </w:t>
        </w:r>
        <w:proofErr w:type="spellStart"/>
        <w:r w:rsidR="00DE197D">
          <w:t>AI</w:t>
        </w:r>
      </w:ins>
      <w:ins w:id="728" w:author="Bahlai, Christie" w:date="2019-06-04T14:31:00Z">
        <w:r w:rsidR="00DE197D">
          <w:t>Cc</w:t>
        </w:r>
        <w:proofErr w:type="spellEnd"/>
        <w:r w:rsidR="00DE197D">
          <w:t xml:space="preserve"> (here) and AIC (in Appendix S1)</w:t>
        </w:r>
        <w:r w:rsidR="006D2307">
          <w:t>, and found th</w:t>
        </w:r>
      </w:ins>
      <w:ins w:id="729" w:author="Bahlai, Christie" w:date="2019-06-04T14:32:00Z">
        <w:r w:rsidR="006D2307">
          <w:t xml:space="preserve">at using </w:t>
        </w:r>
      </w:ins>
      <w:proofErr w:type="spellStart"/>
      <w:ins w:id="730" w:author="Bahlai, Christie" w:date="2019-06-04T14:33:00Z">
        <w:r w:rsidR="006D2307">
          <w:t>AICc</w:t>
        </w:r>
        <w:proofErr w:type="spellEnd"/>
        <w:r w:rsidR="006D2307">
          <w:t xml:space="preserve"> as a selection criterion generally made this compromise for our simulated data best.</w:t>
        </w:r>
      </w:ins>
      <w:ins w:id="731" w:author="Bahlai, Christie" w:date="2019-06-04T14:34:00Z">
        <w:r w:rsidR="006D2307">
          <w:t xml:space="preserve"> </w:t>
        </w:r>
      </w:ins>
      <w:ins w:id="732" w:author="Bahlai, Christie" w:date="2019-06-04T14:41:00Z">
        <w:r w:rsidR="00E6009A">
          <w:t xml:space="preserve">The </w:t>
        </w:r>
      </w:ins>
      <w:ins w:id="733" w:author="Bahlai, Christie" w:date="2019-07-01T10:20:00Z">
        <w:r w:rsidR="005907DA">
          <w:t>D</w:t>
        </w:r>
      </w:ins>
      <w:ins w:id="734" w:author="Bahlai, Christie" w:date="2019-06-04T14:41:00Z">
        <w:r w:rsidR="00E6009A">
          <w:t xml:space="preserve">SD </w:t>
        </w:r>
      </w:ins>
      <w:ins w:id="735" w:author="Bahlai, Christie" w:date="2019-07-01T11:01:00Z">
        <w:r w:rsidR="00F63325">
          <w:t>algorithm</w:t>
        </w:r>
      </w:ins>
      <w:ins w:id="736" w:author="Bahlai, Christie" w:date="2019-06-04T14:41:00Z">
        <w:r w:rsidR="00E6009A">
          <w:t xml:space="preserve"> </w:t>
        </w:r>
      </w:ins>
      <w:ins w:id="737" w:author="Bahlai, Christie" w:date="2019-06-04T14:42:00Z">
        <w:r w:rsidR="00E6009A">
          <w:t xml:space="preserve">also aides in the interpretation of break-points </w:t>
        </w:r>
      </w:ins>
      <w:ins w:id="738" w:author="Bahlai, Christie" w:date="2019-06-04T14:43:00Z">
        <w:r w:rsidR="00E6009A">
          <w:t>from this standpoint by incorporating</w:t>
        </w:r>
      </w:ins>
      <w:ins w:id="739" w:author="Bahlai, Christie" w:date="2019-06-04T14:34:00Z">
        <w:r w:rsidR="006D2307">
          <w:t xml:space="preserve"> </w:t>
        </w:r>
      </w:ins>
      <w:ins w:id="740" w:author="Bahlai, Christie" w:date="2019-06-04T14:35:00Z">
        <w:r w:rsidR="006D2307">
          <w:t xml:space="preserve">a metric </w:t>
        </w:r>
      </w:ins>
      <w:ins w:id="741" w:author="Bahlai, Christie" w:date="2019-06-04T14:40:00Z">
        <w:r w:rsidR="006D2307">
          <w:t xml:space="preserve">based </w:t>
        </w:r>
        <w:proofErr w:type="spellStart"/>
        <w:r w:rsidR="006D2307">
          <w:t>Akaike</w:t>
        </w:r>
        <w:proofErr w:type="spellEnd"/>
        <w:r w:rsidR="006D2307">
          <w:t xml:space="preserve"> weights and Relative Variable Importance</w:t>
        </w:r>
      </w:ins>
      <w:ins w:id="742" w:author="Bahlai, Christie" w:date="2019-06-04T14:41:00Z">
        <w:r w:rsidR="006D2307">
          <w:t xml:space="preserve"> which allows a user t</w:t>
        </w:r>
      </w:ins>
      <w:ins w:id="743" w:author="Bahlai, Christie" w:date="2019-06-04T14:43:00Z">
        <w:r w:rsidR="00E6009A">
          <w:t>o assess the relative ‘strength</w:t>
        </w:r>
      </w:ins>
      <w:ins w:id="744" w:author="Bahlai, Christie" w:date="2019-06-04T14:44:00Z">
        <w:r w:rsidR="00E6009A">
          <w:t>’ of multiple breaks.</w:t>
        </w:r>
      </w:ins>
      <w:ins w:id="745" w:author="Bahlai, Christie" w:date="2019-07-01T13:50:00Z">
        <w:r w:rsidR="00D66BA9">
          <w:t xml:space="preserve"> This additional functionality allows for a more nuanced interpretation</w:t>
        </w:r>
      </w:ins>
      <w:ins w:id="746" w:author="Bahlai, Christie" w:date="2019-07-01T13:51:00Z">
        <w:r w:rsidR="00D66BA9">
          <w:t xml:space="preserve"> of the algorithm’s output</w:t>
        </w:r>
      </w:ins>
      <w:ins w:id="747" w:author="Bahlai, Christie" w:date="2019-07-01T13:52:00Z">
        <w:r w:rsidR="00D66BA9">
          <w:t>.</w:t>
        </w:r>
      </w:ins>
    </w:p>
    <w:p w14:paraId="401F26BC" w14:textId="5D3E1248" w:rsidR="007B3565" w:rsidDel="004B6859" w:rsidRDefault="007B3565" w:rsidP="00705548">
      <w:pPr>
        <w:rPr>
          <w:del w:id="748" w:author="Bahlai, Christie" w:date="2019-06-04T14:15:00Z"/>
        </w:rPr>
      </w:pPr>
    </w:p>
    <w:p w14:paraId="46B8581B" w14:textId="08591D6C" w:rsidR="003F34F4" w:rsidRDefault="002A75AC" w:rsidP="003F34F4">
      <w:r>
        <w:t xml:space="preserve">The </w:t>
      </w:r>
      <w:r w:rsidR="003F34F4">
        <w:t xml:space="preserve">performance </w:t>
      </w:r>
      <w:r>
        <w:t xml:space="preserve">of the </w:t>
      </w:r>
      <w:del w:id="749" w:author="Bahlai, Christie" w:date="2019-07-01T10:20:00Z">
        <w:r w:rsidDel="005907DA">
          <w:delText xml:space="preserve">RSD </w:delText>
        </w:r>
      </w:del>
      <w:ins w:id="750" w:author="Bahlai, Christie" w:date="2019-07-01T10:20:00Z">
        <w:r w:rsidR="005907DA">
          <w:t>D</w:t>
        </w:r>
        <w:r w:rsidR="005907DA">
          <w:t xml:space="preserve">SD </w:t>
        </w:r>
      </w:ins>
      <w:del w:id="751" w:author="Bahlai, Christie" w:date="2019-07-01T11:02:00Z">
        <w:r w:rsidDel="00F63325">
          <w:delText xml:space="preserve">model </w:delText>
        </w:r>
      </w:del>
      <w:ins w:id="752" w:author="Bahlai, Christie" w:date="2019-07-01T11:02:00Z">
        <w:r w:rsidR="00F63325">
          <w:t>algorithm</w:t>
        </w:r>
        <w:r w:rsidR="00F63325">
          <w:t xml:space="preserve"> </w:t>
        </w:r>
      </w:ins>
      <w:r w:rsidR="003F34F4">
        <w:t>was relatively 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ins w:id="753" w:author="Bahlai, Christie" w:date="2019-07-01T13:53:00Z">
        <w:r w:rsidR="00D66BA9">
          <w:t xml:space="preserve"> of the population size</w:t>
        </w:r>
      </w:ins>
      <w:r w:rsidR="00D46A63">
        <w:t>) had little</w:t>
      </w:r>
      <w:r w:rsidR="006E5956">
        <w:t xml:space="preserve"> effect on </w:t>
      </w:r>
      <w:del w:id="754" w:author="Bahlai, Christie" w:date="2019-07-01T11:02:00Z">
        <w:r w:rsidR="006E5956" w:rsidDel="00F63325">
          <w:delText xml:space="preserve">model </w:delText>
        </w:r>
      </w:del>
      <w:ins w:id="755" w:author="Bahlai, Christie" w:date="2019-07-01T11:02:00Z">
        <w:r w:rsidR="00F63325">
          <w:t>algorithm</w:t>
        </w:r>
        <w:r w:rsidR="00F63325">
          <w:t xml:space="preserve"> </w:t>
        </w:r>
      </w:ins>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del w:id="756" w:author="Bahlai, Christie" w:date="2019-07-01T10:20:00Z">
        <w:r w:rsidR="003F34F4" w:rsidDel="005907DA">
          <w:delText xml:space="preserve">RSD </w:delText>
        </w:r>
      </w:del>
      <w:ins w:id="757" w:author="Bahlai, Christie" w:date="2019-07-01T10:20:00Z">
        <w:r w:rsidR="005907DA">
          <w:t>D</w:t>
        </w:r>
        <w:r w:rsidR="005907DA">
          <w:t xml:space="preserve">SD </w:t>
        </w:r>
      </w:ins>
      <w:del w:id="758" w:author="Bahlai, Christie" w:date="2019-07-01T11:02:00Z">
        <w:r w:rsidR="003F34F4" w:rsidDel="00F63325">
          <w:delText>model</w:delText>
        </w:r>
      </w:del>
      <w:ins w:id="759" w:author="Bahlai, Christie" w:date="2019-07-01T11:02:00Z">
        <w:r w:rsidR="00F63325">
          <w:t>algorithm</w:t>
        </w:r>
      </w:ins>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K</w:t>
      </w:r>
      <w:r w:rsidR="003F34F4">
        <w:t xml:space="preserve"> 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but this effect varied </w:t>
      </w:r>
      <w:r w:rsidR="00D33A6B">
        <w:t>by</w:t>
      </w:r>
      <w:r w:rsidR="003F34F4">
        <w:t xml:space="preserve"> parameterization complexity (Figs. 1, 2 D).  Although larger shifts in regression parameters would, intuitively, lead to a higher likelihood of detection, large shifts in </w:t>
      </w:r>
      <w:proofErr w:type="spellStart"/>
      <w:r w:rsidR="003F34F4" w:rsidRPr="00BC62D0">
        <w:rPr>
          <w:i/>
        </w:rPr>
        <w:t>r</w:t>
      </w:r>
      <w:r w:rsidR="003F34F4">
        <w:t xml:space="preserve"> </w:t>
      </w:r>
      <w:r w:rsidR="00812DF3">
        <w:t>are</w:t>
      </w:r>
      <w:proofErr w:type="spellEnd"/>
      <w:r w:rsidR="003F34F4">
        <w:t xml:space="preserve"> also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del w:id="760" w:author="Bahlai, Christie" w:date="2019-07-01T11:02:00Z">
        <w:r w:rsidR="003F34F4" w:rsidDel="00F63325">
          <w:delText xml:space="preserve">model </w:delText>
        </w:r>
      </w:del>
      <w:ins w:id="761" w:author="Bahlai, Christie" w:date="2019-07-01T11:02:00Z">
        <w:r w:rsidR="00F63325">
          <w:t>algorithm</w:t>
        </w:r>
        <w:r w:rsidR="00F63325">
          <w:t xml:space="preserve"> </w:t>
        </w:r>
      </w:ins>
      <w:r w:rsidR="003F34F4">
        <w:t xml:space="preserve">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71E4DCF6" w14:textId="7258AC19" w:rsidR="00AC5574" w:rsidRDefault="00860740" w:rsidP="00705548">
      <w:r>
        <w:t xml:space="preserve">In applying </w:t>
      </w:r>
      <w:r w:rsidR="00AC5574">
        <w:t>these insights to our case studies, we found interpretation of the ladybeetle example was relatively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w:t>
      </w:r>
      <w:r w:rsidR="003A0EFE">
        <w:t xml:space="preserve"> be as well</w:t>
      </w:r>
      <w:r w:rsidR="00FB68C4">
        <w:t xml:space="preserve"> behave</w:t>
      </w:r>
      <w:r w:rsidR="003A0EFE">
        <w:t>d</w:t>
      </w:r>
      <w:r w:rsidR="00FB68C4">
        <w:t xml:space="preserve"> as those in simulated data.</w:t>
      </w:r>
      <w:r w:rsidR="002C754D">
        <w:t xml:space="preserve"> </w:t>
      </w:r>
      <w:r w:rsidR="009013FB">
        <w:t xml:space="preserve">The monarch butterfly case study </w:t>
      </w:r>
      <w:r w:rsidR="00CA61B2">
        <w:t xml:space="preserve">results </w:t>
      </w:r>
      <w:r w:rsidR="009013FB">
        <w:t>w</w:t>
      </w:r>
      <w:r w:rsidR="00CA61B2">
        <w:t>ere</w:t>
      </w:r>
      <w:r w:rsidR="009013FB">
        <w:t xml:space="preserve"> </w:t>
      </w:r>
      <w:r w:rsidR="003F34F4">
        <w:t xml:space="preserve">slightly more ambiguous,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w:t>
      </w:r>
      <w:r w:rsidR="008C1707">
        <w:t>most strongly-supported</w:t>
      </w:r>
      <w:r w:rsidR="00FB68C4">
        <w:t xml:space="preserve"> breaks were numerically similar to those of the ladybeetle case study,</w:t>
      </w:r>
      <w:r w:rsidR="003F34F4">
        <w:t xml:space="preserve"> and are </w:t>
      </w:r>
      <w:r w:rsidR="001B760E">
        <w:t xml:space="preserve">also </w:t>
      </w:r>
      <w:r w:rsidR="005F7CD2">
        <w:t>interpretable with</w:t>
      </w:r>
      <w:r w:rsidR="001B760E">
        <w:t xml:space="preserve"> knowledge of the study system</w:t>
      </w:r>
      <w:r w:rsidR="00461BE3">
        <w:t>.</w:t>
      </w:r>
      <w:r w:rsidR="003F34F4">
        <w:t xml:space="preserve"> </w:t>
      </w:r>
      <w:r w:rsidR="00461BE3">
        <w:t>However, the</w:t>
      </w:r>
      <w:r w:rsidR="00FB68C4">
        <w:t xml:space="preserve"> model selection results suggest additional, superimposed processes may be affecting monarch population dynamics</w:t>
      </w:r>
      <w:r w:rsidR="00FA16C8">
        <w:t xml:space="preserve"> and creating a noisier signal.</w:t>
      </w:r>
    </w:p>
    <w:p w14:paraId="0D122076" w14:textId="2C4D9979" w:rsidR="00A439FD" w:rsidRDefault="00A439FD" w:rsidP="00A439FD">
      <w:r>
        <w:t xml:space="preserve">We recommend users carefully consider the limitations of the </w:t>
      </w:r>
      <w:del w:id="762" w:author="Bahlai, Christie" w:date="2019-07-01T10:20:00Z">
        <w:r w:rsidR="00181FCF" w:rsidDel="005907DA">
          <w:delText xml:space="preserve">RSD </w:delText>
        </w:r>
      </w:del>
      <w:ins w:id="763" w:author="Bahlai, Christie" w:date="2019-07-01T10:20:00Z">
        <w:r w:rsidR="005907DA">
          <w:t>D</w:t>
        </w:r>
        <w:r w:rsidR="005907DA">
          <w:t xml:space="preserve">SD </w:t>
        </w:r>
      </w:ins>
      <w:del w:id="764" w:author="Bahlai, Christie" w:date="2019-07-01T11:03:00Z">
        <w:r w:rsidR="00181FCF" w:rsidDel="00F63325">
          <w:delText xml:space="preserve">model </w:delText>
        </w:r>
      </w:del>
      <w:ins w:id="765" w:author="Bahlai, Christie" w:date="2019-07-01T11:03:00Z">
        <w:r w:rsidR="00F63325">
          <w:t xml:space="preserve">algorithm </w:t>
        </w:r>
      </w:ins>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w:t>
      </w:r>
      <w:del w:id="766" w:author="Bahlai, Christie" w:date="2019-07-01T10:21:00Z">
        <w:r w:rsidDel="005907DA">
          <w:delText xml:space="preserve">RSD </w:delText>
        </w:r>
      </w:del>
      <w:ins w:id="767" w:author="Bahlai, Christie" w:date="2019-07-01T10:21:00Z">
        <w:r w:rsidR="005907DA">
          <w:t>D</w:t>
        </w:r>
        <w:r w:rsidR="005907DA">
          <w:t xml:space="preserve">SD </w:t>
        </w:r>
      </w:ins>
      <w:del w:id="768" w:author="Bahlai, Christie" w:date="2019-07-01T11:03:00Z">
        <w:r w:rsidDel="00F63325">
          <w:delText xml:space="preserve">model </w:delText>
        </w:r>
      </w:del>
      <w:ins w:id="769" w:author="Bahlai, Christie" w:date="2019-07-01T11:03:00Z">
        <w:r w:rsidR="00F63325">
          <w:t>algorithm</w:t>
        </w:r>
        <w:r w:rsidR="00F63325">
          <w:t xml:space="preserve"> </w:t>
        </w:r>
      </w:ins>
      <w:r>
        <w:t>could be used on the time period of interest alone to minimize the likelihood of distracting or erroneous results.</w:t>
      </w:r>
      <w:r w:rsidR="004C1499">
        <w:t xml:space="preserve"> </w:t>
      </w:r>
    </w:p>
    <w:p w14:paraId="4F5E5E4D" w14:textId="2DB7F41C" w:rsidR="00680FA3" w:rsidRDefault="00A542EC">
      <w:r>
        <w:lastRenderedPageBreak/>
        <w:t xml:space="preserve">The </w:t>
      </w:r>
      <w:del w:id="770" w:author="Bahlai, Christie" w:date="2019-07-01T10:21:00Z">
        <w:r w:rsidDel="005907DA">
          <w:delText xml:space="preserve">RSD </w:delText>
        </w:r>
      </w:del>
      <w:ins w:id="771" w:author="Bahlai, Christie" w:date="2019-07-01T10:21:00Z">
        <w:r w:rsidR="005907DA">
          <w:t>D</w:t>
        </w:r>
        <w:r w:rsidR="005907DA">
          <w:t xml:space="preserve">SD </w:t>
        </w:r>
      </w:ins>
      <w:del w:id="772" w:author="Bahlai, Christie" w:date="2019-07-01T11:03:00Z">
        <w:r w:rsidDel="00F63325">
          <w:delText xml:space="preserve">model </w:delText>
        </w:r>
      </w:del>
      <w:ins w:id="773" w:author="Bahlai, Christie" w:date="2019-07-01T11:03:00Z">
        <w:r w:rsidR="00F63325">
          <w:t>algorithm</w:t>
        </w:r>
        <w:r w:rsidR="00F63325">
          <w:t xml:space="preserve"> </w:t>
        </w:r>
      </w:ins>
      <w:r>
        <w:t xml:space="preserve">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t xml:space="preserve">When interpreted in the context of species biology, the </w:t>
      </w:r>
      <w:del w:id="774" w:author="Bahlai, Christie" w:date="2019-07-01T10:21:00Z">
        <w:r w:rsidDel="005907DA">
          <w:delText xml:space="preserve">RSD </w:delText>
        </w:r>
      </w:del>
      <w:ins w:id="775" w:author="Bahlai, Christie" w:date="2019-07-01T10:21:00Z">
        <w:r w:rsidR="005907DA">
          <w:t>D</w:t>
        </w:r>
        <w:r w:rsidR="005907DA">
          <w:t xml:space="preserve">SD </w:t>
        </w:r>
      </w:ins>
      <w:del w:id="776" w:author="Bahlai, Christie" w:date="2019-07-01T11:03:00Z">
        <w:r w:rsidDel="00F63325">
          <w:delText>model</w:delText>
        </w:r>
        <w:r w:rsidRPr="0014050F" w:rsidDel="00F63325">
          <w:delText xml:space="preserve"> </w:delText>
        </w:r>
      </w:del>
      <w:ins w:id="777" w:author="Bahlai, Christie" w:date="2019-07-01T11:03:00Z">
        <w:r w:rsidR="00F63325">
          <w:t>algorithm</w:t>
        </w:r>
        <w:r w:rsidR="00F63325" w:rsidRPr="0014050F">
          <w:t xml:space="preserve"> </w:t>
        </w:r>
      </w:ins>
      <w:r w:rsidRPr="0014050F">
        <w:t>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p>
    <w:p w14:paraId="47BD1AB4" w14:textId="77777777" w:rsidR="00680FA3" w:rsidRDefault="00680FA3"/>
    <w:p w14:paraId="37C9F743" w14:textId="5BBD2489" w:rsidR="00680FA3" w:rsidRDefault="00680FA3">
      <w:pPr>
        <w:rPr>
          <w:b/>
        </w:rPr>
      </w:pPr>
      <w:r w:rsidRPr="001D2B3E">
        <w:rPr>
          <w:b/>
        </w:rPr>
        <w:t>Acknowle</w:t>
      </w:r>
      <w:r>
        <w:rPr>
          <w:b/>
        </w:rPr>
        <w:t>d</w:t>
      </w:r>
      <w:r w:rsidRPr="001D2B3E">
        <w:rPr>
          <w:b/>
        </w:rPr>
        <w:t>gements</w:t>
      </w:r>
    </w:p>
    <w:p w14:paraId="02CE91AA" w14:textId="563810F3" w:rsidR="00202BBB" w:rsidRPr="00680FA3" w:rsidRDefault="00680FA3">
      <w:pPr>
        <w:rPr>
          <w:b/>
        </w:rPr>
      </w:pPr>
      <w:r>
        <w:t xml:space="preserve">The conception of an earlier version of this </w:t>
      </w:r>
      <w:del w:id="778" w:author="Bahlai, Christie" w:date="2019-07-01T11:03:00Z">
        <w:r w:rsidDel="00F63325">
          <w:delText xml:space="preserve">model </w:delText>
        </w:r>
      </w:del>
      <w:ins w:id="779" w:author="Bahlai, Christie" w:date="2019-07-01T11:03:00Z">
        <w:r w:rsidR="00F63325">
          <w:t xml:space="preserve">algorithm </w:t>
        </w:r>
      </w:ins>
      <w:r>
        <w:t xml:space="preserve">came about out of conversations with </w:t>
      </w:r>
      <w:proofErr w:type="spellStart"/>
      <w:r>
        <w:t>Wopke</w:t>
      </w:r>
      <w:proofErr w:type="spellEnd"/>
      <w:r>
        <w:t xml:space="preserve"> van der </w:t>
      </w:r>
      <w:proofErr w:type="spellStart"/>
      <w:r>
        <w:t>Werf</w:t>
      </w:r>
      <w:proofErr w:type="spellEnd"/>
      <w:r>
        <w:t xml:space="preserve"> and Douglas Landis, and the </w:t>
      </w:r>
      <w:del w:id="780" w:author="Bahlai, Christie" w:date="2019-07-01T11:04:00Z">
        <w:r w:rsidDel="00F63325">
          <w:delText xml:space="preserve">model </w:delText>
        </w:r>
      </w:del>
      <w:ins w:id="781" w:author="Bahlai, Christie" w:date="2019-07-01T11:04:00Z">
        <w:r w:rsidR="00F63325">
          <w:t>algorithm</w:t>
        </w:r>
        <w:r w:rsidR="00F63325">
          <w:t xml:space="preserve"> </w:t>
        </w:r>
      </w:ins>
      <w:r>
        <w:t>has incorporated feedback from colleagues from the US- Long Term Ecological Research network throughout its development. CB was partially funded by grants from the Mozilla Foundation, the Kellogg Biological Station Long Term Ecological Research site (NSF grant</w:t>
      </w:r>
      <w:r w:rsidR="00D7636F">
        <w:t>s</w:t>
      </w:r>
      <w:r>
        <w:t xml:space="preserve"> </w:t>
      </w:r>
      <w:r w:rsidR="00D7636F">
        <w:t>#</w:t>
      </w:r>
      <w:r w:rsidR="00D7636F" w:rsidRPr="00D7636F">
        <w:t>1027253</w:t>
      </w:r>
      <w:r w:rsidR="00D7636F">
        <w:t xml:space="preserve">, </w:t>
      </w:r>
      <w:r>
        <w:t>#</w:t>
      </w:r>
      <w:r w:rsidR="00D7636F" w:rsidRPr="00D7636F">
        <w:t>1637653</w:t>
      </w:r>
      <w:r>
        <w:t xml:space="preserve">), and Kent State University;  and EZ was funded in part by Michigan State </w:t>
      </w:r>
      <w:proofErr w:type="spellStart"/>
      <w:r>
        <w:t>AgBioResearch</w:t>
      </w:r>
      <w:proofErr w:type="spellEnd"/>
      <w:r>
        <w:t xml:space="preserve"> during the development of this manuscript. </w:t>
      </w:r>
      <w:r w:rsidR="00202BBB" w:rsidRPr="00680FA3">
        <w:rPr>
          <w:b/>
        </w:rPr>
        <w:br w:type="page"/>
      </w:r>
    </w:p>
    <w:p w14:paraId="7480F7EF" w14:textId="5BEF34EF" w:rsidR="00493C01" w:rsidRPr="00633A5C" w:rsidRDefault="00493C01" w:rsidP="00493C01">
      <w:pPr>
        <w:rPr>
          <w:b/>
        </w:rPr>
      </w:pPr>
      <w:r w:rsidRPr="00633A5C">
        <w:rPr>
          <w:b/>
        </w:rPr>
        <w:lastRenderedPageBreak/>
        <w:t>References</w:t>
      </w:r>
    </w:p>
    <w:p w14:paraId="1A64F1BB" w14:textId="77777777" w:rsidR="008724B5" w:rsidRDefault="00493C01" w:rsidP="008724B5">
      <w:pPr>
        <w:pStyle w:val="Bibliography"/>
        <w:rPr>
          <w:ins w:id="782" w:author="Bahlai, Christie" w:date="2019-07-01T13:16:00Z"/>
        </w:rPr>
        <w:pPrChange w:id="783" w:author="Bahlai, Christie" w:date="2019-07-01T13:16:00Z">
          <w:pPr>
            <w:widowControl w:val="0"/>
            <w:autoSpaceDE w:val="0"/>
            <w:autoSpaceDN w:val="0"/>
            <w:adjustRightInd w:val="0"/>
            <w:spacing w:after="0" w:line="240" w:lineRule="auto"/>
          </w:pPr>
        </w:pPrChange>
      </w:pPr>
      <w:r w:rsidRPr="004F14C2">
        <w:rPr>
          <w:rFonts w:cstheme="minorHAnsi"/>
        </w:rPr>
        <w:fldChar w:fldCharType="begin"/>
      </w:r>
      <w:r w:rsidR="002C6A8E" w:rsidRPr="001D2B3E">
        <w:rPr>
          <w:rFonts w:cstheme="minorHAnsi"/>
        </w:rPr>
        <w:instrText xml:space="preserve"> ADDIN ZOTERO_BIBL {"uncited":[],"omitted":[],"custom":[]} CSL_BIBLIOGRAPHY </w:instrText>
      </w:r>
      <w:r w:rsidRPr="004F14C2">
        <w:rPr>
          <w:rFonts w:cstheme="minorHAnsi"/>
        </w:rPr>
        <w:fldChar w:fldCharType="separate"/>
      </w:r>
      <w:ins w:id="784" w:author="Bahlai, Christie" w:date="2019-07-01T13:16:00Z">
        <w:r w:rsidR="008724B5">
          <w:t xml:space="preserve">1. </w:t>
        </w:r>
        <w:r w:rsidR="008724B5">
          <w:tab/>
          <w:t xml:space="preserve">Andersen T, </w:t>
        </w:r>
        <w:proofErr w:type="spellStart"/>
        <w:r w:rsidR="008724B5">
          <w:t>Carstensen</w:t>
        </w:r>
        <w:proofErr w:type="spellEnd"/>
        <w:r w:rsidR="008724B5">
          <w:t xml:space="preserve"> J, Hernández-</w:t>
        </w:r>
        <w:proofErr w:type="spellStart"/>
        <w:r w:rsidR="008724B5">
          <w:t>García</w:t>
        </w:r>
        <w:proofErr w:type="spellEnd"/>
        <w:r w:rsidR="008724B5">
          <w:t xml:space="preserve"> E, Duarte CM. Ecological thresholds and regime shifts: approaches to identification. Trends in Ecology &amp; Evolution. 2009</w:t>
        </w:r>
        <w:proofErr w:type="gramStart"/>
        <w:r w:rsidR="008724B5">
          <w:t>;24</w:t>
        </w:r>
        <w:proofErr w:type="gramEnd"/>
        <w:r w:rsidR="008724B5">
          <w:t>: 49–57. doi:10.1016/j.tree.2008.07.014</w:t>
        </w:r>
      </w:ins>
    </w:p>
    <w:p w14:paraId="2D9A5732" w14:textId="77777777" w:rsidR="008724B5" w:rsidRDefault="008724B5" w:rsidP="008724B5">
      <w:pPr>
        <w:pStyle w:val="Bibliography"/>
        <w:rPr>
          <w:ins w:id="785" w:author="Bahlai, Christie" w:date="2019-07-01T13:16:00Z"/>
        </w:rPr>
        <w:pPrChange w:id="786" w:author="Bahlai, Christie" w:date="2019-07-01T13:16:00Z">
          <w:pPr>
            <w:widowControl w:val="0"/>
            <w:autoSpaceDE w:val="0"/>
            <w:autoSpaceDN w:val="0"/>
            <w:adjustRightInd w:val="0"/>
            <w:spacing w:after="0" w:line="240" w:lineRule="auto"/>
          </w:pPr>
        </w:pPrChange>
      </w:pPr>
      <w:ins w:id="787" w:author="Bahlai, Christie" w:date="2019-07-01T13:16:00Z">
        <w:r>
          <w:t xml:space="preserve">2. </w:t>
        </w:r>
        <w:r>
          <w:tab/>
        </w:r>
        <w:proofErr w:type="spellStart"/>
        <w:r>
          <w:t>Bestelmeyer</w:t>
        </w:r>
        <w:proofErr w:type="spellEnd"/>
        <w:r>
          <w:t xml:space="preserve"> BT, Ellison AM, Fraser WR, Gorman KB, Holbrook SJ, Laney CM, et al. Analysis of abrupt transitions in ecological systems. Ecosphere. 2011</w:t>
        </w:r>
        <w:proofErr w:type="gramStart"/>
        <w:r>
          <w:t>;2</w:t>
        </w:r>
        <w:proofErr w:type="gramEnd"/>
        <w:r>
          <w:t>: art129. doi:10.1890/es11-00216.1</w:t>
        </w:r>
      </w:ins>
    </w:p>
    <w:p w14:paraId="150FDEDA" w14:textId="77777777" w:rsidR="008724B5" w:rsidRDefault="008724B5" w:rsidP="008724B5">
      <w:pPr>
        <w:pStyle w:val="Bibliography"/>
        <w:rPr>
          <w:ins w:id="788" w:author="Bahlai, Christie" w:date="2019-07-01T13:16:00Z"/>
        </w:rPr>
        <w:pPrChange w:id="789" w:author="Bahlai, Christie" w:date="2019-07-01T13:16:00Z">
          <w:pPr>
            <w:widowControl w:val="0"/>
            <w:autoSpaceDE w:val="0"/>
            <w:autoSpaceDN w:val="0"/>
            <w:adjustRightInd w:val="0"/>
            <w:spacing w:after="0" w:line="240" w:lineRule="auto"/>
          </w:pPr>
        </w:pPrChange>
      </w:pPr>
      <w:ins w:id="790" w:author="Bahlai, Christie" w:date="2019-07-01T13:16:00Z">
        <w:r>
          <w:t xml:space="preserve">3. </w:t>
        </w:r>
        <w:r>
          <w:tab/>
        </w:r>
        <w:proofErr w:type="spellStart"/>
        <w:r>
          <w:t>Scheffer</w:t>
        </w:r>
        <w:proofErr w:type="spellEnd"/>
        <w:r>
          <w:t xml:space="preserve"> M, Carpenter S, Foley JA, </w:t>
        </w:r>
        <w:proofErr w:type="spellStart"/>
        <w:r>
          <w:t>Folke</w:t>
        </w:r>
        <w:proofErr w:type="spellEnd"/>
        <w:r>
          <w:t xml:space="preserve"> C, Walker B. Catastrophic shifts in ecosystems. Nature. 2001</w:t>
        </w:r>
        <w:proofErr w:type="gramStart"/>
        <w:r>
          <w:t>;413</w:t>
        </w:r>
        <w:proofErr w:type="gramEnd"/>
        <w:r>
          <w:t xml:space="preserve">: 591–596. </w:t>
        </w:r>
        <w:proofErr w:type="gramStart"/>
        <w:r>
          <w:t>doi:</w:t>
        </w:r>
        <w:proofErr w:type="gramEnd"/>
        <w:r>
          <w:t>10.1038/35098000</w:t>
        </w:r>
      </w:ins>
    </w:p>
    <w:p w14:paraId="1CE501D4" w14:textId="77777777" w:rsidR="008724B5" w:rsidRDefault="008724B5" w:rsidP="008724B5">
      <w:pPr>
        <w:pStyle w:val="Bibliography"/>
        <w:rPr>
          <w:ins w:id="791" w:author="Bahlai, Christie" w:date="2019-07-01T13:16:00Z"/>
        </w:rPr>
        <w:pPrChange w:id="792" w:author="Bahlai, Christie" w:date="2019-07-01T13:16:00Z">
          <w:pPr>
            <w:widowControl w:val="0"/>
            <w:autoSpaceDE w:val="0"/>
            <w:autoSpaceDN w:val="0"/>
            <w:adjustRightInd w:val="0"/>
            <w:spacing w:after="0" w:line="240" w:lineRule="auto"/>
          </w:pPr>
        </w:pPrChange>
      </w:pPr>
      <w:ins w:id="793" w:author="Bahlai, Christie" w:date="2019-07-01T13:16:00Z">
        <w:r>
          <w:t xml:space="preserve">4. </w:t>
        </w:r>
        <w:r>
          <w:tab/>
        </w:r>
        <w:proofErr w:type="spellStart"/>
        <w:r>
          <w:t>Scheffer</w:t>
        </w:r>
        <w:proofErr w:type="spellEnd"/>
        <w:r>
          <w:t xml:space="preserve"> M, Carpenter SR. Catastrophic regime shifts in ecosystems: linking theory to observation. Trends in Ecology &amp; Evolution. 2003</w:t>
        </w:r>
        <w:proofErr w:type="gramStart"/>
        <w:r>
          <w:t>;18</w:t>
        </w:r>
        <w:proofErr w:type="gramEnd"/>
        <w:r>
          <w:t>: 648–656. doi:10.1016/j.tree.2003.09.002</w:t>
        </w:r>
      </w:ins>
    </w:p>
    <w:p w14:paraId="1883D113" w14:textId="77777777" w:rsidR="008724B5" w:rsidRDefault="008724B5" w:rsidP="008724B5">
      <w:pPr>
        <w:pStyle w:val="Bibliography"/>
        <w:rPr>
          <w:ins w:id="794" w:author="Bahlai, Christie" w:date="2019-07-01T13:16:00Z"/>
        </w:rPr>
        <w:pPrChange w:id="795" w:author="Bahlai, Christie" w:date="2019-07-01T13:16:00Z">
          <w:pPr>
            <w:widowControl w:val="0"/>
            <w:autoSpaceDE w:val="0"/>
            <w:autoSpaceDN w:val="0"/>
            <w:adjustRightInd w:val="0"/>
            <w:spacing w:after="0" w:line="240" w:lineRule="auto"/>
          </w:pPr>
        </w:pPrChange>
      </w:pPr>
      <w:ins w:id="796" w:author="Bahlai, Christie" w:date="2019-07-01T13:16:00Z">
        <w:r>
          <w:t xml:space="preserve">5. </w:t>
        </w:r>
        <w:r>
          <w:tab/>
          <w:t>May RM. Thresholds and breakpoints in ecosystems with a multiplicity of stable states. Nature. 1977</w:t>
        </w:r>
        <w:proofErr w:type="gramStart"/>
        <w:r>
          <w:t>;269</w:t>
        </w:r>
        <w:proofErr w:type="gramEnd"/>
        <w:r>
          <w:t xml:space="preserve">: 471–477. </w:t>
        </w:r>
        <w:proofErr w:type="gramStart"/>
        <w:r>
          <w:t>doi:</w:t>
        </w:r>
        <w:proofErr w:type="gramEnd"/>
        <w:r>
          <w:t>10.1038/269471a0</w:t>
        </w:r>
      </w:ins>
    </w:p>
    <w:p w14:paraId="13F87C14" w14:textId="77777777" w:rsidR="008724B5" w:rsidRDefault="008724B5" w:rsidP="008724B5">
      <w:pPr>
        <w:pStyle w:val="Bibliography"/>
        <w:rPr>
          <w:ins w:id="797" w:author="Bahlai, Christie" w:date="2019-07-01T13:16:00Z"/>
        </w:rPr>
        <w:pPrChange w:id="798" w:author="Bahlai, Christie" w:date="2019-07-01T13:16:00Z">
          <w:pPr>
            <w:widowControl w:val="0"/>
            <w:autoSpaceDE w:val="0"/>
            <w:autoSpaceDN w:val="0"/>
            <w:adjustRightInd w:val="0"/>
            <w:spacing w:after="0" w:line="240" w:lineRule="auto"/>
          </w:pPr>
        </w:pPrChange>
      </w:pPr>
      <w:ins w:id="799" w:author="Bahlai, Christie" w:date="2019-07-01T13:16:00Z">
        <w:r>
          <w:t xml:space="preserve">6. </w:t>
        </w:r>
        <w:r>
          <w:tab/>
        </w:r>
        <w:proofErr w:type="spellStart"/>
        <w:r>
          <w:t>Ducré</w:t>
        </w:r>
        <w:proofErr w:type="spellEnd"/>
        <w:r>
          <w:t xml:space="preserve">-Robitaille J-F, Vincent LA, </w:t>
        </w:r>
        <w:proofErr w:type="spellStart"/>
        <w:r>
          <w:t>Boulet</w:t>
        </w:r>
        <w:proofErr w:type="spellEnd"/>
        <w:r>
          <w:t xml:space="preserve"> G. Comparison of techniques for detection of discontinuities in temperature series: DETECTING DISCONTINUITIES IN TEMPERATURE SERIES. International Journal of Climatology. 2003</w:t>
        </w:r>
        <w:proofErr w:type="gramStart"/>
        <w:r>
          <w:t>;23</w:t>
        </w:r>
        <w:proofErr w:type="gramEnd"/>
        <w:r>
          <w:t>: 1087–1101. doi:10.1002/joc.924</w:t>
        </w:r>
      </w:ins>
    </w:p>
    <w:p w14:paraId="3EBCCB41" w14:textId="77777777" w:rsidR="008724B5" w:rsidRDefault="008724B5" w:rsidP="008724B5">
      <w:pPr>
        <w:pStyle w:val="Bibliography"/>
        <w:rPr>
          <w:ins w:id="800" w:author="Bahlai, Christie" w:date="2019-07-01T13:16:00Z"/>
        </w:rPr>
        <w:pPrChange w:id="801" w:author="Bahlai, Christie" w:date="2019-07-01T13:16:00Z">
          <w:pPr>
            <w:widowControl w:val="0"/>
            <w:autoSpaceDE w:val="0"/>
            <w:autoSpaceDN w:val="0"/>
            <w:adjustRightInd w:val="0"/>
            <w:spacing w:after="0" w:line="240" w:lineRule="auto"/>
          </w:pPr>
        </w:pPrChange>
      </w:pPr>
      <w:ins w:id="802" w:author="Bahlai, Christie" w:date="2019-07-01T13:16:00Z">
        <w:r>
          <w:t xml:space="preserve">7. </w:t>
        </w:r>
        <w:r>
          <w:tab/>
        </w:r>
        <w:proofErr w:type="spellStart"/>
        <w:r>
          <w:t>Rodionov</w:t>
        </w:r>
        <w:proofErr w:type="spellEnd"/>
        <w:r>
          <w:t xml:space="preserve"> SN. A sequential algorithm for testing climate regime shifts: ALGORITHM FOR TESTING REGIME SHIFTS. Geophysical Research Letters. 2004</w:t>
        </w:r>
        <w:proofErr w:type="gramStart"/>
        <w:r>
          <w:t>;31</w:t>
        </w:r>
        <w:proofErr w:type="gramEnd"/>
        <w:r>
          <w:t>: n/a-n/a. doi:10.1029/2004GL019448</w:t>
        </w:r>
      </w:ins>
    </w:p>
    <w:p w14:paraId="6BCE5B18" w14:textId="77777777" w:rsidR="008724B5" w:rsidRDefault="008724B5" w:rsidP="008724B5">
      <w:pPr>
        <w:pStyle w:val="Bibliography"/>
        <w:rPr>
          <w:ins w:id="803" w:author="Bahlai, Christie" w:date="2019-07-01T13:16:00Z"/>
        </w:rPr>
        <w:pPrChange w:id="804" w:author="Bahlai, Christie" w:date="2019-07-01T13:16:00Z">
          <w:pPr>
            <w:widowControl w:val="0"/>
            <w:autoSpaceDE w:val="0"/>
            <w:autoSpaceDN w:val="0"/>
            <w:adjustRightInd w:val="0"/>
            <w:spacing w:after="0" w:line="240" w:lineRule="auto"/>
          </w:pPr>
        </w:pPrChange>
      </w:pPr>
      <w:ins w:id="805" w:author="Bahlai, Christie" w:date="2019-07-01T13:16:00Z">
        <w:r>
          <w:t xml:space="preserve">8. </w:t>
        </w:r>
        <w:r>
          <w:tab/>
        </w:r>
        <w:proofErr w:type="spellStart"/>
        <w:r>
          <w:t>Beaugrand</w:t>
        </w:r>
        <w:proofErr w:type="spellEnd"/>
        <w:r>
          <w:t xml:space="preserve"> G., </w:t>
        </w:r>
        <w:proofErr w:type="spellStart"/>
        <w:r>
          <w:t>Conversi</w:t>
        </w:r>
        <w:proofErr w:type="spellEnd"/>
        <w:r>
          <w:t xml:space="preserve"> A., Chiba S., Edwards M., Fonda-</w:t>
        </w:r>
        <w:proofErr w:type="spellStart"/>
        <w:r>
          <w:t>Umani</w:t>
        </w:r>
        <w:proofErr w:type="spellEnd"/>
        <w:r>
          <w:t xml:space="preserve"> S., Greene C., et al. Synchronous marine pelagic regime shifts in the Northern Hemisphere. Philosophical Transactions of the Royal Society B: Biological Sciences. 2015</w:t>
        </w:r>
        <w:proofErr w:type="gramStart"/>
        <w:r>
          <w:t>;370</w:t>
        </w:r>
        <w:proofErr w:type="gramEnd"/>
        <w:r>
          <w:t>: 20130272. doi:10.1098/rstb.2013.0272</w:t>
        </w:r>
      </w:ins>
    </w:p>
    <w:p w14:paraId="6689A9CB" w14:textId="77777777" w:rsidR="008724B5" w:rsidRDefault="008724B5" w:rsidP="008724B5">
      <w:pPr>
        <w:pStyle w:val="Bibliography"/>
        <w:rPr>
          <w:ins w:id="806" w:author="Bahlai, Christie" w:date="2019-07-01T13:16:00Z"/>
        </w:rPr>
        <w:pPrChange w:id="807" w:author="Bahlai, Christie" w:date="2019-07-01T13:16:00Z">
          <w:pPr>
            <w:widowControl w:val="0"/>
            <w:autoSpaceDE w:val="0"/>
            <w:autoSpaceDN w:val="0"/>
            <w:adjustRightInd w:val="0"/>
            <w:spacing w:after="0" w:line="240" w:lineRule="auto"/>
          </w:pPr>
        </w:pPrChange>
      </w:pPr>
      <w:ins w:id="808" w:author="Bahlai, Christie" w:date="2019-07-01T13:16:00Z">
        <w:r>
          <w:t xml:space="preserve">9. </w:t>
        </w:r>
        <w:r>
          <w:tab/>
        </w:r>
        <w:proofErr w:type="spellStart"/>
        <w:r>
          <w:t>Bjørnstad</w:t>
        </w:r>
        <w:proofErr w:type="spellEnd"/>
        <w:r>
          <w:t xml:space="preserve"> ON, Grenfell BT. Noisy Clockwork: Time Series Analysis of Population Fluctuations in Animals. Science. 2001</w:t>
        </w:r>
        <w:proofErr w:type="gramStart"/>
        <w:r>
          <w:t>;293</w:t>
        </w:r>
        <w:proofErr w:type="gramEnd"/>
        <w:r>
          <w:t>: 638. doi:10.1126/science.1062226</w:t>
        </w:r>
      </w:ins>
    </w:p>
    <w:p w14:paraId="4A43B72C" w14:textId="77777777" w:rsidR="008724B5" w:rsidRDefault="008724B5" w:rsidP="008724B5">
      <w:pPr>
        <w:pStyle w:val="Bibliography"/>
        <w:rPr>
          <w:ins w:id="809" w:author="Bahlai, Christie" w:date="2019-07-01T13:16:00Z"/>
        </w:rPr>
        <w:pPrChange w:id="810" w:author="Bahlai, Christie" w:date="2019-07-01T13:16:00Z">
          <w:pPr>
            <w:widowControl w:val="0"/>
            <w:autoSpaceDE w:val="0"/>
            <w:autoSpaceDN w:val="0"/>
            <w:adjustRightInd w:val="0"/>
            <w:spacing w:after="0" w:line="240" w:lineRule="auto"/>
          </w:pPr>
        </w:pPrChange>
      </w:pPr>
      <w:ins w:id="811" w:author="Bahlai, Christie" w:date="2019-07-01T13:16:00Z">
        <w:r>
          <w:t xml:space="preserve">10. </w:t>
        </w:r>
        <w:r>
          <w:tab/>
          <w:t>Hare SR, Mantua NJ. Empirical evidence for North Pacific regime shifts in 1977 and 1989. Progress in Oceanography. 2000</w:t>
        </w:r>
        <w:proofErr w:type="gramStart"/>
        <w:r>
          <w:t>;47</w:t>
        </w:r>
        <w:proofErr w:type="gramEnd"/>
        <w:r>
          <w:t xml:space="preserve">: 103–145. </w:t>
        </w:r>
        <w:proofErr w:type="gramStart"/>
        <w:r>
          <w:t>doi:</w:t>
        </w:r>
        <w:proofErr w:type="gramEnd"/>
        <w:r>
          <w:t>10.1016/S0079-6611(00)00033-1</w:t>
        </w:r>
      </w:ins>
    </w:p>
    <w:p w14:paraId="22D6F870" w14:textId="77777777" w:rsidR="008724B5" w:rsidRDefault="008724B5" w:rsidP="008724B5">
      <w:pPr>
        <w:pStyle w:val="Bibliography"/>
        <w:rPr>
          <w:ins w:id="812" w:author="Bahlai, Christie" w:date="2019-07-01T13:16:00Z"/>
        </w:rPr>
        <w:pPrChange w:id="813" w:author="Bahlai, Christie" w:date="2019-07-01T13:16:00Z">
          <w:pPr>
            <w:widowControl w:val="0"/>
            <w:autoSpaceDE w:val="0"/>
            <w:autoSpaceDN w:val="0"/>
            <w:adjustRightInd w:val="0"/>
            <w:spacing w:after="0" w:line="240" w:lineRule="auto"/>
          </w:pPr>
        </w:pPrChange>
      </w:pPr>
      <w:ins w:id="814" w:author="Bahlai, Christie" w:date="2019-07-01T13:16:00Z">
        <w:r>
          <w:t xml:space="preserve">11. </w:t>
        </w:r>
        <w:r>
          <w:tab/>
          <w:t xml:space="preserve">Carpenter SR, Brock WA, Cole JJ, </w:t>
        </w:r>
        <w:proofErr w:type="spellStart"/>
        <w:r>
          <w:t>Kitchell</w:t>
        </w:r>
        <w:proofErr w:type="spellEnd"/>
        <w:r>
          <w:t xml:space="preserve"> JF, Pace ML. Leading indicators of trophic cascades. Ecology Letters. 2008</w:t>
        </w:r>
        <w:proofErr w:type="gramStart"/>
        <w:r>
          <w:t>;11</w:t>
        </w:r>
        <w:proofErr w:type="gramEnd"/>
        <w:r>
          <w:t>: 128–138. doi:10.1111/j.1461-0248.2007.01131.x</w:t>
        </w:r>
      </w:ins>
    </w:p>
    <w:p w14:paraId="2C05B848" w14:textId="77777777" w:rsidR="008724B5" w:rsidRDefault="008724B5" w:rsidP="008724B5">
      <w:pPr>
        <w:pStyle w:val="Bibliography"/>
        <w:rPr>
          <w:ins w:id="815" w:author="Bahlai, Christie" w:date="2019-07-01T13:16:00Z"/>
        </w:rPr>
        <w:pPrChange w:id="816" w:author="Bahlai, Christie" w:date="2019-07-01T13:16:00Z">
          <w:pPr>
            <w:widowControl w:val="0"/>
            <w:autoSpaceDE w:val="0"/>
            <w:autoSpaceDN w:val="0"/>
            <w:adjustRightInd w:val="0"/>
            <w:spacing w:after="0" w:line="240" w:lineRule="auto"/>
          </w:pPr>
        </w:pPrChange>
      </w:pPr>
      <w:ins w:id="817" w:author="Bahlai, Christie" w:date="2019-07-01T13:16:00Z">
        <w:r>
          <w:t xml:space="preserve">12. </w:t>
        </w:r>
        <w:r>
          <w:tab/>
          <w:t xml:space="preserve">Sutherland WJ, </w:t>
        </w:r>
        <w:proofErr w:type="spellStart"/>
        <w:r>
          <w:t>Freckleton</w:t>
        </w:r>
        <w:proofErr w:type="spellEnd"/>
        <w:r>
          <w:t xml:space="preserve"> RP, </w:t>
        </w:r>
        <w:proofErr w:type="spellStart"/>
        <w:r>
          <w:t>Godfray</w:t>
        </w:r>
        <w:proofErr w:type="spellEnd"/>
        <w:r>
          <w:t xml:space="preserve"> HCJ, </w:t>
        </w:r>
        <w:proofErr w:type="spellStart"/>
        <w:r>
          <w:t>Beissinger</w:t>
        </w:r>
        <w:proofErr w:type="spellEnd"/>
        <w:r>
          <w:t xml:space="preserve"> SR, Benton T, Cameron DD, et al. Identification of 100 fundamental ecological questions. J Ecol. 2013</w:t>
        </w:r>
        <w:proofErr w:type="gramStart"/>
        <w:r>
          <w:t>;101</w:t>
        </w:r>
        <w:proofErr w:type="gramEnd"/>
        <w:r>
          <w:t>: 58–67. doi:10.1111/1365-2745.12025</w:t>
        </w:r>
      </w:ins>
    </w:p>
    <w:p w14:paraId="727B6298" w14:textId="77777777" w:rsidR="008724B5" w:rsidRDefault="008724B5" w:rsidP="008724B5">
      <w:pPr>
        <w:pStyle w:val="Bibliography"/>
        <w:rPr>
          <w:ins w:id="818" w:author="Bahlai, Christie" w:date="2019-07-01T13:16:00Z"/>
        </w:rPr>
        <w:pPrChange w:id="819" w:author="Bahlai, Christie" w:date="2019-07-01T13:16:00Z">
          <w:pPr>
            <w:widowControl w:val="0"/>
            <w:autoSpaceDE w:val="0"/>
            <w:autoSpaceDN w:val="0"/>
            <w:adjustRightInd w:val="0"/>
            <w:spacing w:after="0" w:line="240" w:lineRule="auto"/>
          </w:pPr>
        </w:pPrChange>
      </w:pPr>
      <w:ins w:id="820" w:author="Bahlai, Christie" w:date="2019-07-01T13:16:00Z">
        <w:r>
          <w:t xml:space="preserve">13. </w:t>
        </w:r>
        <w:r>
          <w:tab/>
          <w:t xml:space="preserve">Eason T, </w:t>
        </w:r>
        <w:proofErr w:type="spellStart"/>
        <w:r>
          <w:t>Garmestani</w:t>
        </w:r>
        <w:proofErr w:type="spellEnd"/>
        <w:r>
          <w:t xml:space="preserve"> AS, Stow CA, </w:t>
        </w:r>
        <w:proofErr w:type="spellStart"/>
        <w:r>
          <w:t>Rojo</w:t>
        </w:r>
        <w:proofErr w:type="spellEnd"/>
        <w:r>
          <w:t xml:space="preserve"> C, Alvarez-</w:t>
        </w:r>
        <w:proofErr w:type="spellStart"/>
        <w:r>
          <w:t>Cobelas</w:t>
        </w:r>
        <w:proofErr w:type="spellEnd"/>
        <w:r>
          <w:t xml:space="preserve"> M, </w:t>
        </w:r>
        <w:proofErr w:type="spellStart"/>
        <w:r>
          <w:t>Cabezas</w:t>
        </w:r>
        <w:proofErr w:type="spellEnd"/>
        <w:r>
          <w:t xml:space="preserve"> H. Managing for resilience: an information theory-based approach to assessing ecosystems. J </w:t>
        </w:r>
        <w:proofErr w:type="spellStart"/>
        <w:r>
          <w:t>Appl</w:t>
        </w:r>
        <w:proofErr w:type="spellEnd"/>
        <w:r>
          <w:t xml:space="preserve"> Ecol. 2016</w:t>
        </w:r>
        <w:proofErr w:type="gramStart"/>
        <w:r>
          <w:t>;53</w:t>
        </w:r>
        <w:proofErr w:type="gramEnd"/>
        <w:r>
          <w:t>: 656–665. doi:10.1111/1365-2664.12597</w:t>
        </w:r>
      </w:ins>
    </w:p>
    <w:p w14:paraId="02824327" w14:textId="77777777" w:rsidR="008724B5" w:rsidRDefault="008724B5" w:rsidP="008724B5">
      <w:pPr>
        <w:pStyle w:val="Bibliography"/>
        <w:rPr>
          <w:ins w:id="821" w:author="Bahlai, Christie" w:date="2019-07-01T13:16:00Z"/>
        </w:rPr>
        <w:pPrChange w:id="822" w:author="Bahlai, Christie" w:date="2019-07-01T13:16:00Z">
          <w:pPr>
            <w:widowControl w:val="0"/>
            <w:autoSpaceDE w:val="0"/>
            <w:autoSpaceDN w:val="0"/>
            <w:adjustRightInd w:val="0"/>
            <w:spacing w:after="0" w:line="240" w:lineRule="auto"/>
          </w:pPr>
        </w:pPrChange>
      </w:pPr>
      <w:ins w:id="823" w:author="Bahlai, Christie" w:date="2019-07-01T13:16:00Z">
        <w:r>
          <w:t xml:space="preserve">14. </w:t>
        </w:r>
        <w:r>
          <w:tab/>
          <w:t xml:space="preserve">Ricker WE. Stock and Recruitment. J Fish Res </w:t>
        </w:r>
        <w:proofErr w:type="spellStart"/>
        <w:r>
          <w:t>Bd</w:t>
        </w:r>
        <w:proofErr w:type="spellEnd"/>
        <w:r>
          <w:t xml:space="preserve"> Can. 1954</w:t>
        </w:r>
        <w:proofErr w:type="gramStart"/>
        <w:r>
          <w:t>;11</w:t>
        </w:r>
        <w:proofErr w:type="gramEnd"/>
        <w:r>
          <w:t xml:space="preserve">: 559–623. </w:t>
        </w:r>
        <w:proofErr w:type="gramStart"/>
        <w:r>
          <w:t>doi:</w:t>
        </w:r>
        <w:proofErr w:type="gramEnd"/>
        <w:r>
          <w:t>10.1139/f54-039</w:t>
        </w:r>
      </w:ins>
    </w:p>
    <w:p w14:paraId="5A56F23A" w14:textId="77777777" w:rsidR="008724B5" w:rsidRDefault="008724B5" w:rsidP="008724B5">
      <w:pPr>
        <w:pStyle w:val="Bibliography"/>
        <w:rPr>
          <w:ins w:id="824" w:author="Bahlai, Christie" w:date="2019-07-01T13:16:00Z"/>
        </w:rPr>
        <w:pPrChange w:id="825" w:author="Bahlai, Christie" w:date="2019-07-01T13:16:00Z">
          <w:pPr>
            <w:widowControl w:val="0"/>
            <w:autoSpaceDE w:val="0"/>
            <w:autoSpaceDN w:val="0"/>
            <w:adjustRightInd w:val="0"/>
            <w:spacing w:after="0" w:line="240" w:lineRule="auto"/>
          </w:pPr>
        </w:pPrChange>
      </w:pPr>
      <w:ins w:id="826" w:author="Bahlai, Christie" w:date="2019-07-01T13:16:00Z">
        <w:r>
          <w:t xml:space="preserve">15. </w:t>
        </w:r>
        <w:r>
          <w:tab/>
        </w:r>
        <w:proofErr w:type="spellStart"/>
        <w:r>
          <w:t>Beverton</w:t>
        </w:r>
        <w:proofErr w:type="spellEnd"/>
        <w:r>
          <w:t xml:space="preserve"> RJ, Holt SJ. On the dynamics of exploited fish populations. Springer Science &amp; Business Media; 1957. </w:t>
        </w:r>
      </w:ins>
    </w:p>
    <w:p w14:paraId="54978AB7" w14:textId="77777777" w:rsidR="008724B5" w:rsidRDefault="008724B5" w:rsidP="008724B5">
      <w:pPr>
        <w:pStyle w:val="Bibliography"/>
        <w:rPr>
          <w:ins w:id="827" w:author="Bahlai, Christie" w:date="2019-07-01T13:16:00Z"/>
        </w:rPr>
        <w:pPrChange w:id="828" w:author="Bahlai, Christie" w:date="2019-07-01T13:16:00Z">
          <w:pPr>
            <w:widowControl w:val="0"/>
            <w:autoSpaceDE w:val="0"/>
            <w:autoSpaceDN w:val="0"/>
            <w:adjustRightInd w:val="0"/>
            <w:spacing w:after="0" w:line="240" w:lineRule="auto"/>
          </w:pPr>
        </w:pPrChange>
      </w:pPr>
      <w:ins w:id="829" w:author="Bahlai, Christie" w:date="2019-07-01T13:16:00Z">
        <w:r>
          <w:lastRenderedPageBreak/>
          <w:t xml:space="preserve">16. </w:t>
        </w:r>
        <w:r>
          <w:tab/>
          <w:t xml:space="preserve">Sabo JL, Holmes EE, </w:t>
        </w:r>
        <w:proofErr w:type="spellStart"/>
        <w:proofErr w:type="gramStart"/>
        <w:r>
          <w:t>Kareiva</w:t>
        </w:r>
        <w:proofErr w:type="spellEnd"/>
        <w:proofErr w:type="gramEnd"/>
        <w:r>
          <w:t xml:space="preserve"> P. Efficacy of simple viability models in ecological risk assessment: does density dependence matter? Ecology. 2004</w:t>
        </w:r>
        <w:proofErr w:type="gramStart"/>
        <w:r>
          <w:t>;85</w:t>
        </w:r>
        <w:proofErr w:type="gramEnd"/>
        <w:r>
          <w:t xml:space="preserve">: 328–341. </w:t>
        </w:r>
        <w:proofErr w:type="gramStart"/>
        <w:r>
          <w:t>doi:</w:t>
        </w:r>
        <w:proofErr w:type="gramEnd"/>
        <w:r>
          <w:t>10.1890/03-0035</w:t>
        </w:r>
      </w:ins>
    </w:p>
    <w:p w14:paraId="54B171AF" w14:textId="77777777" w:rsidR="008724B5" w:rsidRDefault="008724B5" w:rsidP="008724B5">
      <w:pPr>
        <w:pStyle w:val="Bibliography"/>
        <w:rPr>
          <w:ins w:id="830" w:author="Bahlai, Christie" w:date="2019-07-01T13:16:00Z"/>
        </w:rPr>
        <w:pPrChange w:id="831" w:author="Bahlai, Christie" w:date="2019-07-01T13:16:00Z">
          <w:pPr>
            <w:widowControl w:val="0"/>
            <w:autoSpaceDE w:val="0"/>
            <w:autoSpaceDN w:val="0"/>
            <w:adjustRightInd w:val="0"/>
            <w:spacing w:after="0" w:line="240" w:lineRule="auto"/>
          </w:pPr>
        </w:pPrChange>
      </w:pPr>
      <w:ins w:id="832" w:author="Bahlai, Christie" w:date="2019-07-01T13:16:00Z">
        <w:r>
          <w:t xml:space="preserve">17. </w:t>
        </w:r>
        <w:r>
          <w:tab/>
          <w:t>May RM. Simple mathematical models with very complicated dynamics. Nature. 1976</w:t>
        </w:r>
        <w:proofErr w:type="gramStart"/>
        <w:r>
          <w:t>;261</w:t>
        </w:r>
        <w:proofErr w:type="gramEnd"/>
        <w:r>
          <w:t xml:space="preserve">: 459–467. </w:t>
        </w:r>
        <w:proofErr w:type="gramStart"/>
        <w:r>
          <w:t>doi:</w:t>
        </w:r>
        <w:proofErr w:type="gramEnd"/>
        <w:r>
          <w:t>10.1038/261459a0</w:t>
        </w:r>
      </w:ins>
    </w:p>
    <w:p w14:paraId="3663334C" w14:textId="77777777" w:rsidR="008724B5" w:rsidRDefault="008724B5" w:rsidP="008724B5">
      <w:pPr>
        <w:pStyle w:val="Bibliography"/>
        <w:rPr>
          <w:ins w:id="833" w:author="Bahlai, Christie" w:date="2019-07-01T13:16:00Z"/>
        </w:rPr>
        <w:pPrChange w:id="834" w:author="Bahlai, Christie" w:date="2019-07-01T13:16:00Z">
          <w:pPr>
            <w:widowControl w:val="0"/>
            <w:autoSpaceDE w:val="0"/>
            <w:autoSpaceDN w:val="0"/>
            <w:adjustRightInd w:val="0"/>
            <w:spacing w:after="0" w:line="240" w:lineRule="auto"/>
          </w:pPr>
        </w:pPrChange>
      </w:pPr>
      <w:ins w:id="835" w:author="Bahlai, Christie" w:date="2019-07-01T13:16:00Z">
        <w:r>
          <w:t xml:space="preserve">18. </w:t>
        </w:r>
        <w:r>
          <w:tab/>
        </w:r>
        <w:proofErr w:type="spellStart"/>
        <w:r>
          <w:t>Barraquand</w:t>
        </w:r>
        <w:proofErr w:type="spellEnd"/>
        <w:r>
          <w:t xml:space="preserve"> F, </w:t>
        </w:r>
        <w:proofErr w:type="spellStart"/>
        <w:r>
          <w:t>Louca</w:t>
        </w:r>
        <w:proofErr w:type="spellEnd"/>
        <w:r>
          <w:t xml:space="preserve"> S, Abbott KC, </w:t>
        </w:r>
        <w:proofErr w:type="spellStart"/>
        <w:r>
          <w:t>Cobbold</w:t>
        </w:r>
        <w:proofErr w:type="spellEnd"/>
        <w:r>
          <w:t xml:space="preserve"> CA, </w:t>
        </w:r>
        <w:proofErr w:type="spellStart"/>
        <w:r>
          <w:t>Cordoleani</w:t>
        </w:r>
        <w:proofErr w:type="spellEnd"/>
        <w:r>
          <w:t xml:space="preserve"> F, </w:t>
        </w:r>
        <w:proofErr w:type="spellStart"/>
        <w:r>
          <w:t>DeAngelis</w:t>
        </w:r>
        <w:proofErr w:type="spellEnd"/>
        <w:r>
          <w:t xml:space="preserve"> DL, et al. Moving forward in circles: challenges and opportunities in modelling population cycles. Ecology letters. 2017</w:t>
        </w:r>
        <w:proofErr w:type="gramStart"/>
        <w:r>
          <w:t>;20</w:t>
        </w:r>
        <w:proofErr w:type="gramEnd"/>
        <w:r>
          <w:t xml:space="preserve">: 1074–1092. </w:t>
        </w:r>
      </w:ins>
    </w:p>
    <w:p w14:paraId="16B3B398" w14:textId="77777777" w:rsidR="008724B5" w:rsidRDefault="008724B5" w:rsidP="008724B5">
      <w:pPr>
        <w:pStyle w:val="Bibliography"/>
        <w:rPr>
          <w:ins w:id="836" w:author="Bahlai, Christie" w:date="2019-07-01T13:16:00Z"/>
        </w:rPr>
        <w:pPrChange w:id="837" w:author="Bahlai, Christie" w:date="2019-07-01T13:16:00Z">
          <w:pPr>
            <w:widowControl w:val="0"/>
            <w:autoSpaceDE w:val="0"/>
            <w:autoSpaceDN w:val="0"/>
            <w:adjustRightInd w:val="0"/>
            <w:spacing w:after="0" w:line="240" w:lineRule="auto"/>
          </w:pPr>
        </w:pPrChange>
      </w:pPr>
      <w:ins w:id="838" w:author="Bahlai, Christie" w:date="2019-07-01T13:16:00Z">
        <w:r>
          <w:t xml:space="preserve">19. </w:t>
        </w:r>
        <w:r>
          <w:tab/>
          <w:t>Boettiger C. From noise to knowledge: how randomness generates novel phenomena and reveals information. Ecology Letters. 2018</w:t>
        </w:r>
        <w:proofErr w:type="gramStart"/>
        <w:r>
          <w:t>;21</w:t>
        </w:r>
        <w:proofErr w:type="gramEnd"/>
        <w:r>
          <w:t>: 1255–1267. doi:10.1111/ele.13085</w:t>
        </w:r>
      </w:ins>
    </w:p>
    <w:p w14:paraId="06FD7E8D" w14:textId="77777777" w:rsidR="008724B5" w:rsidRDefault="008724B5" w:rsidP="008724B5">
      <w:pPr>
        <w:pStyle w:val="Bibliography"/>
        <w:rPr>
          <w:ins w:id="839" w:author="Bahlai, Christie" w:date="2019-07-01T13:16:00Z"/>
        </w:rPr>
        <w:pPrChange w:id="840" w:author="Bahlai, Christie" w:date="2019-07-01T13:16:00Z">
          <w:pPr>
            <w:widowControl w:val="0"/>
            <w:autoSpaceDE w:val="0"/>
            <w:autoSpaceDN w:val="0"/>
            <w:adjustRightInd w:val="0"/>
            <w:spacing w:after="0" w:line="240" w:lineRule="auto"/>
          </w:pPr>
        </w:pPrChange>
      </w:pPr>
      <w:ins w:id="841" w:author="Bahlai, Christie" w:date="2019-07-01T13:16:00Z">
        <w:r>
          <w:t xml:space="preserve">20. </w:t>
        </w:r>
        <w:r>
          <w:tab/>
        </w:r>
        <w:proofErr w:type="spellStart"/>
        <w:r>
          <w:t>Gadrich</w:t>
        </w:r>
        <w:proofErr w:type="spellEnd"/>
        <w:r>
          <w:t xml:space="preserve"> T, </w:t>
        </w:r>
        <w:proofErr w:type="spellStart"/>
        <w:r>
          <w:t>Katriel</w:t>
        </w:r>
        <w:proofErr w:type="spellEnd"/>
        <w:r>
          <w:t xml:space="preserve"> G. A Mechanistic Stochastic Ricker Model: Analytical and Numerical Investigations. </w:t>
        </w:r>
        <w:proofErr w:type="spellStart"/>
        <w:r>
          <w:t>Int</w:t>
        </w:r>
        <w:proofErr w:type="spellEnd"/>
        <w:r>
          <w:t xml:space="preserve"> J Bifurcation Chaos. 2016</w:t>
        </w:r>
        <w:proofErr w:type="gramStart"/>
        <w:r>
          <w:t>;26</w:t>
        </w:r>
        <w:proofErr w:type="gramEnd"/>
        <w:r>
          <w:t xml:space="preserve">: 1650067. </w:t>
        </w:r>
        <w:proofErr w:type="gramStart"/>
        <w:r>
          <w:t>doi:</w:t>
        </w:r>
        <w:proofErr w:type="gramEnd"/>
        <w:r>
          <w:t>10.1142/S021812741650067X</w:t>
        </w:r>
      </w:ins>
    </w:p>
    <w:p w14:paraId="45ECA0C4" w14:textId="77777777" w:rsidR="008724B5" w:rsidRDefault="008724B5" w:rsidP="008724B5">
      <w:pPr>
        <w:pStyle w:val="Bibliography"/>
        <w:rPr>
          <w:ins w:id="842" w:author="Bahlai, Christie" w:date="2019-07-01T13:16:00Z"/>
        </w:rPr>
        <w:pPrChange w:id="843" w:author="Bahlai, Christie" w:date="2019-07-01T13:16:00Z">
          <w:pPr>
            <w:widowControl w:val="0"/>
            <w:autoSpaceDE w:val="0"/>
            <w:autoSpaceDN w:val="0"/>
            <w:adjustRightInd w:val="0"/>
            <w:spacing w:after="0" w:line="240" w:lineRule="auto"/>
          </w:pPr>
        </w:pPrChange>
      </w:pPr>
      <w:ins w:id="844" w:author="Bahlai, Christie" w:date="2019-07-01T13:16:00Z">
        <w:r>
          <w:t xml:space="preserve">21. </w:t>
        </w:r>
        <w:r>
          <w:tab/>
        </w:r>
        <w:proofErr w:type="spellStart"/>
        <w:r>
          <w:t>Forchhammer</w:t>
        </w:r>
        <w:proofErr w:type="spellEnd"/>
        <w:r>
          <w:t xml:space="preserve"> MC, </w:t>
        </w:r>
        <w:proofErr w:type="spellStart"/>
        <w:r>
          <w:t>Asferg</w:t>
        </w:r>
        <w:proofErr w:type="spellEnd"/>
        <w:r>
          <w:t xml:space="preserve"> T. Invading parasites cause a structural shift in red fox dynamics. Proceedings of the Royal Society of London B: Biological Sciences. 2000</w:t>
        </w:r>
        <w:proofErr w:type="gramStart"/>
        <w:r>
          <w:t>;267</w:t>
        </w:r>
        <w:proofErr w:type="gramEnd"/>
        <w:r>
          <w:t xml:space="preserve">: 779–786. </w:t>
        </w:r>
      </w:ins>
    </w:p>
    <w:p w14:paraId="21E06C3A" w14:textId="77777777" w:rsidR="008724B5" w:rsidRDefault="008724B5" w:rsidP="008724B5">
      <w:pPr>
        <w:pStyle w:val="Bibliography"/>
        <w:rPr>
          <w:ins w:id="845" w:author="Bahlai, Christie" w:date="2019-07-01T13:16:00Z"/>
        </w:rPr>
        <w:pPrChange w:id="846" w:author="Bahlai, Christie" w:date="2019-07-01T13:16:00Z">
          <w:pPr>
            <w:widowControl w:val="0"/>
            <w:autoSpaceDE w:val="0"/>
            <w:autoSpaceDN w:val="0"/>
            <w:adjustRightInd w:val="0"/>
            <w:spacing w:after="0" w:line="240" w:lineRule="auto"/>
          </w:pPr>
        </w:pPrChange>
      </w:pPr>
      <w:ins w:id="847" w:author="Bahlai, Christie" w:date="2019-07-01T13:16:00Z">
        <w:r>
          <w:t xml:space="preserve">22. </w:t>
        </w:r>
        <w:r>
          <w:tab/>
          <w:t xml:space="preserve">Berryman A, Lima M. Deciphering the effects of climate on animal populations: diagnostic analysis provides new interpretation of </w:t>
        </w:r>
        <w:proofErr w:type="spellStart"/>
        <w:r>
          <w:t>Soay</w:t>
        </w:r>
        <w:proofErr w:type="spellEnd"/>
        <w:r>
          <w:t xml:space="preserve"> sheep dynamics. The American Naturalist. 2006</w:t>
        </w:r>
        <w:proofErr w:type="gramStart"/>
        <w:r>
          <w:t>;168</w:t>
        </w:r>
        <w:proofErr w:type="gramEnd"/>
        <w:r>
          <w:t xml:space="preserve">: 784–795. </w:t>
        </w:r>
      </w:ins>
    </w:p>
    <w:p w14:paraId="39A4AB90" w14:textId="77777777" w:rsidR="008724B5" w:rsidRDefault="008724B5" w:rsidP="008724B5">
      <w:pPr>
        <w:pStyle w:val="Bibliography"/>
        <w:rPr>
          <w:ins w:id="848" w:author="Bahlai, Christie" w:date="2019-07-01T13:16:00Z"/>
        </w:rPr>
        <w:pPrChange w:id="849" w:author="Bahlai, Christie" w:date="2019-07-01T13:16:00Z">
          <w:pPr>
            <w:widowControl w:val="0"/>
            <w:autoSpaceDE w:val="0"/>
            <w:autoSpaceDN w:val="0"/>
            <w:adjustRightInd w:val="0"/>
            <w:spacing w:after="0" w:line="240" w:lineRule="auto"/>
          </w:pPr>
        </w:pPrChange>
      </w:pPr>
      <w:ins w:id="850" w:author="Bahlai, Christie" w:date="2019-07-01T13:16:00Z">
        <w:r>
          <w:t xml:space="preserve">23. </w:t>
        </w:r>
        <w:r>
          <w:tab/>
          <w:t>Zipkin EF, Kraft CE, Cooch EG, Sullivan PJ. When can efforts to control nuisance and invasive species backfire? Ecological Applications. 2009</w:t>
        </w:r>
        <w:proofErr w:type="gramStart"/>
        <w:r>
          <w:t>;19</w:t>
        </w:r>
        <w:proofErr w:type="gramEnd"/>
        <w:r>
          <w:t xml:space="preserve">: 1585–1595. </w:t>
        </w:r>
      </w:ins>
    </w:p>
    <w:p w14:paraId="7D567984" w14:textId="77777777" w:rsidR="008724B5" w:rsidRDefault="008724B5" w:rsidP="008724B5">
      <w:pPr>
        <w:pStyle w:val="Bibliography"/>
        <w:rPr>
          <w:ins w:id="851" w:author="Bahlai, Christie" w:date="2019-07-01T13:16:00Z"/>
        </w:rPr>
        <w:pPrChange w:id="852" w:author="Bahlai, Christie" w:date="2019-07-01T13:16:00Z">
          <w:pPr>
            <w:widowControl w:val="0"/>
            <w:autoSpaceDE w:val="0"/>
            <w:autoSpaceDN w:val="0"/>
            <w:adjustRightInd w:val="0"/>
            <w:spacing w:after="0" w:line="240" w:lineRule="auto"/>
          </w:pPr>
        </w:pPrChange>
      </w:pPr>
      <w:ins w:id="853" w:author="Bahlai, Christie" w:date="2019-07-01T13:16:00Z">
        <w:r>
          <w:t xml:space="preserve">24. </w:t>
        </w:r>
        <w:r>
          <w:tab/>
          <w:t xml:space="preserve">Bahlai CA, </w:t>
        </w:r>
        <w:proofErr w:type="spellStart"/>
        <w:r>
          <w:t>vander</w:t>
        </w:r>
        <w:proofErr w:type="spellEnd"/>
        <w:r>
          <w:t xml:space="preserve"> </w:t>
        </w:r>
        <w:proofErr w:type="spellStart"/>
        <w:r>
          <w:t>Werf</w:t>
        </w:r>
        <w:proofErr w:type="spellEnd"/>
        <w:r>
          <w:t xml:space="preserve"> W, O’Neal M, </w:t>
        </w:r>
        <w:proofErr w:type="spellStart"/>
        <w:r>
          <w:t>Hemerik</w:t>
        </w:r>
        <w:proofErr w:type="spellEnd"/>
        <w:r>
          <w:t xml:space="preserve"> L, Landis DA. Shifts in dynamic regime of an invasive lady beetle are linked to the invasion and insecticidal management of its prey. Ecological Applications. 2015; doi:10.1890/14-2022.1</w:t>
        </w:r>
      </w:ins>
    </w:p>
    <w:p w14:paraId="7980C4B8" w14:textId="77777777" w:rsidR="008724B5" w:rsidRDefault="008724B5" w:rsidP="008724B5">
      <w:pPr>
        <w:pStyle w:val="Bibliography"/>
        <w:rPr>
          <w:ins w:id="854" w:author="Bahlai, Christie" w:date="2019-07-01T13:16:00Z"/>
        </w:rPr>
        <w:pPrChange w:id="855" w:author="Bahlai, Christie" w:date="2019-07-01T13:16:00Z">
          <w:pPr>
            <w:widowControl w:val="0"/>
            <w:autoSpaceDE w:val="0"/>
            <w:autoSpaceDN w:val="0"/>
            <w:adjustRightInd w:val="0"/>
            <w:spacing w:after="0" w:line="240" w:lineRule="auto"/>
          </w:pPr>
        </w:pPrChange>
      </w:pPr>
      <w:ins w:id="856" w:author="Bahlai, Christie" w:date="2019-07-01T13:16:00Z">
        <w:r>
          <w:t xml:space="preserve">25. </w:t>
        </w:r>
        <w:r>
          <w:tab/>
          <w:t xml:space="preserve">Toms JD, </w:t>
        </w:r>
        <w:proofErr w:type="spellStart"/>
        <w:r>
          <w:t>Lesperance</w:t>
        </w:r>
        <w:proofErr w:type="spellEnd"/>
        <w:r>
          <w:t xml:space="preserve"> ML. Piecewise regression: a tool for identifying ecological thresholds. Ecology. 2003</w:t>
        </w:r>
        <w:proofErr w:type="gramStart"/>
        <w:r>
          <w:t>;84</w:t>
        </w:r>
        <w:proofErr w:type="gramEnd"/>
        <w:r>
          <w:t xml:space="preserve">: 2034–2041. </w:t>
        </w:r>
        <w:proofErr w:type="gramStart"/>
        <w:r>
          <w:t>doi:</w:t>
        </w:r>
        <w:proofErr w:type="gramEnd"/>
        <w:r>
          <w:t>10.1890/02-0472</w:t>
        </w:r>
      </w:ins>
    </w:p>
    <w:p w14:paraId="5C07CC24" w14:textId="77777777" w:rsidR="008724B5" w:rsidRDefault="008724B5" w:rsidP="008724B5">
      <w:pPr>
        <w:pStyle w:val="Bibliography"/>
        <w:rPr>
          <w:ins w:id="857" w:author="Bahlai, Christie" w:date="2019-07-01T13:16:00Z"/>
        </w:rPr>
        <w:pPrChange w:id="858" w:author="Bahlai, Christie" w:date="2019-07-01T13:16:00Z">
          <w:pPr>
            <w:widowControl w:val="0"/>
            <w:autoSpaceDE w:val="0"/>
            <w:autoSpaceDN w:val="0"/>
            <w:adjustRightInd w:val="0"/>
            <w:spacing w:after="0" w:line="240" w:lineRule="auto"/>
          </w:pPr>
        </w:pPrChange>
      </w:pPr>
      <w:ins w:id="859" w:author="Bahlai, Christie" w:date="2019-07-01T13:16:00Z">
        <w:r>
          <w:t xml:space="preserve">26. </w:t>
        </w:r>
        <w:r>
          <w:tab/>
        </w:r>
        <w:proofErr w:type="spellStart"/>
        <w:r>
          <w:t>Weimerskirch</w:t>
        </w:r>
        <w:proofErr w:type="spellEnd"/>
        <w:r>
          <w:t xml:space="preserve"> H, </w:t>
        </w:r>
        <w:proofErr w:type="spellStart"/>
        <w:r>
          <w:t>Inchausti</w:t>
        </w:r>
        <w:proofErr w:type="spellEnd"/>
        <w:r>
          <w:t xml:space="preserve"> P, </w:t>
        </w:r>
        <w:proofErr w:type="spellStart"/>
        <w:r>
          <w:t>Guinet</w:t>
        </w:r>
        <w:proofErr w:type="spellEnd"/>
        <w:r>
          <w:t xml:space="preserve"> C, </w:t>
        </w:r>
        <w:proofErr w:type="spellStart"/>
        <w:r>
          <w:t>Barbraud</w:t>
        </w:r>
        <w:proofErr w:type="spellEnd"/>
        <w:r>
          <w:t xml:space="preserve"> C. Trends in bird and seal populations as indicators of a system shift in the Southern Ocean. Antarctic Science. 2003</w:t>
        </w:r>
        <w:proofErr w:type="gramStart"/>
        <w:r>
          <w:t>;15</w:t>
        </w:r>
        <w:proofErr w:type="gramEnd"/>
        <w:r>
          <w:t xml:space="preserve">: 249–256. </w:t>
        </w:r>
      </w:ins>
    </w:p>
    <w:p w14:paraId="322F6050" w14:textId="77777777" w:rsidR="008724B5" w:rsidRDefault="008724B5" w:rsidP="008724B5">
      <w:pPr>
        <w:pStyle w:val="Bibliography"/>
        <w:rPr>
          <w:ins w:id="860" w:author="Bahlai, Christie" w:date="2019-07-01T13:16:00Z"/>
        </w:rPr>
        <w:pPrChange w:id="861" w:author="Bahlai, Christie" w:date="2019-07-01T13:16:00Z">
          <w:pPr>
            <w:widowControl w:val="0"/>
            <w:autoSpaceDE w:val="0"/>
            <w:autoSpaceDN w:val="0"/>
            <w:adjustRightInd w:val="0"/>
            <w:spacing w:after="0" w:line="240" w:lineRule="auto"/>
          </w:pPr>
        </w:pPrChange>
      </w:pPr>
      <w:ins w:id="862" w:author="Bahlai, Christie" w:date="2019-07-01T13:16:00Z">
        <w:r>
          <w:t xml:space="preserve">27. </w:t>
        </w:r>
        <w:r>
          <w:tab/>
          <w:t xml:space="preserve">Knapp AK, Smith MD, </w:t>
        </w:r>
        <w:proofErr w:type="spellStart"/>
        <w:r>
          <w:t>Hobbie</w:t>
        </w:r>
        <w:proofErr w:type="spellEnd"/>
        <w:r>
          <w:t xml:space="preserve"> SE, Collins SL, Fahey TJ, Hansen GJA, et al. Past, present, and future roles of long-term experiments in the LTER Network. Bioscience. 2012</w:t>
        </w:r>
        <w:proofErr w:type="gramStart"/>
        <w:r>
          <w:t>;62</w:t>
        </w:r>
        <w:proofErr w:type="gramEnd"/>
        <w:r>
          <w:t xml:space="preserve">: 377–389. </w:t>
        </w:r>
        <w:proofErr w:type="gramStart"/>
        <w:r>
          <w:t>doi:</w:t>
        </w:r>
        <w:proofErr w:type="gramEnd"/>
        <w:r>
          <w:t>10.1029/2008gb003336</w:t>
        </w:r>
      </w:ins>
    </w:p>
    <w:p w14:paraId="5E8EB1BB" w14:textId="77777777" w:rsidR="008724B5" w:rsidRDefault="008724B5" w:rsidP="008724B5">
      <w:pPr>
        <w:pStyle w:val="Bibliography"/>
        <w:rPr>
          <w:ins w:id="863" w:author="Bahlai, Christie" w:date="2019-07-01T13:16:00Z"/>
        </w:rPr>
        <w:pPrChange w:id="864" w:author="Bahlai, Christie" w:date="2019-07-01T13:16:00Z">
          <w:pPr>
            <w:widowControl w:val="0"/>
            <w:autoSpaceDE w:val="0"/>
            <w:autoSpaceDN w:val="0"/>
            <w:adjustRightInd w:val="0"/>
            <w:spacing w:after="0" w:line="240" w:lineRule="auto"/>
          </w:pPr>
        </w:pPrChange>
      </w:pPr>
      <w:ins w:id="865" w:author="Bahlai, Christie" w:date="2019-07-01T13:16:00Z">
        <w:r>
          <w:t xml:space="preserve">28. </w:t>
        </w:r>
        <w:r>
          <w:tab/>
        </w:r>
        <w:proofErr w:type="spellStart"/>
        <w:r>
          <w:t>Mauget</w:t>
        </w:r>
        <w:proofErr w:type="spellEnd"/>
        <w:r>
          <w:t xml:space="preserve"> SA. </w:t>
        </w:r>
        <w:proofErr w:type="spellStart"/>
        <w:r>
          <w:t>Multidecadal</w:t>
        </w:r>
        <w:proofErr w:type="spellEnd"/>
        <w:r>
          <w:t xml:space="preserve"> Regime Shifts in U.S. Streamflow, Precipitation, and Temperature at the End of the Twentieth Century. Journal of Climate. 2003</w:t>
        </w:r>
        <w:proofErr w:type="gramStart"/>
        <w:r>
          <w:t>;16</w:t>
        </w:r>
        <w:proofErr w:type="gramEnd"/>
        <w:r>
          <w:t xml:space="preserve">: 3905–3916. </w:t>
        </w:r>
        <w:proofErr w:type="gramStart"/>
        <w:r>
          <w:t>doi:</w:t>
        </w:r>
        <w:proofErr w:type="gramEnd"/>
        <w:r>
          <w:t>10.1175/1520-0442(2003)016&lt;3905:MRSIUS&gt;2.0.CO;2</w:t>
        </w:r>
      </w:ins>
    </w:p>
    <w:p w14:paraId="23453684" w14:textId="77777777" w:rsidR="008724B5" w:rsidRDefault="008724B5" w:rsidP="008724B5">
      <w:pPr>
        <w:pStyle w:val="Bibliography"/>
        <w:rPr>
          <w:ins w:id="866" w:author="Bahlai, Christie" w:date="2019-07-01T13:16:00Z"/>
        </w:rPr>
        <w:pPrChange w:id="867" w:author="Bahlai, Christie" w:date="2019-07-01T13:16:00Z">
          <w:pPr>
            <w:widowControl w:val="0"/>
            <w:autoSpaceDE w:val="0"/>
            <w:autoSpaceDN w:val="0"/>
            <w:adjustRightInd w:val="0"/>
            <w:spacing w:after="0" w:line="240" w:lineRule="auto"/>
          </w:pPr>
        </w:pPrChange>
      </w:pPr>
      <w:ins w:id="868" w:author="Bahlai, Christie" w:date="2019-07-01T13:16:00Z">
        <w:r>
          <w:t xml:space="preserve">29. </w:t>
        </w:r>
        <w:r>
          <w:tab/>
          <w:t>Braun JV, Muller H-G. Statistical Methods for DNA Sequence Segmentation. Statistical Science. 1998</w:t>
        </w:r>
        <w:proofErr w:type="gramStart"/>
        <w:r>
          <w:t>;13</w:t>
        </w:r>
        <w:proofErr w:type="gramEnd"/>
        <w:r>
          <w:t xml:space="preserve">: 142–162. </w:t>
        </w:r>
      </w:ins>
    </w:p>
    <w:p w14:paraId="314928CA" w14:textId="77777777" w:rsidR="008724B5" w:rsidRDefault="008724B5" w:rsidP="008724B5">
      <w:pPr>
        <w:pStyle w:val="Bibliography"/>
        <w:rPr>
          <w:ins w:id="869" w:author="Bahlai, Christie" w:date="2019-07-01T13:16:00Z"/>
        </w:rPr>
        <w:pPrChange w:id="870" w:author="Bahlai, Christie" w:date="2019-07-01T13:16:00Z">
          <w:pPr>
            <w:widowControl w:val="0"/>
            <w:autoSpaceDE w:val="0"/>
            <w:autoSpaceDN w:val="0"/>
            <w:adjustRightInd w:val="0"/>
            <w:spacing w:after="0" w:line="240" w:lineRule="auto"/>
          </w:pPr>
        </w:pPrChange>
      </w:pPr>
      <w:ins w:id="871" w:author="Bahlai, Christie" w:date="2019-07-01T13:16:00Z">
        <w:r>
          <w:t xml:space="preserve">30. </w:t>
        </w:r>
        <w:r>
          <w:tab/>
        </w:r>
        <w:proofErr w:type="spellStart"/>
        <w:r>
          <w:t>Zeileis</w:t>
        </w:r>
        <w:proofErr w:type="spellEnd"/>
        <w:r>
          <w:t xml:space="preserve"> A, </w:t>
        </w:r>
        <w:proofErr w:type="spellStart"/>
        <w:r>
          <w:t>Leisch</w:t>
        </w:r>
        <w:proofErr w:type="spellEnd"/>
        <w:r>
          <w:t xml:space="preserve"> F, </w:t>
        </w:r>
        <w:proofErr w:type="spellStart"/>
        <w:r>
          <w:t>Hornik</w:t>
        </w:r>
        <w:proofErr w:type="spellEnd"/>
        <w:r>
          <w:t xml:space="preserve"> K, </w:t>
        </w:r>
        <w:proofErr w:type="spellStart"/>
        <w:r>
          <w:t>Kleiber</w:t>
        </w:r>
        <w:proofErr w:type="spellEnd"/>
        <w:r>
          <w:t xml:space="preserve"> C. </w:t>
        </w:r>
        <w:proofErr w:type="spellStart"/>
        <w:r>
          <w:t>strucchange</w:t>
        </w:r>
        <w:proofErr w:type="spellEnd"/>
        <w:r>
          <w:t xml:space="preserve">. An R package for testing for structural change in linear regression models. 2001; </w:t>
        </w:r>
      </w:ins>
    </w:p>
    <w:p w14:paraId="5EAEA81F" w14:textId="77777777" w:rsidR="008724B5" w:rsidRDefault="008724B5" w:rsidP="008724B5">
      <w:pPr>
        <w:pStyle w:val="Bibliography"/>
        <w:rPr>
          <w:ins w:id="872" w:author="Bahlai, Christie" w:date="2019-07-01T13:16:00Z"/>
        </w:rPr>
        <w:pPrChange w:id="873" w:author="Bahlai, Christie" w:date="2019-07-01T13:16:00Z">
          <w:pPr>
            <w:widowControl w:val="0"/>
            <w:autoSpaceDE w:val="0"/>
            <w:autoSpaceDN w:val="0"/>
            <w:adjustRightInd w:val="0"/>
            <w:spacing w:after="0" w:line="240" w:lineRule="auto"/>
          </w:pPr>
        </w:pPrChange>
      </w:pPr>
      <w:ins w:id="874" w:author="Bahlai, Christie" w:date="2019-07-01T13:16:00Z">
        <w:r>
          <w:lastRenderedPageBreak/>
          <w:t xml:space="preserve">31. </w:t>
        </w:r>
        <w:r>
          <w:tab/>
        </w:r>
        <w:proofErr w:type="spellStart"/>
        <w:r>
          <w:t>Killick</w:t>
        </w:r>
        <w:proofErr w:type="spellEnd"/>
        <w:r>
          <w:t xml:space="preserve"> R, </w:t>
        </w:r>
        <w:proofErr w:type="spellStart"/>
        <w:r>
          <w:t>Eckley</w:t>
        </w:r>
        <w:proofErr w:type="spellEnd"/>
        <w:r>
          <w:t xml:space="preserve"> I. </w:t>
        </w:r>
        <w:proofErr w:type="spellStart"/>
        <w:r>
          <w:t>changepoint</w:t>
        </w:r>
        <w:proofErr w:type="spellEnd"/>
        <w:r>
          <w:t xml:space="preserve">: An R package for </w:t>
        </w:r>
        <w:proofErr w:type="spellStart"/>
        <w:r>
          <w:t>changepoint</w:t>
        </w:r>
        <w:proofErr w:type="spellEnd"/>
        <w:r>
          <w:t xml:space="preserve"> analysis. Journal of Statistical Software. 2014</w:t>
        </w:r>
        <w:proofErr w:type="gramStart"/>
        <w:r>
          <w:t>;58</w:t>
        </w:r>
        <w:proofErr w:type="gramEnd"/>
        <w:r>
          <w:t xml:space="preserve">: 1–19. </w:t>
        </w:r>
      </w:ins>
    </w:p>
    <w:p w14:paraId="6D7485D3" w14:textId="77777777" w:rsidR="008724B5" w:rsidRDefault="008724B5" w:rsidP="008724B5">
      <w:pPr>
        <w:pStyle w:val="Bibliography"/>
        <w:rPr>
          <w:ins w:id="875" w:author="Bahlai, Christie" w:date="2019-07-01T13:16:00Z"/>
        </w:rPr>
        <w:pPrChange w:id="876" w:author="Bahlai, Christie" w:date="2019-07-01T13:16:00Z">
          <w:pPr>
            <w:widowControl w:val="0"/>
            <w:autoSpaceDE w:val="0"/>
            <w:autoSpaceDN w:val="0"/>
            <w:adjustRightInd w:val="0"/>
            <w:spacing w:after="0" w:line="240" w:lineRule="auto"/>
          </w:pPr>
        </w:pPrChange>
      </w:pPr>
      <w:ins w:id="877" w:author="Bahlai, Christie" w:date="2019-07-01T13:16:00Z">
        <w:r>
          <w:t xml:space="preserve">32. </w:t>
        </w:r>
        <w:r>
          <w:tab/>
        </w:r>
        <w:proofErr w:type="spellStart"/>
        <w:r>
          <w:t>Priyadarshana</w:t>
        </w:r>
        <w:proofErr w:type="spellEnd"/>
        <w:r>
          <w:t xml:space="preserve"> W, </w:t>
        </w:r>
        <w:proofErr w:type="spellStart"/>
        <w:r>
          <w:t>Sofronov</w:t>
        </w:r>
        <w:proofErr w:type="spellEnd"/>
        <w:r>
          <w:t xml:space="preserve"> G. Multiple break-points detection in array CGH data via the cross-entropy method. IEEE/ACM Transactions on Computational Biology and Bioinformatics (TCBB). 2015</w:t>
        </w:r>
        <w:proofErr w:type="gramStart"/>
        <w:r>
          <w:t>;12</w:t>
        </w:r>
        <w:proofErr w:type="gramEnd"/>
        <w:r>
          <w:t xml:space="preserve">: 487–498. </w:t>
        </w:r>
      </w:ins>
    </w:p>
    <w:p w14:paraId="2A3EE451" w14:textId="77777777" w:rsidR="008724B5" w:rsidRDefault="008724B5" w:rsidP="008724B5">
      <w:pPr>
        <w:pStyle w:val="Bibliography"/>
        <w:rPr>
          <w:ins w:id="878" w:author="Bahlai, Christie" w:date="2019-07-01T13:16:00Z"/>
        </w:rPr>
        <w:pPrChange w:id="879" w:author="Bahlai, Christie" w:date="2019-07-01T13:16:00Z">
          <w:pPr>
            <w:widowControl w:val="0"/>
            <w:autoSpaceDE w:val="0"/>
            <w:autoSpaceDN w:val="0"/>
            <w:adjustRightInd w:val="0"/>
            <w:spacing w:after="0" w:line="240" w:lineRule="auto"/>
          </w:pPr>
        </w:pPrChange>
      </w:pPr>
      <w:ins w:id="880" w:author="Bahlai, Christie" w:date="2019-07-01T13:16:00Z">
        <w:r>
          <w:t xml:space="preserve">33. </w:t>
        </w:r>
        <w:r>
          <w:tab/>
          <w:t>Boettiger Carl, Hastings Alan. Early warning signals and the prosecutor’s fallacy. Proceedings of the Royal Society B: Biological Sciences. 2012</w:t>
        </w:r>
        <w:proofErr w:type="gramStart"/>
        <w:r>
          <w:t>;279</w:t>
        </w:r>
        <w:proofErr w:type="gramEnd"/>
        <w:r>
          <w:t>: 4734–4739. doi:10.1098/rspb.2012.2085</w:t>
        </w:r>
      </w:ins>
    </w:p>
    <w:p w14:paraId="49C9CA39" w14:textId="77777777" w:rsidR="008724B5" w:rsidRDefault="008724B5" w:rsidP="008724B5">
      <w:pPr>
        <w:pStyle w:val="Bibliography"/>
        <w:rPr>
          <w:ins w:id="881" w:author="Bahlai, Christie" w:date="2019-07-01T13:16:00Z"/>
        </w:rPr>
        <w:pPrChange w:id="882" w:author="Bahlai, Christie" w:date="2019-07-01T13:16:00Z">
          <w:pPr>
            <w:widowControl w:val="0"/>
            <w:autoSpaceDE w:val="0"/>
            <w:autoSpaceDN w:val="0"/>
            <w:adjustRightInd w:val="0"/>
            <w:spacing w:after="0" w:line="240" w:lineRule="auto"/>
          </w:pPr>
        </w:pPrChange>
      </w:pPr>
      <w:ins w:id="883" w:author="Bahlai, Christie" w:date="2019-07-01T13:16:00Z">
        <w:r>
          <w:t xml:space="preserve">34. </w:t>
        </w:r>
        <w:r>
          <w:tab/>
        </w:r>
        <w:proofErr w:type="spellStart"/>
        <w:r>
          <w:t>Jenouvrier</w:t>
        </w:r>
        <w:proofErr w:type="spellEnd"/>
        <w:r>
          <w:t xml:space="preserve"> S, </w:t>
        </w:r>
        <w:proofErr w:type="spellStart"/>
        <w:r>
          <w:t>Weimerskirch</w:t>
        </w:r>
        <w:proofErr w:type="spellEnd"/>
        <w:r>
          <w:t xml:space="preserve"> H, </w:t>
        </w:r>
        <w:proofErr w:type="spellStart"/>
        <w:r>
          <w:t>Barbraud</w:t>
        </w:r>
        <w:proofErr w:type="spellEnd"/>
        <w:r>
          <w:t xml:space="preserve"> C, Park Y-H, </w:t>
        </w:r>
        <w:proofErr w:type="spellStart"/>
        <w:r>
          <w:t>Cazelles</w:t>
        </w:r>
        <w:proofErr w:type="spellEnd"/>
        <w:r>
          <w:t xml:space="preserve"> B. Evidence of a shift in the </w:t>
        </w:r>
        <w:proofErr w:type="spellStart"/>
        <w:r>
          <w:t>cyclicity</w:t>
        </w:r>
        <w:proofErr w:type="spellEnd"/>
        <w:r>
          <w:t xml:space="preserve"> of Antarctic seabird dynamics linked to climate. Proceedings of the Royal Society B: Biological Sciences. 2005</w:t>
        </w:r>
        <w:proofErr w:type="gramStart"/>
        <w:r>
          <w:t>;272</w:t>
        </w:r>
        <w:proofErr w:type="gramEnd"/>
        <w:r>
          <w:t>: 887–895. doi:10.1098/rspb.2004.2978</w:t>
        </w:r>
      </w:ins>
    </w:p>
    <w:p w14:paraId="5D5FBB88" w14:textId="77777777" w:rsidR="008724B5" w:rsidRDefault="008724B5" w:rsidP="008724B5">
      <w:pPr>
        <w:pStyle w:val="Bibliography"/>
        <w:rPr>
          <w:ins w:id="884" w:author="Bahlai, Christie" w:date="2019-07-01T13:16:00Z"/>
        </w:rPr>
        <w:pPrChange w:id="885" w:author="Bahlai, Christie" w:date="2019-07-01T13:16:00Z">
          <w:pPr>
            <w:widowControl w:val="0"/>
            <w:autoSpaceDE w:val="0"/>
            <w:autoSpaceDN w:val="0"/>
            <w:adjustRightInd w:val="0"/>
            <w:spacing w:after="0" w:line="240" w:lineRule="auto"/>
          </w:pPr>
        </w:pPrChange>
      </w:pPr>
      <w:ins w:id="886" w:author="Bahlai, Christie" w:date="2019-07-01T13:16:00Z">
        <w:r>
          <w:t xml:space="preserve">35. </w:t>
        </w:r>
        <w:r>
          <w:tab/>
        </w:r>
        <w:proofErr w:type="spellStart"/>
        <w:r>
          <w:t>Cazelles</w:t>
        </w:r>
        <w:proofErr w:type="spellEnd"/>
        <w:r>
          <w:t xml:space="preserve"> B, Chavez M, </w:t>
        </w:r>
        <w:proofErr w:type="spellStart"/>
        <w:r>
          <w:t>Berteaux</w:t>
        </w:r>
        <w:proofErr w:type="spellEnd"/>
        <w:r>
          <w:t xml:space="preserve"> D, </w:t>
        </w:r>
        <w:proofErr w:type="spellStart"/>
        <w:r>
          <w:t>Ménard</w:t>
        </w:r>
        <w:proofErr w:type="spellEnd"/>
        <w:r>
          <w:t xml:space="preserve"> F, Vik JO, </w:t>
        </w:r>
        <w:proofErr w:type="spellStart"/>
        <w:r>
          <w:t>Jenouvrier</w:t>
        </w:r>
        <w:proofErr w:type="spellEnd"/>
        <w:r>
          <w:t xml:space="preserve"> S, et al. Wavelet analysis of ecological time series. </w:t>
        </w:r>
        <w:proofErr w:type="spellStart"/>
        <w:r>
          <w:t>Oecologia</w:t>
        </w:r>
        <w:proofErr w:type="spellEnd"/>
        <w:r>
          <w:t>. 2008</w:t>
        </w:r>
        <w:proofErr w:type="gramStart"/>
        <w:r>
          <w:t>;156</w:t>
        </w:r>
        <w:proofErr w:type="gramEnd"/>
        <w:r>
          <w:t xml:space="preserve">: 287–304. </w:t>
        </w:r>
        <w:proofErr w:type="gramStart"/>
        <w:r>
          <w:t>doi:</w:t>
        </w:r>
        <w:proofErr w:type="gramEnd"/>
        <w:r>
          <w:t>10.1007/s00442-008-0993-2</w:t>
        </w:r>
      </w:ins>
    </w:p>
    <w:p w14:paraId="3CAA2D8B" w14:textId="77777777" w:rsidR="008724B5" w:rsidRDefault="008724B5" w:rsidP="008724B5">
      <w:pPr>
        <w:pStyle w:val="Bibliography"/>
        <w:rPr>
          <w:ins w:id="887" w:author="Bahlai, Christie" w:date="2019-07-01T13:16:00Z"/>
        </w:rPr>
        <w:pPrChange w:id="888" w:author="Bahlai, Christie" w:date="2019-07-01T13:16:00Z">
          <w:pPr>
            <w:widowControl w:val="0"/>
            <w:autoSpaceDE w:val="0"/>
            <w:autoSpaceDN w:val="0"/>
            <w:adjustRightInd w:val="0"/>
            <w:spacing w:after="0" w:line="240" w:lineRule="auto"/>
          </w:pPr>
        </w:pPrChange>
      </w:pPr>
      <w:ins w:id="889" w:author="Bahlai, Christie" w:date="2019-07-01T13:16:00Z">
        <w:r>
          <w:t xml:space="preserve">36. </w:t>
        </w:r>
        <w:r>
          <w:tab/>
        </w:r>
        <w:proofErr w:type="spellStart"/>
        <w:r>
          <w:t>Turchin</w:t>
        </w:r>
        <w:proofErr w:type="spellEnd"/>
        <w:r>
          <w:t xml:space="preserve"> P. Complex population dynamics: a theoretical/empirical synthesis. Princeton University Press; 2003. </w:t>
        </w:r>
      </w:ins>
    </w:p>
    <w:p w14:paraId="67A1FEDE" w14:textId="77777777" w:rsidR="008724B5" w:rsidRDefault="008724B5" w:rsidP="008724B5">
      <w:pPr>
        <w:pStyle w:val="Bibliography"/>
        <w:rPr>
          <w:ins w:id="890" w:author="Bahlai, Christie" w:date="2019-07-01T13:16:00Z"/>
        </w:rPr>
        <w:pPrChange w:id="891" w:author="Bahlai, Christie" w:date="2019-07-01T13:16:00Z">
          <w:pPr>
            <w:widowControl w:val="0"/>
            <w:autoSpaceDE w:val="0"/>
            <w:autoSpaceDN w:val="0"/>
            <w:adjustRightInd w:val="0"/>
            <w:spacing w:after="0" w:line="240" w:lineRule="auto"/>
          </w:pPr>
        </w:pPrChange>
      </w:pPr>
      <w:ins w:id="892" w:author="Bahlai, Christie" w:date="2019-07-01T13:16:00Z">
        <w:r>
          <w:t xml:space="preserve">37. </w:t>
        </w:r>
        <w:r>
          <w:tab/>
          <w:t>Brook BW, Bradshaw CJ. Strength of evidence for density dependence in abundance time series of 1198 species. Ecology. 2006</w:t>
        </w:r>
        <w:proofErr w:type="gramStart"/>
        <w:r>
          <w:t>;87</w:t>
        </w:r>
        <w:proofErr w:type="gramEnd"/>
        <w:r>
          <w:t xml:space="preserve">: 1445–1451. </w:t>
        </w:r>
      </w:ins>
    </w:p>
    <w:p w14:paraId="4CBB6E87" w14:textId="77777777" w:rsidR="008724B5" w:rsidRDefault="008724B5" w:rsidP="008724B5">
      <w:pPr>
        <w:pStyle w:val="Bibliography"/>
        <w:rPr>
          <w:ins w:id="893" w:author="Bahlai, Christie" w:date="2019-07-01T13:16:00Z"/>
        </w:rPr>
        <w:pPrChange w:id="894" w:author="Bahlai, Christie" w:date="2019-07-01T13:16:00Z">
          <w:pPr>
            <w:widowControl w:val="0"/>
            <w:autoSpaceDE w:val="0"/>
            <w:autoSpaceDN w:val="0"/>
            <w:adjustRightInd w:val="0"/>
            <w:spacing w:after="0" w:line="240" w:lineRule="auto"/>
          </w:pPr>
        </w:pPrChange>
      </w:pPr>
      <w:ins w:id="895" w:author="Bahlai, Christie" w:date="2019-07-01T13:16:00Z">
        <w:r>
          <w:t xml:space="preserve">38. </w:t>
        </w:r>
        <w:r>
          <w:tab/>
          <w:t xml:space="preserve">Hall AR, Osborn DR, </w:t>
        </w:r>
        <w:proofErr w:type="spellStart"/>
        <w:r>
          <w:t>Sakkas</w:t>
        </w:r>
        <w:proofErr w:type="spellEnd"/>
        <w:r>
          <w:t xml:space="preserve"> N. Inference on Structural Breaks using Information Criteria. The Manchester School. 2013</w:t>
        </w:r>
        <w:proofErr w:type="gramStart"/>
        <w:r>
          <w:t>;81</w:t>
        </w:r>
        <w:proofErr w:type="gramEnd"/>
        <w:r>
          <w:t>: 54–81. doi:10.1111/manc.12017</w:t>
        </w:r>
      </w:ins>
    </w:p>
    <w:p w14:paraId="4D8C0FC0" w14:textId="77777777" w:rsidR="008724B5" w:rsidRDefault="008724B5" w:rsidP="008724B5">
      <w:pPr>
        <w:pStyle w:val="Bibliography"/>
        <w:rPr>
          <w:ins w:id="896" w:author="Bahlai, Christie" w:date="2019-07-01T13:16:00Z"/>
        </w:rPr>
        <w:pPrChange w:id="897" w:author="Bahlai, Christie" w:date="2019-07-01T13:16:00Z">
          <w:pPr>
            <w:widowControl w:val="0"/>
            <w:autoSpaceDE w:val="0"/>
            <w:autoSpaceDN w:val="0"/>
            <w:adjustRightInd w:val="0"/>
            <w:spacing w:after="0" w:line="240" w:lineRule="auto"/>
          </w:pPr>
        </w:pPrChange>
      </w:pPr>
      <w:ins w:id="898" w:author="Bahlai, Christie" w:date="2019-07-01T13:16:00Z">
        <w:r>
          <w:t xml:space="preserve">39. </w:t>
        </w:r>
        <w:r>
          <w:tab/>
          <w:t xml:space="preserve">Burnham KP, Anderson DR. Model selection and multimodal inference: a practical information-theoretic approach. 2nd </w:t>
        </w:r>
        <w:proofErr w:type="gramStart"/>
        <w:r>
          <w:t>ed</w:t>
        </w:r>
        <w:proofErr w:type="gramEnd"/>
        <w:r>
          <w:t xml:space="preserve">. New York: Springer Science + Business Media, LLC; 2002. </w:t>
        </w:r>
      </w:ins>
    </w:p>
    <w:p w14:paraId="1145295F" w14:textId="77777777" w:rsidR="008724B5" w:rsidRDefault="008724B5" w:rsidP="008724B5">
      <w:pPr>
        <w:pStyle w:val="Bibliography"/>
        <w:rPr>
          <w:ins w:id="899" w:author="Bahlai, Christie" w:date="2019-07-01T13:16:00Z"/>
        </w:rPr>
        <w:pPrChange w:id="900" w:author="Bahlai, Christie" w:date="2019-07-01T13:16:00Z">
          <w:pPr>
            <w:widowControl w:val="0"/>
            <w:autoSpaceDE w:val="0"/>
            <w:autoSpaceDN w:val="0"/>
            <w:adjustRightInd w:val="0"/>
            <w:spacing w:after="0" w:line="240" w:lineRule="auto"/>
          </w:pPr>
        </w:pPrChange>
      </w:pPr>
      <w:ins w:id="901" w:author="Bahlai, Christie" w:date="2019-07-01T13:16:00Z">
        <w:r>
          <w:t xml:space="preserve">40. </w:t>
        </w:r>
        <w:r>
          <w:tab/>
        </w:r>
        <w:proofErr w:type="spellStart"/>
        <w:r>
          <w:t>Wagenmakers</w:t>
        </w:r>
        <w:proofErr w:type="spellEnd"/>
        <w:r>
          <w:t xml:space="preserve"> E-J, Farrell S. AIC model selection using </w:t>
        </w:r>
        <w:proofErr w:type="spellStart"/>
        <w:r>
          <w:t>Akaike</w:t>
        </w:r>
        <w:proofErr w:type="spellEnd"/>
        <w:r>
          <w:t xml:space="preserve"> weights. </w:t>
        </w:r>
        <w:proofErr w:type="spellStart"/>
        <w:r>
          <w:t>Psychonomic</w:t>
        </w:r>
        <w:proofErr w:type="spellEnd"/>
        <w:r>
          <w:t xml:space="preserve"> Bulletin &amp; Review. 2004</w:t>
        </w:r>
        <w:proofErr w:type="gramStart"/>
        <w:r>
          <w:t>;11</w:t>
        </w:r>
        <w:proofErr w:type="gramEnd"/>
        <w:r>
          <w:t xml:space="preserve">: 192–196. </w:t>
        </w:r>
        <w:proofErr w:type="gramStart"/>
        <w:r>
          <w:t>doi:</w:t>
        </w:r>
        <w:proofErr w:type="gramEnd"/>
        <w:r>
          <w:t>10.3758/BF03206482</w:t>
        </w:r>
      </w:ins>
    </w:p>
    <w:p w14:paraId="2550D537" w14:textId="77777777" w:rsidR="008724B5" w:rsidRDefault="008724B5" w:rsidP="008724B5">
      <w:pPr>
        <w:pStyle w:val="Bibliography"/>
        <w:rPr>
          <w:ins w:id="902" w:author="Bahlai, Christie" w:date="2019-07-01T13:16:00Z"/>
        </w:rPr>
        <w:pPrChange w:id="903" w:author="Bahlai, Christie" w:date="2019-07-01T13:16:00Z">
          <w:pPr>
            <w:widowControl w:val="0"/>
            <w:autoSpaceDE w:val="0"/>
            <w:autoSpaceDN w:val="0"/>
            <w:adjustRightInd w:val="0"/>
            <w:spacing w:after="0" w:line="240" w:lineRule="auto"/>
          </w:pPr>
        </w:pPrChange>
      </w:pPr>
      <w:ins w:id="904" w:author="Bahlai, Christie" w:date="2019-07-01T13:16:00Z">
        <w:r>
          <w:t xml:space="preserve">41. </w:t>
        </w:r>
        <w:r>
          <w:tab/>
          <w:t>R Development Core Team. R: A Language and Environment for Statistical Computing 3.3.3. R Foundation for Statistical Computing. 2017; Available: http://www.R-project.org</w:t>
        </w:r>
      </w:ins>
    </w:p>
    <w:p w14:paraId="29105F32" w14:textId="77777777" w:rsidR="008724B5" w:rsidRDefault="008724B5" w:rsidP="008724B5">
      <w:pPr>
        <w:pStyle w:val="Bibliography"/>
        <w:rPr>
          <w:ins w:id="905" w:author="Bahlai, Christie" w:date="2019-07-01T13:16:00Z"/>
        </w:rPr>
        <w:pPrChange w:id="906" w:author="Bahlai, Christie" w:date="2019-07-01T13:16:00Z">
          <w:pPr>
            <w:widowControl w:val="0"/>
            <w:autoSpaceDE w:val="0"/>
            <w:autoSpaceDN w:val="0"/>
            <w:adjustRightInd w:val="0"/>
            <w:spacing w:after="0" w:line="240" w:lineRule="auto"/>
          </w:pPr>
        </w:pPrChange>
      </w:pPr>
      <w:ins w:id="907" w:author="Bahlai, Christie" w:date="2019-07-01T13:16:00Z">
        <w:r>
          <w:t xml:space="preserve">42. </w:t>
        </w:r>
        <w:r>
          <w:tab/>
          <w:t xml:space="preserve">Bahlai CA, </w:t>
        </w:r>
        <w:proofErr w:type="spellStart"/>
        <w:r>
          <w:t>Colunga</w:t>
        </w:r>
        <w:proofErr w:type="spellEnd"/>
        <w:r>
          <w:t xml:space="preserve">-Garcia M, Gage SH, Landis DA. Long term functional dynamics of an </w:t>
        </w:r>
        <w:proofErr w:type="spellStart"/>
        <w:r>
          <w:t>aphidophagous</w:t>
        </w:r>
        <w:proofErr w:type="spellEnd"/>
        <w:r>
          <w:t xml:space="preserve"> </w:t>
        </w:r>
        <w:proofErr w:type="spellStart"/>
        <w:r>
          <w:t>coccinellid</w:t>
        </w:r>
        <w:proofErr w:type="spellEnd"/>
        <w:r>
          <w:t xml:space="preserve"> community are unchanged in response to repeated invasion. </w:t>
        </w:r>
        <w:proofErr w:type="spellStart"/>
        <w:r>
          <w:t>PLoS</w:t>
        </w:r>
        <w:proofErr w:type="spellEnd"/>
        <w:r>
          <w:t xml:space="preserve"> One. 2013</w:t>
        </w:r>
        <w:proofErr w:type="gramStart"/>
        <w:r>
          <w:t>;8</w:t>
        </w:r>
        <w:proofErr w:type="gramEnd"/>
        <w:r>
          <w:t>: e83407. doi:10.1371/journal.pone.0083407</w:t>
        </w:r>
      </w:ins>
    </w:p>
    <w:p w14:paraId="7420CE30" w14:textId="77777777" w:rsidR="008724B5" w:rsidRDefault="008724B5" w:rsidP="008724B5">
      <w:pPr>
        <w:pStyle w:val="Bibliography"/>
        <w:rPr>
          <w:ins w:id="908" w:author="Bahlai, Christie" w:date="2019-07-01T13:16:00Z"/>
        </w:rPr>
        <w:pPrChange w:id="909" w:author="Bahlai, Christie" w:date="2019-07-01T13:16:00Z">
          <w:pPr>
            <w:widowControl w:val="0"/>
            <w:autoSpaceDE w:val="0"/>
            <w:autoSpaceDN w:val="0"/>
            <w:adjustRightInd w:val="0"/>
            <w:spacing w:after="0" w:line="240" w:lineRule="auto"/>
          </w:pPr>
        </w:pPrChange>
      </w:pPr>
      <w:ins w:id="910" w:author="Bahlai, Christie" w:date="2019-07-01T13:16:00Z">
        <w:r>
          <w:t xml:space="preserve">43. </w:t>
        </w:r>
        <w:r>
          <w:tab/>
          <w:t xml:space="preserve">Bahlai C, </w:t>
        </w:r>
        <w:proofErr w:type="spellStart"/>
        <w:r>
          <w:t>Colunga</w:t>
        </w:r>
        <w:proofErr w:type="spellEnd"/>
        <w:r>
          <w:t xml:space="preserve">-Garcia M, Gage S, Landis D. The role of exotic ladybeetles in the decline of native ladybeetle populations: evidence from long-term monitoring. </w:t>
        </w:r>
        <w:proofErr w:type="spellStart"/>
        <w:r>
          <w:t>Biol</w:t>
        </w:r>
        <w:proofErr w:type="spellEnd"/>
        <w:r>
          <w:t xml:space="preserve"> Invasions. 2015</w:t>
        </w:r>
        <w:proofErr w:type="gramStart"/>
        <w:r>
          <w:t>;17</w:t>
        </w:r>
        <w:proofErr w:type="gramEnd"/>
        <w:r>
          <w:t xml:space="preserve">: 1005–1024. </w:t>
        </w:r>
        <w:proofErr w:type="gramStart"/>
        <w:r>
          <w:t>doi:</w:t>
        </w:r>
        <w:proofErr w:type="gramEnd"/>
        <w:r>
          <w:t>10.1007/s10530-014-0772-4</w:t>
        </w:r>
      </w:ins>
    </w:p>
    <w:p w14:paraId="2992FD27" w14:textId="77777777" w:rsidR="008724B5" w:rsidRDefault="008724B5" w:rsidP="008724B5">
      <w:pPr>
        <w:pStyle w:val="Bibliography"/>
        <w:rPr>
          <w:ins w:id="911" w:author="Bahlai, Christie" w:date="2019-07-01T13:16:00Z"/>
        </w:rPr>
        <w:pPrChange w:id="912" w:author="Bahlai, Christie" w:date="2019-07-01T13:16:00Z">
          <w:pPr>
            <w:widowControl w:val="0"/>
            <w:autoSpaceDE w:val="0"/>
            <w:autoSpaceDN w:val="0"/>
            <w:adjustRightInd w:val="0"/>
            <w:spacing w:after="0" w:line="240" w:lineRule="auto"/>
          </w:pPr>
        </w:pPrChange>
      </w:pPr>
      <w:ins w:id="913" w:author="Bahlai, Christie" w:date="2019-07-01T13:16:00Z">
        <w:r>
          <w:t xml:space="preserve">44. </w:t>
        </w:r>
        <w:r>
          <w:tab/>
          <w:t xml:space="preserve">Bahlai CA, Sears MK. Population dynamics of Harmonia axyridis and Aphis </w:t>
        </w:r>
        <w:proofErr w:type="spellStart"/>
        <w:r>
          <w:t>glycines</w:t>
        </w:r>
        <w:proofErr w:type="spellEnd"/>
        <w:r>
          <w:t xml:space="preserve"> in Niagara Peninsula soybean fields and vineyards. Journal of the Entomological Society of Ontario. 2009</w:t>
        </w:r>
        <w:proofErr w:type="gramStart"/>
        <w:r>
          <w:t>;140</w:t>
        </w:r>
        <w:proofErr w:type="gramEnd"/>
        <w:r>
          <w:t xml:space="preserve">: 27–39. </w:t>
        </w:r>
      </w:ins>
    </w:p>
    <w:p w14:paraId="0706826F" w14:textId="77777777" w:rsidR="008724B5" w:rsidRDefault="008724B5" w:rsidP="008724B5">
      <w:pPr>
        <w:pStyle w:val="Bibliography"/>
        <w:rPr>
          <w:ins w:id="914" w:author="Bahlai, Christie" w:date="2019-07-01T13:16:00Z"/>
        </w:rPr>
        <w:pPrChange w:id="915" w:author="Bahlai, Christie" w:date="2019-07-01T13:16:00Z">
          <w:pPr>
            <w:widowControl w:val="0"/>
            <w:autoSpaceDE w:val="0"/>
            <w:autoSpaceDN w:val="0"/>
            <w:adjustRightInd w:val="0"/>
            <w:spacing w:after="0" w:line="240" w:lineRule="auto"/>
          </w:pPr>
        </w:pPrChange>
      </w:pPr>
      <w:ins w:id="916" w:author="Bahlai, Christie" w:date="2019-07-01T13:16:00Z">
        <w:r>
          <w:lastRenderedPageBreak/>
          <w:t xml:space="preserve">45. </w:t>
        </w:r>
        <w:r>
          <w:tab/>
        </w:r>
        <w:proofErr w:type="spellStart"/>
        <w:r>
          <w:t>Heimpel</w:t>
        </w:r>
        <w:proofErr w:type="spellEnd"/>
        <w:r>
          <w:t xml:space="preserve"> G, </w:t>
        </w:r>
        <w:proofErr w:type="spellStart"/>
        <w:r>
          <w:t>Frelich</w:t>
        </w:r>
        <w:proofErr w:type="spellEnd"/>
        <w:r>
          <w:t xml:space="preserve"> L, Landis D, Hopper K, </w:t>
        </w:r>
        <w:proofErr w:type="spellStart"/>
        <w:r>
          <w:t>Hoelmer</w:t>
        </w:r>
        <w:proofErr w:type="spellEnd"/>
        <w:r>
          <w:t xml:space="preserve"> K, </w:t>
        </w:r>
        <w:proofErr w:type="spellStart"/>
        <w:r>
          <w:t>Sezen</w:t>
        </w:r>
        <w:proofErr w:type="spellEnd"/>
        <w:r>
          <w:t xml:space="preserve"> Z, et al. European buckthorn and Asian soybean aphid as components of an extensive </w:t>
        </w:r>
        <w:proofErr w:type="spellStart"/>
        <w:r>
          <w:t>invasional</w:t>
        </w:r>
        <w:proofErr w:type="spellEnd"/>
        <w:r>
          <w:t xml:space="preserve"> meltdown in North America. Biological Invasions. 2010</w:t>
        </w:r>
        <w:proofErr w:type="gramStart"/>
        <w:r>
          <w:t>;12</w:t>
        </w:r>
        <w:proofErr w:type="gramEnd"/>
        <w:r>
          <w:t xml:space="preserve">: 2913–2931. </w:t>
        </w:r>
        <w:proofErr w:type="gramStart"/>
        <w:r>
          <w:t>doi:</w:t>
        </w:r>
        <w:proofErr w:type="gramEnd"/>
        <w:r>
          <w:t>10.1007/s10530-010-9736-5</w:t>
        </w:r>
      </w:ins>
    </w:p>
    <w:p w14:paraId="1FC697D2" w14:textId="77777777" w:rsidR="008724B5" w:rsidRDefault="008724B5" w:rsidP="008724B5">
      <w:pPr>
        <w:pStyle w:val="Bibliography"/>
        <w:rPr>
          <w:ins w:id="917" w:author="Bahlai, Christie" w:date="2019-07-01T13:16:00Z"/>
        </w:rPr>
        <w:pPrChange w:id="918" w:author="Bahlai, Christie" w:date="2019-07-01T13:16:00Z">
          <w:pPr>
            <w:widowControl w:val="0"/>
            <w:autoSpaceDE w:val="0"/>
            <w:autoSpaceDN w:val="0"/>
            <w:adjustRightInd w:val="0"/>
            <w:spacing w:after="0" w:line="240" w:lineRule="auto"/>
          </w:pPr>
        </w:pPrChange>
      </w:pPr>
      <w:ins w:id="919" w:author="Bahlai, Christie" w:date="2019-07-01T13:16:00Z">
        <w:r>
          <w:t xml:space="preserve">46. </w:t>
        </w:r>
        <w:r>
          <w:tab/>
        </w:r>
        <w:proofErr w:type="spellStart"/>
        <w:r>
          <w:t>Rhainds</w:t>
        </w:r>
        <w:proofErr w:type="spellEnd"/>
        <w:r>
          <w:t xml:space="preserve"> M, </w:t>
        </w:r>
        <w:proofErr w:type="spellStart"/>
        <w:r>
          <w:t>Yoo</w:t>
        </w:r>
        <w:proofErr w:type="spellEnd"/>
        <w:r>
          <w:t xml:space="preserve"> HJS, </w:t>
        </w:r>
        <w:proofErr w:type="spellStart"/>
        <w:r>
          <w:t>Kindlmann</w:t>
        </w:r>
        <w:proofErr w:type="spellEnd"/>
        <w:r>
          <w:t xml:space="preserve"> P, </w:t>
        </w:r>
        <w:proofErr w:type="spellStart"/>
        <w:r>
          <w:t>Voegtlin</w:t>
        </w:r>
        <w:proofErr w:type="spellEnd"/>
        <w:r>
          <w:t xml:space="preserve"> D, Castillo D, Rutledge C, et al. Two-year oscillation cycle in abundance of soybean aphid in Indiana. Agricultural and Forest Entomology. 2010</w:t>
        </w:r>
        <w:proofErr w:type="gramStart"/>
        <w:r>
          <w:t>;12</w:t>
        </w:r>
        <w:proofErr w:type="gramEnd"/>
        <w:r>
          <w:t xml:space="preserve">: 251–257. </w:t>
        </w:r>
      </w:ins>
    </w:p>
    <w:p w14:paraId="20BB0F4F" w14:textId="77777777" w:rsidR="008724B5" w:rsidRDefault="008724B5" w:rsidP="008724B5">
      <w:pPr>
        <w:pStyle w:val="Bibliography"/>
        <w:rPr>
          <w:ins w:id="920" w:author="Bahlai, Christie" w:date="2019-07-01T13:16:00Z"/>
        </w:rPr>
        <w:pPrChange w:id="921" w:author="Bahlai, Christie" w:date="2019-07-01T13:16:00Z">
          <w:pPr>
            <w:widowControl w:val="0"/>
            <w:autoSpaceDE w:val="0"/>
            <w:autoSpaceDN w:val="0"/>
            <w:adjustRightInd w:val="0"/>
            <w:spacing w:after="0" w:line="240" w:lineRule="auto"/>
          </w:pPr>
        </w:pPrChange>
      </w:pPr>
      <w:ins w:id="922" w:author="Bahlai, Christie" w:date="2019-07-01T13:16:00Z">
        <w:r>
          <w:t xml:space="preserve">47. </w:t>
        </w:r>
        <w:r>
          <w:tab/>
          <w:t xml:space="preserve">Ragsdale DW, </w:t>
        </w:r>
        <w:proofErr w:type="spellStart"/>
        <w:r>
          <w:t>Voegtlin</w:t>
        </w:r>
        <w:proofErr w:type="spellEnd"/>
        <w:r>
          <w:t xml:space="preserve"> DJ, O’Neil RJ. Soybean aphid biology in North America. Annals of the Entomological Society of America. 2004</w:t>
        </w:r>
        <w:proofErr w:type="gramStart"/>
        <w:r>
          <w:t>;97</w:t>
        </w:r>
        <w:proofErr w:type="gramEnd"/>
        <w:r>
          <w:t xml:space="preserve">: 204–208. </w:t>
        </w:r>
      </w:ins>
    </w:p>
    <w:p w14:paraId="43471022" w14:textId="77777777" w:rsidR="008724B5" w:rsidRDefault="008724B5" w:rsidP="008724B5">
      <w:pPr>
        <w:pStyle w:val="Bibliography"/>
        <w:rPr>
          <w:ins w:id="923" w:author="Bahlai, Christie" w:date="2019-07-01T13:16:00Z"/>
        </w:rPr>
        <w:pPrChange w:id="924" w:author="Bahlai, Christie" w:date="2019-07-01T13:16:00Z">
          <w:pPr>
            <w:widowControl w:val="0"/>
            <w:autoSpaceDE w:val="0"/>
            <w:autoSpaceDN w:val="0"/>
            <w:adjustRightInd w:val="0"/>
            <w:spacing w:after="0" w:line="240" w:lineRule="auto"/>
          </w:pPr>
        </w:pPrChange>
      </w:pPr>
      <w:ins w:id="925" w:author="Bahlai, Christie" w:date="2019-07-01T13:16:00Z">
        <w:r>
          <w:t xml:space="preserve">48. </w:t>
        </w:r>
        <w:r>
          <w:tab/>
          <w:t xml:space="preserve">Wu Z, Schenk-Hamlin D, Zhan W, Ragsdale DW, </w:t>
        </w:r>
        <w:proofErr w:type="spellStart"/>
        <w:r>
          <w:t>Heimpel</w:t>
        </w:r>
        <w:proofErr w:type="spellEnd"/>
        <w:r>
          <w:t xml:space="preserve"> GE. The soybean aphid in China: a historical review. Annals of the Entomological Society of America. 2004</w:t>
        </w:r>
        <w:proofErr w:type="gramStart"/>
        <w:r>
          <w:t>;97</w:t>
        </w:r>
        <w:proofErr w:type="gramEnd"/>
        <w:r>
          <w:t xml:space="preserve">: 209–218. </w:t>
        </w:r>
      </w:ins>
    </w:p>
    <w:p w14:paraId="1842B84E" w14:textId="77777777" w:rsidR="008724B5" w:rsidRDefault="008724B5" w:rsidP="008724B5">
      <w:pPr>
        <w:pStyle w:val="Bibliography"/>
        <w:rPr>
          <w:ins w:id="926" w:author="Bahlai, Christie" w:date="2019-07-01T13:16:00Z"/>
        </w:rPr>
        <w:pPrChange w:id="927" w:author="Bahlai, Christie" w:date="2019-07-01T13:16:00Z">
          <w:pPr>
            <w:widowControl w:val="0"/>
            <w:autoSpaceDE w:val="0"/>
            <w:autoSpaceDN w:val="0"/>
            <w:adjustRightInd w:val="0"/>
            <w:spacing w:after="0" w:line="240" w:lineRule="auto"/>
          </w:pPr>
        </w:pPrChange>
      </w:pPr>
      <w:ins w:id="928" w:author="Bahlai, Christie" w:date="2019-07-01T13:16:00Z">
        <w:r>
          <w:t xml:space="preserve">49. </w:t>
        </w:r>
        <w:r>
          <w:tab/>
          <w:t>Urquhart FA, Urquhart NR. Autumnal migration routes of the eastern population of the monarch butterfly (</w:t>
        </w:r>
        <w:proofErr w:type="spellStart"/>
        <w:r>
          <w:t>Danaus</w:t>
        </w:r>
        <w:proofErr w:type="spellEnd"/>
        <w:r>
          <w:t xml:space="preserve"> p. </w:t>
        </w:r>
        <w:proofErr w:type="spellStart"/>
        <w:r>
          <w:t>plexippus</w:t>
        </w:r>
        <w:proofErr w:type="spellEnd"/>
        <w:r>
          <w:t xml:space="preserve"> L.; </w:t>
        </w:r>
        <w:proofErr w:type="spellStart"/>
        <w:r>
          <w:t>Danaidae</w:t>
        </w:r>
        <w:proofErr w:type="spellEnd"/>
        <w:r>
          <w:t xml:space="preserve">; Lepidoptera) in North America to the overwintering site in the </w:t>
        </w:r>
        <w:proofErr w:type="spellStart"/>
        <w:r>
          <w:t>Neovolcanic</w:t>
        </w:r>
        <w:proofErr w:type="spellEnd"/>
        <w:r>
          <w:t xml:space="preserve"> Plateau of Mexico. Can J Zool. 1978</w:t>
        </w:r>
        <w:proofErr w:type="gramStart"/>
        <w:r>
          <w:t>;56</w:t>
        </w:r>
        <w:proofErr w:type="gramEnd"/>
        <w:r>
          <w:t xml:space="preserve">: 1759–1764. </w:t>
        </w:r>
        <w:proofErr w:type="gramStart"/>
        <w:r>
          <w:t>doi:</w:t>
        </w:r>
        <w:proofErr w:type="gramEnd"/>
        <w:r>
          <w:t>10.1139/z78-240</w:t>
        </w:r>
      </w:ins>
    </w:p>
    <w:p w14:paraId="52A5348B" w14:textId="77777777" w:rsidR="008724B5" w:rsidRDefault="008724B5" w:rsidP="008724B5">
      <w:pPr>
        <w:pStyle w:val="Bibliography"/>
        <w:rPr>
          <w:ins w:id="929" w:author="Bahlai, Christie" w:date="2019-07-01T13:16:00Z"/>
        </w:rPr>
        <w:pPrChange w:id="930" w:author="Bahlai, Christie" w:date="2019-07-01T13:16:00Z">
          <w:pPr>
            <w:widowControl w:val="0"/>
            <w:autoSpaceDE w:val="0"/>
            <w:autoSpaceDN w:val="0"/>
            <w:adjustRightInd w:val="0"/>
            <w:spacing w:after="0" w:line="240" w:lineRule="auto"/>
          </w:pPr>
        </w:pPrChange>
      </w:pPr>
      <w:ins w:id="931" w:author="Bahlai, Christie" w:date="2019-07-01T13:16:00Z">
        <w:r>
          <w:t xml:space="preserve">50. </w:t>
        </w:r>
        <w:r>
          <w:tab/>
        </w:r>
        <w:proofErr w:type="spellStart"/>
        <w:r>
          <w:t>Flockhart</w:t>
        </w:r>
        <w:proofErr w:type="spellEnd"/>
        <w:r>
          <w:t xml:space="preserve"> DTT, Brower LP, Ramirez MI, Hobson KA, </w:t>
        </w:r>
        <w:proofErr w:type="spellStart"/>
        <w:r>
          <w:t>Wassenaar</w:t>
        </w:r>
        <w:proofErr w:type="spellEnd"/>
        <w:r>
          <w:t xml:space="preserve"> LI, </w:t>
        </w:r>
        <w:proofErr w:type="spellStart"/>
        <w:r>
          <w:t>Altizer</w:t>
        </w:r>
        <w:proofErr w:type="spellEnd"/>
        <w:r>
          <w:t xml:space="preserve"> S, et al. Regional climate on the breeding grounds predicts variation in the natal origin of monarch butterflies overwintering in Mexico over 38 years. Glob Change Biol. 2017</w:t>
        </w:r>
        <w:proofErr w:type="gramStart"/>
        <w:r>
          <w:t>;23</w:t>
        </w:r>
        <w:proofErr w:type="gramEnd"/>
        <w:r>
          <w:t>: 2565–2576. doi:10.1111/gcb.13589</w:t>
        </w:r>
      </w:ins>
    </w:p>
    <w:p w14:paraId="26DD98C8" w14:textId="77777777" w:rsidR="008724B5" w:rsidRDefault="008724B5" w:rsidP="008724B5">
      <w:pPr>
        <w:pStyle w:val="Bibliography"/>
        <w:rPr>
          <w:ins w:id="932" w:author="Bahlai, Christie" w:date="2019-07-01T13:16:00Z"/>
        </w:rPr>
        <w:pPrChange w:id="933" w:author="Bahlai, Christie" w:date="2019-07-01T13:16:00Z">
          <w:pPr>
            <w:widowControl w:val="0"/>
            <w:autoSpaceDE w:val="0"/>
            <w:autoSpaceDN w:val="0"/>
            <w:adjustRightInd w:val="0"/>
            <w:spacing w:after="0" w:line="240" w:lineRule="auto"/>
          </w:pPr>
        </w:pPrChange>
      </w:pPr>
      <w:ins w:id="934" w:author="Bahlai, Christie" w:date="2019-07-01T13:16:00Z">
        <w:r>
          <w:t xml:space="preserve">51. </w:t>
        </w:r>
        <w:r>
          <w:tab/>
        </w:r>
        <w:proofErr w:type="spellStart"/>
        <w:r>
          <w:t>Prysby</w:t>
        </w:r>
        <w:proofErr w:type="spellEnd"/>
        <w:r>
          <w:t xml:space="preserve"> MD, </w:t>
        </w:r>
        <w:proofErr w:type="spellStart"/>
        <w:r>
          <w:t>Oberhauser</w:t>
        </w:r>
        <w:proofErr w:type="spellEnd"/>
        <w:r>
          <w:t xml:space="preserve"> KS. Temporal and geographic variation in monarch densities: citizen scientists document monarch population patterns. The monarch butterfly: Biology and conservation. 2004; 9–20. </w:t>
        </w:r>
      </w:ins>
    </w:p>
    <w:p w14:paraId="1E3AF3CB" w14:textId="77777777" w:rsidR="008724B5" w:rsidRDefault="008724B5" w:rsidP="008724B5">
      <w:pPr>
        <w:pStyle w:val="Bibliography"/>
        <w:rPr>
          <w:ins w:id="935" w:author="Bahlai, Christie" w:date="2019-07-01T13:16:00Z"/>
        </w:rPr>
        <w:pPrChange w:id="936" w:author="Bahlai, Christie" w:date="2019-07-01T13:16:00Z">
          <w:pPr>
            <w:widowControl w:val="0"/>
            <w:autoSpaceDE w:val="0"/>
            <w:autoSpaceDN w:val="0"/>
            <w:adjustRightInd w:val="0"/>
            <w:spacing w:after="0" w:line="240" w:lineRule="auto"/>
          </w:pPr>
        </w:pPrChange>
      </w:pPr>
      <w:ins w:id="937" w:author="Bahlai, Christie" w:date="2019-07-01T13:16:00Z">
        <w:r>
          <w:t xml:space="preserve">52. </w:t>
        </w:r>
        <w:r>
          <w:tab/>
          <w:t xml:space="preserve">Sarkar S. What Is Threatening Monarchs? </w:t>
        </w:r>
        <w:proofErr w:type="spellStart"/>
        <w:r>
          <w:t>BioScience</w:t>
        </w:r>
        <w:proofErr w:type="spellEnd"/>
        <w:r>
          <w:t>. 2017</w:t>
        </w:r>
        <w:proofErr w:type="gramStart"/>
        <w:r>
          <w:t>;67</w:t>
        </w:r>
        <w:proofErr w:type="gramEnd"/>
        <w:r>
          <w:t>: 1080–1080. doi:10.1093/</w:t>
        </w:r>
        <w:proofErr w:type="spellStart"/>
        <w:r>
          <w:t>biosci</w:t>
        </w:r>
        <w:proofErr w:type="spellEnd"/>
        <w:r>
          <w:t>/bix120</w:t>
        </w:r>
      </w:ins>
    </w:p>
    <w:p w14:paraId="56A782FE" w14:textId="77777777" w:rsidR="008724B5" w:rsidRDefault="008724B5" w:rsidP="008724B5">
      <w:pPr>
        <w:pStyle w:val="Bibliography"/>
        <w:rPr>
          <w:ins w:id="938" w:author="Bahlai, Christie" w:date="2019-07-01T13:16:00Z"/>
        </w:rPr>
        <w:pPrChange w:id="939" w:author="Bahlai, Christie" w:date="2019-07-01T13:16:00Z">
          <w:pPr>
            <w:widowControl w:val="0"/>
            <w:autoSpaceDE w:val="0"/>
            <w:autoSpaceDN w:val="0"/>
            <w:adjustRightInd w:val="0"/>
            <w:spacing w:after="0" w:line="240" w:lineRule="auto"/>
          </w:pPr>
        </w:pPrChange>
      </w:pPr>
      <w:ins w:id="940" w:author="Bahlai, Christie" w:date="2019-07-01T13:16:00Z">
        <w:r>
          <w:t xml:space="preserve">53. </w:t>
        </w:r>
        <w:r>
          <w:tab/>
          <w:t>Lovett J. Monarch Population Status [Internet]. Monarch Watch; 2017. Available: http://monarchwatch.org/blog/2017/02/11/monarch-population-status-30/</w:t>
        </w:r>
      </w:ins>
    </w:p>
    <w:p w14:paraId="735938B7" w14:textId="77777777" w:rsidR="008724B5" w:rsidRDefault="008724B5" w:rsidP="008724B5">
      <w:pPr>
        <w:pStyle w:val="Bibliography"/>
        <w:rPr>
          <w:ins w:id="941" w:author="Bahlai, Christie" w:date="2019-07-01T13:16:00Z"/>
        </w:rPr>
        <w:pPrChange w:id="942" w:author="Bahlai, Christie" w:date="2019-07-01T13:16:00Z">
          <w:pPr>
            <w:widowControl w:val="0"/>
            <w:autoSpaceDE w:val="0"/>
            <w:autoSpaceDN w:val="0"/>
            <w:adjustRightInd w:val="0"/>
            <w:spacing w:after="0" w:line="240" w:lineRule="auto"/>
          </w:pPr>
        </w:pPrChange>
      </w:pPr>
      <w:ins w:id="943" w:author="Bahlai, Christie" w:date="2019-07-01T13:16:00Z">
        <w:r>
          <w:t xml:space="preserve">54. </w:t>
        </w:r>
        <w:r>
          <w:tab/>
        </w:r>
        <w:proofErr w:type="spellStart"/>
        <w:r>
          <w:t>Hartzler</w:t>
        </w:r>
        <w:proofErr w:type="spellEnd"/>
        <w:r>
          <w:t xml:space="preserve"> RG. Reduction in common milkweed (</w:t>
        </w:r>
        <w:proofErr w:type="spellStart"/>
        <w:r>
          <w:t>Asclepias</w:t>
        </w:r>
        <w:proofErr w:type="spellEnd"/>
        <w:r>
          <w:t xml:space="preserve"> </w:t>
        </w:r>
        <w:proofErr w:type="spellStart"/>
        <w:r>
          <w:t>syriaca</w:t>
        </w:r>
        <w:proofErr w:type="spellEnd"/>
        <w:r>
          <w:t>) occurrence in Iowa cropland from 1999 to 2009. Crop Protection. 2010</w:t>
        </w:r>
        <w:proofErr w:type="gramStart"/>
        <w:r>
          <w:t>;29</w:t>
        </w:r>
        <w:proofErr w:type="gramEnd"/>
        <w:r>
          <w:t>: 1542–1544. doi:10.1016/j.cropro.2010.07.018</w:t>
        </w:r>
      </w:ins>
    </w:p>
    <w:p w14:paraId="40E1BAA5" w14:textId="77777777" w:rsidR="008724B5" w:rsidRDefault="008724B5" w:rsidP="008724B5">
      <w:pPr>
        <w:pStyle w:val="Bibliography"/>
        <w:rPr>
          <w:ins w:id="944" w:author="Bahlai, Christie" w:date="2019-07-01T13:16:00Z"/>
        </w:rPr>
        <w:pPrChange w:id="945" w:author="Bahlai, Christie" w:date="2019-07-01T13:16:00Z">
          <w:pPr>
            <w:widowControl w:val="0"/>
            <w:autoSpaceDE w:val="0"/>
            <w:autoSpaceDN w:val="0"/>
            <w:adjustRightInd w:val="0"/>
            <w:spacing w:after="0" w:line="240" w:lineRule="auto"/>
          </w:pPr>
        </w:pPrChange>
      </w:pPr>
      <w:ins w:id="946" w:author="Bahlai, Christie" w:date="2019-07-01T13:16:00Z">
        <w:r>
          <w:t xml:space="preserve">55. </w:t>
        </w:r>
        <w:r>
          <w:tab/>
          <w:t xml:space="preserve">Pleasants JM, </w:t>
        </w:r>
        <w:proofErr w:type="spellStart"/>
        <w:r>
          <w:t>Oberhauser</w:t>
        </w:r>
        <w:proofErr w:type="spellEnd"/>
        <w:r>
          <w:t xml:space="preserve"> KS. Milkweed loss in agricultural fields because of herbicide use: effect on the monarch butterfly population. Insect Conservation and Diversity. 2013</w:t>
        </w:r>
        <w:proofErr w:type="gramStart"/>
        <w:r>
          <w:t>;6</w:t>
        </w:r>
        <w:proofErr w:type="gramEnd"/>
        <w:r>
          <w:t>: 135–144. doi:10.1111/j.1752-4598.2012.00196.x</w:t>
        </w:r>
      </w:ins>
    </w:p>
    <w:p w14:paraId="2EC210A7" w14:textId="77777777" w:rsidR="008724B5" w:rsidRDefault="008724B5" w:rsidP="008724B5">
      <w:pPr>
        <w:pStyle w:val="Bibliography"/>
        <w:rPr>
          <w:ins w:id="947" w:author="Bahlai, Christie" w:date="2019-07-01T13:16:00Z"/>
        </w:rPr>
        <w:pPrChange w:id="948" w:author="Bahlai, Christie" w:date="2019-07-01T13:16:00Z">
          <w:pPr>
            <w:widowControl w:val="0"/>
            <w:autoSpaceDE w:val="0"/>
            <w:autoSpaceDN w:val="0"/>
            <w:adjustRightInd w:val="0"/>
            <w:spacing w:after="0" w:line="240" w:lineRule="auto"/>
          </w:pPr>
        </w:pPrChange>
      </w:pPr>
      <w:ins w:id="949" w:author="Bahlai, Christie" w:date="2019-07-01T13:16:00Z">
        <w:r>
          <w:t xml:space="preserve">56. </w:t>
        </w:r>
        <w:r>
          <w:tab/>
        </w:r>
        <w:proofErr w:type="spellStart"/>
        <w:r>
          <w:t>Zaya</w:t>
        </w:r>
        <w:proofErr w:type="spellEnd"/>
        <w:r>
          <w:t xml:space="preserve"> DN, </w:t>
        </w:r>
        <w:proofErr w:type="spellStart"/>
        <w:r>
          <w:t>Pearse</w:t>
        </w:r>
        <w:proofErr w:type="spellEnd"/>
        <w:r>
          <w:t xml:space="preserve"> IS, </w:t>
        </w:r>
        <w:proofErr w:type="spellStart"/>
        <w:r>
          <w:t>Spyreas</w:t>
        </w:r>
        <w:proofErr w:type="spellEnd"/>
        <w:r>
          <w:t xml:space="preserve"> G. Long-Term Trends in Midwestern Milkweed Abundances and Their Relevance to Monarch Butterfly Declines. </w:t>
        </w:r>
        <w:proofErr w:type="spellStart"/>
        <w:r>
          <w:t>BioScience</w:t>
        </w:r>
        <w:proofErr w:type="spellEnd"/>
        <w:r>
          <w:t>. 2017</w:t>
        </w:r>
        <w:proofErr w:type="gramStart"/>
        <w:r>
          <w:t>;67</w:t>
        </w:r>
        <w:proofErr w:type="gramEnd"/>
        <w:r>
          <w:t>: 343–356. doi:10.1093/</w:t>
        </w:r>
        <w:proofErr w:type="spellStart"/>
        <w:r>
          <w:t>biosci</w:t>
        </w:r>
        <w:proofErr w:type="spellEnd"/>
        <w:r>
          <w:t>/biw186</w:t>
        </w:r>
      </w:ins>
    </w:p>
    <w:p w14:paraId="66059FCC" w14:textId="77777777" w:rsidR="008724B5" w:rsidRDefault="008724B5" w:rsidP="008724B5">
      <w:pPr>
        <w:pStyle w:val="Bibliography"/>
        <w:rPr>
          <w:ins w:id="950" w:author="Bahlai, Christie" w:date="2019-07-01T13:16:00Z"/>
        </w:rPr>
        <w:pPrChange w:id="951" w:author="Bahlai, Christie" w:date="2019-07-01T13:16:00Z">
          <w:pPr>
            <w:widowControl w:val="0"/>
            <w:autoSpaceDE w:val="0"/>
            <w:autoSpaceDN w:val="0"/>
            <w:adjustRightInd w:val="0"/>
            <w:spacing w:after="0" w:line="240" w:lineRule="auto"/>
          </w:pPr>
        </w:pPrChange>
      </w:pPr>
      <w:ins w:id="952" w:author="Bahlai, Christie" w:date="2019-07-01T13:16:00Z">
        <w:r>
          <w:t xml:space="preserve">57. </w:t>
        </w:r>
        <w:r>
          <w:tab/>
          <w:t xml:space="preserve">Duke SO, Powles SB. Glyphosate-resistant crops and weeds: now and in the future. </w:t>
        </w:r>
        <w:proofErr w:type="spellStart"/>
        <w:r>
          <w:t>AgBioForum</w:t>
        </w:r>
        <w:proofErr w:type="spellEnd"/>
        <w:r>
          <w:t>. 2009</w:t>
        </w:r>
        <w:proofErr w:type="gramStart"/>
        <w:r>
          <w:t>;12</w:t>
        </w:r>
        <w:proofErr w:type="gramEnd"/>
        <w:r>
          <w:t xml:space="preserve">: 346–357. </w:t>
        </w:r>
      </w:ins>
    </w:p>
    <w:p w14:paraId="00D039BE" w14:textId="77777777" w:rsidR="008724B5" w:rsidRDefault="008724B5" w:rsidP="008724B5">
      <w:pPr>
        <w:pStyle w:val="Bibliography"/>
        <w:rPr>
          <w:ins w:id="953" w:author="Bahlai, Christie" w:date="2019-07-01T13:16:00Z"/>
        </w:rPr>
        <w:pPrChange w:id="954" w:author="Bahlai, Christie" w:date="2019-07-01T13:16:00Z">
          <w:pPr>
            <w:widowControl w:val="0"/>
            <w:autoSpaceDE w:val="0"/>
            <w:autoSpaceDN w:val="0"/>
            <w:adjustRightInd w:val="0"/>
            <w:spacing w:after="0" w:line="240" w:lineRule="auto"/>
          </w:pPr>
        </w:pPrChange>
      </w:pPr>
      <w:ins w:id="955" w:author="Bahlai, Christie" w:date="2019-07-01T13:16:00Z">
        <w:r>
          <w:t xml:space="preserve">58. </w:t>
        </w:r>
        <w:r>
          <w:tab/>
          <w:t>Baker NT. Estimated annual agricultural pesticide use by crop group for states of the conterminous United States, 1992-2014. National Water Quality Assessment Program. 2017; doi</w:t>
        </w:r>
        <w:proofErr w:type="gramStart"/>
        <w:r>
          <w:t>:10.5066</w:t>
        </w:r>
        <w:proofErr w:type="gramEnd"/>
        <w:r>
          <w:t>/F7NP22KM</w:t>
        </w:r>
      </w:ins>
    </w:p>
    <w:p w14:paraId="4F43DF53" w14:textId="77777777" w:rsidR="008724B5" w:rsidRDefault="008724B5" w:rsidP="008724B5">
      <w:pPr>
        <w:pStyle w:val="Bibliography"/>
        <w:rPr>
          <w:ins w:id="956" w:author="Bahlai, Christie" w:date="2019-07-01T13:16:00Z"/>
        </w:rPr>
        <w:pPrChange w:id="957" w:author="Bahlai, Christie" w:date="2019-07-01T13:16:00Z">
          <w:pPr>
            <w:widowControl w:val="0"/>
            <w:autoSpaceDE w:val="0"/>
            <w:autoSpaceDN w:val="0"/>
            <w:adjustRightInd w:val="0"/>
            <w:spacing w:after="0" w:line="240" w:lineRule="auto"/>
          </w:pPr>
        </w:pPrChange>
      </w:pPr>
      <w:ins w:id="958" w:author="Bahlai, Christie" w:date="2019-07-01T13:16:00Z">
        <w:r>
          <w:lastRenderedPageBreak/>
          <w:t xml:space="preserve">59. </w:t>
        </w:r>
        <w:r>
          <w:tab/>
          <w:t xml:space="preserve">Saunders SP, </w:t>
        </w:r>
        <w:proofErr w:type="spellStart"/>
        <w:r>
          <w:t>Ries</w:t>
        </w:r>
        <w:proofErr w:type="spellEnd"/>
        <w:r>
          <w:t xml:space="preserve"> L, </w:t>
        </w:r>
        <w:proofErr w:type="spellStart"/>
        <w:r>
          <w:t>Oberhauser</w:t>
        </w:r>
        <w:proofErr w:type="spellEnd"/>
        <w:r>
          <w:t xml:space="preserve"> KS, </w:t>
        </w:r>
        <w:proofErr w:type="spellStart"/>
        <w:r>
          <w:t>Thogmartin</w:t>
        </w:r>
        <w:proofErr w:type="spellEnd"/>
        <w:r>
          <w:t xml:space="preserve"> WE, Zipkin EF. Local and cross-seasonal associations of climate and land use with abundance of monarch butterflies </w:t>
        </w:r>
        <w:proofErr w:type="spellStart"/>
        <w:r>
          <w:t>Danaus</w:t>
        </w:r>
        <w:proofErr w:type="spellEnd"/>
        <w:r>
          <w:t xml:space="preserve"> </w:t>
        </w:r>
        <w:proofErr w:type="spellStart"/>
        <w:r>
          <w:t>plexippus</w:t>
        </w:r>
        <w:proofErr w:type="spellEnd"/>
        <w:r>
          <w:t xml:space="preserve">. </w:t>
        </w:r>
        <w:proofErr w:type="spellStart"/>
        <w:r>
          <w:t>Ecography</w:t>
        </w:r>
        <w:proofErr w:type="spellEnd"/>
        <w:r>
          <w:t>. 2017; n/a-n/a. doi:10.1111/ecog.02719</w:t>
        </w:r>
      </w:ins>
    </w:p>
    <w:p w14:paraId="79DB60EC" w14:textId="77777777" w:rsidR="008724B5" w:rsidRDefault="008724B5" w:rsidP="008724B5">
      <w:pPr>
        <w:pStyle w:val="Bibliography"/>
        <w:rPr>
          <w:ins w:id="959" w:author="Bahlai, Christie" w:date="2019-07-01T13:16:00Z"/>
        </w:rPr>
        <w:pPrChange w:id="960" w:author="Bahlai, Christie" w:date="2019-07-01T13:16:00Z">
          <w:pPr>
            <w:widowControl w:val="0"/>
            <w:autoSpaceDE w:val="0"/>
            <w:autoSpaceDN w:val="0"/>
            <w:adjustRightInd w:val="0"/>
            <w:spacing w:after="0" w:line="240" w:lineRule="auto"/>
          </w:pPr>
        </w:pPrChange>
      </w:pPr>
      <w:ins w:id="961" w:author="Bahlai, Christie" w:date="2019-07-01T13:16:00Z">
        <w:r>
          <w:t xml:space="preserve">60. </w:t>
        </w:r>
        <w:r>
          <w:tab/>
          <w:t xml:space="preserve">Zipkin EF, </w:t>
        </w:r>
        <w:proofErr w:type="spellStart"/>
        <w:r>
          <w:t>Ries</w:t>
        </w:r>
        <w:proofErr w:type="spellEnd"/>
        <w:r>
          <w:t xml:space="preserve"> L, Reeves R, </w:t>
        </w:r>
        <w:proofErr w:type="spellStart"/>
        <w:r>
          <w:t>Regetz</w:t>
        </w:r>
        <w:proofErr w:type="spellEnd"/>
        <w:r>
          <w:t xml:space="preserve"> J, </w:t>
        </w:r>
        <w:proofErr w:type="spellStart"/>
        <w:r>
          <w:t>Oberhauser</w:t>
        </w:r>
        <w:proofErr w:type="spellEnd"/>
        <w:r>
          <w:t xml:space="preserve"> KS. Tracking climate impacts on the migratory monarch butterfly. Glob Change Biol. 2012</w:t>
        </w:r>
        <w:proofErr w:type="gramStart"/>
        <w:r>
          <w:t>;18</w:t>
        </w:r>
        <w:proofErr w:type="gramEnd"/>
        <w:r>
          <w:t>: 3039–3049. doi:10.1111/j.1365-2486.2012.02751.x</w:t>
        </w:r>
      </w:ins>
    </w:p>
    <w:p w14:paraId="70222702" w14:textId="77777777" w:rsidR="008724B5" w:rsidRDefault="008724B5" w:rsidP="008724B5">
      <w:pPr>
        <w:pStyle w:val="Bibliography"/>
        <w:rPr>
          <w:ins w:id="962" w:author="Bahlai, Christie" w:date="2019-07-01T13:16:00Z"/>
        </w:rPr>
        <w:pPrChange w:id="963" w:author="Bahlai, Christie" w:date="2019-07-01T13:16:00Z">
          <w:pPr>
            <w:widowControl w:val="0"/>
            <w:autoSpaceDE w:val="0"/>
            <w:autoSpaceDN w:val="0"/>
            <w:adjustRightInd w:val="0"/>
            <w:spacing w:after="0" w:line="240" w:lineRule="auto"/>
          </w:pPr>
        </w:pPrChange>
      </w:pPr>
      <w:ins w:id="964" w:author="Bahlai, Christie" w:date="2019-07-01T13:16:00Z">
        <w:r>
          <w:t xml:space="preserve">61. </w:t>
        </w:r>
        <w:r>
          <w:tab/>
          <w:t xml:space="preserve">Brower LP, </w:t>
        </w:r>
        <w:proofErr w:type="spellStart"/>
        <w:r>
          <w:t>Kust</w:t>
        </w:r>
        <w:proofErr w:type="spellEnd"/>
        <w:r>
          <w:t xml:space="preserve"> DR, Rendon-Salinas E, Serrano EG, </w:t>
        </w:r>
        <w:proofErr w:type="spellStart"/>
        <w:r>
          <w:t>Kust</w:t>
        </w:r>
        <w:proofErr w:type="spellEnd"/>
        <w:r>
          <w:t xml:space="preserve"> KR, Miller J, et al. Catastrophic winter storm mortality of monarch butterflies in Mexico during January 2002. The Monarch butterfly: biology and conservation. 2004; 151–166. </w:t>
        </w:r>
      </w:ins>
    </w:p>
    <w:p w14:paraId="693F5981" w14:textId="77777777" w:rsidR="008724B5" w:rsidRDefault="008724B5" w:rsidP="008724B5">
      <w:pPr>
        <w:pStyle w:val="Bibliography"/>
        <w:rPr>
          <w:ins w:id="965" w:author="Bahlai, Christie" w:date="2019-07-01T13:16:00Z"/>
        </w:rPr>
        <w:pPrChange w:id="966" w:author="Bahlai, Christie" w:date="2019-07-01T13:16:00Z">
          <w:pPr>
            <w:widowControl w:val="0"/>
            <w:autoSpaceDE w:val="0"/>
            <w:autoSpaceDN w:val="0"/>
            <w:adjustRightInd w:val="0"/>
            <w:spacing w:after="0" w:line="240" w:lineRule="auto"/>
          </w:pPr>
        </w:pPrChange>
      </w:pPr>
      <w:ins w:id="967" w:author="Bahlai, Christie" w:date="2019-07-01T13:16:00Z">
        <w:r>
          <w:t xml:space="preserve">62. </w:t>
        </w:r>
        <w:r>
          <w:tab/>
          <w:t xml:space="preserve">Vidal O, </w:t>
        </w:r>
        <w:proofErr w:type="spellStart"/>
        <w:r>
          <w:t>Rendón</w:t>
        </w:r>
        <w:proofErr w:type="spellEnd"/>
        <w:r>
          <w:t>-Salinas E. Dynamics and trends of overwintering colonies of the monarch butterfly in Mexico. Biological Conservation. 2014</w:t>
        </w:r>
        <w:proofErr w:type="gramStart"/>
        <w:r>
          <w:t>;180</w:t>
        </w:r>
        <w:proofErr w:type="gramEnd"/>
        <w:r>
          <w:t>: 165–175. doi:10.1016/j.biocon.2014.09.041</w:t>
        </w:r>
      </w:ins>
    </w:p>
    <w:p w14:paraId="3E59ABB7" w14:textId="77777777" w:rsidR="008724B5" w:rsidRDefault="008724B5" w:rsidP="008724B5">
      <w:pPr>
        <w:pStyle w:val="Bibliography"/>
        <w:rPr>
          <w:ins w:id="968" w:author="Bahlai, Christie" w:date="2019-07-01T13:16:00Z"/>
        </w:rPr>
        <w:pPrChange w:id="969" w:author="Bahlai, Christie" w:date="2019-07-01T13:16:00Z">
          <w:pPr>
            <w:widowControl w:val="0"/>
            <w:autoSpaceDE w:val="0"/>
            <w:autoSpaceDN w:val="0"/>
            <w:adjustRightInd w:val="0"/>
            <w:spacing w:after="0" w:line="240" w:lineRule="auto"/>
          </w:pPr>
        </w:pPrChange>
      </w:pPr>
      <w:ins w:id="970" w:author="Bahlai, Christie" w:date="2019-07-01T13:16:00Z">
        <w:r>
          <w:t xml:space="preserve">63. </w:t>
        </w:r>
        <w:r>
          <w:tab/>
          <w:t xml:space="preserve">Davis AK, </w:t>
        </w:r>
        <w:proofErr w:type="spellStart"/>
        <w:r>
          <w:t>Altizer</w:t>
        </w:r>
        <w:proofErr w:type="spellEnd"/>
        <w:r>
          <w:t xml:space="preserve"> S. New Perspectives on Monarch Migration, Evolution, and Population Biology. Monarchs in a Changing World: Biology and Conservation of an Iconic Butterfly. 2015; 203. </w:t>
        </w:r>
      </w:ins>
    </w:p>
    <w:p w14:paraId="6D80E5EF" w14:textId="2E85BAD1" w:rsidR="002C6A8E" w:rsidRPr="001D2B3E" w:rsidDel="0074777A" w:rsidRDefault="002C6A8E" w:rsidP="001D2B3E">
      <w:pPr>
        <w:pStyle w:val="Bibliography"/>
        <w:rPr>
          <w:del w:id="971" w:author="Bahlai, Christie" w:date="2019-06-04T11:40:00Z"/>
          <w:rFonts w:cstheme="minorHAnsi"/>
        </w:rPr>
      </w:pPr>
      <w:del w:id="972" w:author="Bahlai, Christie" w:date="2019-06-04T11:40:00Z">
        <w:r w:rsidRPr="001D2B3E" w:rsidDel="0074777A">
          <w:rPr>
            <w:rFonts w:cstheme="minorHAnsi"/>
          </w:rPr>
          <w:delText xml:space="preserve">1. </w:delText>
        </w:r>
        <w:r w:rsidRPr="001D2B3E" w:rsidDel="0074777A">
          <w:rPr>
            <w:rFonts w:cstheme="minorHAnsi"/>
          </w:rPr>
          <w:tab/>
          <w:delText>Bjørnstad ON, Grenfell BT. Noisy Clockwork: Time Series Analysis of Population Fluctuations in Animals. Science. 2001;293: 638. doi:10.1126/science.1062226</w:delText>
        </w:r>
      </w:del>
    </w:p>
    <w:p w14:paraId="05020015" w14:textId="091F7F96" w:rsidR="002C6A8E" w:rsidRPr="001D2B3E" w:rsidDel="0074777A" w:rsidRDefault="002C6A8E" w:rsidP="001D2B3E">
      <w:pPr>
        <w:pStyle w:val="Bibliography"/>
        <w:rPr>
          <w:del w:id="973" w:author="Bahlai, Christie" w:date="2019-06-04T11:40:00Z"/>
          <w:rFonts w:cstheme="minorHAnsi"/>
        </w:rPr>
      </w:pPr>
      <w:del w:id="974" w:author="Bahlai, Christie" w:date="2019-06-04T11:40:00Z">
        <w:r w:rsidRPr="001D2B3E" w:rsidDel="0074777A">
          <w:rPr>
            <w:rFonts w:cstheme="minorHAnsi"/>
          </w:rPr>
          <w:delText xml:space="preserve">2. </w:delText>
        </w:r>
        <w:r w:rsidRPr="001D2B3E" w:rsidDel="0074777A">
          <w:rPr>
            <w:rFonts w:cstheme="minorHAnsi"/>
          </w:rPr>
          <w:tab/>
          <w:delText>Hare SR, Mantua NJ. Empirical evidence for North Pacific regime shifts in 1977 and 1989. Progress in Oceanography. 2000;47: 103–145. doi:10.1016/S0079-6611(00)00033-1</w:delText>
        </w:r>
      </w:del>
    </w:p>
    <w:p w14:paraId="38C9DBA7" w14:textId="54A2604C" w:rsidR="002C6A8E" w:rsidRPr="001D2B3E" w:rsidDel="0074777A" w:rsidRDefault="002C6A8E" w:rsidP="001D2B3E">
      <w:pPr>
        <w:pStyle w:val="Bibliography"/>
        <w:rPr>
          <w:del w:id="975" w:author="Bahlai, Christie" w:date="2019-06-04T11:40:00Z"/>
          <w:rFonts w:cstheme="minorHAnsi"/>
        </w:rPr>
      </w:pPr>
      <w:del w:id="976" w:author="Bahlai, Christie" w:date="2019-06-04T11:40:00Z">
        <w:r w:rsidRPr="001D2B3E" w:rsidDel="0074777A">
          <w:rPr>
            <w:rFonts w:cstheme="minorHAnsi"/>
          </w:rPr>
          <w:delText xml:space="preserve">3. </w:delText>
        </w:r>
        <w:r w:rsidRPr="001D2B3E" w:rsidDel="0074777A">
          <w:rPr>
            <w:rFonts w:cstheme="minorHAnsi"/>
          </w:rPr>
          <w:tab/>
          <w:delText>Carpenter SR, Brock WA, Cole JJ, Kitchell JF, Pace ML. Leading indicators of trophic cascades. Ecology Letters. 2008;11: 128–138. doi:10.1111/j.1461-0248.2007.01131.x</w:delText>
        </w:r>
      </w:del>
    </w:p>
    <w:p w14:paraId="32FC6E16" w14:textId="097741A6" w:rsidR="002C6A8E" w:rsidRPr="001D2B3E" w:rsidDel="0074777A" w:rsidRDefault="002C6A8E" w:rsidP="001D2B3E">
      <w:pPr>
        <w:pStyle w:val="Bibliography"/>
        <w:rPr>
          <w:del w:id="977" w:author="Bahlai, Christie" w:date="2019-06-04T11:40:00Z"/>
          <w:rFonts w:cstheme="minorHAnsi"/>
        </w:rPr>
      </w:pPr>
      <w:del w:id="978" w:author="Bahlai, Christie" w:date="2019-06-04T11:40:00Z">
        <w:r w:rsidRPr="001D2B3E" w:rsidDel="0074777A">
          <w:rPr>
            <w:rFonts w:cstheme="minorHAnsi"/>
          </w:rPr>
          <w:delText xml:space="preserve">4. </w:delText>
        </w:r>
        <w:r w:rsidRPr="001D2B3E" w:rsidDel="0074777A">
          <w:rPr>
            <w:rFonts w:cstheme="minorHAnsi"/>
          </w:rPr>
          <w:tab/>
          <w:delText>Sutherland WJ, Freckleton RP, Godfray HCJ, Beissinger SR, Benton T, Cameron DD, et al. Identification of 100 fundamental ecological questions. J Ecol. 2013;101: 58–67. doi:10.1111/1365-2745.12025</w:delText>
        </w:r>
      </w:del>
    </w:p>
    <w:p w14:paraId="1918025C" w14:textId="24CD3D36" w:rsidR="002C6A8E" w:rsidRPr="001D2B3E" w:rsidDel="0074777A" w:rsidRDefault="002C6A8E" w:rsidP="001D2B3E">
      <w:pPr>
        <w:pStyle w:val="Bibliography"/>
        <w:rPr>
          <w:del w:id="979" w:author="Bahlai, Christie" w:date="2019-06-04T11:40:00Z"/>
          <w:rFonts w:cstheme="minorHAnsi"/>
        </w:rPr>
      </w:pPr>
      <w:del w:id="980" w:author="Bahlai, Christie" w:date="2019-06-04T11:40:00Z">
        <w:r w:rsidRPr="001D2B3E" w:rsidDel="0074777A">
          <w:rPr>
            <w:rFonts w:cstheme="minorHAnsi"/>
          </w:rPr>
          <w:delText xml:space="preserve">5. </w:delText>
        </w:r>
        <w:r w:rsidRPr="001D2B3E" w:rsidDel="0074777A">
          <w:rPr>
            <w:rFonts w:cstheme="minorHAnsi"/>
          </w:rPr>
          <w:tab/>
          <w:delText>Eason T, Garmestani AS, Stow CA, Rojo C, Alvarez-Cobelas M, Cabezas H. Managing for resilience: an information theory-based approach to assessing ecosystems. J Appl Ecol. 2016;53: 656–665. doi:10.1111/1365-2664.12597</w:delText>
        </w:r>
      </w:del>
    </w:p>
    <w:p w14:paraId="491F3805" w14:textId="780A7613" w:rsidR="002C6A8E" w:rsidRPr="001D2B3E" w:rsidDel="0074777A" w:rsidRDefault="002C6A8E" w:rsidP="001D2B3E">
      <w:pPr>
        <w:pStyle w:val="Bibliography"/>
        <w:rPr>
          <w:del w:id="981" w:author="Bahlai, Christie" w:date="2019-06-04T11:40:00Z"/>
          <w:rFonts w:cstheme="minorHAnsi"/>
        </w:rPr>
      </w:pPr>
      <w:del w:id="982" w:author="Bahlai, Christie" w:date="2019-06-04T11:40:00Z">
        <w:r w:rsidRPr="001D2B3E" w:rsidDel="0074777A">
          <w:rPr>
            <w:rFonts w:cstheme="minorHAnsi"/>
          </w:rPr>
          <w:delText xml:space="preserve">6. </w:delText>
        </w:r>
        <w:r w:rsidRPr="001D2B3E" w:rsidDel="0074777A">
          <w:rPr>
            <w:rFonts w:cstheme="minorHAnsi"/>
          </w:rPr>
          <w:tab/>
          <w:delText>Ricker WE. Stock and Recruitment. J Fish Res Bd Can. 1954;11: 559–623. doi:10.1139/f54-039</w:delText>
        </w:r>
      </w:del>
    </w:p>
    <w:p w14:paraId="4DB50549" w14:textId="4C326601" w:rsidR="002C6A8E" w:rsidRPr="001D2B3E" w:rsidDel="0074777A" w:rsidRDefault="002C6A8E" w:rsidP="001D2B3E">
      <w:pPr>
        <w:pStyle w:val="Bibliography"/>
        <w:rPr>
          <w:del w:id="983" w:author="Bahlai, Christie" w:date="2019-06-04T11:40:00Z"/>
          <w:rFonts w:cstheme="minorHAnsi"/>
        </w:rPr>
      </w:pPr>
      <w:del w:id="984" w:author="Bahlai, Christie" w:date="2019-06-04T11:40:00Z">
        <w:r w:rsidRPr="001D2B3E" w:rsidDel="0074777A">
          <w:rPr>
            <w:rFonts w:cstheme="minorHAnsi"/>
          </w:rPr>
          <w:delText xml:space="preserve">7. </w:delText>
        </w:r>
        <w:r w:rsidRPr="001D2B3E" w:rsidDel="0074777A">
          <w:rPr>
            <w:rFonts w:cstheme="minorHAnsi"/>
          </w:rPr>
          <w:tab/>
          <w:delText xml:space="preserve">Beverton RJ, Holt SJ. On the dynamics of exploited fish populations. Springer Science &amp; Business Media; 1957. </w:delText>
        </w:r>
      </w:del>
    </w:p>
    <w:p w14:paraId="3498A9D2" w14:textId="27CA7A92" w:rsidR="002C6A8E" w:rsidRPr="001D2B3E" w:rsidDel="0074777A" w:rsidRDefault="002C6A8E" w:rsidP="001D2B3E">
      <w:pPr>
        <w:pStyle w:val="Bibliography"/>
        <w:rPr>
          <w:del w:id="985" w:author="Bahlai, Christie" w:date="2019-06-04T11:40:00Z"/>
          <w:rFonts w:cstheme="minorHAnsi"/>
        </w:rPr>
      </w:pPr>
      <w:del w:id="986" w:author="Bahlai, Christie" w:date="2019-06-04T11:40:00Z">
        <w:r w:rsidRPr="001D2B3E" w:rsidDel="0074777A">
          <w:rPr>
            <w:rFonts w:cstheme="minorHAnsi"/>
          </w:rPr>
          <w:delText xml:space="preserve">8. </w:delText>
        </w:r>
        <w:r w:rsidRPr="001D2B3E" w:rsidDel="0074777A">
          <w:rPr>
            <w:rFonts w:cstheme="minorHAnsi"/>
          </w:rPr>
          <w:tab/>
          <w:delText>May RM. Simple mathematical models with very complicated dynamics. Nature. 1976;261: 459–467. doi:10.1038/261459a0</w:delText>
        </w:r>
      </w:del>
    </w:p>
    <w:p w14:paraId="5FB7B122" w14:textId="2D5043EC" w:rsidR="002C6A8E" w:rsidRPr="001D2B3E" w:rsidDel="0074777A" w:rsidRDefault="002C6A8E" w:rsidP="001D2B3E">
      <w:pPr>
        <w:pStyle w:val="Bibliography"/>
        <w:rPr>
          <w:del w:id="987" w:author="Bahlai, Christie" w:date="2019-06-04T11:40:00Z"/>
          <w:rFonts w:cstheme="minorHAnsi"/>
        </w:rPr>
      </w:pPr>
      <w:del w:id="988" w:author="Bahlai, Christie" w:date="2019-06-04T11:40:00Z">
        <w:r w:rsidRPr="001D2B3E" w:rsidDel="0074777A">
          <w:rPr>
            <w:rFonts w:cstheme="minorHAnsi"/>
          </w:rPr>
          <w:delText xml:space="preserve">9. </w:delText>
        </w:r>
        <w:r w:rsidRPr="001D2B3E" w:rsidDel="0074777A">
          <w:rPr>
            <w:rFonts w:cstheme="minorHAnsi"/>
          </w:rPr>
          <w:tab/>
          <w:delText xml:space="preserve">Barraquand F, Louca S, Abbott KC, Cobbold CA, Cordoleani F, DeAngelis DL, et al. Moving forward in circles: challenges and opportunities in modelling population cycles. Ecology letters. 2017;20: 1074–1092. </w:delText>
        </w:r>
      </w:del>
    </w:p>
    <w:p w14:paraId="25134902" w14:textId="74CE2046" w:rsidR="002C6A8E" w:rsidRPr="001D2B3E" w:rsidDel="0074777A" w:rsidRDefault="002C6A8E" w:rsidP="001D2B3E">
      <w:pPr>
        <w:pStyle w:val="Bibliography"/>
        <w:rPr>
          <w:del w:id="989" w:author="Bahlai, Christie" w:date="2019-06-04T11:40:00Z"/>
          <w:rFonts w:cstheme="minorHAnsi"/>
        </w:rPr>
      </w:pPr>
      <w:del w:id="990" w:author="Bahlai, Christie" w:date="2019-06-04T11:40:00Z">
        <w:r w:rsidRPr="001D2B3E" w:rsidDel="0074777A">
          <w:rPr>
            <w:rFonts w:cstheme="minorHAnsi"/>
          </w:rPr>
          <w:delText xml:space="preserve">10. </w:delText>
        </w:r>
        <w:r w:rsidRPr="001D2B3E" w:rsidDel="0074777A">
          <w:rPr>
            <w:rFonts w:cstheme="minorHAnsi"/>
          </w:rPr>
          <w:tab/>
          <w:delText>Boettiger C. From noise to knowledge: how randomness generates novel phenomena and reveals information. Ecology Letters. 2018;21: 1255–1267. doi:10.1111/ele.13085</w:delText>
        </w:r>
      </w:del>
    </w:p>
    <w:p w14:paraId="6FE49B87" w14:textId="28293F65" w:rsidR="002C6A8E" w:rsidRPr="001D2B3E" w:rsidDel="0074777A" w:rsidRDefault="002C6A8E" w:rsidP="001D2B3E">
      <w:pPr>
        <w:pStyle w:val="Bibliography"/>
        <w:rPr>
          <w:del w:id="991" w:author="Bahlai, Christie" w:date="2019-06-04T11:40:00Z"/>
          <w:rFonts w:cstheme="minorHAnsi"/>
        </w:rPr>
      </w:pPr>
      <w:del w:id="992" w:author="Bahlai, Christie" w:date="2019-06-04T11:40:00Z">
        <w:r w:rsidRPr="001D2B3E" w:rsidDel="0074777A">
          <w:rPr>
            <w:rFonts w:cstheme="minorHAnsi"/>
          </w:rPr>
          <w:delText xml:space="preserve">11. </w:delText>
        </w:r>
        <w:r w:rsidRPr="001D2B3E" w:rsidDel="0074777A">
          <w:rPr>
            <w:rFonts w:cstheme="minorHAnsi"/>
          </w:rPr>
          <w:tab/>
          <w:delText>Gadrich T, Katriel G. A Mechanistic Stochastic Ricker Model: Analytical and Numerical Investigations. Int J Bifurcation Chaos. 2016;26: 1650067. doi:10.1142/S021812741650067X</w:delText>
        </w:r>
      </w:del>
    </w:p>
    <w:p w14:paraId="302F8706" w14:textId="1D6F7FF8" w:rsidR="002C6A8E" w:rsidRPr="001D2B3E" w:rsidDel="0074777A" w:rsidRDefault="002C6A8E" w:rsidP="001D2B3E">
      <w:pPr>
        <w:pStyle w:val="Bibliography"/>
        <w:rPr>
          <w:del w:id="993" w:author="Bahlai, Christie" w:date="2019-06-04T11:40:00Z"/>
          <w:rFonts w:cstheme="minorHAnsi"/>
        </w:rPr>
      </w:pPr>
      <w:del w:id="994" w:author="Bahlai, Christie" w:date="2019-06-04T11:40:00Z">
        <w:r w:rsidRPr="001D2B3E" w:rsidDel="0074777A">
          <w:rPr>
            <w:rFonts w:cstheme="minorHAnsi"/>
          </w:rPr>
          <w:delText xml:space="preserve">12. </w:delText>
        </w:r>
        <w:r w:rsidRPr="001D2B3E" w:rsidDel="0074777A">
          <w:rPr>
            <w:rFonts w:cstheme="minorHAnsi"/>
          </w:rPr>
          <w:tab/>
          <w:delText xml:space="preserve">Forchhammer MC, Asferg T. Invading parasites cause a structural shift in red fox dynamics. Proceedings of the Royal Society of London B: Biological Sciences. 2000;267: 779–786. </w:delText>
        </w:r>
      </w:del>
    </w:p>
    <w:p w14:paraId="2A5BCA1F" w14:textId="7594A308" w:rsidR="002C6A8E" w:rsidRPr="001D2B3E" w:rsidDel="0074777A" w:rsidRDefault="002C6A8E" w:rsidP="001D2B3E">
      <w:pPr>
        <w:pStyle w:val="Bibliography"/>
        <w:rPr>
          <w:del w:id="995" w:author="Bahlai, Christie" w:date="2019-06-04T11:40:00Z"/>
          <w:rFonts w:cstheme="minorHAnsi"/>
        </w:rPr>
      </w:pPr>
      <w:del w:id="996" w:author="Bahlai, Christie" w:date="2019-06-04T11:40:00Z">
        <w:r w:rsidRPr="001D2B3E" w:rsidDel="0074777A">
          <w:rPr>
            <w:rFonts w:cstheme="minorHAnsi"/>
          </w:rPr>
          <w:delText xml:space="preserve">13. </w:delText>
        </w:r>
        <w:r w:rsidRPr="001D2B3E" w:rsidDel="0074777A">
          <w:rPr>
            <w:rFonts w:cstheme="minorHAnsi"/>
          </w:rPr>
          <w:tab/>
          <w:delText xml:space="preserve">Berryman A, Lima M. Deciphering the effects of climate on animal populations: diagnostic analysis provides new interpretation of Soay sheep dynamics. The American Naturalist. 2006;168: 784–795. </w:delText>
        </w:r>
      </w:del>
    </w:p>
    <w:p w14:paraId="1E65D20B" w14:textId="33866090" w:rsidR="002C6A8E" w:rsidRPr="001D2B3E" w:rsidDel="0074777A" w:rsidRDefault="002C6A8E" w:rsidP="001D2B3E">
      <w:pPr>
        <w:pStyle w:val="Bibliography"/>
        <w:rPr>
          <w:del w:id="997" w:author="Bahlai, Christie" w:date="2019-06-04T11:40:00Z"/>
          <w:rFonts w:cstheme="minorHAnsi"/>
        </w:rPr>
      </w:pPr>
      <w:del w:id="998" w:author="Bahlai, Christie" w:date="2019-06-04T11:40:00Z">
        <w:r w:rsidRPr="001D2B3E" w:rsidDel="0074777A">
          <w:rPr>
            <w:rFonts w:cstheme="minorHAnsi"/>
          </w:rPr>
          <w:delText xml:space="preserve">14. </w:delText>
        </w:r>
        <w:r w:rsidRPr="001D2B3E" w:rsidDel="0074777A">
          <w:rPr>
            <w:rFonts w:cstheme="minorHAnsi"/>
          </w:rPr>
          <w:tab/>
          <w:delText xml:space="preserve">Zipkin EF, Kraft CE, Cooch EG, Sullivan PJ. When can efforts to control nuisance and invasive species backfire? Ecological Applications. 2009;19: 1585–1595. </w:delText>
        </w:r>
      </w:del>
    </w:p>
    <w:p w14:paraId="4337AE1D" w14:textId="792A35BE" w:rsidR="002C6A8E" w:rsidRPr="001D2B3E" w:rsidDel="0074777A" w:rsidRDefault="002C6A8E" w:rsidP="001D2B3E">
      <w:pPr>
        <w:pStyle w:val="Bibliography"/>
        <w:rPr>
          <w:del w:id="999" w:author="Bahlai, Christie" w:date="2019-06-04T11:40:00Z"/>
          <w:rFonts w:cstheme="minorHAnsi"/>
        </w:rPr>
      </w:pPr>
      <w:del w:id="1000" w:author="Bahlai, Christie" w:date="2019-06-04T11:40:00Z">
        <w:r w:rsidRPr="001D2B3E" w:rsidDel="0074777A">
          <w:rPr>
            <w:rFonts w:cstheme="minorHAnsi"/>
          </w:rPr>
          <w:delText xml:space="preserve">15. </w:delText>
        </w:r>
        <w:r w:rsidRPr="001D2B3E" w:rsidDel="0074777A">
          <w:rPr>
            <w:rFonts w:cstheme="minorHAnsi"/>
          </w:rPr>
          <w:tab/>
          <w:delText>Bahlai CA, vander Werf W, O’Neal M, Hemerik L, Landis DA. Shifts in dynamic regime of an invasive lady beetle are linked to the invasion and insecticidal management of its prey. Ecological Applications. 2015; doi:10.1890/14-2022.1</w:delText>
        </w:r>
      </w:del>
    </w:p>
    <w:p w14:paraId="4A1F5844" w14:textId="195CFF92" w:rsidR="002C6A8E" w:rsidRPr="001D2B3E" w:rsidDel="0074777A" w:rsidRDefault="002C6A8E" w:rsidP="001D2B3E">
      <w:pPr>
        <w:pStyle w:val="Bibliography"/>
        <w:rPr>
          <w:del w:id="1001" w:author="Bahlai, Christie" w:date="2019-06-04T11:40:00Z"/>
          <w:rFonts w:cstheme="minorHAnsi"/>
        </w:rPr>
      </w:pPr>
      <w:del w:id="1002" w:author="Bahlai, Christie" w:date="2019-06-04T11:40:00Z">
        <w:r w:rsidRPr="001D2B3E" w:rsidDel="0074777A">
          <w:rPr>
            <w:rFonts w:cstheme="minorHAnsi"/>
          </w:rPr>
          <w:delText xml:space="preserve">16. </w:delText>
        </w:r>
        <w:r w:rsidRPr="001D2B3E" w:rsidDel="0074777A">
          <w:rPr>
            <w:rFonts w:cstheme="minorHAnsi"/>
          </w:rPr>
          <w:tab/>
          <w:delText>Bestelmeyer BT, Ellison AM, Fraser WR, Gorman KB, Holbrook SJ, Laney CM, et al. Analysis of abrupt transitions in ecological systems. Ecosphere. 2011;2: art129. doi:10.1890/es11-00216.1</w:delText>
        </w:r>
      </w:del>
    </w:p>
    <w:p w14:paraId="2F89F85A" w14:textId="6F147069" w:rsidR="002C6A8E" w:rsidRPr="001D2B3E" w:rsidDel="0074777A" w:rsidRDefault="002C6A8E" w:rsidP="001D2B3E">
      <w:pPr>
        <w:pStyle w:val="Bibliography"/>
        <w:rPr>
          <w:del w:id="1003" w:author="Bahlai, Christie" w:date="2019-06-04T11:40:00Z"/>
          <w:rFonts w:cstheme="minorHAnsi"/>
        </w:rPr>
      </w:pPr>
      <w:del w:id="1004" w:author="Bahlai, Christie" w:date="2019-06-04T11:40:00Z">
        <w:r w:rsidRPr="001D2B3E" w:rsidDel="0074777A">
          <w:rPr>
            <w:rFonts w:cstheme="minorHAnsi"/>
          </w:rPr>
          <w:delText xml:space="preserve">17. </w:delText>
        </w:r>
        <w:r w:rsidRPr="001D2B3E" w:rsidDel="0074777A">
          <w:rPr>
            <w:rFonts w:cstheme="minorHAnsi"/>
          </w:rPr>
          <w:tab/>
          <w:delText>Toms JD, Lesperance ML. Piecewise regression: a tool for identifying ecological thresholds. Ecology. 2003;84: 2034–2041. doi:10.1890/02-0472</w:delText>
        </w:r>
      </w:del>
    </w:p>
    <w:p w14:paraId="5B0971C1" w14:textId="3C1B2CBA" w:rsidR="002C6A8E" w:rsidRPr="001D2B3E" w:rsidDel="0074777A" w:rsidRDefault="002C6A8E" w:rsidP="001D2B3E">
      <w:pPr>
        <w:pStyle w:val="Bibliography"/>
        <w:rPr>
          <w:del w:id="1005" w:author="Bahlai, Christie" w:date="2019-06-04T11:40:00Z"/>
          <w:rFonts w:cstheme="minorHAnsi"/>
        </w:rPr>
      </w:pPr>
      <w:del w:id="1006" w:author="Bahlai, Christie" w:date="2019-06-04T11:40:00Z">
        <w:r w:rsidRPr="001D2B3E" w:rsidDel="0074777A">
          <w:rPr>
            <w:rFonts w:cstheme="minorHAnsi"/>
          </w:rPr>
          <w:delText xml:space="preserve">18. </w:delText>
        </w:r>
        <w:r w:rsidRPr="001D2B3E" w:rsidDel="0074777A">
          <w:rPr>
            <w:rFonts w:cstheme="minorHAnsi"/>
          </w:rPr>
          <w:tab/>
          <w:delText xml:space="preserve">Weimerskirch H, Inchausti P, Guinet C, Barbraud C. Trends in bird and seal populations as indicators of a system shift in the Southern Ocean. Antarctic Science. 2003;15: 249–256. </w:delText>
        </w:r>
      </w:del>
    </w:p>
    <w:p w14:paraId="145DE9E2" w14:textId="5A51C159" w:rsidR="002C6A8E" w:rsidRPr="001D2B3E" w:rsidDel="0074777A" w:rsidRDefault="002C6A8E" w:rsidP="001D2B3E">
      <w:pPr>
        <w:pStyle w:val="Bibliography"/>
        <w:rPr>
          <w:del w:id="1007" w:author="Bahlai, Christie" w:date="2019-06-04T11:40:00Z"/>
          <w:rFonts w:cstheme="minorHAnsi"/>
        </w:rPr>
      </w:pPr>
      <w:del w:id="1008" w:author="Bahlai, Christie" w:date="2019-06-04T11:40:00Z">
        <w:r w:rsidRPr="001D2B3E" w:rsidDel="0074777A">
          <w:rPr>
            <w:rFonts w:cstheme="minorHAnsi"/>
          </w:rPr>
          <w:delText xml:space="preserve">19. </w:delText>
        </w:r>
        <w:r w:rsidRPr="001D2B3E" w:rsidDel="0074777A">
          <w:rPr>
            <w:rFonts w:cstheme="minorHAnsi"/>
          </w:rPr>
          <w:tab/>
          <w:delText>Knapp AK, Smith MD, Hobbie SE, Collins SL, Fahey TJ, Hansen GJA, et al. Past, present, and future roles of long-term experiments in the LTER Network. Bioscience. 2012;62: 377–389. doi:10.1029/2008gb003336</w:delText>
        </w:r>
      </w:del>
    </w:p>
    <w:p w14:paraId="71E244BC" w14:textId="1E35E233" w:rsidR="002C6A8E" w:rsidRPr="001D2B3E" w:rsidDel="0074777A" w:rsidRDefault="002C6A8E" w:rsidP="001D2B3E">
      <w:pPr>
        <w:pStyle w:val="Bibliography"/>
        <w:rPr>
          <w:del w:id="1009" w:author="Bahlai, Christie" w:date="2019-06-04T11:40:00Z"/>
          <w:rFonts w:cstheme="minorHAnsi"/>
        </w:rPr>
      </w:pPr>
      <w:del w:id="1010" w:author="Bahlai, Christie" w:date="2019-06-04T11:40:00Z">
        <w:r w:rsidRPr="001D2B3E" w:rsidDel="0074777A">
          <w:rPr>
            <w:rFonts w:cstheme="minorHAnsi"/>
          </w:rPr>
          <w:delText xml:space="preserve">20. </w:delText>
        </w:r>
        <w:r w:rsidRPr="001D2B3E" w:rsidDel="0074777A">
          <w:rPr>
            <w:rFonts w:cstheme="minorHAnsi"/>
          </w:rPr>
          <w:tab/>
          <w:delText xml:space="preserve">Braun JV, Muller H-G. Statistical Methods for DNA Sequence Segmentation. Statistical Science. 1998;13: 142–162. </w:delText>
        </w:r>
      </w:del>
    </w:p>
    <w:p w14:paraId="1073E500" w14:textId="5AB62D3C" w:rsidR="002C6A8E" w:rsidRPr="001D2B3E" w:rsidDel="0074777A" w:rsidRDefault="002C6A8E" w:rsidP="001D2B3E">
      <w:pPr>
        <w:pStyle w:val="Bibliography"/>
        <w:rPr>
          <w:del w:id="1011" w:author="Bahlai, Christie" w:date="2019-06-04T11:40:00Z"/>
          <w:rFonts w:cstheme="minorHAnsi"/>
        </w:rPr>
      </w:pPr>
      <w:del w:id="1012" w:author="Bahlai, Christie" w:date="2019-06-04T11:40:00Z">
        <w:r w:rsidRPr="001D2B3E" w:rsidDel="0074777A">
          <w:rPr>
            <w:rFonts w:cstheme="minorHAnsi"/>
          </w:rPr>
          <w:delText xml:space="preserve">21. </w:delText>
        </w:r>
        <w:r w:rsidRPr="001D2B3E" w:rsidDel="0074777A">
          <w:rPr>
            <w:rFonts w:cstheme="minorHAnsi"/>
          </w:rPr>
          <w:tab/>
          <w:delText xml:space="preserve">Zeileis A, Leisch F, Hornik K, Kleiber C. strucchange. An R package for testing for structural change in linear regression models. 2001; </w:delText>
        </w:r>
      </w:del>
    </w:p>
    <w:p w14:paraId="4924D87D" w14:textId="4394A1B7" w:rsidR="002C6A8E" w:rsidRPr="001D2B3E" w:rsidDel="0074777A" w:rsidRDefault="002C6A8E" w:rsidP="001D2B3E">
      <w:pPr>
        <w:pStyle w:val="Bibliography"/>
        <w:rPr>
          <w:del w:id="1013" w:author="Bahlai, Christie" w:date="2019-06-04T11:40:00Z"/>
          <w:rFonts w:cstheme="minorHAnsi"/>
        </w:rPr>
      </w:pPr>
      <w:del w:id="1014" w:author="Bahlai, Christie" w:date="2019-06-04T11:40:00Z">
        <w:r w:rsidRPr="001D2B3E" w:rsidDel="0074777A">
          <w:rPr>
            <w:rFonts w:cstheme="minorHAnsi"/>
          </w:rPr>
          <w:delText xml:space="preserve">22. </w:delText>
        </w:r>
        <w:r w:rsidRPr="001D2B3E" w:rsidDel="0074777A">
          <w:rPr>
            <w:rFonts w:cstheme="minorHAnsi"/>
          </w:rPr>
          <w:tab/>
          <w:delText xml:space="preserve">Killick R, Eckley I. changepoint: An R package for changepoint analysis. Journal of Statistical Software. 2014;58: 1–19. </w:delText>
        </w:r>
      </w:del>
    </w:p>
    <w:p w14:paraId="259202B0" w14:textId="5BA57E5C" w:rsidR="002C6A8E" w:rsidRPr="001D2B3E" w:rsidDel="0074777A" w:rsidRDefault="002C6A8E" w:rsidP="001D2B3E">
      <w:pPr>
        <w:pStyle w:val="Bibliography"/>
        <w:rPr>
          <w:del w:id="1015" w:author="Bahlai, Christie" w:date="2019-06-04T11:40:00Z"/>
          <w:rFonts w:cstheme="minorHAnsi"/>
        </w:rPr>
      </w:pPr>
      <w:del w:id="1016" w:author="Bahlai, Christie" w:date="2019-06-04T11:40:00Z">
        <w:r w:rsidRPr="001D2B3E" w:rsidDel="0074777A">
          <w:rPr>
            <w:rFonts w:cstheme="minorHAnsi"/>
          </w:rPr>
          <w:delText xml:space="preserve">23. </w:delText>
        </w:r>
        <w:r w:rsidRPr="001D2B3E" w:rsidDel="0074777A">
          <w:rPr>
            <w:rFonts w:cstheme="minorHAnsi"/>
          </w:rPr>
          <w:tab/>
          <w:delText xml:space="preserve">Priyadarshana W, Sofronov G. Multiple break-points detection in array CGH data via the cross-entropy method. IEEE/ACM Transactions on Computational Biology and Bioinformatics (TCBB). 2015;12: 487–498. </w:delText>
        </w:r>
      </w:del>
    </w:p>
    <w:p w14:paraId="6D7DD428" w14:textId="66C85CB2" w:rsidR="002C6A8E" w:rsidRPr="001D2B3E" w:rsidDel="0074777A" w:rsidRDefault="002C6A8E" w:rsidP="001D2B3E">
      <w:pPr>
        <w:pStyle w:val="Bibliography"/>
        <w:rPr>
          <w:del w:id="1017" w:author="Bahlai, Christie" w:date="2019-06-04T11:40:00Z"/>
          <w:rFonts w:cstheme="minorHAnsi"/>
        </w:rPr>
      </w:pPr>
      <w:del w:id="1018" w:author="Bahlai, Christie" w:date="2019-06-04T11:40:00Z">
        <w:r w:rsidRPr="001D2B3E" w:rsidDel="0074777A">
          <w:rPr>
            <w:rFonts w:cstheme="minorHAnsi"/>
          </w:rPr>
          <w:delText xml:space="preserve">24. </w:delText>
        </w:r>
        <w:r w:rsidRPr="001D2B3E" w:rsidDel="0074777A">
          <w:rPr>
            <w:rFonts w:cstheme="minorHAnsi"/>
          </w:rPr>
          <w:tab/>
          <w:delText>Jenouvrier S, Weimerskirch H, Barbraud C, Park Y-H, Cazelles B. Evidence of a shift in the cyclicity of Antarctic seabird dynamics linked to climate. Proceedings of the Royal Society B: Biological Sciences. 2005;272: 887–895. doi:10.1098/rspb.2004.2978</w:delText>
        </w:r>
      </w:del>
    </w:p>
    <w:p w14:paraId="0F40E18B" w14:textId="34A05C35" w:rsidR="002C6A8E" w:rsidRPr="001D2B3E" w:rsidDel="0074777A" w:rsidRDefault="002C6A8E" w:rsidP="001D2B3E">
      <w:pPr>
        <w:pStyle w:val="Bibliography"/>
        <w:rPr>
          <w:del w:id="1019" w:author="Bahlai, Christie" w:date="2019-06-04T11:40:00Z"/>
          <w:rFonts w:cstheme="minorHAnsi"/>
        </w:rPr>
      </w:pPr>
      <w:del w:id="1020" w:author="Bahlai, Christie" w:date="2019-06-04T11:40:00Z">
        <w:r w:rsidRPr="001D2B3E" w:rsidDel="0074777A">
          <w:rPr>
            <w:rFonts w:cstheme="minorHAnsi"/>
          </w:rPr>
          <w:delText xml:space="preserve">25. </w:delText>
        </w:r>
        <w:r w:rsidRPr="001D2B3E" w:rsidDel="0074777A">
          <w:rPr>
            <w:rFonts w:cstheme="minorHAnsi"/>
          </w:rPr>
          <w:tab/>
          <w:delText>Cazelles B, Chavez M, Berteaux D, Ménard F, Vik JO, Jenouvrier S, et al. Wavelet analysis of ecological time series. Oecologia. 2008;156: 287–304. doi:10.1007/s00442-008-0993-2</w:delText>
        </w:r>
      </w:del>
    </w:p>
    <w:p w14:paraId="47195143" w14:textId="615AE7FA" w:rsidR="002C6A8E" w:rsidRPr="001D2B3E" w:rsidDel="0074777A" w:rsidRDefault="002C6A8E" w:rsidP="001D2B3E">
      <w:pPr>
        <w:pStyle w:val="Bibliography"/>
        <w:rPr>
          <w:del w:id="1021" w:author="Bahlai, Christie" w:date="2019-06-04T11:40:00Z"/>
          <w:rFonts w:cstheme="minorHAnsi"/>
        </w:rPr>
      </w:pPr>
      <w:del w:id="1022" w:author="Bahlai, Christie" w:date="2019-06-04T11:40:00Z">
        <w:r w:rsidRPr="001D2B3E" w:rsidDel="0074777A">
          <w:rPr>
            <w:rFonts w:cstheme="minorHAnsi"/>
          </w:rPr>
          <w:delText xml:space="preserve">26. </w:delText>
        </w:r>
        <w:r w:rsidRPr="001D2B3E" w:rsidDel="0074777A">
          <w:rPr>
            <w:rFonts w:cstheme="minorHAnsi"/>
          </w:rPr>
          <w:tab/>
          <w:delText xml:space="preserve">Turchin P. Complex population dynamics: a theoretical/empirical synthesis. Princeton University Press; 2003. </w:delText>
        </w:r>
      </w:del>
    </w:p>
    <w:p w14:paraId="314F40EC" w14:textId="5B00CB03" w:rsidR="002C6A8E" w:rsidRPr="001D2B3E" w:rsidDel="0074777A" w:rsidRDefault="002C6A8E" w:rsidP="001D2B3E">
      <w:pPr>
        <w:pStyle w:val="Bibliography"/>
        <w:rPr>
          <w:del w:id="1023" w:author="Bahlai, Christie" w:date="2019-06-04T11:40:00Z"/>
          <w:rFonts w:cstheme="minorHAnsi"/>
        </w:rPr>
      </w:pPr>
      <w:del w:id="1024" w:author="Bahlai, Christie" w:date="2019-06-04T11:40:00Z">
        <w:r w:rsidRPr="001D2B3E" w:rsidDel="0074777A">
          <w:rPr>
            <w:rFonts w:cstheme="minorHAnsi"/>
          </w:rPr>
          <w:delText xml:space="preserve">27. </w:delText>
        </w:r>
        <w:r w:rsidRPr="001D2B3E" w:rsidDel="0074777A">
          <w:rPr>
            <w:rFonts w:cstheme="minorHAnsi"/>
          </w:rPr>
          <w:tab/>
          <w:delText xml:space="preserve">Brook BW, Bradshaw CJ. Strength of evidence for density dependence in abundance time series of 1198 species. Ecology. 2006;87: 1445–1451. </w:delText>
        </w:r>
      </w:del>
    </w:p>
    <w:p w14:paraId="487A5F72" w14:textId="0942E681" w:rsidR="002C6A8E" w:rsidRPr="001D2B3E" w:rsidDel="0074777A" w:rsidRDefault="002C6A8E" w:rsidP="001D2B3E">
      <w:pPr>
        <w:pStyle w:val="Bibliography"/>
        <w:rPr>
          <w:del w:id="1025" w:author="Bahlai, Christie" w:date="2019-06-04T11:40:00Z"/>
          <w:rFonts w:cstheme="minorHAnsi"/>
        </w:rPr>
      </w:pPr>
      <w:del w:id="1026" w:author="Bahlai, Christie" w:date="2019-06-04T11:40:00Z">
        <w:r w:rsidRPr="001D2B3E" w:rsidDel="0074777A">
          <w:rPr>
            <w:rFonts w:cstheme="minorHAnsi"/>
          </w:rPr>
          <w:delText xml:space="preserve">28. </w:delText>
        </w:r>
        <w:r w:rsidRPr="001D2B3E" w:rsidDel="0074777A">
          <w:rPr>
            <w:rFonts w:cstheme="minorHAnsi"/>
          </w:rPr>
          <w:tab/>
          <w:delText>Hall AR, Osborn DR, Sakkas N. Inference on Structural Breaks using Information Criteria. The Manchester School. 2013;81: 54–81. doi:10.1111/manc.12017</w:delText>
        </w:r>
      </w:del>
    </w:p>
    <w:p w14:paraId="19AC7DB8" w14:textId="7A7DB68F" w:rsidR="002C6A8E" w:rsidRPr="001D2B3E" w:rsidDel="0074777A" w:rsidRDefault="002C6A8E" w:rsidP="001D2B3E">
      <w:pPr>
        <w:pStyle w:val="Bibliography"/>
        <w:rPr>
          <w:del w:id="1027" w:author="Bahlai, Christie" w:date="2019-06-04T11:40:00Z"/>
          <w:rFonts w:cstheme="minorHAnsi"/>
        </w:rPr>
      </w:pPr>
      <w:del w:id="1028" w:author="Bahlai, Christie" w:date="2019-06-04T11:40:00Z">
        <w:r w:rsidRPr="001D2B3E" w:rsidDel="0074777A">
          <w:rPr>
            <w:rFonts w:cstheme="minorHAnsi"/>
          </w:rPr>
          <w:delText xml:space="preserve">29. </w:delText>
        </w:r>
        <w:r w:rsidRPr="001D2B3E" w:rsidDel="0074777A">
          <w:rPr>
            <w:rFonts w:cstheme="minorHAnsi"/>
          </w:rPr>
          <w:tab/>
          <w:delText xml:space="preserve">Burnham KP, Anderson DR. Model selection and multimodal inference: a practical information-theoretic approach. 2nd ed. New York: Springer Science + Business Media, LLC; 2002. </w:delText>
        </w:r>
      </w:del>
    </w:p>
    <w:p w14:paraId="095FC580" w14:textId="1A447738" w:rsidR="002C6A8E" w:rsidRPr="001D2B3E" w:rsidDel="0074777A" w:rsidRDefault="002C6A8E" w:rsidP="001D2B3E">
      <w:pPr>
        <w:pStyle w:val="Bibliography"/>
        <w:rPr>
          <w:del w:id="1029" w:author="Bahlai, Christie" w:date="2019-06-04T11:40:00Z"/>
          <w:rFonts w:cstheme="minorHAnsi"/>
        </w:rPr>
      </w:pPr>
      <w:del w:id="1030" w:author="Bahlai, Christie" w:date="2019-06-04T11:40:00Z">
        <w:r w:rsidRPr="001D2B3E" w:rsidDel="0074777A">
          <w:rPr>
            <w:rFonts w:cstheme="minorHAnsi"/>
          </w:rPr>
          <w:delText xml:space="preserve">30. </w:delText>
        </w:r>
        <w:r w:rsidRPr="001D2B3E" w:rsidDel="0074777A">
          <w:rPr>
            <w:rFonts w:cstheme="minorHAnsi"/>
          </w:rPr>
          <w:tab/>
          <w:delText>R Development Core Team. R: A Language and Environment for Statistical Computing 3.3.3. R Foundation for Statistical Computing. 2017; Available: http://www.R-project.org</w:delText>
        </w:r>
      </w:del>
    </w:p>
    <w:p w14:paraId="3A28882E" w14:textId="015139AB" w:rsidR="002C6A8E" w:rsidRPr="001D2B3E" w:rsidDel="0074777A" w:rsidRDefault="002C6A8E" w:rsidP="001D2B3E">
      <w:pPr>
        <w:pStyle w:val="Bibliography"/>
        <w:rPr>
          <w:del w:id="1031" w:author="Bahlai, Christie" w:date="2019-06-04T11:40:00Z"/>
          <w:rFonts w:cstheme="minorHAnsi"/>
        </w:rPr>
      </w:pPr>
      <w:del w:id="1032" w:author="Bahlai, Christie" w:date="2019-06-04T11:40:00Z">
        <w:r w:rsidRPr="001D2B3E" w:rsidDel="0074777A">
          <w:rPr>
            <w:rFonts w:cstheme="minorHAnsi"/>
          </w:rPr>
          <w:delText xml:space="preserve">31. </w:delText>
        </w:r>
        <w:r w:rsidRPr="001D2B3E" w:rsidDel="0074777A">
          <w:rPr>
            <w:rFonts w:cstheme="minorHAnsi"/>
          </w:rPr>
          <w:tab/>
          <w:delText>Bahlai CA, Colunga-Garcia M, Gage SH, Landis DA. Long term functional dynamics of an aphidophagous coccinellid community are unchanged in response to repeated invasion. PLoS One. 2013;8: e83407. doi:10.1371/journal.pone.0083407</w:delText>
        </w:r>
      </w:del>
    </w:p>
    <w:p w14:paraId="3FFD2DE5" w14:textId="620C3BFF" w:rsidR="002C6A8E" w:rsidRPr="001D2B3E" w:rsidDel="0074777A" w:rsidRDefault="002C6A8E" w:rsidP="001D2B3E">
      <w:pPr>
        <w:pStyle w:val="Bibliography"/>
        <w:rPr>
          <w:del w:id="1033" w:author="Bahlai, Christie" w:date="2019-06-04T11:40:00Z"/>
          <w:rFonts w:cstheme="minorHAnsi"/>
        </w:rPr>
      </w:pPr>
      <w:del w:id="1034" w:author="Bahlai, Christie" w:date="2019-06-04T11:40:00Z">
        <w:r w:rsidRPr="001D2B3E" w:rsidDel="0074777A">
          <w:rPr>
            <w:rFonts w:cstheme="minorHAnsi"/>
          </w:rPr>
          <w:delText xml:space="preserve">32. </w:delText>
        </w:r>
        <w:r w:rsidRPr="001D2B3E" w:rsidDel="0074777A">
          <w:rPr>
            <w:rFonts w:cstheme="minorHAnsi"/>
          </w:rPr>
          <w:tab/>
          <w:delText>Bahlai C, Colunga-Garcia M, Gage S, Landis D. The role of exotic ladybeetles in the decline of native ladybeetle populations: evidence from long-term monitoring. Biol Invasions. 2015;17: 1005–1024. doi:10.1007/s10530-014-0772-4</w:delText>
        </w:r>
      </w:del>
    </w:p>
    <w:p w14:paraId="6ED67438" w14:textId="149DFE99" w:rsidR="002C6A8E" w:rsidRPr="001D2B3E" w:rsidDel="0074777A" w:rsidRDefault="002C6A8E" w:rsidP="001D2B3E">
      <w:pPr>
        <w:pStyle w:val="Bibliography"/>
        <w:rPr>
          <w:del w:id="1035" w:author="Bahlai, Christie" w:date="2019-06-04T11:40:00Z"/>
          <w:rFonts w:cstheme="minorHAnsi"/>
        </w:rPr>
      </w:pPr>
      <w:del w:id="1036" w:author="Bahlai, Christie" w:date="2019-06-04T11:40:00Z">
        <w:r w:rsidRPr="001D2B3E" w:rsidDel="0074777A">
          <w:rPr>
            <w:rFonts w:cstheme="minorHAnsi"/>
          </w:rPr>
          <w:delText xml:space="preserve">33. </w:delText>
        </w:r>
        <w:r w:rsidRPr="001D2B3E" w:rsidDel="0074777A">
          <w:rPr>
            <w:rFonts w:cstheme="minorHAnsi"/>
          </w:rPr>
          <w:tab/>
          <w:delText xml:space="preserve">Bahlai CA, Sears MK. Population dynamics of Harmonia axyridis and Aphis glycines in Niagara Peninsula soybean fields and vineyards. Journal of the Entomological Society of Ontario. 2009;140: 27–39. </w:delText>
        </w:r>
      </w:del>
    </w:p>
    <w:p w14:paraId="343573DE" w14:textId="46A6E693" w:rsidR="002C6A8E" w:rsidRPr="001D2B3E" w:rsidDel="0074777A" w:rsidRDefault="002C6A8E" w:rsidP="001D2B3E">
      <w:pPr>
        <w:pStyle w:val="Bibliography"/>
        <w:rPr>
          <w:del w:id="1037" w:author="Bahlai, Christie" w:date="2019-06-04T11:40:00Z"/>
          <w:rFonts w:cstheme="minorHAnsi"/>
        </w:rPr>
      </w:pPr>
      <w:del w:id="1038" w:author="Bahlai, Christie" w:date="2019-06-04T11:40:00Z">
        <w:r w:rsidRPr="001D2B3E" w:rsidDel="0074777A">
          <w:rPr>
            <w:rFonts w:cstheme="minorHAnsi"/>
          </w:rPr>
          <w:delText xml:space="preserve">34. </w:delText>
        </w:r>
        <w:r w:rsidRPr="001D2B3E" w:rsidDel="0074777A">
          <w:rPr>
            <w:rFonts w:cstheme="minorHAnsi"/>
          </w:rPr>
          <w:tab/>
          <w:delText>Heimpel G, Frelich L, Landis D, Hopper K, Hoelmer K, Sezen Z, et al. European buckthorn and Asian soybean aphid as components of an extensive invasional meltdown in North America. Biological Invasions. 2010;12: 2913–2931. doi:10.1007/s10530-010-9736-5</w:delText>
        </w:r>
      </w:del>
    </w:p>
    <w:p w14:paraId="01AAD84E" w14:textId="6E53F6F4" w:rsidR="002C6A8E" w:rsidRPr="001D2B3E" w:rsidDel="0074777A" w:rsidRDefault="002C6A8E" w:rsidP="001D2B3E">
      <w:pPr>
        <w:pStyle w:val="Bibliography"/>
        <w:rPr>
          <w:del w:id="1039" w:author="Bahlai, Christie" w:date="2019-06-04T11:40:00Z"/>
          <w:rFonts w:cstheme="minorHAnsi"/>
        </w:rPr>
      </w:pPr>
      <w:del w:id="1040" w:author="Bahlai, Christie" w:date="2019-06-04T11:40:00Z">
        <w:r w:rsidRPr="001D2B3E" w:rsidDel="0074777A">
          <w:rPr>
            <w:rFonts w:cstheme="minorHAnsi"/>
          </w:rPr>
          <w:delText xml:space="preserve">35. </w:delText>
        </w:r>
        <w:r w:rsidRPr="001D2B3E" w:rsidDel="0074777A">
          <w:rPr>
            <w:rFonts w:cstheme="minorHAnsi"/>
          </w:rPr>
          <w:tab/>
          <w:delText xml:space="preserve">Rhainds M, Yoo HJS, Kindlmann P, Voegtlin D, Castillo D, Rutledge C, et al. Two-year oscillation cycle in abundance of soybean aphid in Indiana. Agricultural and Forest Entomology. 2010;12: 251–257. </w:delText>
        </w:r>
      </w:del>
    </w:p>
    <w:p w14:paraId="1238D4D9" w14:textId="26E9780C" w:rsidR="002C6A8E" w:rsidRPr="001D2B3E" w:rsidDel="0074777A" w:rsidRDefault="002C6A8E" w:rsidP="001D2B3E">
      <w:pPr>
        <w:pStyle w:val="Bibliography"/>
        <w:rPr>
          <w:del w:id="1041" w:author="Bahlai, Christie" w:date="2019-06-04T11:40:00Z"/>
          <w:rFonts w:cstheme="minorHAnsi"/>
        </w:rPr>
      </w:pPr>
      <w:del w:id="1042" w:author="Bahlai, Christie" w:date="2019-06-04T11:40:00Z">
        <w:r w:rsidRPr="001D2B3E" w:rsidDel="0074777A">
          <w:rPr>
            <w:rFonts w:cstheme="minorHAnsi"/>
          </w:rPr>
          <w:delText xml:space="preserve">36. </w:delText>
        </w:r>
        <w:r w:rsidRPr="001D2B3E" w:rsidDel="0074777A">
          <w:rPr>
            <w:rFonts w:cstheme="minorHAnsi"/>
          </w:rPr>
          <w:tab/>
          <w:delText xml:space="preserve">Ragsdale DW, Voegtlin DJ, O’Neil RJ. Soybean aphid biology in North America. Annals of the Entomological Society of America. 2004;97: 204–208. </w:delText>
        </w:r>
      </w:del>
    </w:p>
    <w:p w14:paraId="294A3844" w14:textId="0A49BF7A" w:rsidR="002C6A8E" w:rsidRPr="001D2B3E" w:rsidDel="0074777A" w:rsidRDefault="002C6A8E" w:rsidP="001D2B3E">
      <w:pPr>
        <w:pStyle w:val="Bibliography"/>
        <w:rPr>
          <w:del w:id="1043" w:author="Bahlai, Christie" w:date="2019-06-04T11:40:00Z"/>
          <w:rFonts w:cstheme="minorHAnsi"/>
        </w:rPr>
      </w:pPr>
      <w:del w:id="1044" w:author="Bahlai, Christie" w:date="2019-06-04T11:40:00Z">
        <w:r w:rsidRPr="001D2B3E" w:rsidDel="0074777A">
          <w:rPr>
            <w:rFonts w:cstheme="minorHAnsi"/>
          </w:rPr>
          <w:delText xml:space="preserve">37. </w:delText>
        </w:r>
        <w:r w:rsidRPr="001D2B3E" w:rsidDel="0074777A">
          <w:rPr>
            <w:rFonts w:cstheme="minorHAnsi"/>
          </w:rPr>
          <w:tab/>
          <w:delText xml:space="preserve">Wu Z, Schenk-Hamlin D, Zhan W, Ragsdale DW, Heimpel GE. The soybean aphid in China: a historical review. Annals of the Entomological Society of America. 2004;97: 209–218. </w:delText>
        </w:r>
      </w:del>
    </w:p>
    <w:p w14:paraId="1F5D525C" w14:textId="5A6795D2" w:rsidR="002C6A8E" w:rsidRPr="001D2B3E" w:rsidDel="0074777A" w:rsidRDefault="002C6A8E" w:rsidP="001D2B3E">
      <w:pPr>
        <w:pStyle w:val="Bibliography"/>
        <w:rPr>
          <w:del w:id="1045" w:author="Bahlai, Christie" w:date="2019-06-04T11:40:00Z"/>
          <w:rFonts w:cstheme="minorHAnsi"/>
        </w:rPr>
      </w:pPr>
      <w:del w:id="1046" w:author="Bahlai, Christie" w:date="2019-06-04T11:40:00Z">
        <w:r w:rsidRPr="001D2B3E" w:rsidDel="0074777A">
          <w:rPr>
            <w:rFonts w:cstheme="minorHAnsi"/>
          </w:rPr>
          <w:delText xml:space="preserve">38. </w:delText>
        </w:r>
        <w:r w:rsidRPr="001D2B3E" w:rsidDel="0074777A">
          <w:rPr>
            <w:rFonts w:cstheme="minorHAnsi"/>
          </w:rPr>
          <w:tab/>
          <w:delText>Urquhart FA, Urquhart NR. Autumnal migration routes of the eastern population of the monarch butterfly (Danaus p. plexippus L.; Danaidae; Lepidoptera) in North America to the overwintering site in the Neovolcanic Plateau of Mexico. Can J Zool. 1978;56: 1759–1764. doi:10.1139/z78-240</w:delText>
        </w:r>
      </w:del>
    </w:p>
    <w:p w14:paraId="5A2D5C1A" w14:textId="3D779B91" w:rsidR="002C6A8E" w:rsidRPr="001D2B3E" w:rsidDel="0074777A" w:rsidRDefault="002C6A8E" w:rsidP="001D2B3E">
      <w:pPr>
        <w:pStyle w:val="Bibliography"/>
        <w:rPr>
          <w:del w:id="1047" w:author="Bahlai, Christie" w:date="2019-06-04T11:40:00Z"/>
          <w:rFonts w:cstheme="minorHAnsi"/>
        </w:rPr>
      </w:pPr>
      <w:del w:id="1048" w:author="Bahlai, Christie" w:date="2019-06-04T11:40:00Z">
        <w:r w:rsidRPr="001D2B3E" w:rsidDel="0074777A">
          <w:rPr>
            <w:rFonts w:cstheme="minorHAnsi"/>
          </w:rPr>
          <w:delText xml:space="preserve">39. </w:delText>
        </w:r>
        <w:r w:rsidRPr="001D2B3E" w:rsidDel="0074777A">
          <w:rPr>
            <w:rFonts w:cstheme="minorHAnsi"/>
          </w:rPr>
          <w:tab/>
          <w:delText>Flockhart DTT, Brower LP, Ramirez MI, Hobson KA, Wassenaar LI, Altizer S, et al. Regional climate on the breeding grounds predicts variation in the natal origin of monarch butterflies overwintering in Mexico over 38 years. Glob Change Biol. 2017;23: 2565–2576. doi:10.1111/gcb.13589</w:delText>
        </w:r>
      </w:del>
    </w:p>
    <w:p w14:paraId="193332A1" w14:textId="55AD0661" w:rsidR="002C6A8E" w:rsidRPr="001D2B3E" w:rsidDel="0074777A" w:rsidRDefault="002C6A8E" w:rsidP="001D2B3E">
      <w:pPr>
        <w:pStyle w:val="Bibliography"/>
        <w:rPr>
          <w:del w:id="1049" w:author="Bahlai, Christie" w:date="2019-06-04T11:40:00Z"/>
          <w:rFonts w:cstheme="minorHAnsi"/>
        </w:rPr>
      </w:pPr>
      <w:del w:id="1050" w:author="Bahlai, Christie" w:date="2019-06-04T11:40:00Z">
        <w:r w:rsidRPr="001D2B3E" w:rsidDel="0074777A">
          <w:rPr>
            <w:rFonts w:cstheme="minorHAnsi"/>
          </w:rPr>
          <w:delText xml:space="preserve">40. </w:delText>
        </w:r>
        <w:r w:rsidRPr="001D2B3E" w:rsidDel="0074777A">
          <w:rPr>
            <w:rFonts w:cstheme="minorHAnsi"/>
          </w:rPr>
          <w:tab/>
          <w:delText xml:space="preserve">Prysby MD, Oberhauser KS. Temporal and geographic variation in monarch densities: citizen scientists document monarch population patterns. The monarch butterfly: Biology and conservation. 2004; 9–20. </w:delText>
        </w:r>
      </w:del>
    </w:p>
    <w:p w14:paraId="5C2A1484" w14:textId="0352630B" w:rsidR="002C6A8E" w:rsidRPr="001D2B3E" w:rsidDel="0074777A" w:rsidRDefault="002C6A8E" w:rsidP="001D2B3E">
      <w:pPr>
        <w:pStyle w:val="Bibliography"/>
        <w:rPr>
          <w:del w:id="1051" w:author="Bahlai, Christie" w:date="2019-06-04T11:40:00Z"/>
          <w:rFonts w:cstheme="minorHAnsi"/>
        </w:rPr>
      </w:pPr>
      <w:del w:id="1052" w:author="Bahlai, Christie" w:date="2019-06-04T11:40:00Z">
        <w:r w:rsidRPr="001D2B3E" w:rsidDel="0074777A">
          <w:rPr>
            <w:rFonts w:cstheme="minorHAnsi"/>
          </w:rPr>
          <w:delText xml:space="preserve">41. </w:delText>
        </w:r>
        <w:r w:rsidRPr="001D2B3E" w:rsidDel="0074777A">
          <w:rPr>
            <w:rFonts w:cstheme="minorHAnsi"/>
          </w:rPr>
          <w:tab/>
          <w:delText>Sarkar S. What Is Threatening Monarchs? BioScience. 2017;67: 1080–1080. doi:10.1093/biosci/bix120</w:delText>
        </w:r>
      </w:del>
    </w:p>
    <w:p w14:paraId="5561F779" w14:textId="6B52DFC5" w:rsidR="002C6A8E" w:rsidRPr="001D2B3E" w:rsidDel="0074777A" w:rsidRDefault="002C6A8E" w:rsidP="001D2B3E">
      <w:pPr>
        <w:pStyle w:val="Bibliography"/>
        <w:rPr>
          <w:del w:id="1053" w:author="Bahlai, Christie" w:date="2019-06-04T11:40:00Z"/>
          <w:rFonts w:cstheme="minorHAnsi"/>
        </w:rPr>
      </w:pPr>
      <w:del w:id="1054" w:author="Bahlai, Christie" w:date="2019-06-04T11:40:00Z">
        <w:r w:rsidRPr="001D2B3E" w:rsidDel="0074777A">
          <w:rPr>
            <w:rFonts w:cstheme="minorHAnsi"/>
          </w:rPr>
          <w:delText xml:space="preserve">42. </w:delText>
        </w:r>
        <w:r w:rsidRPr="001D2B3E" w:rsidDel="0074777A">
          <w:rPr>
            <w:rFonts w:cstheme="minorHAnsi"/>
          </w:rPr>
          <w:tab/>
          <w:delText>Lovett J. Monarch Population Status [Internet]. Monarch Watch; 2017. Available: http://monarchwatch.org/blog/2017/02/11/monarch-population-status-30/</w:delText>
        </w:r>
      </w:del>
    </w:p>
    <w:p w14:paraId="2A5FCFE6" w14:textId="3122DC70" w:rsidR="002C6A8E" w:rsidRPr="001D2B3E" w:rsidDel="0074777A" w:rsidRDefault="002C6A8E" w:rsidP="001D2B3E">
      <w:pPr>
        <w:pStyle w:val="Bibliography"/>
        <w:rPr>
          <w:del w:id="1055" w:author="Bahlai, Christie" w:date="2019-06-04T11:40:00Z"/>
          <w:rFonts w:cstheme="minorHAnsi"/>
        </w:rPr>
      </w:pPr>
      <w:del w:id="1056" w:author="Bahlai, Christie" w:date="2019-06-04T11:40:00Z">
        <w:r w:rsidRPr="001D2B3E" w:rsidDel="0074777A">
          <w:rPr>
            <w:rFonts w:cstheme="minorHAnsi"/>
          </w:rPr>
          <w:delText xml:space="preserve">43. </w:delText>
        </w:r>
        <w:r w:rsidRPr="001D2B3E" w:rsidDel="0074777A">
          <w:rPr>
            <w:rFonts w:cstheme="minorHAnsi"/>
          </w:rPr>
          <w:tab/>
          <w:delText>Hartzler RG. Reduction in common milkweed (Asclepias syriaca) occurrence in Iowa cropland from 1999 to 2009. Crop Protection. 2010;29: 1542–1544. doi:10.1016/j.cropro.2010.07.018</w:delText>
        </w:r>
      </w:del>
    </w:p>
    <w:p w14:paraId="38B77675" w14:textId="4FD2A1AE" w:rsidR="002C6A8E" w:rsidRPr="001D2B3E" w:rsidDel="0074777A" w:rsidRDefault="002C6A8E" w:rsidP="001D2B3E">
      <w:pPr>
        <w:pStyle w:val="Bibliography"/>
        <w:rPr>
          <w:del w:id="1057" w:author="Bahlai, Christie" w:date="2019-06-04T11:40:00Z"/>
          <w:rFonts w:cstheme="minorHAnsi"/>
        </w:rPr>
      </w:pPr>
      <w:del w:id="1058" w:author="Bahlai, Christie" w:date="2019-06-04T11:40:00Z">
        <w:r w:rsidRPr="001D2B3E" w:rsidDel="0074777A">
          <w:rPr>
            <w:rFonts w:cstheme="minorHAnsi"/>
          </w:rPr>
          <w:delText xml:space="preserve">44. </w:delText>
        </w:r>
        <w:r w:rsidRPr="001D2B3E" w:rsidDel="0074777A">
          <w:rPr>
            <w:rFonts w:cstheme="minorHAnsi"/>
          </w:rPr>
          <w:tab/>
          <w:delText>Pleasants JM, Oberhauser KS. Milkweed loss in agricultural fields because of herbicide use: effect on the monarch butterfly population. Insect Conservation and Diversity. 2013;6: 135–144. doi:10.1111/j.1752-4598.2012.00196.x</w:delText>
        </w:r>
      </w:del>
    </w:p>
    <w:p w14:paraId="7148406A" w14:textId="4026B6DD" w:rsidR="002C6A8E" w:rsidRPr="001D2B3E" w:rsidDel="0074777A" w:rsidRDefault="002C6A8E" w:rsidP="001D2B3E">
      <w:pPr>
        <w:pStyle w:val="Bibliography"/>
        <w:rPr>
          <w:del w:id="1059" w:author="Bahlai, Christie" w:date="2019-06-04T11:40:00Z"/>
          <w:rFonts w:cstheme="minorHAnsi"/>
        </w:rPr>
      </w:pPr>
      <w:del w:id="1060" w:author="Bahlai, Christie" w:date="2019-06-04T11:40:00Z">
        <w:r w:rsidRPr="001D2B3E" w:rsidDel="0074777A">
          <w:rPr>
            <w:rFonts w:cstheme="minorHAnsi"/>
          </w:rPr>
          <w:delText xml:space="preserve">45. </w:delText>
        </w:r>
        <w:r w:rsidRPr="001D2B3E" w:rsidDel="0074777A">
          <w:rPr>
            <w:rFonts w:cstheme="minorHAnsi"/>
          </w:rPr>
          <w:tab/>
          <w:delText>Zaya DN, Pearse IS, Spyreas G. Long-Term Trends in Midwestern Milkweed Abundances and Their Relevance to Monarch Butterfly Declines. BioScience. 2017;67: 343–356. doi:10.1093/biosci/biw186</w:delText>
        </w:r>
      </w:del>
    </w:p>
    <w:p w14:paraId="7BDC2182" w14:textId="400FEEDD" w:rsidR="002C6A8E" w:rsidRPr="001D2B3E" w:rsidDel="0074777A" w:rsidRDefault="002C6A8E" w:rsidP="001D2B3E">
      <w:pPr>
        <w:pStyle w:val="Bibliography"/>
        <w:rPr>
          <w:del w:id="1061" w:author="Bahlai, Christie" w:date="2019-06-04T11:40:00Z"/>
          <w:rFonts w:cstheme="minorHAnsi"/>
        </w:rPr>
      </w:pPr>
      <w:del w:id="1062" w:author="Bahlai, Christie" w:date="2019-06-04T11:40:00Z">
        <w:r w:rsidRPr="001D2B3E" w:rsidDel="0074777A">
          <w:rPr>
            <w:rFonts w:cstheme="minorHAnsi"/>
          </w:rPr>
          <w:delText xml:space="preserve">46. </w:delText>
        </w:r>
        <w:r w:rsidRPr="001D2B3E" w:rsidDel="0074777A">
          <w:rPr>
            <w:rFonts w:cstheme="minorHAnsi"/>
          </w:rPr>
          <w:tab/>
          <w:delText xml:space="preserve">Duke SO, Powles SB. Glyphosate-resistant crops and weeds: now and in the future. AgBioForum. 2009;12: 346–357. </w:delText>
        </w:r>
      </w:del>
    </w:p>
    <w:p w14:paraId="46FE73EF" w14:textId="71227865" w:rsidR="002C6A8E" w:rsidRPr="001D2B3E" w:rsidDel="0074777A" w:rsidRDefault="002C6A8E" w:rsidP="001D2B3E">
      <w:pPr>
        <w:pStyle w:val="Bibliography"/>
        <w:rPr>
          <w:del w:id="1063" w:author="Bahlai, Christie" w:date="2019-06-04T11:40:00Z"/>
          <w:rFonts w:cstheme="minorHAnsi"/>
        </w:rPr>
      </w:pPr>
      <w:del w:id="1064" w:author="Bahlai, Christie" w:date="2019-06-04T11:40:00Z">
        <w:r w:rsidRPr="001D2B3E" w:rsidDel="0074777A">
          <w:rPr>
            <w:rFonts w:cstheme="minorHAnsi"/>
          </w:rPr>
          <w:delText xml:space="preserve">47. </w:delText>
        </w:r>
        <w:r w:rsidRPr="001D2B3E" w:rsidDel="0074777A">
          <w:rPr>
            <w:rFonts w:cstheme="minorHAnsi"/>
          </w:rPr>
          <w:tab/>
          <w:delText>Baker NT. Estimated annual agricultural pesticide use by crop group for states of the conterminous United States, 1992-2014. National Water Quality Assessment Program. 2017; doi:10.5066/F7NP22KM</w:delText>
        </w:r>
      </w:del>
    </w:p>
    <w:p w14:paraId="2AB26D78" w14:textId="0BE9F373" w:rsidR="002C6A8E" w:rsidRPr="001D2B3E" w:rsidDel="0074777A" w:rsidRDefault="002C6A8E" w:rsidP="001D2B3E">
      <w:pPr>
        <w:pStyle w:val="Bibliography"/>
        <w:rPr>
          <w:del w:id="1065" w:author="Bahlai, Christie" w:date="2019-06-04T11:40:00Z"/>
          <w:rFonts w:cstheme="minorHAnsi"/>
        </w:rPr>
      </w:pPr>
      <w:del w:id="1066" w:author="Bahlai, Christie" w:date="2019-06-04T11:40:00Z">
        <w:r w:rsidRPr="001D2B3E" w:rsidDel="0074777A">
          <w:rPr>
            <w:rFonts w:cstheme="minorHAnsi"/>
          </w:rPr>
          <w:delText xml:space="preserve">48. </w:delText>
        </w:r>
        <w:r w:rsidRPr="001D2B3E" w:rsidDel="0074777A">
          <w:rPr>
            <w:rFonts w:cstheme="minorHAnsi"/>
          </w:rPr>
          <w:tab/>
          <w:delText>Saunders SP, Ries L, Oberhauser KS, Thogmartin WE, Zipkin EF. Local and cross-seasonal associations of climate and land use with abundance of monarch butterflies Danaus plexippus. Ecography. 2017; n/a-n/a. doi:10.1111/ecog.02719</w:delText>
        </w:r>
      </w:del>
    </w:p>
    <w:p w14:paraId="1A1E5FAD" w14:textId="70796D67" w:rsidR="002C6A8E" w:rsidRPr="001D2B3E" w:rsidDel="0074777A" w:rsidRDefault="002C6A8E" w:rsidP="001D2B3E">
      <w:pPr>
        <w:pStyle w:val="Bibliography"/>
        <w:rPr>
          <w:del w:id="1067" w:author="Bahlai, Christie" w:date="2019-06-04T11:40:00Z"/>
          <w:rFonts w:cstheme="minorHAnsi"/>
        </w:rPr>
      </w:pPr>
      <w:del w:id="1068" w:author="Bahlai, Christie" w:date="2019-06-04T11:40:00Z">
        <w:r w:rsidRPr="001D2B3E" w:rsidDel="0074777A">
          <w:rPr>
            <w:rFonts w:cstheme="minorHAnsi"/>
          </w:rPr>
          <w:delText xml:space="preserve">49. </w:delText>
        </w:r>
        <w:r w:rsidRPr="001D2B3E" w:rsidDel="0074777A">
          <w:rPr>
            <w:rFonts w:cstheme="minorHAnsi"/>
          </w:rPr>
          <w:tab/>
          <w:delText>Zipkin EF, Ries L, Reeves R, Regetz J, Oberhauser KS. Tracking climate impacts on the migratory monarch butterfly. Glob Change Biol. 2012;18: 3039–3049. doi:10.1111/j.1365-2486.2012.02751.x</w:delText>
        </w:r>
      </w:del>
    </w:p>
    <w:p w14:paraId="1A49237A" w14:textId="6AE3D43C" w:rsidR="002C6A8E" w:rsidRPr="001D2B3E" w:rsidDel="0074777A" w:rsidRDefault="002C6A8E" w:rsidP="001D2B3E">
      <w:pPr>
        <w:pStyle w:val="Bibliography"/>
        <w:rPr>
          <w:del w:id="1069" w:author="Bahlai, Christie" w:date="2019-06-04T11:40:00Z"/>
          <w:rFonts w:cstheme="minorHAnsi"/>
        </w:rPr>
      </w:pPr>
      <w:del w:id="1070" w:author="Bahlai, Christie" w:date="2019-06-04T11:40:00Z">
        <w:r w:rsidRPr="001D2B3E" w:rsidDel="0074777A">
          <w:rPr>
            <w:rFonts w:cstheme="minorHAnsi"/>
          </w:rPr>
          <w:delText xml:space="preserve">50. </w:delText>
        </w:r>
        <w:r w:rsidRPr="001D2B3E" w:rsidDel="0074777A">
          <w:rPr>
            <w:rFonts w:cstheme="minorHAnsi"/>
          </w:rPr>
          <w:tab/>
          <w:delText xml:space="preserve">Brower LP, Kust DR, Rendon-Salinas E, Serrano EG, Kust KR, Miller J, et al. Catastrophic winter storm mortality of monarch butterflies in Mexico during January 2002. The Monarch butterfly: biology and conservation. 2004; 151–166. </w:delText>
        </w:r>
      </w:del>
    </w:p>
    <w:p w14:paraId="02E2B892" w14:textId="039928AE" w:rsidR="002C6A8E" w:rsidRPr="001D2B3E" w:rsidDel="0074777A" w:rsidRDefault="002C6A8E" w:rsidP="001D2B3E">
      <w:pPr>
        <w:pStyle w:val="Bibliography"/>
        <w:rPr>
          <w:del w:id="1071" w:author="Bahlai, Christie" w:date="2019-06-04T11:40:00Z"/>
          <w:rFonts w:cstheme="minorHAnsi"/>
        </w:rPr>
      </w:pPr>
      <w:del w:id="1072" w:author="Bahlai, Christie" w:date="2019-06-04T11:40:00Z">
        <w:r w:rsidRPr="001D2B3E" w:rsidDel="0074777A">
          <w:rPr>
            <w:rFonts w:cstheme="minorHAnsi"/>
          </w:rPr>
          <w:delText xml:space="preserve">51. </w:delText>
        </w:r>
        <w:r w:rsidRPr="001D2B3E" w:rsidDel="0074777A">
          <w:rPr>
            <w:rFonts w:cstheme="minorHAnsi"/>
          </w:rPr>
          <w:tab/>
          <w:delText>Vidal O, Rendón-Salinas E. Dynamics and trends of overwintering colonies of the monarch butterfly in Mexico. Biological Conservation. 2014;180: 165–175. doi:10.1016/j.biocon.2014.09.041</w:delText>
        </w:r>
      </w:del>
    </w:p>
    <w:p w14:paraId="4ECF63D3" w14:textId="130526E9" w:rsidR="002C6A8E" w:rsidRPr="001D2B3E" w:rsidDel="0074777A" w:rsidRDefault="002C6A8E" w:rsidP="001D2B3E">
      <w:pPr>
        <w:pStyle w:val="Bibliography"/>
        <w:rPr>
          <w:del w:id="1073" w:author="Bahlai, Christie" w:date="2019-06-04T11:40:00Z"/>
          <w:rFonts w:cstheme="minorHAnsi"/>
        </w:rPr>
      </w:pPr>
      <w:del w:id="1074" w:author="Bahlai, Christie" w:date="2019-06-04T11:40:00Z">
        <w:r w:rsidRPr="001D2B3E" w:rsidDel="0074777A">
          <w:rPr>
            <w:rFonts w:cstheme="minorHAnsi"/>
          </w:rPr>
          <w:delText xml:space="preserve">52. </w:delText>
        </w:r>
        <w:r w:rsidRPr="001D2B3E" w:rsidDel="0074777A">
          <w:rPr>
            <w:rFonts w:cstheme="minorHAnsi"/>
          </w:rPr>
          <w:tab/>
          <w:delText xml:space="preserve">Davis AK, Altizer S. New Perspectives on Monarch Migration, Evolution, and Population Biology. Monarchs in a Changing World: Biology and Conservation of an Iconic Butterfly. 2015; 203. </w:delText>
        </w:r>
      </w:del>
    </w:p>
    <w:p w14:paraId="3B5B5FEC" w14:textId="77777777"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proofErr w:type="spellStart"/>
            <w:r w:rsidRPr="000214FC">
              <w:rPr>
                <w:i/>
              </w:rPr>
              <w:t>Danaus</w:t>
            </w:r>
            <w:proofErr w:type="spellEnd"/>
            <w:r w:rsidRPr="000214FC">
              <w:rPr>
                <w:i/>
              </w:rPr>
              <w:t xml:space="preserve">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5F8681C8"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ins w:id="1075" w:author="Bahlai, Christie" w:date="2019-07-01T10:16:00Z">
        <w:r w:rsidR="00D84C75">
          <w:rPr>
            <w:b/>
          </w:rPr>
          <w:t>Dynamic</w:t>
        </w:r>
      </w:ins>
      <w:del w:id="1076" w:author="Bahlai, Christie" w:date="2019-07-01T10:16:00Z">
        <w:r w:rsidR="00063730" w:rsidDel="00D84C75">
          <w:rPr>
            <w:b/>
          </w:rPr>
          <w:delText>R</w:delText>
        </w:r>
        <w:r w:rsidRPr="006F7244" w:rsidDel="00D84C75">
          <w:rPr>
            <w:b/>
          </w:rPr>
          <w:delText>egime</w:delText>
        </w:r>
      </w:del>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del w:id="1077" w:author="Bahlai, Christie" w:date="2019-07-01T10:21:00Z">
        <w:r w:rsidR="002470E2" w:rsidDel="005907DA">
          <w:rPr>
            <w:b/>
          </w:rPr>
          <w:delText>RSD</w:delText>
        </w:r>
      </w:del>
      <w:ins w:id="1078" w:author="Bahlai, Christie" w:date="2019-07-01T10:21:00Z">
        <w:r w:rsidR="005907DA">
          <w:rPr>
            <w:b/>
          </w:rPr>
          <w:t>D</w:t>
        </w:r>
        <w:r w:rsidR="005907DA">
          <w:rPr>
            <w:b/>
          </w:rPr>
          <w:t>SD</w:t>
        </w:r>
      </w:ins>
      <w:r w:rsidR="002470E2">
        <w:rPr>
          <w:b/>
        </w:rPr>
        <w:t>)</w:t>
      </w:r>
      <w:r w:rsidRPr="006F7244">
        <w:rPr>
          <w:b/>
        </w:rPr>
        <w:t xml:space="preserve"> </w:t>
      </w:r>
      <w:del w:id="1079" w:author="Bahlai, Christie" w:date="2019-07-01T11:04:00Z">
        <w:r w:rsidDel="00F63325">
          <w:rPr>
            <w:b/>
          </w:rPr>
          <w:delText>model</w:delText>
        </w:r>
        <w:r w:rsidRPr="006F7244" w:rsidDel="00F63325">
          <w:rPr>
            <w:b/>
          </w:rPr>
          <w:delText xml:space="preserve"> </w:delText>
        </w:r>
      </w:del>
      <w:ins w:id="1080" w:author="Bahlai, Christie" w:date="2019-07-01T11:04:00Z">
        <w:r w:rsidR="00F63325">
          <w:rPr>
            <w:b/>
          </w:rPr>
          <w:t xml:space="preserve">algorithm </w:t>
        </w:r>
      </w:ins>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del w:id="1081" w:author="Bahlai, Christie" w:date="2019-07-01T10:21:00Z">
        <w:r w:rsidR="00B71B41" w:rsidDel="005907DA">
          <w:delText xml:space="preserve">RSD </w:delText>
        </w:r>
      </w:del>
      <w:ins w:id="1082" w:author="Bahlai, Christie" w:date="2019-07-01T10:21:00Z">
        <w:r w:rsidR="005907DA">
          <w:t>D</w:t>
        </w:r>
        <w:r w:rsidR="005907DA">
          <w:t xml:space="preserve">SD </w:t>
        </w:r>
      </w:ins>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6F26CB28"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del w:id="1083" w:author="Bahlai, Christie" w:date="2019-07-01T10:16:00Z">
        <w:r w:rsidR="005F126A" w:rsidDel="00D84C75">
          <w:delText>R</w:delText>
        </w:r>
        <w:r w:rsidDel="00D84C75">
          <w:delText xml:space="preserve">egime </w:delText>
        </w:r>
      </w:del>
      <w:ins w:id="1084" w:author="Bahlai, Christie" w:date="2019-07-01T10:16:00Z">
        <w:r w:rsidR="00D84C75">
          <w:t>Dynamic</w:t>
        </w:r>
        <w:r w:rsidR="00D84C75">
          <w:t xml:space="preserve"> </w:t>
        </w:r>
      </w:ins>
      <w:r w:rsidR="005F126A">
        <w:t>S</w:t>
      </w:r>
      <w:r>
        <w:t xml:space="preserve">hift </w:t>
      </w:r>
      <w:r w:rsidR="005F126A">
        <w:t>D</w:t>
      </w:r>
      <w:r>
        <w:t>etector</w:t>
      </w:r>
      <w:del w:id="1085" w:author="Bahlai, Christie" w:date="2019-07-01T11:04:00Z">
        <w:r w:rsidDel="00F63325">
          <w:delText xml:space="preserve"> mode</w:delText>
        </w:r>
      </w:del>
      <w:ins w:id="1086" w:author="Bahlai, Christie" w:date="2019-07-01T11:04:00Z">
        <w:r w:rsidR="00F63325">
          <w:t xml:space="preserve"> algorithm </w:t>
        </w:r>
      </w:ins>
      <w:del w:id="1087" w:author="Bahlai, Christie" w:date="2019-07-01T11:04:00Z">
        <w:r w:rsidDel="00F63325">
          <w:delText xml:space="preserve">l </w:delText>
        </w:r>
      </w:del>
      <w:r>
        <w:t>reflecting true parameterization conditions (</w:t>
      </w:r>
      <w:r w:rsidR="00A51EEA">
        <w:t>diamonds</w:t>
      </w:r>
      <w:r>
        <w:t xml:space="preserve">) or erroneous breaks suggested by the </w:t>
      </w:r>
      <w:del w:id="1088" w:author="Bahlai, Christie" w:date="2019-07-01T11:05:00Z">
        <w:r w:rsidDel="00F63325">
          <w:delText xml:space="preserve">model </w:delText>
        </w:r>
      </w:del>
      <w:ins w:id="1089" w:author="Bahlai, Christie" w:date="2019-07-01T11:05:00Z">
        <w:r w:rsidR="00F63325">
          <w:t>algorithm</w:t>
        </w:r>
        <w:r w:rsidR="00F63325">
          <w:t xml:space="preserve"> </w:t>
        </w:r>
      </w:ins>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6757E55E" w:rsidR="00493C01" w:rsidRDefault="00493C01" w:rsidP="00493C01">
      <w:bookmarkStart w:id="1090" w:name="_Hlk485739126"/>
      <w:r w:rsidRPr="00601E16">
        <w:rPr>
          <w:b/>
        </w:rPr>
        <w:t xml:space="preserve">Figure </w:t>
      </w:r>
      <w:r w:rsidR="008B4B47" w:rsidRPr="00601E16">
        <w:rPr>
          <w:b/>
        </w:rPr>
        <w:t>3</w:t>
      </w:r>
      <w:r w:rsidRPr="00601E16">
        <w:rPr>
          <w:b/>
        </w:rPr>
        <w:t>:</w:t>
      </w:r>
      <w:r>
        <w:t xml:space="preserve"> </w:t>
      </w:r>
      <w:del w:id="1091" w:author="Bahlai, Christie" w:date="2019-07-01T10:16:00Z">
        <w:r w:rsidR="00A666CD" w:rsidDel="00D84C75">
          <w:rPr>
            <w:b/>
          </w:rPr>
          <w:delText xml:space="preserve">Regime </w:delText>
        </w:r>
      </w:del>
      <w:ins w:id="1092" w:author="Bahlai, Christie" w:date="2019-07-01T10:16:00Z">
        <w:r w:rsidR="00D84C75">
          <w:rPr>
            <w:b/>
          </w:rPr>
          <w:t>Dynamic</w:t>
        </w:r>
        <w:r w:rsidR="00D84C75">
          <w:rPr>
            <w:b/>
          </w:rPr>
          <w:t xml:space="preserve"> </w:t>
        </w:r>
      </w:ins>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del w:id="1093" w:author="Bahlai, Christie" w:date="2019-07-01T10:16:00Z">
        <w:r w:rsidR="000D58D6" w:rsidDel="00D84C75">
          <w:delText xml:space="preserve">Regime </w:delText>
        </w:r>
      </w:del>
      <w:ins w:id="1094" w:author="Bahlai, Christie" w:date="2019-07-01T10:16:00Z">
        <w:r w:rsidR="00D84C75">
          <w:t>Dynamic</w:t>
        </w:r>
        <w:r w:rsidR="00D84C75">
          <w:t xml:space="preserve"> </w:t>
        </w:r>
      </w:ins>
      <w:r w:rsidR="000D58D6">
        <w:t xml:space="preserve">Shift Detector </w:t>
      </w:r>
      <w:del w:id="1095" w:author="Bahlai, Christie" w:date="2019-07-01T11:05:00Z">
        <w:r w:rsidDel="00F63325">
          <w:delText>model</w:delText>
        </w:r>
      </w:del>
      <w:ins w:id="1096" w:author="Bahlai, Christie" w:date="2019-07-01T11:05:00Z">
        <w:r w:rsidR="00F63325">
          <w:t>algorithm</w:t>
        </w:r>
      </w:ins>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1090"/>
    <w:p w14:paraId="462F054C" w14:textId="5048BF95" w:rsidR="00A51EEA" w:rsidRDefault="00493C01" w:rsidP="00A51EEA">
      <w:r w:rsidRPr="00601E16">
        <w:rPr>
          <w:b/>
        </w:rPr>
        <w:t xml:space="preserve">Figure </w:t>
      </w:r>
      <w:r w:rsidR="008B4B47" w:rsidRPr="00601E16">
        <w:rPr>
          <w:b/>
        </w:rPr>
        <w:t>4</w:t>
      </w:r>
      <w:r w:rsidRPr="00601E16">
        <w:rPr>
          <w:b/>
        </w:rPr>
        <w:t>:</w:t>
      </w:r>
      <w:r w:rsidRPr="004B2A07">
        <w:t xml:space="preserve"> </w:t>
      </w:r>
      <w:del w:id="1097" w:author="Bahlai, Christie" w:date="2019-07-01T10:16:00Z">
        <w:r w:rsidRPr="004B2A07" w:rsidDel="00D84C75">
          <w:rPr>
            <w:b/>
          </w:rPr>
          <w:delText xml:space="preserve">Regime </w:delText>
        </w:r>
      </w:del>
      <w:ins w:id="1098" w:author="Bahlai, Christie" w:date="2019-07-01T10:16:00Z">
        <w:r w:rsidR="00D84C75">
          <w:rPr>
            <w:b/>
          </w:rPr>
          <w:t>Dynamic</w:t>
        </w:r>
        <w:r w:rsidR="00D84C75" w:rsidRPr="004B2A07">
          <w:rPr>
            <w:b/>
          </w:rPr>
          <w:t xml:space="preserve"> </w:t>
        </w:r>
      </w:ins>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1099"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1099"/>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del w:id="1100" w:author="Bahlai, Christie" w:date="2019-07-01T10:17:00Z">
        <w:r w:rsidR="00E47FEC" w:rsidDel="005907DA">
          <w:delText xml:space="preserve">Regime </w:delText>
        </w:r>
      </w:del>
      <w:ins w:id="1101" w:author="Bahlai, Christie" w:date="2019-07-01T10:17:00Z">
        <w:r w:rsidR="005907DA">
          <w:t>Dynamic</w:t>
        </w:r>
        <w:r w:rsidR="005907DA">
          <w:t xml:space="preserve"> </w:t>
        </w:r>
      </w:ins>
      <w:r w:rsidR="00E47FEC">
        <w:t>Shift Detector</w:t>
      </w:r>
      <w:del w:id="1102" w:author="Bahlai, Christie" w:date="2019-07-01T11:05:00Z">
        <w:r w:rsidR="00E47FEC" w:rsidDel="00F63325">
          <w:delText xml:space="preserve"> </w:delText>
        </w:r>
        <w:r w:rsidR="005A4432" w:rsidDel="00F63325">
          <w:delText>model</w:delText>
        </w:r>
      </w:del>
      <w:ins w:id="1103" w:author="Bahlai, Christie" w:date="2019-07-01T11:05:00Z">
        <w:r w:rsidR="00F63325">
          <w:t xml:space="preserve"> algorithm</w:t>
        </w:r>
      </w:ins>
      <w:r w:rsidR="005A4432">
        <w:t>.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42" w:author="Zipkin, Elise" w:date="2019-06-23T14:13:00Z" w:initials="ZE">
    <w:p w14:paraId="47F5BAD1" w14:textId="77777777" w:rsidR="00B850F0" w:rsidRDefault="00B850F0">
      <w:pPr>
        <w:pStyle w:val="CommentText"/>
      </w:pPr>
      <w:r>
        <w:rPr>
          <w:rStyle w:val="CommentReference"/>
        </w:rPr>
        <w:annotationRef/>
      </w:r>
      <w:r>
        <w:t>Discussion needs to come back to what exactly is the advantage of our approach and should compare/contrast with other regime changing approaches.  What is the benefit of our approach?  IS it really a huge improvement?</w:t>
      </w:r>
    </w:p>
    <w:p w14:paraId="3B683C64" w14:textId="77777777" w:rsidR="00B850F0" w:rsidRDefault="00B850F0">
      <w:pPr>
        <w:pStyle w:val="CommentText"/>
      </w:pPr>
    </w:p>
    <w:p w14:paraId="31FF3109" w14:textId="4D78AEB0" w:rsidR="00B850F0" w:rsidRDefault="00B850F0">
      <w:pPr>
        <w:pStyle w:val="CommentText"/>
      </w:pPr>
      <w:r>
        <w:t>Also, I think we need to come back to the idea of the using the Ricker model.  Is there a way that we can (easily) show that this model can work for other model structures?  Add a table??  A conceptual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FF31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352976" w16cid:durableId="1FE5CC6F"/>
  <w16cid:commentId w16cid:paraId="048D3F72" w16cid:durableId="1FE5CD8A"/>
  <w16cid:commentId w16cid:paraId="57D1021A" w16cid:durableId="1FE5CDC8"/>
  <w16cid:commentId w16cid:paraId="22C13D17" w16cid:durableId="1FE5D088"/>
  <w16cid:commentId w16cid:paraId="32FC1CF1" w16cid:durableId="1FE5D42C"/>
  <w16cid:commentId w16cid:paraId="11DD5FDA" w16cid:durableId="1FE5E72F"/>
  <w16cid:commentId w16cid:paraId="180544F8" w16cid:durableId="1FE5E558"/>
  <w16cid:commentId w16cid:paraId="611892E9" w16cid:durableId="1FE5E5B7"/>
  <w16cid:commentId w16cid:paraId="227E4326" w16cid:durableId="1FE5E5DB"/>
  <w16cid:commentId w16cid:paraId="6F11A8E2" w16cid:durableId="1FE5D504"/>
  <w16cid:commentId w16cid:paraId="748067FE" w16cid:durableId="1FE5E4D0"/>
  <w16cid:commentId w16cid:paraId="594D3C24" w16cid:durableId="1FE5E5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e">
    <w15:presenceInfo w15:providerId="AD" w15:userId="S-1-5-21-484756278-3779297868-2879619082-669541"/>
  </w15:person>
  <w15:person w15:author="Zipkin, Elise">
    <w15:presenceInfo w15:providerId="AD" w15:userId="S-1-5-21-135449833-236529722-1300305565-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11F4A"/>
    <w:rsid w:val="000214FC"/>
    <w:rsid w:val="000237F7"/>
    <w:rsid w:val="00024214"/>
    <w:rsid w:val="00024339"/>
    <w:rsid w:val="00025960"/>
    <w:rsid w:val="000273D0"/>
    <w:rsid w:val="00035F63"/>
    <w:rsid w:val="00041988"/>
    <w:rsid w:val="00055A15"/>
    <w:rsid w:val="000614AC"/>
    <w:rsid w:val="000621E2"/>
    <w:rsid w:val="00063730"/>
    <w:rsid w:val="00065C4D"/>
    <w:rsid w:val="000717E7"/>
    <w:rsid w:val="00075BF1"/>
    <w:rsid w:val="0008703F"/>
    <w:rsid w:val="00093F69"/>
    <w:rsid w:val="0009442B"/>
    <w:rsid w:val="00095A25"/>
    <w:rsid w:val="00095B5C"/>
    <w:rsid w:val="000A26E0"/>
    <w:rsid w:val="000B5C2F"/>
    <w:rsid w:val="000C20C0"/>
    <w:rsid w:val="000C3A12"/>
    <w:rsid w:val="000D49BB"/>
    <w:rsid w:val="000D58D6"/>
    <w:rsid w:val="000D593E"/>
    <w:rsid w:val="000D5977"/>
    <w:rsid w:val="000D5C16"/>
    <w:rsid w:val="000E0392"/>
    <w:rsid w:val="000E0DB2"/>
    <w:rsid w:val="000F0016"/>
    <w:rsid w:val="000F1741"/>
    <w:rsid w:val="000F5662"/>
    <w:rsid w:val="001037EE"/>
    <w:rsid w:val="0010648E"/>
    <w:rsid w:val="001074B1"/>
    <w:rsid w:val="00116502"/>
    <w:rsid w:val="00116590"/>
    <w:rsid w:val="00117610"/>
    <w:rsid w:val="00120697"/>
    <w:rsid w:val="00123B72"/>
    <w:rsid w:val="001301A4"/>
    <w:rsid w:val="001315C9"/>
    <w:rsid w:val="00132F8B"/>
    <w:rsid w:val="00140384"/>
    <w:rsid w:val="00143B07"/>
    <w:rsid w:val="00143F9A"/>
    <w:rsid w:val="00144284"/>
    <w:rsid w:val="001473BA"/>
    <w:rsid w:val="00150E18"/>
    <w:rsid w:val="00151F04"/>
    <w:rsid w:val="001553C5"/>
    <w:rsid w:val="001558A8"/>
    <w:rsid w:val="001633C0"/>
    <w:rsid w:val="0016400A"/>
    <w:rsid w:val="0017338B"/>
    <w:rsid w:val="001757BD"/>
    <w:rsid w:val="00177E86"/>
    <w:rsid w:val="00181FCF"/>
    <w:rsid w:val="00186B4B"/>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E9C"/>
    <w:rsid w:val="001D05DA"/>
    <w:rsid w:val="001D0A06"/>
    <w:rsid w:val="001D2528"/>
    <w:rsid w:val="001D2B3E"/>
    <w:rsid w:val="001D32D8"/>
    <w:rsid w:val="001E157C"/>
    <w:rsid w:val="001E2375"/>
    <w:rsid w:val="001E3C25"/>
    <w:rsid w:val="001E53E2"/>
    <w:rsid w:val="001F39A1"/>
    <w:rsid w:val="001F7C7C"/>
    <w:rsid w:val="00202BBB"/>
    <w:rsid w:val="00203DE7"/>
    <w:rsid w:val="002047E8"/>
    <w:rsid w:val="00204A50"/>
    <w:rsid w:val="002069E9"/>
    <w:rsid w:val="00207043"/>
    <w:rsid w:val="002075CF"/>
    <w:rsid w:val="002133F8"/>
    <w:rsid w:val="0021404C"/>
    <w:rsid w:val="00217133"/>
    <w:rsid w:val="00217EE8"/>
    <w:rsid w:val="00222C43"/>
    <w:rsid w:val="0022359F"/>
    <w:rsid w:val="00230559"/>
    <w:rsid w:val="002306B7"/>
    <w:rsid w:val="00233968"/>
    <w:rsid w:val="002424E7"/>
    <w:rsid w:val="0024317D"/>
    <w:rsid w:val="00243793"/>
    <w:rsid w:val="00243D17"/>
    <w:rsid w:val="0024464F"/>
    <w:rsid w:val="00246C86"/>
    <w:rsid w:val="002470E2"/>
    <w:rsid w:val="00253218"/>
    <w:rsid w:val="00253E75"/>
    <w:rsid w:val="0025536D"/>
    <w:rsid w:val="00260D38"/>
    <w:rsid w:val="00263647"/>
    <w:rsid w:val="00266869"/>
    <w:rsid w:val="002679C0"/>
    <w:rsid w:val="00270075"/>
    <w:rsid w:val="00271994"/>
    <w:rsid w:val="0027292D"/>
    <w:rsid w:val="0027575D"/>
    <w:rsid w:val="00281B1C"/>
    <w:rsid w:val="00287FAF"/>
    <w:rsid w:val="002907A7"/>
    <w:rsid w:val="00292601"/>
    <w:rsid w:val="00292760"/>
    <w:rsid w:val="00294C9B"/>
    <w:rsid w:val="0029724D"/>
    <w:rsid w:val="002A6CBA"/>
    <w:rsid w:val="002A6F05"/>
    <w:rsid w:val="002A75AC"/>
    <w:rsid w:val="002B66A4"/>
    <w:rsid w:val="002C0AA1"/>
    <w:rsid w:val="002C3E17"/>
    <w:rsid w:val="002C6A8E"/>
    <w:rsid w:val="002C754D"/>
    <w:rsid w:val="002D019F"/>
    <w:rsid w:val="002D4506"/>
    <w:rsid w:val="002D7E30"/>
    <w:rsid w:val="002E5868"/>
    <w:rsid w:val="002F3152"/>
    <w:rsid w:val="003020A3"/>
    <w:rsid w:val="0030515D"/>
    <w:rsid w:val="00312392"/>
    <w:rsid w:val="0031435D"/>
    <w:rsid w:val="003169BE"/>
    <w:rsid w:val="00324AC6"/>
    <w:rsid w:val="00325D46"/>
    <w:rsid w:val="003262F1"/>
    <w:rsid w:val="00326BE6"/>
    <w:rsid w:val="00327C5D"/>
    <w:rsid w:val="00330615"/>
    <w:rsid w:val="003403FF"/>
    <w:rsid w:val="00342D01"/>
    <w:rsid w:val="0035645D"/>
    <w:rsid w:val="00360C2B"/>
    <w:rsid w:val="0036101F"/>
    <w:rsid w:val="00363EB3"/>
    <w:rsid w:val="00364485"/>
    <w:rsid w:val="00364F78"/>
    <w:rsid w:val="0037042E"/>
    <w:rsid w:val="00370729"/>
    <w:rsid w:val="00373A3C"/>
    <w:rsid w:val="00384D02"/>
    <w:rsid w:val="00391457"/>
    <w:rsid w:val="003917B9"/>
    <w:rsid w:val="00393AA6"/>
    <w:rsid w:val="003A0EFE"/>
    <w:rsid w:val="003A33D5"/>
    <w:rsid w:val="003A4ED0"/>
    <w:rsid w:val="003B047C"/>
    <w:rsid w:val="003B2DF9"/>
    <w:rsid w:val="003C2770"/>
    <w:rsid w:val="003D6876"/>
    <w:rsid w:val="003D6BFD"/>
    <w:rsid w:val="003D6D2A"/>
    <w:rsid w:val="003D7AC7"/>
    <w:rsid w:val="003D7B3C"/>
    <w:rsid w:val="003E19B5"/>
    <w:rsid w:val="003E334F"/>
    <w:rsid w:val="003E5288"/>
    <w:rsid w:val="003F34F4"/>
    <w:rsid w:val="003F46C3"/>
    <w:rsid w:val="003F728A"/>
    <w:rsid w:val="004009BA"/>
    <w:rsid w:val="00400E52"/>
    <w:rsid w:val="00401501"/>
    <w:rsid w:val="00401E47"/>
    <w:rsid w:val="004040FC"/>
    <w:rsid w:val="004049B6"/>
    <w:rsid w:val="00411045"/>
    <w:rsid w:val="00411150"/>
    <w:rsid w:val="00411D38"/>
    <w:rsid w:val="004122DC"/>
    <w:rsid w:val="00413987"/>
    <w:rsid w:val="00413E42"/>
    <w:rsid w:val="00417B9D"/>
    <w:rsid w:val="00420D43"/>
    <w:rsid w:val="00421901"/>
    <w:rsid w:val="00427B15"/>
    <w:rsid w:val="0043141D"/>
    <w:rsid w:val="00432AAE"/>
    <w:rsid w:val="0043659E"/>
    <w:rsid w:val="00437466"/>
    <w:rsid w:val="00443028"/>
    <w:rsid w:val="004438DB"/>
    <w:rsid w:val="0044405E"/>
    <w:rsid w:val="004546C7"/>
    <w:rsid w:val="00455756"/>
    <w:rsid w:val="00457C56"/>
    <w:rsid w:val="00461BE3"/>
    <w:rsid w:val="004628BA"/>
    <w:rsid w:val="0046295D"/>
    <w:rsid w:val="00462C48"/>
    <w:rsid w:val="00474663"/>
    <w:rsid w:val="004759DD"/>
    <w:rsid w:val="00484028"/>
    <w:rsid w:val="004877BD"/>
    <w:rsid w:val="004903CF"/>
    <w:rsid w:val="00493C01"/>
    <w:rsid w:val="00494B44"/>
    <w:rsid w:val="00496204"/>
    <w:rsid w:val="004B0EF8"/>
    <w:rsid w:val="004B6859"/>
    <w:rsid w:val="004B76BC"/>
    <w:rsid w:val="004C1499"/>
    <w:rsid w:val="004C3B3A"/>
    <w:rsid w:val="004D3CDC"/>
    <w:rsid w:val="004D3D6B"/>
    <w:rsid w:val="004D580B"/>
    <w:rsid w:val="004D5D80"/>
    <w:rsid w:val="004E1275"/>
    <w:rsid w:val="004E6528"/>
    <w:rsid w:val="004F071B"/>
    <w:rsid w:val="004F0C58"/>
    <w:rsid w:val="004F0FD9"/>
    <w:rsid w:val="004F14C2"/>
    <w:rsid w:val="004F7957"/>
    <w:rsid w:val="005013D2"/>
    <w:rsid w:val="00501FBD"/>
    <w:rsid w:val="0050582C"/>
    <w:rsid w:val="005075B3"/>
    <w:rsid w:val="00527036"/>
    <w:rsid w:val="00536B14"/>
    <w:rsid w:val="0054095B"/>
    <w:rsid w:val="0054567B"/>
    <w:rsid w:val="00550270"/>
    <w:rsid w:val="0055167C"/>
    <w:rsid w:val="00553C76"/>
    <w:rsid w:val="00556F41"/>
    <w:rsid w:val="0055724E"/>
    <w:rsid w:val="00557DB0"/>
    <w:rsid w:val="0056286C"/>
    <w:rsid w:val="00562B91"/>
    <w:rsid w:val="005670B0"/>
    <w:rsid w:val="005724AC"/>
    <w:rsid w:val="00572659"/>
    <w:rsid w:val="00575692"/>
    <w:rsid w:val="005907DA"/>
    <w:rsid w:val="00591134"/>
    <w:rsid w:val="00592C39"/>
    <w:rsid w:val="005932CA"/>
    <w:rsid w:val="005A1249"/>
    <w:rsid w:val="005A4432"/>
    <w:rsid w:val="005B14A5"/>
    <w:rsid w:val="005B27D1"/>
    <w:rsid w:val="005C0C19"/>
    <w:rsid w:val="005C1930"/>
    <w:rsid w:val="005C5E4E"/>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12699"/>
    <w:rsid w:val="00613AC8"/>
    <w:rsid w:val="00615644"/>
    <w:rsid w:val="00620541"/>
    <w:rsid w:val="00624181"/>
    <w:rsid w:val="00624818"/>
    <w:rsid w:val="0062727D"/>
    <w:rsid w:val="006350AB"/>
    <w:rsid w:val="006373C0"/>
    <w:rsid w:val="0064292B"/>
    <w:rsid w:val="0064784F"/>
    <w:rsid w:val="00647F76"/>
    <w:rsid w:val="006502ED"/>
    <w:rsid w:val="00651227"/>
    <w:rsid w:val="00652682"/>
    <w:rsid w:val="0065335B"/>
    <w:rsid w:val="006568B9"/>
    <w:rsid w:val="00657F11"/>
    <w:rsid w:val="006609CE"/>
    <w:rsid w:val="00677382"/>
    <w:rsid w:val="00680FA3"/>
    <w:rsid w:val="00681A31"/>
    <w:rsid w:val="00682C97"/>
    <w:rsid w:val="006841EB"/>
    <w:rsid w:val="00686B1E"/>
    <w:rsid w:val="00686F95"/>
    <w:rsid w:val="006915CD"/>
    <w:rsid w:val="006947D1"/>
    <w:rsid w:val="0069540F"/>
    <w:rsid w:val="006A6155"/>
    <w:rsid w:val="006A724C"/>
    <w:rsid w:val="006B0322"/>
    <w:rsid w:val="006B22D8"/>
    <w:rsid w:val="006B2588"/>
    <w:rsid w:val="006B32DF"/>
    <w:rsid w:val="006B3E8D"/>
    <w:rsid w:val="006B4D08"/>
    <w:rsid w:val="006B72C6"/>
    <w:rsid w:val="006B7574"/>
    <w:rsid w:val="006C4251"/>
    <w:rsid w:val="006C754D"/>
    <w:rsid w:val="006D031D"/>
    <w:rsid w:val="006D2307"/>
    <w:rsid w:val="006D3C93"/>
    <w:rsid w:val="006D54AC"/>
    <w:rsid w:val="006E5956"/>
    <w:rsid w:val="006E5B2F"/>
    <w:rsid w:val="006F3740"/>
    <w:rsid w:val="006F5322"/>
    <w:rsid w:val="006F6D26"/>
    <w:rsid w:val="006F732C"/>
    <w:rsid w:val="006F7B30"/>
    <w:rsid w:val="00700FB5"/>
    <w:rsid w:val="0070423E"/>
    <w:rsid w:val="00705548"/>
    <w:rsid w:val="00713A23"/>
    <w:rsid w:val="00716B3A"/>
    <w:rsid w:val="00716CE7"/>
    <w:rsid w:val="00717CE1"/>
    <w:rsid w:val="007212B3"/>
    <w:rsid w:val="00721951"/>
    <w:rsid w:val="0072300F"/>
    <w:rsid w:val="0072442B"/>
    <w:rsid w:val="00735F94"/>
    <w:rsid w:val="007370A4"/>
    <w:rsid w:val="007413B7"/>
    <w:rsid w:val="007422AB"/>
    <w:rsid w:val="00746D2F"/>
    <w:rsid w:val="0074777A"/>
    <w:rsid w:val="00751000"/>
    <w:rsid w:val="007519E2"/>
    <w:rsid w:val="0075440D"/>
    <w:rsid w:val="00757994"/>
    <w:rsid w:val="00761009"/>
    <w:rsid w:val="00762808"/>
    <w:rsid w:val="007677E9"/>
    <w:rsid w:val="00767E4D"/>
    <w:rsid w:val="00772675"/>
    <w:rsid w:val="00784564"/>
    <w:rsid w:val="0078690C"/>
    <w:rsid w:val="00786E52"/>
    <w:rsid w:val="00790EFA"/>
    <w:rsid w:val="0079799D"/>
    <w:rsid w:val="007A0499"/>
    <w:rsid w:val="007A4EC6"/>
    <w:rsid w:val="007B2C14"/>
    <w:rsid w:val="007B3565"/>
    <w:rsid w:val="007B607B"/>
    <w:rsid w:val="007C2B7A"/>
    <w:rsid w:val="007C5F75"/>
    <w:rsid w:val="007D35BB"/>
    <w:rsid w:val="007D571F"/>
    <w:rsid w:val="007F1C7F"/>
    <w:rsid w:val="007F3FEA"/>
    <w:rsid w:val="007F54B8"/>
    <w:rsid w:val="007F577C"/>
    <w:rsid w:val="007F653E"/>
    <w:rsid w:val="008032E9"/>
    <w:rsid w:val="00804469"/>
    <w:rsid w:val="0080743E"/>
    <w:rsid w:val="00812DF3"/>
    <w:rsid w:val="00815539"/>
    <w:rsid w:val="00822D4A"/>
    <w:rsid w:val="008257D3"/>
    <w:rsid w:val="00834911"/>
    <w:rsid w:val="00837331"/>
    <w:rsid w:val="00845569"/>
    <w:rsid w:val="008515BA"/>
    <w:rsid w:val="00851E76"/>
    <w:rsid w:val="00860740"/>
    <w:rsid w:val="008671DE"/>
    <w:rsid w:val="008724B5"/>
    <w:rsid w:val="0087290C"/>
    <w:rsid w:val="00873DC1"/>
    <w:rsid w:val="0087591E"/>
    <w:rsid w:val="00883221"/>
    <w:rsid w:val="00895515"/>
    <w:rsid w:val="008A4D46"/>
    <w:rsid w:val="008B4743"/>
    <w:rsid w:val="008B4B47"/>
    <w:rsid w:val="008C0FC7"/>
    <w:rsid w:val="008C1707"/>
    <w:rsid w:val="008C1B61"/>
    <w:rsid w:val="008C1F48"/>
    <w:rsid w:val="008C369E"/>
    <w:rsid w:val="008C3FA2"/>
    <w:rsid w:val="008C5304"/>
    <w:rsid w:val="008C5F40"/>
    <w:rsid w:val="008E1411"/>
    <w:rsid w:val="008E41EA"/>
    <w:rsid w:val="008E4F33"/>
    <w:rsid w:val="008E67BE"/>
    <w:rsid w:val="008F7A31"/>
    <w:rsid w:val="009013FB"/>
    <w:rsid w:val="00902F3B"/>
    <w:rsid w:val="009106F5"/>
    <w:rsid w:val="00913421"/>
    <w:rsid w:val="00920A86"/>
    <w:rsid w:val="00923428"/>
    <w:rsid w:val="0092388E"/>
    <w:rsid w:val="00926534"/>
    <w:rsid w:val="00930C77"/>
    <w:rsid w:val="009325B0"/>
    <w:rsid w:val="0094324E"/>
    <w:rsid w:val="00943259"/>
    <w:rsid w:val="00943A8D"/>
    <w:rsid w:val="009447EA"/>
    <w:rsid w:val="00950939"/>
    <w:rsid w:val="00953A7F"/>
    <w:rsid w:val="00961825"/>
    <w:rsid w:val="00964ECA"/>
    <w:rsid w:val="00972229"/>
    <w:rsid w:val="00977866"/>
    <w:rsid w:val="00984F64"/>
    <w:rsid w:val="00997D87"/>
    <w:rsid w:val="009A0B2F"/>
    <w:rsid w:val="009A52BF"/>
    <w:rsid w:val="009B08ED"/>
    <w:rsid w:val="009B0DC0"/>
    <w:rsid w:val="009C0978"/>
    <w:rsid w:val="009D12AF"/>
    <w:rsid w:val="009D70CC"/>
    <w:rsid w:val="009F4A1A"/>
    <w:rsid w:val="00A001CE"/>
    <w:rsid w:val="00A02528"/>
    <w:rsid w:val="00A114E2"/>
    <w:rsid w:val="00A24582"/>
    <w:rsid w:val="00A26FD7"/>
    <w:rsid w:val="00A30740"/>
    <w:rsid w:val="00A326DB"/>
    <w:rsid w:val="00A33B1C"/>
    <w:rsid w:val="00A3437F"/>
    <w:rsid w:val="00A366AF"/>
    <w:rsid w:val="00A42D09"/>
    <w:rsid w:val="00A439FD"/>
    <w:rsid w:val="00A47D1F"/>
    <w:rsid w:val="00A51EEA"/>
    <w:rsid w:val="00A542EC"/>
    <w:rsid w:val="00A57DBA"/>
    <w:rsid w:val="00A601EA"/>
    <w:rsid w:val="00A629D1"/>
    <w:rsid w:val="00A633EC"/>
    <w:rsid w:val="00A64C06"/>
    <w:rsid w:val="00A6530C"/>
    <w:rsid w:val="00A6546C"/>
    <w:rsid w:val="00A666CD"/>
    <w:rsid w:val="00A81D0C"/>
    <w:rsid w:val="00A83E7C"/>
    <w:rsid w:val="00A87F7E"/>
    <w:rsid w:val="00A9122A"/>
    <w:rsid w:val="00A94B88"/>
    <w:rsid w:val="00A94D78"/>
    <w:rsid w:val="00A95FE8"/>
    <w:rsid w:val="00A96C7D"/>
    <w:rsid w:val="00A96EC1"/>
    <w:rsid w:val="00A974B2"/>
    <w:rsid w:val="00AA1678"/>
    <w:rsid w:val="00AA5698"/>
    <w:rsid w:val="00AB2723"/>
    <w:rsid w:val="00AC0040"/>
    <w:rsid w:val="00AC02B9"/>
    <w:rsid w:val="00AC237C"/>
    <w:rsid w:val="00AC2B6F"/>
    <w:rsid w:val="00AC5574"/>
    <w:rsid w:val="00AC75D1"/>
    <w:rsid w:val="00AD6EBB"/>
    <w:rsid w:val="00AD72F0"/>
    <w:rsid w:val="00AE589E"/>
    <w:rsid w:val="00AE67DF"/>
    <w:rsid w:val="00AE7F6D"/>
    <w:rsid w:val="00AF0366"/>
    <w:rsid w:val="00AF4219"/>
    <w:rsid w:val="00AF4CA7"/>
    <w:rsid w:val="00AF7619"/>
    <w:rsid w:val="00B05612"/>
    <w:rsid w:val="00B103FD"/>
    <w:rsid w:val="00B13AC9"/>
    <w:rsid w:val="00B1554A"/>
    <w:rsid w:val="00B1615F"/>
    <w:rsid w:val="00B2185B"/>
    <w:rsid w:val="00B26D13"/>
    <w:rsid w:val="00B30A16"/>
    <w:rsid w:val="00B321C6"/>
    <w:rsid w:val="00B346F0"/>
    <w:rsid w:val="00B35270"/>
    <w:rsid w:val="00B36E6D"/>
    <w:rsid w:val="00B427A9"/>
    <w:rsid w:val="00B47301"/>
    <w:rsid w:val="00B66425"/>
    <w:rsid w:val="00B71576"/>
    <w:rsid w:val="00B71B41"/>
    <w:rsid w:val="00B75363"/>
    <w:rsid w:val="00B77DD0"/>
    <w:rsid w:val="00B80599"/>
    <w:rsid w:val="00B850F0"/>
    <w:rsid w:val="00B853B2"/>
    <w:rsid w:val="00B85863"/>
    <w:rsid w:val="00B87E3A"/>
    <w:rsid w:val="00B909F7"/>
    <w:rsid w:val="00B90E4C"/>
    <w:rsid w:val="00B91CA4"/>
    <w:rsid w:val="00B92D42"/>
    <w:rsid w:val="00B9463C"/>
    <w:rsid w:val="00BA1167"/>
    <w:rsid w:val="00BA2F66"/>
    <w:rsid w:val="00BA3B40"/>
    <w:rsid w:val="00BB4B04"/>
    <w:rsid w:val="00BB5C7E"/>
    <w:rsid w:val="00BB6604"/>
    <w:rsid w:val="00BC0B66"/>
    <w:rsid w:val="00BC0F8C"/>
    <w:rsid w:val="00BC62D0"/>
    <w:rsid w:val="00BC706E"/>
    <w:rsid w:val="00BD0EFE"/>
    <w:rsid w:val="00BE662A"/>
    <w:rsid w:val="00BE7479"/>
    <w:rsid w:val="00C00F9B"/>
    <w:rsid w:val="00C01703"/>
    <w:rsid w:val="00C11D6F"/>
    <w:rsid w:val="00C1333E"/>
    <w:rsid w:val="00C1765A"/>
    <w:rsid w:val="00C179E2"/>
    <w:rsid w:val="00C25022"/>
    <w:rsid w:val="00C31A54"/>
    <w:rsid w:val="00C32614"/>
    <w:rsid w:val="00C3376D"/>
    <w:rsid w:val="00C37458"/>
    <w:rsid w:val="00C51B55"/>
    <w:rsid w:val="00C536EB"/>
    <w:rsid w:val="00C57040"/>
    <w:rsid w:val="00C64C9C"/>
    <w:rsid w:val="00C67276"/>
    <w:rsid w:val="00C72A00"/>
    <w:rsid w:val="00C75419"/>
    <w:rsid w:val="00C77761"/>
    <w:rsid w:val="00C77AB5"/>
    <w:rsid w:val="00C81B79"/>
    <w:rsid w:val="00C8364A"/>
    <w:rsid w:val="00C91D43"/>
    <w:rsid w:val="00C979A1"/>
    <w:rsid w:val="00CA2C6A"/>
    <w:rsid w:val="00CA61B2"/>
    <w:rsid w:val="00CA6A06"/>
    <w:rsid w:val="00CB2BA2"/>
    <w:rsid w:val="00CB7EEE"/>
    <w:rsid w:val="00CC48AC"/>
    <w:rsid w:val="00CC5C18"/>
    <w:rsid w:val="00CE06FA"/>
    <w:rsid w:val="00CE0BA8"/>
    <w:rsid w:val="00CE34E0"/>
    <w:rsid w:val="00CE713E"/>
    <w:rsid w:val="00CF1B74"/>
    <w:rsid w:val="00CF6656"/>
    <w:rsid w:val="00CF6EED"/>
    <w:rsid w:val="00D01F3C"/>
    <w:rsid w:val="00D0657E"/>
    <w:rsid w:val="00D07009"/>
    <w:rsid w:val="00D12B05"/>
    <w:rsid w:val="00D24EDB"/>
    <w:rsid w:val="00D33A6B"/>
    <w:rsid w:val="00D3502F"/>
    <w:rsid w:val="00D372EC"/>
    <w:rsid w:val="00D43CC0"/>
    <w:rsid w:val="00D46A63"/>
    <w:rsid w:val="00D55E7A"/>
    <w:rsid w:val="00D57116"/>
    <w:rsid w:val="00D6341E"/>
    <w:rsid w:val="00D66BA9"/>
    <w:rsid w:val="00D712B6"/>
    <w:rsid w:val="00D724DD"/>
    <w:rsid w:val="00D742AD"/>
    <w:rsid w:val="00D74F97"/>
    <w:rsid w:val="00D7636F"/>
    <w:rsid w:val="00D83A4A"/>
    <w:rsid w:val="00D84390"/>
    <w:rsid w:val="00D84C75"/>
    <w:rsid w:val="00D869CC"/>
    <w:rsid w:val="00D9182C"/>
    <w:rsid w:val="00D936C7"/>
    <w:rsid w:val="00D93CA5"/>
    <w:rsid w:val="00DA0132"/>
    <w:rsid w:val="00DA04B5"/>
    <w:rsid w:val="00DA0FB7"/>
    <w:rsid w:val="00DA6067"/>
    <w:rsid w:val="00DA72A4"/>
    <w:rsid w:val="00DA7E53"/>
    <w:rsid w:val="00DB01A5"/>
    <w:rsid w:val="00DB1ACD"/>
    <w:rsid w:val="00DC13D1"/>
    <w:rsid w:val="00DC24D2"/>
    <w:rsid w:val="00DC2791"/>
    <w:rsid w:val="00DC2C54"/>
    <w:rsid w:val="00DC32C5"/>
    <w:rsid w:val="00DC50C9"/>
    <w:rsid w:val="00DC7E7D"/>
    <w:rsid w:val="00DD07E9"/>
    <w:rsid w:val="00DD1D5C"/>
    <w:rsid w:val="00DD5779"/>
    <w:rsid w:val="00DD6F9B"/>
    <w:rsid w:val="00DE197D"/>
    <w:rsid w:val="00DE2E00"/>
    <w:rsid w:val="00DE372E"/>
    <w:rsid w:val="00DE7F5A"/>
    <w:rsid w:val="00DF1F48"/>
    <w:rsid w:val="00E0394B"/>
    <w:rsid w:val="00E06798"/>
    <w:rsid w:val="00E17AD0"/>
    <w:rsid w:val="00E213C0"/>
    <w:rsid w:val="00E22FDA"/>
    <w:rsid w:val="00E248E2"/>
    <w:rsid w:val="00E27B95"/>
    <w:rsid w:val="00E34C80"/>
    <w:rsid w:val="00E41CBD"/>
    <w:rsid w:val="00E47FEC"/>
    <w:rsid w:val="00E50CD8"/>
    <w:rsid w:val="00E521DE"/>
    <w:rsid w:val="00E53A0F"/>
    <w:rsid w:val="00E56093"/>
    <w:rsid w:val="00E6009A"/>
    <w:rsid w:val="00E64F40"/>
    <w:rsid w:val="00E6695E"/>
    <w:rsid w:val="00E70BD0"/>
    <w:rsid w:val="00E72DAF"/>
    <w:rsid w:val="00E7326A"/>
    <w:rsid w:val="00E73CB6"/>
    <w:rsid w:val="00E74F2C"/>
    <w:rsid w:val="00E82218"/>
    <w:rsid w:val="00E93DE0"/>
    <w:rsid w:val="00E9515C"/>
    <w:rsid w:val="00E9671D"/>
    <w:rsid w:val="00EA2CE8"/>
    <w:rsid w:val="00EA4251"/>
    <w:rsid w:val="00EA7E7A"/>
    <w:rsid w:val="00EB6851"/>
    <w:rsid w:val="00EC334A"/>
    <w:rsid w:val="00EC7A7F"/>
    <w:rsid w:val="00ED0AD7"/>
    <w:rsid w:val="00ED4601"/>
    <w:rsid w:val="00EE1686"/>
    <w:rsid w:val="00EE1A6B"/>
    <w:rsid w:val="00EF06A9"/>
    <w:rsid w:val="00EF1B98"/>
    <w:rsid w:val="00F0779F"/>
    <w:rsid w:val="00F07910"/>
    <w:rsid w:val="00F1693F"/>
    <w:rsid w:val="00F17944"/>
    <w:rsid w:val="00F20337"/>
    <w:rsid w:val="00F24379"/>
    <w:rsid w:val="00F25817"/>
    <w:rsid w:val="00F30562"/>
    <w:rsid w:val="00F32CAD"/>
    <w:rsid w:val="00F40045"/>
    <w:rsid w:val="00F41020"/>
    <w:rsid w:val="00F47012"/>
    <w:rsid w:val="00F51469"/>
    <w:rsid w:val="00F51A47"/>
    <w:rsid w:val="00F51BEC"/>
    <w:rsid w:val="00F530B8"/>
    <w:rsid w:val="00F579F8"/>
    <w:rsid w:val="00F60E94"/>
    <w:rsid w:val="00F63325"/>
    <w:rsid w:val="00F6528D"/>
    <w:rsid w:val="00F66560"/>
    <w:rsid w:val="00F701CE"/>
    <w:rsid w:val="00F716E9"/>
    <w:rsid w:val="00F71C7F"/>
    <w:rsid w:val="00F72975"/>
    <w:rsid w:val="00F73B56"/>
    <w:rsid w:val="00F82CB7"/>
    <w:rsid w:val="00F87B20"/>
    <w:rsid w:val="00F918B4"/>
    <w:rsid w:val="00F91DD5"/>
    <w:rsid w:val="00F95000"/>
    <w:rsid w:val="00FA113B"/>
    <w:rsid w:val="00FA16C8"/>
    <w:rsid w:val="00FA21FA"/>
    <w:rsid w:val="00FA22C9"/>
    <w:rsid w:val="00FA445D"/>
    <w:rsid w:val="00FA5302"/>
    <w:rsid w:val="00FB0A38"/>
    <w:rsid w:val="00FB13EC"/>
    <w:rsid w:val="00FB29CB"/>
    <w:rsid w:val="00FB5066"/>
    <w:rsid w:val="00FB68C4"/>
    <w:rsid w:val="00FB77A5"/>
    <w:rsid w:val="00FC2E66"/>
    <w:rsid w:val="00FD0162"/>
    <w:rsid w:val="00FD325A"/>
    <w:rsid w:val="00FF1C3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9D496-37C2-4C6B-874E-017CC2DFB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45658</Words>
  <Characters>260255</Characters>
  <Application>Microsoft Office Word</Application>
  <DocSecurity>0</DocSecurity>
  <Lines>2168</Lines>
  <Paragraphs>610</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305303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2</cp:revision>
  <dcterms:created xsi:type="dcterms:W3CDTF">2019-07-01T18:33:00Z</dcterms:created>
  <dcterms:modified xsi:type="dcterms:W3CDTF">2019-07-01T18:33:00Z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zotero-version="5.0.67"&gt;&lt;session id="O11wb7wA"/&gt;&lt;style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