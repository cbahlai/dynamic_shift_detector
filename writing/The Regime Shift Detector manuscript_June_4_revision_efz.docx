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8472D0" w14:textId="3E347822" w:rsidR="00851E76" w:rsidRPr="0014050F" w:rsidRDefault="00493C01" w:rsidP="00493C01">
      <w:pPr>
        <w:rPr>
          <w:b/>
          <w:sz w:val="44"/>
          <w:szCs w:val="44"/>
        </w:rPr>
      </w:pPr>
      <w:r>
        <w:rPr>
          <w:b/>
          <w:sz w:val="44"/>
          <w:szCs w:val="44"/>
        </w:rPr>
        <w:t xml:space="preserve">The </w:t>
      </w:r>
      <w:del w:id="0" w:author="Bahlai, Christie" w:date="2019-07-01T09:58:00Z">
        <w:r w:rsidDel="00B850F0">
          <w:rPr>
            <w:b/>
            <w:sz w:val="44"/>
            <w:szCs w:val="44"/>
          </w:rPr>
          <w:delText xml:space="preserve">Regime </w:delText>
        </w:r>
      </w:del>
      <w:ins w:id="1" w:author="Bahlai, Christie" w:date="2019-07-01T09:58:00Z">
        <w:r w:rsidR="00B850F0">
          <w:rPr>
            <w:b/>
            <w:sz w:val="44"/>
            <w:szCs w:val="44"/>
          </w:rPr>
          <w:t xml:space="preserve">Dynamic </w:t>
        </w:r>
      </w:ins>
      <w:r>
        <w:rPr>
          <w:b/>
          <w:sz w:val="44"/>
          <w:szCs w:val="44"/>
        </w:rPr>
        <w:t>Shift Detector: a</w:t>
      </w:r>
      <w:r w:rsidR="009A52BF">
        <w:rPr>
          <w:b/>
          <w:sz w:val="44"/>
          <w:szCs w:val="44"/>
        </w:rPr>
        <w:t>n algorithm</w:t>
      </w:r>
      <w:r w:rsidRPr="0014050F">
        <w:rPr>
          <w:b/>
          <w:sz w:val="44"/>
          <w:szCs w:val="44"/>
        </w:rPr>
        <w:t xml:space="preserve"> </w:t>
      </w:r>
      <w:r>
        <w:rPr>
          <w:b/>
          <w:sz w:val="44"/>
          <w:szCs w:val="44"/>
        </w:rPr>
        <w:t>to identify</w:t>
      </w:r>
      <w:r w:rsidRPr="0014050F">
        <w:rPr>
          <w:b/>
          <w:sz w:val="44"/>
          <w:szCs w:val="44"/>
        </w:rPr>
        <w:t xml:space="preserve"> changes in dynamic rules governing populations</w:t>
      </w:r>
    </w:p>
    <w:p w14:paraId="6905316B" w14:textId="7C0A7A6C" w:rsidR="00493C01" w:rsidRDefault="00851E76" w:rsidP="00493C01">
      <w:r>
        <w:t>Short title:</w:t>
      </w:r>
      <w:r w:rsidRPr="00851E76">
        <w:t xml:space="preserve"> </w:t>
      </w:r>
      <w:del w:id="2" w:author="Bahlai, Christie" w:date="2019-07-01T10:13:00Z">
        <w:r w:rsidRPr="00851E76" w:rsidDel="00D84C75">
          <w:delText xml:space="preserve">Regime </w:delText>
        </w:r>
      </w:del>
      <w:ins w:id="3" w:author="Bahlai, Christie" w:date="2019-07-01T10:13:00Z">
        <w:r w:rsidR="00D84C75">
          <w:t>Dynamic</w:t>
        </w:r>
        <w:r w:rsidR="00D84C75" w:rsidRPr="00851E76">
          <w:t xml:space="preserve"> </w:t>
        </w:r>
      </w:ins>
      <w:r w:rsidRPr="00851E76">
        <w:t>Shift Detector: a</w:t>
      </w:r>
      <w:r w:rsidR="009A52BF">
        <w:t>n algorithm</w:t>
      </w:r>
      <w:r w:rsidRPr="00851E76">
        <w:t xml:space="preserve"> to identify changes in </w:t>
      </w:r>
      <w:del w:id="4" w:author="Bahlai, Christie" w:date="2019-07-01T14:12:00Z">
        <w:r w:rsidRPr="00851E76" w:rsidDel="00DF1F48">
          <w:delText>dynamic rules</w:delText>
        </w:r>
      </w:del>
      <w:ins w:id="5" w:author="Bahlai, Christie" w:date="2019-07-01T14:12:00Z">
        <w:r w:rsidR="00DF1F48">
          <w:t>populations</w:t>
        </w:r>
      </w:ins>
    </w:p>
    <w:p w14:paraId="2D85D038" w14:textId="77777777" w:rsidR="00851E76" w:rsidRDefault="00851E76" w:rsidP="00493C01"/>
    <w:p w14:paraId="0745B63C" w14:textId="51E2ACF1" w:rsidR="00493C01" w:rsidRDefault="00493C01" w:rsidP="00493C01">
      <w:r>
        <w:t>C</w:t>
      </w:r>
      <w:r w:rsidR="00851E76">
        <w:t xml:space="preserve">hristie </w:t>
      </w:r>
      <w:r>
        <w:t>A. Bahlai</w:t>
      </w:r>
      <w:r w:rsidRPr="001F1F22">
        <w:rPr>
          <w:vertAlign w:val="superscript"/>
        </w:rPr>
        <w:t>1</w:t>
      </w:r>
      <w:r w:rsidR="00266869">
        <w:rPr>
          <w:vertAlign w:val="superscript"/>
        </w:rPr>
        <w:t xml:space="preserve"> </w:t>
      </w:r>
      <w:r w:rsidR="00266869">
        <w:t>a</w:t>
      </w:r>
      <w:r>
        <w:t>nd E</w:t>
      </w:r>
      <w:r w:rsidR="00851E76">
        <w:t xml:space="preserve">lise </w:t>
      </w:r>
      <w:r>
        <w:t>F. Zipkin</w:t>
      </w:r>
      <w:r w:rsidRPr="001F1F22">
        <w:rPr>
          <w:vertAlign w:val="superscript"/>
        </w:rPr>
        <w:t>2</w:t>
      </w:r>
    </w:p>
    <w:p w14:paraId="186CBF8A" w14:textId="77777777" w:rsidR="00493C01" w:rsidRDefault="00493C01" w:rsidP="00493C01">
      <w:r>
        <w:t xml:space="preserve">1 Department of Biological Sciences, Kent State University. Kent, Ohio, United States of America. Email for correspondence: </w:t>
      </w:r>
      <w:hyperlink r:id="rId6" w:history="1">
        <w:r w:rsidRPr="006F2F95">
          <w:rPr>
            <w:rStyle w:val="Hyperlink"/>
          </w:rPr>
          <w:t>cbahlai@kent.edu</w:t>
        </w:r>
      </w:hyperlink>
    </w:p>
    <w:p w14:paraId="1EFCDD43" w14:textId="77777777" w:rsidR="00493C01" w:rsidRDefault="00493C01" w:rsidP="00493C01">
      <w:r>
        <w:t>2 Department of Integrative Biology; Program in Ecology, Evolutionary Biology and Behavior, Michigan State University, East Lansing, Michigan, United States of America.</w:t>
      </w:r>
    </w:p>
    <w:p w14:paraId="65C11BCB" w14:textId="77777777" w:rsidR="00493C01" w:rsidRDefault="00493C01" w:rsidP="00493C01"/>
    <w:p w14:paraId="3C542D63" w14:textId="77777777" w:rsidR="00493C01" w:rsidRDefault="00493C01" w:rsidP="00493C01">
      <w:pPr>
        <w:rPr>
          <w:b/>
        </w:rPr>
      </w:pPr>
      <w:r>
        <w:rPr>
          <w:b/>
        </w:rPr>
        <w:br w:type="page"/>
      </w:r>
    </w:p>
    <w:p w14:paraId="045E055C" w14:textId="77777777" w:rsidR="00493C01" w:rsidRDefault="00493C01" w:rsidP="00493C01">
      <w:pPr>
        <w:rPr>
          <w:b/>
        </w:rPr>
      </w:pPr>
      <w:r w:rsidRPr="00351C6A">
        <w:rPr>
          <w:b/>
        </w:rPr>
        <w:lastRenderedPageBreak/>
        <w:t xml:space="preserve">Abstract </w:t>
      </w:r>
    </w:p>
    <w:p w14:paraId="26005E75" w14:textId="18FF34A4" w:rsidR="00493C01" w:rsidRPr="0014050F" w:rsidRDefault="00493C01" w:rsidP="00493C01">
      <w:r>
        <w:t>E</w:t>
      </w:r>
      <w:r w:rsidRPr="0014050F">
        <w:t xml:space="preserve">nvironmental factors interact with </w:t>
      </w:r>
      <w:r>
        <w:t xml:space="preserve">internal rules of </w:t>
      </w:r>
      <w:r w:rsidRPr="0014050F">
        <w:t>population regulation</w:t>
      </w:r>
      <w:r>
        <w:t>, sometimes perturbing systems to alternate dynamic</w:t>
      </w:r>
      <w:del w:id="6" w:author="Zipkin, Elise" w:date="2019-06-06T17:28:00Z">
        <w:r w:rsidDel="0080743E">
          <w:delText xml:space="preserve"> state</w:delText>
        </w:r>
      </w:del>
      <w:r>
        <w:t>s</w:t>
      </w:r>
      <w:ins w:id="7" w:author="Zipkin, Elise" w:date="2019-06-06T17:27:00Z">
        <w:r w:rsidR="0080743E">
          <w:t xml:space="preserve"> though changes in parameter values</w:t>
        </w:r>
      </w:ins>
      <w:r w:rsidRPr="0014050F">
        <w:t xml:space="preserve">. </w:t>
      </w:r>
      <w:r>
        <w:t>Yet, p</w:t>
      </w:r>
      <w:r w:rsidRPr="0014050F">
        <w:t xml:space="preserve">inpointing when </w:t>
      </w:r>
      <w:del w:id="8" w:author="Zipkin, Elise" w:date="2019-06-06T17:28:00Z">
        <w:r w:rsidRPr="0014050F" w:rsidDel="0080743E">
          <w:delText xml:space="preserve">state </w:delText>
        </w:r>
      </w:del>
      <w:ins w:id="9" w:author="Zipkin, Elise" w:date="2019-06-06T17:28:00Z">
        <w:r w:rsidR="0080743E">
          <w:t>such</w:t>
        </w:r>
        <w:r w:rsidR="0080743E" w:rsidRPr="0014050F">
          <w:t xml:space="preserve"> </w:t>
        </w:r>
      </w:ins>
      <w:r w:rsidRPr="0014050F">
        <w:t xml:space="preserve">changes occur in naturally fluctuating populations </w:t>
      </w:r>
      <w:r>
        <w:t>is difficult</w:t>
      </w:r>
      <w:r w:rsidRPr="0014050F">
        <w:t xml:space="preserve">. </w:t>
      </w:r>
      <w:r>
        <w:t>A</w:t>
      </w:r>
      <w:r w:rsidRPr="0014050F">
        <w:t xml:space="preserve">n analytical </w:t>
      </w:r>
      <w:r w:rsidR="001D05DA" w:rsidRPr="0014050F">
        <w:t>approach that</w:t>
      </w:r>
      <w:r w:rsidRPr="0014050F">
        <w:t xml:space="preserve"> </w:t>
      </w:r>
      <w:r>
        <w:t>can</w:t>
      </w:r>
      <w:r w:rsidRPr="0014050F">
        <w:t xml:space="preserve"> identif</w:t>
      </w:r>
      <w:r>
        <w:t>y the</w:t>
      </w:r>
      <w:r w:rsidRPr="0014050F">
        <w:t xml:space="preserve"> timing and magnitude of </w:t>
      </w:r>
      <w:del w:id="10" w:author="Zipkin, Elise" w:date="2019-06-06T17:28:00Z">
        <w:r w:rsidRPr="0014050F" w:rsidDel="0080743E">
          <w:delText xml:space="preserve">such </w:delText>
        </w:r>
      </w:del>
      <w:ins w:id="11" w:author="Zipkin, Elise" w:date="2019-06-06T17:29:00Z">
        <w:r w:rsidR="0080743E">
          <w:t>parameter</w:t>
        </w:r>
      </w:ins>
      <w:ins w:id="12" w:author="Zipkin, Elise" w:date="2019-06-06T17:28:00Z">
        <w:r w:rsidR="0080743E" w:rsidRPr="0014050F">
          <w:t xml:space="preserve"> </w:t>
        </w:r>
      </w:ins>
      <w:del w:id="13" w:author="Zipkin, Elise" w:date="2019-06-06T17:29:00Z">
        <w:r w:rsidRPr="0014050F" w:rsidDel="0080743E">
          <w:delText>changes</w:delText>
        </w:r>
        <w:r w:rsidDel="0080743E">
          <w:delText xml:space="preserve">, or “regime </w:delText>
        </w:r>
      </w:del>
      <w:r>
        <w:t>shifts</w:t>
      </w:r>
      <w:del w:id="14" w:author="Zipkin, Elise" w:date="2019-06-06T17:29:00Z">
        <w:r w:rsidDel="0080743E">
          <w:delText>”,</w:delText>
        </w:r>
      </w:del>
      <w:r w:rsidRPr="0014050F">
        <w:t xml:space="preserve"> would </w:t>
      </w:r>
      <w:r w:rsidR="00F40045">
        <w:t>facilitate</w:t>
      </w:r>
      <w:r w:rsidR="00F40045" w:rsidRPr="0014050F">
        <w:t xml:space="preserve"> </w:t>
      </w:r>
      <w:r w:rsidRPr="0014050F">
        <w:t xml:space="preserve">understanding </w:t>
      </w:r>
      <w:r>
        <w:t xml:space="preserve">of abrupt ecological transitions with </w:t>
      </w:r>
      <w:r w:rsidRPr="0014050F">
        <w:t xml:space="preserve">potential to </w:t>
      </w:r>
      <w:r w:rsidR="00686F95">
        <w:t>inform</w:t>
      </w:r>
      <w:r w:rsidR="00686F95" w:rsidRPr="0014050F">
        <w:t xml:space="preserve"> </w:t>
      </w:r>
      <w:r w:rsidR="0035645D">
        <w:t xml:space="preserve">conservation and </w:t>
      </w:r>
      <w:r w:rsidRPr="0014050F">
        <w:t xml:space="preserve">management of species. </w:t>
      </w:r>
    </w:p>
    <w:p w14:paraId="34F7EE4C" w14:textId="7CFB4CEB" w:rsidR="00493C01" w:rsidRPr="0014050F" w:rsidRDefault="009A52BF" w:rsidP="00493C01">
      <w:r>
        <w:t>The</w:t>
      </w:r>
      <w:r w:rsidR="00493C01" w:rsidRPr="0014050F">
        <w:t xml:space="preserve"> “</w:t>
      </w:r>
      <w:del w:id="15" w:author="Bahlai, Christie" w:date="2019-07-01T10:01:00Z">
        <w:r w:rsidR="00493C01" w:rsidRPr="0014050F" w:rsidDel="00B850F0">
          <w:delText xml:space="preserve">Regime </w:delText>
        </w:r>
      </w:del>
      <w:ins w:id="16" w:author="Bahlai, Christie" w:date="2019-07-01T10:01:00Z">
        <w:r w:rsidR="00B850F0">
          <w:t>Dynamic</w:t>
        </w:r>
        <w:r w:rsidR="00B850F0" w:rsidRPr="0014050F">
          <w:t xml:space="preserve"> </w:t>
        </w:r>
      </w:ins>
      <w:r w:rsidR="00493C01" w:rsidRPr="0014050F">
        <w:t>Shift Detector”</w:t>
      </w:r>
      <w:r>
        <w:t xml:space="preserve"> is a</w:t>
      </w:r>
      <w:ins w:id="17" w:author="Bahlai, Christie" w:date="2019-07-01T11:05:00Z">
        <w:r w:rsidR="00F63325">
          <w:t>n</w:t>
        </w:r>
      </w:ins>
      <w:r>
        <w:t xml:space="preserve"> </w:t>
      </w:r>
      <w:del w:id="18" w:author="Bahlai, Christie" w:date="2019-07-01T10:50:00Z">
        <w:r w:rsidDel="00997D87">
          <w:delText xml:space="preserve">model </w:delText>
        </w:r>
      </w:del>
      <w:ins w:id="19" w:author="Bahlai, Christie" w:date="2019-07-01T10:50:00Z">
        <w:r w:rsidR="00997D87">
          <w:t>algorithm</w:t>
        </w:r>
        <w:r w:rsidR="00997D87">
          <w:t xml:space="preserve"> </w:t>
        </w:r>
      </w:ins>
      <w:r>
        <w:t>we developed to</w:t>
      </w:r>
      <w:r w:rsidR="00493C01" w:rsidRPr="0014050F">
        <w:t xml:space="preserve"> </w:t>
      </w:r>
      <w:r w:rsidR="00FA21FA">
        <w:t xml:space="preserve">identify </w:t>
      </w:r>
      <w:r w:rsidR="00A366AF">
        <w:t>changes</w:t>
      </w:r>
      <w:r w:rsidR="00686F95">
        <w:t xml:space="preserve"> in</w:t>
      </w:r>
      <w:r w:rsidR="00E82218">
        <w:t xml:space="preserve"> the parameters</w:t>
      </w:r>
      <w:r w:rsidR="00686F95" w:rsidRPr="0014050F">
        <w:t xml:space="preserve"> </w:t>
      </w:r>
      <w:r w:rsidR="00493C01">
        <w:t xml:space="preserve">governing the </w:t>
      </w:r>
      <w:r w:rsidR="00E82218">
        <w:t xml:space="preserve">temporal </w:t>
      </w:r>
      <w:r w:rsidR="00493C01">
        <w:t>fluctuations</w:t>
      </w:r>
      <w:r w:rsidR="00493C01" w:rsidRPr="0014050F">
        <w:t xml:space="preserve"> </w:t>
      </w:r>
      <w:r>
        <w:t xml:space="preserve">in </w:t>
      </w:r>
      <w:r w:rsidR="00493C01" w:rsidRPr="0014050F">
        <w:t>population</w:t>
      </w:r>
      <w:r>
        <w:t>s</w:t>
      </w:r>
      <w:r w:rsidR="00493C01" w:rsidRPr="0014050F">
        <w:t>. Th</w:t>
      </w:r>
      <w:r w:rsidR="00493C01">
        <w:t>e</w:t>
      </w:r>
      <w:r w:rsidR="00493C01" w:rsidRPr="0014050F">
        <w:t xml:space="preserve"> </w:t>
      </w:r>
      <w:del w:id="20" w:author="Bahlai, Christie" w:date="2019-07-01T10:51:00Z">
        <w:r w:rsidR="00493C01" w:rsidDel="00997D87">
          <w:delText>model</w:delText>
        </w:r>
        <w:r w:rsidR="00493C01" w:rsidRPr="0014050F" w:rsidDel="00997D87">
          <w:delText xml:space="preserve"> </w:delText>
        </w:r>
      </w:del>
      <w:ins w:id="21" w:author="Bahlai, Christie" w:date="2019-07-01T10:51:00Z">
        <w:r w:rsidR="00997D87">
          <w:t>algorithm</w:t>
        </w:r>
      </w:ins>
      <w:ins w:id="22" w:author="Bahlai, Christie" w:date="2019-07-01T11:06:00Z">
        <w:r w:rsidR="00F63325">
          <w:t xml:space="preserve"> </w:t>
        </w:r>
      </w:ins>
      <w:r w:rsidR="00493C01" w:rsidRPr="0014050F">
        <w:t>examin</w:t>
      </w:r>
      <w:r>
        <w:t>es</w:t>
      </w:r>
      <w:r w:rsidR="00493C01" w:rsidRPr="0014050F">
        <w:t xml:space="preserve"> population time series data for the presence, location, and magnitude of </w:t>
      </w:r>
      <w:r w:rsidR="00D93CA5">
        <w:t xml:space="preserve">parameter </w:t>
      </w:r>
      <w:r w:rsidR="00493C01" w:rsidRPr="0014050F">
        <w:t>shifts</w:t>
      </w:r>
      <w:r w:rsidR="00493C01">
        <w:t xml:space="preserve">. </w:t>
      </w:r>
      <w:r>
        <w:t>It</w:t>
      </w:r>
      <w:r w:rsidR="00493C01" w:rsidRPr="0014050F">
        <w:t xml:space="preserve"> us</w:t>
      </w:r>
      <w:r w:rsidR="00493C01">
        <w:t>e</w:t>
      </w:r>
      <w:r w:rsidR="00AF0366">
        <w:t>s</w:t>
      </w:r>
      <w:r w:rsidR="00493C01">
        <w:t xml:space="preserve"> </w:t>
      </w:r>
      <w:r w:rsidR="00493C01" w:rsidRPr="0014050F">
        <w:t>an iterative approach to fitting subsets of time series</w:t>
      </w:r>
      <w:r w:rsidR="00493C01">
        <w:t xml:space="preserve"> data</w:t>
      </w:r>
      <w:r w:rsidR="00493C01" w:rsidRPr="0014050F">
        <w:t xml:space="preserve">, </w:t>
      </w:r>
      <w:r w:rsidR="00A633EC">
        <w:t xml:space="preserve">then </w:t>
      </w:r>
      <w:r w:rsidR="00493C01" w:rsidRPr="0014050F">
        <w:t>rank</w:t>
      </w:r>
      <w:r w:rsidR="00AF0366">
        <w:t>s</w:t>
      </w:r>
      <w:r w:rsidR="00493C01" w:rsidRPr="0014050F">
        <w:t xml:space="preserve"> the fit of </w:t>
      </w:r>
      <w:r w:rsidR="00AF0366">
        <w:t>a particular</w:t>
      </w:r>
      <w:r w:rsidR="00AF0366" w:rsidRPr="0014050F">
        <w:t xml:space="preserve"> </w:t>
      </w:r>
      <w:r w:rsidR="00493C01" w:rsidRPr="0014050F">
        <w:t xml:space="preserve">break point combination using model </w:t>
      </w:r>
      <w:r w:rsidR="00913421" w:rsidRPr="0014050F">
        <w:t>selection</w:t>
      </w:r>
      <w:r w:rsidR="00913421">
        <w:t xml:space="preserve"> and</w:t>
      </w:r>
      <w:r w:rsidR="00FA21FA">
        <w:t xml:space="preserve"> assign</w:t>
      </w:r>
      <w:r w:rsidR="00D93CA5">
        <w:t>s</w:t>
      </w:r>
      <w:r w:rsidR="00FA21FA">
        <w:t xml:space="preserve"> a</w:t>
      </w:r>
      <w:r w:rsidR="00DA72A4">
        <w:t xml:space="preserve"> relative weight </w:t>
      </w:r>
      <w:r w:rsidR="00F30562">
        <w:t xml:space="preserve">to </w:t>
      </w:r>
      <w:r w:rsidR="00DA72A4">
        <w:t>each break</w:t>
      </w:r>
      <w:r w:rsidR="00493C01" w:rsidRPr="0014050F">
        <w:t xml:space="preserve">. </w:t>
      </w:r>
      <w:ins w:id="23" w:author="Bahlai, Christie" w:date="2019-07-01T10:22:00Z">
        <w:r w:rsidR="005907DA">
          <w:t xml:space="preserve">Assuming an underlining Ricker population model, we examined the performance of the </w:t>
        </w:r>
        <w:proofErr w:type="spellStart"/>
        <w:r w:rsidR="005907DA">
          <w:t>D</w:t>
        </w:r>
        <w:r w:rsidR="005907DA">
          <w:t>egime</w:t>
        </w:r>
        <w:proofErr w:type="spellEnd"/>
        <w:r w:rsidR="005907DA">
          <w:t xml:space="preserve"> </w:t>
        </w:r>
      </w:ins>
      <w:ins w:id="24" w:author="Bahlai, Christie" w:date="2019-07-01T10:23:00Z">
        <w:r w:rsidR="005907DA">
          <w:t>S</w:t>
        </w:r>
      </w:ins>
      <w:ins w:id="25" w:author="Bahlai, Christie" w:date="2019-07-01T10:22:00Z">
        <w:r w:rsidR="005907DA">
          <w:t xml:space="preserve">hift </w:t>
        </w:r>
      </w:ins>
      <w:ins w:id="26" w:author="Bahlai, Christie" w:date="2019-07-01T10:23:00Z">
        <w:r w:rsidR="005907DA">
          <w:t>D</w:t>
        </w:r>
      </w:ins>
      <w:ins w:id="27" w:author="Bahlai, Christie" w:date="2019-07-01T10:22:00Z">
        <w:r w:rsidR="005907DA">
          <w:t>etector with simulations</w:t>
        </w:r>
      </w:ins>
      <w:del w:id="28" w:author="Bahlai, Christie" w:date="2019-07-01T10:23:00Z">
        <w:r w:rsidR="00493C01" w:rsidRPr="0014050F" w:rsidDel="005907DA">
          <w:delText xml:space="preserve">We examined </w:delText>
        </w:r>
        <w:r w:rsidDel="005907DA">
          <w:delText>its performance</w:delText>
        </w:r>
        <w:r w:rsidR="00493C01" w:rsidRPr="0014050F" w:rsidDel="005907DA">
          <w:delText xml:space="preserve"> with </w:delText>
        </w:r>
        <w:r w:rsidR="004F7957" w:rsidDel="005907DA">
          <w:delText>simulations</w:delText>
        </w:r>
      </w:del>
      <w:r w:rsidR="00493C01" w:rsidRPr="0014050F">
        <w:t xml:space="preserve"> and </w:t>
      </w:r>
      <w:r w:rsidR="0024464F">
        <w:t xml:space="preserve">two insect </w:t>
      </w:r>
      <w:r w:rsidR="00493C01" w:rsidRPr="0014050F">
        <w:t>case studies</w:t>
      </w:r>
      <w:r w:rsidR="0024464F">
        <w:t>.</w:t>
      </w:r>
      <w:r>
        <w:t xml:space="preserve"> </w:t>
      </w:r>
      <w:r w:rsidR="00493C01" w:rsidRPr="0014050F">
        <w:t xml:space="preserve">We found that under low </w:t>
      </w:r>
      <w:r w:rsidR="00F40045">
        <w:t xml:space="preserve">environmental/sampling </w:t>
      </w:r>
      <w:r w:rsidR="00BB5C7E">
        <w:t>noise</w:t>
      </w:r>
      <w:r w:rsidR="00493C01" w:rsidRPr="0014050F">
        <w:t xml:space="preserve">, the </w:t>
      </w:r>
      <w:r w:rsidR="00DA72A4">
        <w:t xml:space="preserve">break point sets selected by the </w:t>
      </w:r>
      <w:ins w:id="29" w:author="Bahlai, Christie" w:date="2019-07-01T10:02:00Z">
        <w:r w:rsidR="00B850F0">
          <w:t>Dynamic</w:t>
        </w:r>
      </w:ins>
      <w:del w:id="30" w:author="Bahlai, Christie" w:date="2019-07-01T10:02:00Z">
        <w:r w:rsidR="00FA21FA" w:rsidDel="00B850F0">
          <w:delText>R</w:delText>
        </w:r>
        <w:r w:rsidR="00FA21FA" w:rsidRPr="0014050F" w:rsidDel="00B850F0">
          <w:delText>egime</w:delText>
        </w:r>
      </w:del>
      <w:r w:rsidR="00FA21FA" w:rsidRPr="0014050F">
        <w:t xml:space="preserve"> </w:t>
      </w:r>
      <w:r w:rsidR="00FA21FA">
        <w:t>S</w:t>
      </w:r>
      <w:r w:rsidR="00FA21FA" w:rsidRPr="0014050F">
        <w:t xml:space="preserve">hift </w:t>
      </w:r>
      <w:r w:rsidR="00FA21FA">
        <w:t>D</w:t>
      </w:r>
      <w:r w:rsidR="00493C01" w:rsidRPr="0014050F">
        <w:t xml:space="preserve">etector </w:t>
      </w:r>
      <w:r w:rsidR="00DA72A4">
        <w:t xml:space="preserve">contained the </w:t>
      </w:r>
      <w:r w:rsidR="00CB2BA2">
        <w:t xml:space="preserve">true </w:t>
      </w:r>
      <w:r w:rsidR="00DA72A4">
        <w:t>simulat</w:t>
      </w:r>
      <w:r w:rsidR="00CB2BA2">
        <w:t xml:space="preserve">ed breaks </w:t>
      </w:r>
      <w:r w:rsidR="00DA72A4">
        <w:t>with 70-100</w:t>
      </w:r>
      <w:r w:rsidR="0054567B">
        <w:t>%</w:t>
      </w:r>
      <w:r w:rsidR="00DA72A4">
        <w:t xml:space="preserve"> accurac</w:t>
      </w:r>
      <w:r>
        <w:t xml:space="preserve">y. </w:t>
      </w:r>
      <w:r w:rsidR="00DA72A4">
        <w:t xml:space="preserve">The weighting tool </w:t>
      </w:r>
      <w:r w:rsidR="0008703F">
        <w:t xml:space="preserve">generally </w:t>
      </w:r>
      <w:r w:rsidR="00E70BD0">
        <w:t>assigned</w:t>
      </w:r>
      <w:r w:rsidR="00DA72A4">
        <w:t xml:space="preserve"> breaks intentionally placed in simulated data </w:t>
      </w:r>
      <w:r w:rsidR="00D93CA5">
        <w:t xml:space="preserve">(i.e., true breaks) </w:t>
      </w:r>
      <w:r w:rsidR="00E70BD0">
        <w:t xml:space="preserve">with weights averaging &gt;0.8 and those </w:t>
      </w:r>
      <w:r w:rsidR="00DA72A4">
        <w:t>due to sampling error</w:t>
      </w:r>
      <w:r w:rsidR="00D93CA5">
        <w:t xml:space="preserve"> (i.e., erroneous breaks)</w:t>
      </w:r>
      <w:r w:rsidR="00E70BD0">
        <w:t xml:space="preserve"> </w:t>
      </w:r>
      <w:r w:rsidR="0008703F">
        <w:t>&lt;</w:t>
      </w:r>
      <w:r w:rsidR="00E70BD0">
        <w:t>0.2</w:t>
      </w:r>
      <w:r>
        <w:t xml:space="preserve">. </w:t>
      </w:r>
      <w:r w:rsidR="00493C01" w:rsidRPr="0014050F">
        <w:t xml:space="preserve">In our case study examining </w:t>
      </w:r>
      <w:r w:rsidR="0024464F">
        <w:t>an</w:t>
      </w:r>
      <w:r w:rsidR="0024464F" w:rsidRPr="0014050F">
        <w:t xml:space="preserve"> </w:t>
      </w:r>
      <w:r w:rsidR="00493C01" w:rsidRPr="0014050F">
        <w:t xml:space="preserve">invasion process, the </w:t>
      </w:r>
      <w:del w:id="31" w:author="Bahlai, Christie" w:date="2019-07-01T10:51:00Z">
        <w:r w:rsidDel="00997D87">
          <w:delText>model</w:delText>
        </w:r>
        <w:r w:rsidR="00493C01" w:rsidRPr="0014050F" w:rsidDel="00997D87">
          <w:delText xml:space="preserve"> </w:delText>
        </w:r>
      </w:del>
      <w:ins w:id="32" w:author="Bahlai, Christie" w:date="2019-07-01T10:51:00Z">
        <w:r w:rsidR="00997D87">
          <w:t>algorithm</w:t>
        </w:r>
        <w:r w:rsidR="00997D87" w:rsidRPr="0014050F">
          <w:t xml:space="preserve"> </w:t>
        </w:r>
      </w:ins>
      <w:r w:rsidR="00493C01" w:rsidRPr="0014050F">
        <w:t>identified shifts in population cycling associated with</w:t>
      </w:r>
      <w:r w:rsidR="00493C01">
        <w:t xml:space="preserve"> variation</w:t>
      </w:r>
      <w:ins w:id="33" w:author="Zipkin, Elise" w:date="2019-06-23T13:23:00Z">
        <w:r w:rsidR="00011F4A">
          <w:t>s</w:t>
        </w:r>
      </w:ins>
      <w:r w:rsidR="00493C01">
        <w:t xml:space="preserve"> in</w:t>
      </w:r>
      <w:r w:rsidR="00493C01" w:rsidRPr="0014050F">
        <w:t xml:space="preserve"> </w:t>
      </w:r>
      <w:r w:rsidR="0024464F">
        <w:t>resource</w:t>
      </w:r>
      <w:r w:rsidR="0024464F" w:rsidRPr="0014050F">
        <w:t xml:space="preserve"> </w:t>
      </w:r>
      <w:r w:rsidR="00493C01" w:rsidRPr="0014050F">
        <w:t xml:space="preserve">availability. </w:t>
      </w:r>
      <w:r w:rsidR="00C979A1">
        <w:t>T</w:t>
      </w:r>
      <w:r w:rsidR="00493C01" w:rsidRPr="0014050F">
        <w:t xml:space="preserve">he </w:t>
      </w:r>
      <w:r w:rsidR="00B35270">
        <w:t>shifts identified</w:t>
      </w:r>
      <w:r w:rsidR="00493C01" w:rsidRPr="0014050F">
        <w:t xml:space="preserve"> </w:t>
      </w:r>
      <w:r w:rsidR="009A0B2F">
        <w:t xml:space="preserve">for the </w:t>
      </w:r>
      <w:ins w:id="34" w:author="Zipkin, Elise" w:date="2019-06-23T13:23:00Z">
        <w:r w:rsidR="00011F4A">
          <w:t xml:space="preserve">case study highlighting a </w:t>
        </w:r>
      </w:ins>
      <w:r w:rsidR="0024464F">
        <w:t xml:space="preserve">decline process </w:t>
      </w:r>
      <w:r w:rsidR="00B35270">
        <w:t xml:space="preserve">generally coincided with </w:t>
      </w:r>
      <w:r w:rsidR="00E06798">
        <w:t xml:space="preserve">changing </w:t>
      </w:r>
      <w:r w:rsidR="00B35270">
        <w:t>management practices affecting the availability of hos</w:t>
      </w:r>
      <w:r w:rsidR="0024464F">
        <w:t>tplants</w:t>
      </w:r>
      <w:r w:rsidR="00B35270">
        <w:t xml:space="preserve">. </w:t>
      </w:r>
    </w:p>
    <w:p w14:paraId="267DAE0E" w14:textId="055B13FF" w:rsidR="00493C01" w:rsidRDefault="00342D01" w:rsidP="00493C01">
      <w:r>
        <w:t xml:space="preserve">The </w:t>
      </w:r>
      <w:ins w:id="35" w:author="Bahlai, Christie" w:date="2019-07-01T10:02:00Z">
        <w:r w:rsidR="00B850F0">
          <w:t>Dynamic</w:t>
        </w:r>
      </w:ins>
      <w:del w:id="36" w:author="Bahlai, Christie" w:date="2019-07-01T10:02:00Z">
        <w:r w:rsidR="00845569" w:rsidDel="00B850F0">
          <w:delText>R</w:delText>
        </w:r>
        <w:r w:rsidDel="00B850F0">
          <w:delText>egime</w:delText>
        </w:r>
      </w:del>
      <w:r>
        <w:t xml:space="preserve"> </w:t>
      </w:r>
      <w:r w:rsidR="00845569">
        <w:t>S</w:t>
      </w:r>
      <w:r>
        <w:t xml:space="preserve">hift </w:t>
      </w:r>
      <w:r w:rsidR="00845569">
        <w:t>D</w:t>
      </w:r>
      <w:r>
        <w:t xml:space="preserve">etector </w:t>
      </w:r>
      <w:r w:rsidR="00D93CA5">
        <w:t xml:space="preserve">identifies </w:t>
      </w:r>
      <w:r>
        <w:t>break</w:t>
      </w:r>
      <w:r w:rsidR="00B35270">
        <w:t xml:space="preserve"> points within time series data and quantifies</w:t>
      </w:r>
      <w:r>
        <w:t xml:space="preserve"> the strength of evidence for each break point. </w:t>
      </w:r>
      <w:r w:rsidR="00493C01" w:rsidRPr="0014050F">
        <w:t xml:space="preserve">When interpreted in the context of species biology, the </w:t>
      </w:r>
      <w:del w:id="37" w:author="Bahlai, Christie" w:date="2019-07-01T11:06:00Z">
        <w:r w:rsidR="0024464F" w:rsidDel="00F63325">
          <w:delText xml:space="preserve">model </w:delText>
        </w:r>
      </w:del>
      <w:ins w:id="38" w:author="Bahlai, Christie" w:date="2019-07-01T11:06:00Z">
        <w:r w:rsidR="00F63325">
          <w:t>algorithm</w:t>
        </w:r>
        <w:r w:rsidR="00F63325">
          <w:t xml:space="preserve"> </w:t>
        </w:r>
      </w:ins>
      <w:r w:rsidR="0024464F">
        <w:t>can</w:t>
      </w:r>
      <w:r w:rsidR="00493C01" w:rsidRPr="0014050F">
        <w:t xml:space="preserve"> aid management decisions and identify critical </w:t>
      </w:r>
      <w:r w:rsidR="00246C86">
        <w:t>time periods</w:t>
      </w:r>
      <w:r w:rsidR="00246C86" w:rsidRPr="0014050F">
        <w:t xml:space="preserve"> </w:t>
      </w:r>
      <w:r w:rsidR="00815539">
        <w:t>related to</w:t>
      </w:r>
      <w:r w:rsidR="00815539" w:rsidRPr="0014050F">
        <w:t xml:space="preserve"> </w:t>
      </w:r>
      <w:r w:rsidR="00493C01" w:rsidRPr="0014050F">
        <w:t>species</w:t>
      </w:r>
      <w:r w:rsidR="00493C01">
        <w:t>’</w:t>
      </w:r>
      <w:r w:rsidR="00493C01" w:rsidRPr="0014050F">
        <w:t xml:space="preserve"> dynamics. In an era of rapid global change, </w:t>
      </w:r>
      <w:r w:rsidR="009A0B2F">
        <w:t>such</w:t>
      </w:r>
      <w:r w:rsidR="00493C01" w:rsidRPr="0014050F">
        <w:t xml:space="preserve"> tools </w:t>
      </w:r>
      <w:r w:rsidR="009A0B2F">
        <w:t>can i</w:t>
      </w:r>
      <w:r w:rsidR="00187CB5">
        <w:t>mprove</w:t>
      </w:r>
      <w:r w:rsidR="009A0B2F">
        <w:t xml:space="preserve"> understanding of the conditions under which </w:t>
      </w:r>
      <w:r w:rsidR="00493C01">
        <w:t xml:space="preserve">population </w:t>
      </w:r>
      <w:r w:rsidR="009A0B2F">
        <w:t xml:space="preserve">dynamics </w:t>
      </w:r>
      <w:r w:rsidR="00324AC6">
        <w:t>shift</w:t>
      </w:r>
      <w:del w:id="39" w:author="Bahlai, Christie" w:date="2019-07-01T10:02:00Z">
        <w:r w:rsidR="00324AC6" w:rsidDel="00B850F0">
          <w:delText xml:space="preserve"> to other states</w:delText>
        </w:r>
      </w:del>
      <w:r w:rsidR="00493C01" w:rsidRPr="0014050F">
        <w:t>.</w:t>
      </w:r>
    </w:p>
    <w:p w14:paraId="45698410" w14:textId="1E9BC62E" w:rsidR="00CC5C18" w:rsidRPr="00C1333E" w:rsidRDefault="00CC5C18" w:rsidP="00493C01">
      <w:pPr>
        <w:rPr>
          <w:rFonts w:cstheme="minorHAnsi"/>
          <w:b/>
        </w:rPr>
      </w:pPr>
      <w:r w:rsidRPr="00C1333E">
        <w:rPr>
          <w:rFonts w:cstheme="minorHAnsi"/>
          <w:b/>
        </w:rPr>
        <w:t>Author Summary</w:t>
      </w:r>
    </w:p>
    <w:p w14:paraId="590E8C54" w14:textId="7314EB95" w:rsidR="00CC5C18" w:rsidRPr="00C1333E" w:rsidRDefault="00CC5C18" w:rsidP="00493C01">
      <w:pPr>
        <w:rPr>
          <w:rFonts w:cstheme="minorHAnsi"/>
        </w:rPr>
      </w:pPr>
      <w:r w:rsidRPr="00C1333E">
        <w:rPr>
          <w:rFonts w:cstheme="minorHAnsi"/>
        </w:rPr>
        <w:t xml:space="preserve">Populations naturally fluctuate over time, and the rules governing these fluctuations are a result of both internal (density </w:t>
      </w:r>
      <w:r w:rsidR="00C1333E" w:rsidRPr="00C1333E">
        <w:rPr>
          <w:rFonts w:cstheme="minorHAnsi"/>
        </w:rPr>
        <w:t>dependent</w:t>
      </w:r>
      <w:r w:rsidRPr="00C1333E">
        <w:rPr>
          <w:rFonts w:cstheme="minorHAnsi"/>
        </w:rPr>
        <w:t xml:space="preserve">) and external (environmental) processes. Pinpointing when </w:t>
      </w:r>
      <w:del w:id="40" w:author="Bahlai, Christie" w:date="2019-07-01T10:03:00Z">
        <w:r w:rsidRPr="00C1333E" w:rsidDel="00B850F0">
          <w:rPr>
            <w:rFonts w:cstheme="minorHAnsi"/>
          </w:rPr>
          <w:delText xml:space="preserve">state </w:delText>
        </w:r>
      </w:del>
      <w:ins w:id="41" w:author="Bahlai, Christie" w:date="2019-07-01T10:03:00Z">
        <w:r w:rsidR="00B850F0">
          <w:rPr>
            <w:rFonts w:cstheme="minorHAnsi"/>
          </w:rPr>
          <w:t>dynamic</w:t>
        </w:r>
        <w:r w:rsidR="00B850F0" w:rsidRPr="00C1333E">
          <w:rPr>
            <w:rFonts w:cstheme="minorHAnsi"/>
          </w:rPr>
          <w:t xml:space="preserve"> </w:t>
        </w:r>
      </w:ins>
      <w:r w:rsidRPr="00C1333E">
        <w:rPr>
          <w:rFonts w:cstheme="minorHAnsi"/>
        </w:rPr>
        <w:t xml:space="preserve">changes occur in naturally fluctuating populations is difficult because </w:t>
      </w:r>
      <w:r w:rsidR="00C1333E" w:rsidRPr="00C1333E">
        <w:rPr>
          <w:rFonts w:cstheme="minorHAnsi"/>
        </w:rPr>
        <w:t xml:space="preserve">environmental change can manifest in changes to the internal rules governing the process. </w:t>
      </w:r>
      <w:r w:rsidRPr="00C1333E">
        <w:rPr>
          <w:rFonts w:cstheme="minorHAnsi"/>
          <w:shd w:val="clear" w:color="auto" w:fill="FFFFFF"/>
        </w:rPr>
        <w:t xml:space="preserve">In this manuscript, we develop a novel break-point analysis tool for population time series data. The tool uses </w:t>
      </w:r>
      <w:del w:id="42" w:author="Bahlai, Christie" w:date="2019-06-04T14:58:00Z">
        <w:r w:rsidRPr="00C1333E" w:rsidDel="00055A15">
          <w:rPr>
            <w:rFonts w:cstheme="minorHAnsi"/>
            <w:shd w:val="clear" w:color="auto" w:fill="FFFFFF"/>
          </w:rPr>
          <w:delText>the Ricker model</w:delText>
        </w:r>
        <w:r w:rsidR="00C1333E" w:rsidRPr="00C1333E" w:rsidDel="00055A15">
          <w:rPr>
            <w:rFonts w:cstheme="minorHAnsi"/>
            <w:shd w:val="clear" w:color="auto" w:fill="FFFFFF"/>
          </w:rPr>
          <w:delText xml:space="preserve">, </w:delText>
        </w:r>
      </w:del>
      <w:r w:rsidR="00C1333E" w:rsidRPr="00C1333E">
        <w:rPr>
          <w:rFonts w:cstheme="minorHAnsi"/>
          <w:shd w:val="clear" w:color="auto" w:fill="FFFFFF"/>
        </w:rPr>
        <w:t xml:space="preserve">a simple, density </w:t>
      </w:r>
      <w:del w:id="43" w:author="Bahlai, Christie" w:date="2019-06-04T14:58:00Z">
        <w:r w:rsidR="00C1333E" w:rsidRPr="00C1333E" w:rsidDel="00055A15">
          <w:rPr>
            <w:rFonts w:cstheme="minorHAnsi"/>
            <w:shd w:val="clear" w:color="auto" w:fill="FFFFFF"/>
          </w:rPr>
          <w:delText>dependant</w:delText>
        </w:r>
      </w:del>
      <w:ins w:id="44" w:author="Bahlai, Christie" w:date="2019-06-04T14:58:00Z">
        <w:r w:rsidR="00055A15" w:rsidRPr="00C1333E">
          <w:rPr>
            <w:rFonts w:cstheme="minorHAnsi"/>
            <w:shd w:val="clear" w:color="auto" w:fill="FFFFFF"/>
          </w:rPr>
          <w:t>dependent</w:t>
        </w:r>
      </w:ins>
      <w:r w:rsidR="00C1333E" w:rsidRPr="00C1333E">
        <w:rPr>
          <w:rFonts w:cstheme="minorHAnsi"/>
          <w:shd w:val="clear" w:color="auto" w:fill="FFFFFF"/>
        </w:rPr>
        <w:t xml:space="preserve"> population model</w:t>
      </w:r>
      <w:ins w:id="45" w:author="Bahlai, Christie" w:date="2019-07-01T10:04:00Z">
        <w:r w:rsidR="00B850F0">
          <w:rPr>
            <w:rFonts w:cstheme="minorHAnsi"/>
            <w:shd w:val="clear" w:color="auto" w:fill="FFFFFF"/>
          </w:rPr>
          <w:t xml:space="preserve"> to generate data </w:t>
        </w:r>
      </w:ins>
      <w:del w:id="46" w:author="Bahlai, Christie" w:date="2019-07-01T10:04:00Z">
        <w:r w:rsidR="00C1333E" w:rsidRPr="00C1333E" w:rsidDel="00B850F0">
          <w:rPr>
            <w:rFonts w:cstheme="minorHAnsi"/>
            <w:shd w:val="clear" w:color="auto" w:fill="FFFFFF"/>
          </w:rPr>
          <w:delText>,</w:delText>
        </w:r>
        <w:r w:rsidRPr="00C1333E" w:rsidDel="00B850F0">
          <w:rPr>
            <w:rFonts w:cstheme="minorHAnsi"/>
            <w:shd w:val="clear" w:color="auto" w:fill="FFFFFF"/>
          </w:rPr>
          <w:delText xml:space="preserve"> as the data-generating process </w:delText>
        </w:r>
      </w:del>
      <w:r w:rsidRPr="00C1333E">
        <w:rPr>
          <w:rFonts w:cstheme="minorHAnsi"/>
          <w:shd w:val="clear" w:color="auto" w:fill="FFFFFF"/>
        </w:rPr>
        <w:t xml:space="preserve">for a dynamic </w:t>
      </w:r>
      <w:del w:id="47" w:author="Bahlai, Christie" w:date="2019-07-01T10:04:00Z">
        <w:r w:rsidRPr="00C1333E" w:rsidDel="00B850F0">
          <w:rPr>
            <w:rFonts w:cstheme="minorHAnsi"/>
            <w:shd w:val="clear" w:color="auto" w:fill="FFFFFF"/>
          </w:rPr>
          <w:delText>regime</w:delText>
        </w:r>
      </w:del>
      <w:ins w:id="48" w:author="Bahlai, Christie" w:date="2019-07-01T10:04:00Z">
        <w:r w:rsidR="00B850F0">
          <w:rPr>
            <w:rFonts w:cstheme="minorHAnsi"/>
            <w:shd w:val="clear" w:color="auto" w:fill="FFFFFF"/>
          </w:rPr>
          <w:t>population process</w:t>
        </w:r>
      </w:ins>
      <w:r w:rsidRPr="00C1333E">
        <w:rPr>
          <w:rFonts w:cstheme="minorHAnsi"/>
          <w:shd w:val="clear" w:color="auto" w:fill="FFFFFF"/>
        </w:rPr>
        <w:t xml:space="preserve">, iterates through all </w:t>
      </w:r>
      <w:ins w:id="49" w:author="Bahlai, Christie" w:date="2019-07-01T10:04:00Z">
        <w:r w:rsidR="00B850F0">
          <w:rPr>
            <w:rFonts w:cstheme="minorHAnsi"/>
            <w:shd w:val="clear" w:color="auto" w:fill="FFFFFF"/>
          </w:rPr>
          <w:t xml:space="preserve">possible </w:t>
        </w:r>
      </w:ins>
      <w:r w:rsidRPr="00C1333E">
        <w:rPr>
          <w:rFonts w:cstheme="minorHAnsi"/>
          <w:shd w:val="clear" w:color="auto" w:fill="FFFFFF"/>
        </w:rPr>
        <w:t xml:space="preserve">break point combinations, and uses information-theoretic decision tools (i.e. </w:t>
      </w:r>
      <w:proofErr w:type="spellStart"/>
      <w:r w:rsidRPr="00C1333E">
        <w:rPr>
          <w:rFonts w:cstheme="minorHAnsi"/>
          <w:shd w:val="clear" w:color="auto" w:fill="FFFFFF"/>
        </w:rPr>
        <w:t>Akaike's</w:t>
      </w:r>
      <w:proofErr w:type="spellEnd"/>
      <w:r w:rsidRPr="00C1333E">
        <w:rPr>
          <w:rFonts w:cstheme="minorHAnsi"/>
          <w:shd w:val="clear" w:color="auto" w:fill="FFFFFF"/>
        </w:rPr>
        <w:t xml:space="preserve"> Information </w:t>
      </w:r>
      <w:proofErr w:type="spellStart"/>
      <w:r w:rsidRPr="00C1333E">
        <w:rPr>
          <w:rFonts w:cstheme="minorHAnsi"/>
          <w:shd w:val="clear" w:color="auto" w:fill="FFFFFF"/>
        </w:rPr>
        <w:t>Criteron</w:t>
      </w:r>
      <w:proofErr w:type="spellEnd"/>
      <w:r w:rsidRPr="00C1333E">
        <w:rPr>
          <w:rFonts w:cstheme="minorHAnsi"/>
          <w:shd w:val="clear" w:color="auto" w:fill="FFFFFF"/>
        </w:rPr>
        <w:t xml:space="preserve">) to determine best fits. In this </w:t>
      </w:r>
      <w:r w:rsidR="00C1333E" w:rsidRPr="00C1333E">
        <w:rPr>
          <w:rFonts w:cstheme="minorHAnsi"/>
          <w:shd w:val="clear" w:color="auto" w:fill="FFFFFF"/>
        </w:rPr>
        <w:t>manuscript</w:t>
      </w:r>
      <w:r w:rsidRPr="00C1333E">
        <w:rPr>
          <w:rFonts w:cstheme="minorHAnsi"/>
          <w:shd w:val="clear" w:color="auto" w:fill="FFFFFF"/>
        </w:rPr>
        <w:t xml:space="preserve"> we develop the tool, simulate data under a variety of conditions to demonstrate the tool, and apply the tool to two case studies: overwintering populations of monarch butterflies and invasions of multicolored Asian ladybeetle.</w:t>
      </w:r>
      <w:r w:rsidR="00C1333E" w:rsidRPr="00C1333E">
        <w:rPr>
          <w:rFonts w:cstheme="minorHAnsi"/>
          <w:shd w:val="clear" w:color="auto" w:fill="FFFFFF"/>
        </w:rPr>
        <w:t xml:space="preserve"> We find that the tool is able to identify </w:t>
      </w:r>
      <w:del w:id="50" w:author="Bahlai, Christie" w:date="2019-07-01T10:05:00Z">
        <w:r w:rsidR="00C1333E" w:rsidRPr="00C1333E" w:rsidDel="00B850F0">
          <w:rPr>
            <w:rFonts w:cstheme="minorHAnsi"/>
            <w:shd w:val="clear" w:color="auto" w:fill="FFFFFF"/>
          </w:rPr>
          <w:delText xml:space="preserve">state </w:delText>
        </w:r>
      </w:del>
      <w:ins w:id="51" w:author="Bahlai, Christie" w:date="2019-07-01T10:05:00Z">
        <w:r w:rsidR="00B850F0">
          <w:rPr>
            <w:rFonts w:cstheme="minorHAnsi"/>
            <w:shd w:val="clear" w:color="auto" w:fill="FFFFFF"/>
          </w:rPr>
          <w:t>parameter</w:t>
        </w:r>
        <w:r w:rsidR="00B850F0" w:rsidRPr="00C1333E">
          <w:rPr>
            <w:rFonts w:cstheme="minorHAnsi"/>
            <w:shd w:val="clear" w:color="auto" w:fill="FFFFFF"/>
          </w:rPr>
          <w:t xml:space="preserve"> </w:t>
        </w:r>
      </w:ins>
      <w:r w:rsidR="00C1333E" w:rsidRPr="00C1333E">
        <w:rPr>
          <w:rFonts w:cstheme="minorHAnsi"/>
          <w:shd w:val="clear" w:color="auto" w:fill="FFFFFF"/>
        </w:rPr>
        <w:t>changes in the dynamics of both these species that correspond to known environmental change events.</w:t>
      </w:r>
    </w:p>
    <w:p w14:paraId="3E8B1DC3" w14:textId="77777777" w:rsidR="00493C01" w:rsidRDefault="00493C01" w:rsidP="00493C01"/>
    <w:p w14:paraId="7A019109" w14:textId="77777777" w:rsidR="00493C01" w:rsidRDefault="00493C01" w:rsidP="00493C01">
      <w:pPr>
        <w:rPr>
          <w:b/>
        </w:rPr>
      </w:pPr>
      <w:r>
        <w:rPr>
          <w:b/>
        </w:rPr>
        <w:br w:type="page"/>
      </w:r>
    </w:p>
    <w:p w14:paraId="29260640" w14:textId="77777777" w:rsidR="00493C01" w:rsidRPr="00351C6A" w:rsidRDefault="00493C01" w:rsidP="00493C01">
      <w:pPr>
        <w:rPr>
          <w:b/>
        </w:rPr>
      </w:pPr>
      <w:r w:rsidRPr="00351C6A">
        <w:rPr>
          <w:b/>
        </w:rPr>
        <w:lastRenderedPageBreak/>
        <w:t>Introduction</w:t>
      </w:r>
    </w:p>
    <w:p w14:paraId="72B7BD92" w14:textId="650351E5" w:rsidR="00C8364A" w:rsidRDefault="00C8364A" w:rsidP="00C8364A">
      <w:pPr>
        <w:rPr>
          <w:ins w:id="52" w:author="Bahlai, Christie" w:date="2019-06-05T13:20:00Z"/>
        </w:rPr>
      </w:pPr>
      <w:ins w:id="53" w:author="Bahlai, Christie" w:date="2019-06-05T13:20:00Z">
        <w:r>
          <w:t xml:space="preserve">Abrupt and persistent changes in </w:t>
        </w:r>
        <w:del w:id="54" w:author="Zipkin, Elise" w:date="2019-06-06T17:30:00Z">
          <w:r w:rsidDel="0080743E">
            <w:delText xml:space="preserve">some states of </w:delText>
          </w:r>
        </w:del>
        <w:r>
          <w:t xml:space="preserve">ecological processes, and methods to detect them, have long interested ecologists </w:t>
        </w:r>
        <w:r>
          <w:fldChar w:fldCharType="begin"/>
        </w:r>
      </w:ins>
      <w:ins w:id="55" w:author="Bahlai, Christie" w:date="2019-06-05T13:24:00Z">
        <w:r>
          <w:instrText xml:space="preserve"> ADDIN ZOTERO_ITEM CSL_CITATION {"citationID":"ibrTc0Ee","properties":{"formattedCitation":"[1\\uc0\\u8211{}5]","plainCitation":"[1–5]","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J."},{"family":"Sharma","given":"Sapna"}],"issued":{"date-parts":[["2011",12,1]]}}},{"id":1129,"uris":["http://zotero.org/users/3015424/items/U6H8EN32"],"uri":["http://zotero.org/users/3015424/items/U6H8EN32"],"itemData":{"id":1129,"type":"article-journal","title":"Catastrophic shifts in ecosystems","container-title":"Nature","page":"591-596","volume":"413","issue":"6856","DOI":"10.1038/35098000","ISSN":"0028-0836","title-short":"Catastrophic shifts in ecosystems","author":[{"family":"Scheffer","given":"Marten"},{"family":"Carpenter","given":"Steve"},{"family":"Foley","given":"Jonathan A."},{"family":"Folke","given":"Carl"},{"family":"Walker","given":"Brian"}],"issued":{"date-parts":[["2001"]]}}},{"id":1153,"uris":["http://zotero.org/users/3015424/items/WPBPKQ7S"],"uri":["http://zotero.org/users/3015424/items/WPBPKQ7S"],"itemData":{"id":1153,"type":"article-journal","title":"Catastrophic regime shifts in ecosystems: linking theory to observation","container-title":"Trends in Ecology &amp; Evolution","page":"648-656","volume":"18","issue":"12","abstract":"Occasionally, surprisingly large shifts occur in ecosystems. Theory suggests that such shifts can be attributed to alternative stable states. Verifying this diagnosis is important because it implies a radically different view on management options, and on the potential effects of global change on such ecosystems. For instance, it implies that gradual changes in temperature or other factors might have little effect until a threshold is reached at which a large shift occurs that might be difficult to reverse. Strategies to assess whether alternative stable states are present are now converging in fields as disparate as desertification, limnology, oceanography and climatology. Here, we review emerging ways to link theory to observation, and conclude that although, field observations can provide hints of alternative stable states, experiments and models are essential for a good diagnosis.","DOI":"10.1016/j.tree.2003.09.002","ISSN":"0169-5347","title-short":"Catastrophic regime shifts in ecosystems: linking theory to observation","author":[{"family":"Scheffer","given":"Marten"},{"family":"Carpenter","given":"Stephen R."}],"issued":{"date-parts":[["2003"]]}}},{"id":2205,"uris":["http://zotero.org/users/3015424/items/7QWJPYBF"],"uri":["http://zotero.org/users/3015424/items/7QWJPYBF"],"itemData":{"id":2205,"type":"article-journal","title":"Thresholds and breakpoints in ecosystems with a multiplicity of stable states","container-title":"Nature","page":"471-477","volume":"269","issue":"5628","abstract":"Theory and observation indicate that natural multi-species assemblies of plants and animals are likely to possess several different equilibrium points. This review discusses how alternate stable states can arise in simple 1- and 2-species systems, and applies these ideas to grazing systems, to insect pests, and to some human host–parasite systems.","DOI":"10.1038/269471a0","ISSN":"1476-4687","journalAbbreviation":"Nature","author":[{"family":"May","given":"Robert M."}],"issued":{"date-parts":[["1977",10,1]]}}}],"schema":"https://github.com/citation-style-language/schema/raw/master/csl-citation.json"} </w:instrText>
        </w:r>
      </w:ins>
      <w:ins w:id="56" w:author="Bahlai, Christie" w:date="2019-06-05T13:20:00Z">
        <w:r>
          <w:fldChar w:fldCharType="separate"/>
        </w:r>
      </w:ins>
      <w:ins w:id="57" w:author="Bahlai, Christie" w:date="2019-06-05T13:24:00Z">
        <w:r w:rsidRPr="00C8364A">
          <w:rPr>
            <w:rFonts w:ascii="Calibri" w:hAnsi="Calibri" w:cs="Calibri"/>
            <w:szCs w:val="24"/>
            <w:rPrChange w:id="58" w:author="Bahlai, Christie" w:date="2019-06-05T13:24:00Z">
              <w:rPr>
                <w:rFonts w:ascii="Times New Roman" w:hAnsi="Times New Roman" w:cs="Times New Roman"/>
                <w:sz w:val="24"/>
                <w:szCs w:val="24"/>
              </w:rPr>
            </w:rPrChange>
          </w:rPr>
          <w:t>[1–5]</w:t>
        </w:r>
      </w:ins>
      <w:ins w:id="59" w:author="Bahlai, Christie" w:date="2019-06-05T13:20:00Z">
        <w:r>
          <w:fldChar w:fldCharType="end"/>
        </w:r>
        <w:r>
          <w:t xml:space="preserve">. </w:t>
        </w:r>
      </w:ins>
      <w:ins w:id="60" w:author="Bahlai, Christie" w:date="2019-07-01T10:06:00Z">
        <w:r w:rsidR="00B850F0">
          <w:t>Changes to the rules governing system d</w:t>
        </w:r>
      </w:ins>
      <w:ins w:id="61" w:author="Bahlai, Christie" w:date="2019-07-01T10:07:00Z">
        <w:r w:rsidR="00D84C75">
          <w:t>y</w:t>
        </w:r>
      </w:ins>
      <w:ins w:id="62" w:author="Bahlai, Christie" w:date="2019-07-01T10:06:00Z">
        <w:r w:rsidR="00B850F0">
          <w:t>namics</w:t>
        </w:r>
      </w:ins>
      <w:ins w:id="63" w:author="Bahlai, Christie" w:date="2019-06-05T13:20:00Z">
        <w:r>
          <w:t xml:space="preserve"> can be associated with substantial impacts on biodi</w:t>
        </w:r>
        <w:r w:rsidR="00B850F0">
          <w:t xml:space="preserve">versity and ecosystem </w:t>
        </w:r>
      </w:ins>
      <w:ins w:id="64" w:author="Bahlai, Christie" w:date="2019-07-01T10:06:00Z">
        <w:r w:rsidR="00B850F0">
          <w:t>function</w:t>
        </w:r>
      </w:ins>
      <w:ins w:id="65" w:author="Bahlai, Christie" w:date="2019-06-05T13:20:00Z">
        <w:r w:rsidR="00B850F0">
          <w:t>.</w:t>
        </w:r>
      </w:ins>
      <w:ins w:id="66" w:author="Bahlai, Christie" w:date="2019-07-01T10:06:00Z">
        <w:r w:rsidR="00B850F0">
          <w:t xml:space="preserve"> T</w:t>
        </w:r>
      </w:ins>
      <w:ins w:id="67" w:author="Bahlai, Christie" w:date="2019-06-05T13:20:00Z">
        <w:r>
          <w:t xml:space="preserve">hus understanding when, and how these changes occur is of critical importance to the broader understanding the behavior of critical system parameters.  </w:t>
        </w:r>
      </w:ins>
      <w:ins w:id="68" w:author="Bahlai, Christie" w:date="2019-06-05T13:30:00Z">
        <w:r w:rsidR="00FF3EAF">
          <w:t>The s</w:t>
        </w:r>
      </w:ins>
      <w:ins w:id="69" w:author="Bahlai, Christie" w:date="2019-06-05T13:21:00Z">
        <w:r>
          <w:t>tudy</w:t>
        </w:r>
      </w:ins>
      <w:ins w:id="70" w:author="Bahlai, Christie" w:date="2019-06-05T13:22:00Z">
        <w:r>
          <w:t xml:space="preserve"> of abrupt changes,</w:t>
        </w:r>
      </w:ins>
      <w:ins w:id="71" w:author="Bahlai, Christie" w:date="2019-06-05T13:23:00Z">
        <w:r>
          <w:t xml:space="preserve"> discontinuities</w:t>
        </w:r>
      </w:ins>
      <w:ins w:id="72" w:author="Bahlai, Christie" w:date="2019-06-05T13:22:00Z">
        <w:r w:rsidR="00FF3EAF">
          <w:t xml:space="preserve"> or regime shifts</w:t>
        </w:r>
      </w:ins>
      <w:ins w:id="73" w:author="Bahlai, Christie" w:date="2019-06-05T13:31:00Z">
        <w:r w:rsidR="00FF3EAF">
          <w:t xml:space="preserve"> is highly interdisciplinary, and has </w:t>
        </w:r>
      </w:ins>
      <w:ins w:id="74" w:author="Zipkin, Elise" w:date="2019-06-23T14:01:00Z">
        <w:r w:rsidR="008C1B61">
          <w:t xml:space="preserve">been </w:t>
        </w:r>
      </w:ins>
      <w:ins w:id="75" w:author="Bahlai, Christie" w:date="2019-06-05T13:31:00Z">
        <w:r w:rsidR="00FF3EAF">
          <w:t>examined</w:t>
        </w:r>
      </w:ins>
      <w:ins w:id="76" w:author="Bahlai, Christie" w:date="2019-06-05T13:23:00Z">
        <w:r>
          <w:t xml:space="preserve"> </w:t>
        </w:r>
      </w:ins>
      <w:ins w:id="77" w:author="Zipkin, Elise" w:date="2019-06-23T14:01:00Z">
        <w:r w:rsidR="008C1B61">
          <w:t xml:space="preserve">within </w:t>
        </w:r>
      </w:ins>
      <w:ins w:id="78" w:author="Bahlai, Christie" w:date="2019-06-05T13:31:00Z">
        <w:r w:rsidR="00FF3EAF">
          <w:t xml:space="preserve">a diversity of </w:t>
        </w:r>
      </w:ins>
      <w:ins w:id="79" w:author="Bahlai, Christie" w:date="2019-06-05T13:23:00Z">
        <w:r>
          <w:t>processes</w:t>
        </w:r>
      </w:ins>
      <w:ins w:id="80" w:author="Bahlai, Christie" w:date="2019-06-05T13:24:00Z">
        <w:del w:id="81" w:author="Zipkin, Elise" w:date="2019-06-23T14:02:00Z">
          <w:r w:rsidDel="008C1B61">
            <w:delText xml:space="preserve">, for example, </w:delText>
          </w:r>
        </w:del>
      </w:ins>
      <w:ins w:id="82" w:author="Zipkin, Elise" w:date="2019-06-23T14:02:00Z">
        <w:r w:rsidR="008C1B61">
          <w:t xml:space="preserve"> such as in </w:t>
        </w:r>
      </w:ins>
      <w:ins w:id="83" w:author="Bahlai, Christie" w:date="2019-06-05T13:24:00Z">
        <w:r>
          <w:t xml:space="preserve">climate </w:t>
        </w:r>
        <w:r>
          <w:fldChar w:fldCharType="begin"/>
        </w:r>
      </w:ins>
      <w:ins w:id="84" w:author="Bahlai, Christie" w:date="2019-06-05T13:26:00Z">
        <w:r>
          <w:instrText xml:space="preserve"> ADDIN ZOTERO_ITEM CSL_CITATION {"citationID":"VLVN6hQq","properties":{"formattedCitation":"[6,7]","plainCitation":"[6,7]","noteIndex":0},"citationItems":[{"id":2201,"uris":["http://zotero.org/users/3015424/items/RVCHK93M"],"uri":["http://zotero.org/users/3015424/items/RVCHK93M"],"itemData":{"id":2201,"type":"article-journal","title":"Comparison of techniques for detection of discontinuities in temperature series: DETECTING DISCONTINUITIES IN TEMPERATURE SERIES","container-title":"International Journal of Climatology","page":"1087-1101","volume":"23","issue":"9","source":"Crossref","DOI":"10.1002/joc.924","ISSN":"08998418","title-short":"Comparison of techniques for detection of discontinuities in temperature series","language":"en","author":[{"family":"Ducré-Robitaille","given":"Jean-François"},{"family":"Vincent","given":"Lucie A."},{"family":"Boulet","given":"Gilles"}],"issued":{"date-parts":[["2003",7]]}}},{"id":2200,"uris":["http://zotero.org/users/3015424/items/YBWLPWMH"],"uri":["http://zotero.org/users/3015424/items/YBWLPWMH"],"itemData":{"id":2200,"type":"article-journal","title":"A sequential algorithm for testing climate regime shifts: ALGORITHM FOR TESTING REGIME SHIFTS","container-title":"Geophysical Research Letters","page":"n/a-n/a","volume":"31","issue":"9","source":"Crossref","DOI":"10.1029/2004GL019448","ISSN":"00948276","title-short":"A sequential algorithm for testing climate regime shifts","language":"en","author":[{"family":"Rodionov","given":"Sergei N."}],"issued":{"date-parts":[["2004",5,16]]}}}],"schema":"https://github.com/citation-style-language/schema/raw/master/csl-citation.json"} </w:instrText>
        </w:r>
      </w:ins>
      <w:r>
        <w:fldChar w:fldCharType="separate"/>
      </w:r>
      <w:ins w:id="85" w:author="Bahlai, Christie" w:date="2019-06-05T13:26:00Z">
        <w:r w:rsidRPr="00C8364A">
          <w:rPr>
            <w:rFonts w:ascii="Calibri" w:hAnsi="Calibri" w:cs="Calibri"/>
            <w:rPrChange w:id="86" w:author="Bahlai, Christie" w:date="2019-06-05T13:26:00Z">
              <w:rPr/>
            </w:rPrChange>
          </w:rPr>
          <w:t>[6,7]</w:t>
        </w:r>
      </w:ins>
      <w:ins w:id="87" w:author="Bahlai, Christie" w:date="2019-06-05T13:24:00Z">
        <w:r>
          <w:fldChar w:fldCharType="end"/>
        </w:r>
      </w:ins>
      <w:ins w:id="88" w:author="Zipkin, Elise" w:date="2019-06-23T14:02:00Z">
        <w:r w:rsidR="008C1B61">
          <w:t xml:space="preserve"> and</w:t>
        </w:r>
      </w:ins>
      <w:ins w:id="89" w:author="Bahlai, Christie" w:date="2019-06-05T13:27:00Z">
        <w:del w:id="90" w:author="Zipkin, Elise" w:date="2019-06-23T14:02:00Z">
          <w:r w:rsidDel="008C1B61">
            <w:delText xml:space="preserve">, </w:delText>
          </w:r>
        </w:del>
        <w:r>
          <w:t xml:space="preserve"> assemblages of organisms</w:t>
        </w:r>
      </w:ins>
      <w:ins w:id="91" w:author="Bahlai, Christie" w:date="2019-06-05T13:32:00Z">
        <w:r w:rsidR="00FF3EAF">
          <w:t xml:space="preserve"> </w:t>
        </w:r>
      </w:ins>
      <w:ins w:id="92" w:author="Bahlai, Christie" w:date="2019-06-05T13:28:00Z">
        <w:r w:rsidR="00FF3EAF">
          <w:fldChar w:fldCharType="begin"/>
        </w:r>
      </w:ins>
      <w:ins w:id="93" w:author="Bahlai, Christie" w:date="2019-06-05T13:29:00Z">
        <w:r w:rsidR="00FF3EAF">
          <w:instrText xml:space="preserve"> ADDIN ZOTERO_ITEM CSL_CITATION {"citationID":"490X2uhO","properties":{"formattedCitation":"[8]","plainCitation":"[8]","noteIndex":0},"citationItems":[{"id":2206,"uris":["http://zotero.org/users/3015424/items/LGZMA8RZ"],"uri":["http://zotero.org/users/3015424/items/LGZMA8RZ"],"itemData":{"id":2206,"type":"article-journal","title":"Synchronous marine pelagic regime shifts in the Northern Hemisphere","container-title":"Philosophical Transactions of the Royal Society B: Biological Sciences","page":"20130272","volume":"370","issue":"1659","DOI":"10.1098/rstb.2013.0272","journalAbbreviation":"Philosophical Transactions of the Royal Society B: Biological Sciences","author":[{"literal":"Beaugrand G."},{"literal":"Conversi A."},{"literal":"Chiba S."},{"literal":"Edwards M."},{"literal":"Fonda-Umani S."},{"literal":"Greene C."},{"literal":"Mantua N."},{"literal":"Otto S. A."},{"literal":"Reid P. C."},{"literal":"Stachura M. M."},{"literal":"Stemmann L."},{"literal":"Sugisaki H."}],"issued":{"date-parts":[["2015",1,5]]}}}],"schema":"https://github.com/citation-style-language/schema/raw/master/csl-citation.json"} </w:instrText>
        </w:r>
      </w:ins>
      <w:r w:rsidR="00FF3EAF">
        <w:fldChar w:fldCharType="separate"/>
      </w:r>
      <w:ins w:id="94" w:author="Bahlai, Christie" w:date="2019-06-05T13:29:00Z">
        <w:r w:rsidR="00FF3EAF" w:rsidRPr="00FF3EAF">
          <w:rPr>
            <w:rFonts w:ascii="Calibri" w:hAnsi="Calibri" w:cs="Calibri"/>
            <w:rPrChange w:id="95" w:author="Bahlai, Christie" w:date="2019-06-05T13:29:00Z">
              <w:rPr/>
            </w:rPrChange>
          </w:rPr>
          <w:t>[8]</w:t>
        </w:r>
      </w:ins>
      <w:ins w:id="96" w:author="Bahlai, Christie" w:date="2019-06-05T13:28:00Z">
        <w:r w:rsidR="00FF3EAF">
          <w:fldChar w:fldCharType="end"/>
        </w:r>
      </w:ins>
      <w:ins w:id="97" w:author="Zipkin, Elise" w:date="2019-06-23T14:02:00Z">
        <w:r w:rsidR="008C1B61">
          <w:t>.</w:t>
        </w:r>
      </w:ins>
    </w:p>
    <w:p w14:paraId="085D6F61" w14:textId="12785A6C" w:rsidR="00055A15" w:rsidRDefault="00FF3EAF" w:rsidP="00493C01">
      <w:pPr>
        <w:rPr>
          <w:ins w:id="98" w:author="Bahlai, Christie" w:date="2019-06-04T11:31:00Z"/>
        </w:rPr>
      </w:pPr>
      <w:ins w:id="99" w:author="Bahlai, Christie" w:date="2019-06-05T13:33:00Z">
        <w:r>
          <w:t xml:space="preserve">Although many approaches to understanding abrupt shifts in ecosystems focus on statistical measures of central tendency or variability, many ecosystem processes </w:t>
        </w:r>
      </w:ins>
      <w:ins w:id="100" w:author="Bahlai, Christie" w:date="2019-07-01T10:08:00Z">
        <w:r w:rsidR="00D84C75">
          <w:t xml:space="preserve">are dynamic </w:t>
        </w:r>
        <w:proofErr w:type="gramStart"/>
        <w:r w:rsidR="00D84C75">
          <w:t>and</w:t>
        </w:r>
      </w:ins>
      <w:ins w:id="101" w:author="Bahlai, Christie" w:date="2019-06-05T13:33:00Z">
        <w:r>
          <w:t xml:space="preserve"> </w:t>
        </w:r>
      </w:ins>
      <w:ins w:id="102" w:author="Bahlai, Christie" w:date="2019-07-01T10:09:00Z">
        <w:r w:rsidR="00D84C75">
          <w:t xml:space="preserve"> are</w:t>
        </w:r>
        <w:proofErr w:type="gramEnd"/>
        <w:r w:rsidR="00D84C75">
          <w:t xml:space="preserve"> thus better described by m</w:t>
        </w:r>
      </w:ins>
      <w:ins w:id="103" w:author="Bahlai, Christie" w:date="2019-06-05T13:33:00Z">
        <w:r>
          <w:t>echanistic or theoretica</w:t>
        </w:r>
        <w:r w:rsidR="00D84C75">
          <w:t>l expressions</w:t>
        </w:r>
        <w:r>
          <w:t>. Yet, tools that can be adapted directly to identify</w:t>
        </w:r>
      </w:ins>
      <w:ins w:id="104" w:author="Zipkin, Elise" w:date="2019-06-23T14:02:00Z">
        <w:r w:rsidR="008C1B61">
          <w:t xml:space="preserve"> </w:t>
        </w:r>
      </w:ins>
      <w:ins w:id="105" w:author="Bahlai, Christie" w:date="2019-06-05T13:33:00Z">
        <w:del w:id="106" w:author="Zipkin, Elise" w:date="2019-06-23T14:02:00Z">
          <w:r w:rsidDel="008C1B61">
            <w:delText xml:space="preserve">ing </w:delText>
          </w:r>
        </w:del>
        <w:r>
          <w:t xml:space="preserve">shifts in </w:t>
        </w:r>
      </w:ins>
      <w:ins w:id="107" w:author="Bahlai, Christie" w:date="2019-07-01T10:10:00Z">
        <w:r w:rsidR="00D84C75">
          <w:t>dynamic</w:t>
        </w:r>
      </w:ins>
      <w:ins w:id="108" w:author="Bahlai, Christie" w:date="2019-06-05T13:33:00Z">
        <w:r>
          <w:t xml:space="preserve"> </w:t>
        </w:r>
      </w:ins>
      <w:ins w:id="109" w:author="Bahlai, Christie" w:date="2019-07-01T10:10:00Z">
        <w:r w:rsidR="00D84C75">
          <w:t>processes</w:t>
        </w:r>
      </w:ins>
      <w:ins w:id="110" w:author="Bahlai, Christie" w:date="2019-06-05T13:33:00Z">
        <w:r>
          <w:t xml:space="preserve"> are generally lacking </w:t>
        </w:r>
        <w:r>
          <w:fldChar w:fldCharType="begin"/>
        </w:r>
        <w:r>
          <w:instrText xml:space="preserve"> ADDIN ZOTERO_ITEM CSL_CITATION {"citationID":"Bt8KNP0b","properties":{"formattedCitation":"[2]","plainCitation":"[2]","noteIndex":0},"citationItems":[{"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fldChar w:fldCharType="separate"/>
        </w:r>
        <w:r w:rsidRPr="006D0388">
          <w:rPr>
            <w:rFonts w:ascii="Calibri" w:hAnsi="Calibri" w:cs="Calibri"/>
          </w:rPr>
          <w:t>[2]</w:t>
        </w:r>
        <w:r>
          <w:fldChar w:fldCharType="end"/>
        </w:r>
        <w:r>
          <w:t xml:space="preserve">. Thus, for the purpose of the present study, we focus on abrupt changes in population regulation for density dependent populations, which are relatively simple non-linear models that require limited data input for parameterization. </w:t>
        </w:r>
      </w:ins>
      <w:r w:rsidR="00493C01">
        <w:t xml:space="preserve">Population dynamics are governed by internal, biotic rules and </w:t>
      </w:r>
      <w:r w:rsidR="00A366AF">
        <w:t xml:space="preserve">also </w:t>
      </w:r>
      <w:r w:rsidR="00751000">
        <w:t xml:space="preserve">external </w:t>
      </w:r>
      <w:r w:rsidR="00493C01">
        <w:t xml:space="preserve">abiotic factors, leading to both stochastic and deterministic forces governing </w:t>
      </w:r>
      <w:r w:rsidR="00920A86">
        <w:t xml:space="preserve">abundance </w:t>
      </w:r>
      <w:r w:rsidR="00493C01">
        <w:t xml:space="preserve">patterns </w:t>
      </w:r>
      <w:r w:rsidR="00493C01">
        <w:fldChar w:fldCharType="begin"/>
      </w:r>
      <w:ins w:id="111" w:author="Bahlai, Christie" w:date="2019-06-05T13:29:00Z">
        <w:r>
          <w:instrText xml:space="preserve"> ADDIN ZOTERO_ITEM CSL_CITATION {"citationID":"a2in70kd60p","properties":{"formattedCitation":"[9]","plainCitation":"[9]","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ins>
      <w:del w:id="112" w:author="Bahlai, Christie" w:date="2019-06-05T13:24:00Z">
        <w:r w:rsidR="002C6A8E" w:rsidDel="00C8364A">
          <w:delInstrText xml:space="preserve"> ADDIN ZOTERO_ITEM CSL_CITATION {"citationID":"a2in70kd60p","properties":{"formattedCitation":"[1]","plainCitation":"[1]","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delInstrText>
        </w:r>
      </w:del>
      <w:r w:rsidR="00493C01">
        <w:fldChar w:fldCharType="separate"/>
      </w:r>
      <w:ins w:id="113" w:author="Bahlai, Christie" w:date="2019-06-05T13:29:00Z">
        <w:r w:rsidRPr="00FF3EAF">
          <w:rPr>
            <w:rFonts w:ascii="Calibri" w:hAnsi="Calibri" w:cs="Calibri"/>
            <w:rPrChange w:id="114" w:author="Bahlai, Christie" w:date="2019-06-05T13:29:00Z">
              <w:rPr/>
            </w:rPrChange>
          </w:rPr>
          <w:t>[9]</w:t>
        </w:r>
      </w:ins>
      <w:del w:id="115" w:author="Bahlai, Christie" w:date="2019-06-05T13:24:00Z">
        <w:r w:rsidR="002C6A8E" w:rsidRPr="00FF3EAF" w:rsidDel="00C8364A">
          <w:rPr>
            <w:rPrChange w:id="116" w:author="Bahlai, Christie" w:date="2019-06-05T13:29:00Z">
              <w:rPr>
                <w:rFonts w:ascii="Calibri" w:hAnsi="Calibri" w:cs="Calibri"/>
              </w:rPr>
            </w:rPrChange>
          </w:rPr>
          <w:delText>[1]</w:delText>
        </w:r>
      </w:del>
      <w:r w:rsidR="00493C01">
        <w:fldChar w:fldCharType="end"/>
      </w:r>
      <w:r w:rsidR="00493C01">
        <w:t xml:space="preserve">. External perturbations </w:t>
      </w:r>
      <w:r w:rsidR="00920A86">
        <w:t>to</w:t>
      </w:r>
      <w:r w:rsidR="00493C01">
        <w:t xml:space="preserve"> population processes can lead to </w:t>
      </w:r>
      <w:ins w:id="117" w:author="Bahlai, Christie" w:date="2019-06-04T11:05:00Z">
        <w:r w:rsidR="00E0394B">
          <w:t>shifts in the dynamic r</w:t>
        </w:r>
      </w:ins>
      <w:ins w:id="118" w:author="Bahlai, Christie" w:date="2019-07-01T10:14:00Z">
        <w:r w:rsidR="00D84C75">
          <w:t>ule</w:t>
        </w:r>
      </w:ins>
      <w:del w:id="119" w:author="Bahlai, Christie" w:date="2019-06-04T11:05:00Z">
        <w:r w:rsidR="00493C01" w:rsidDel="00E0394B">
          <w:delText>regime shifts</w:delText>
        </w:r>
      </w:del>
      <w:ins w:id="120" w:author="Bahlai, Christie" w:date="2019-06-04T11:05:00Z">
        <w:r w:rsidR="00E0394B">
          <w:t xml:space="preserve"> (that is, the sets of parameters governing the dynamics o</w:t>
        </w:r>
      </w:ins>
      <w:ins w:id="121" w:author="Bahlai, Christie" w:date="2019-06-04T11:06:00Z">
        <w:r w:rsidR="00E0394B">
          <w:t>f a population)</w:t>
        </w:r>
      </w:ins>
      <w:r w:rsidR="00493C01">
        <w:t xml:space="preserve">, where the internal rules that </w:t>
      </w:r>
      <w:del w:id="122" w:author="Bahlai, Christie" w:date="2019-06-04T11:06:00Z">
        <w:r w:rsidR="00493C01" w:rsidDel="00E0394B">
          <w:delText xml:space="preserve">govern </w:delText>
        </w:r>
        <w:r w:rsidR="00920A86" w:rsidDel="00E0394B">
          <w:delText>fluctuations</w:delText>
        </w:r>
      </w:del>
      <w:ins w:id="123" w:author="Bahlai, Christie" w:date="2019-06-04T11:06:00Z">
        <w:r w:rsidR="00E0394B">
          <w:t>control the patterns</w:t>
        </w:r>
      </w:ins>
      <w:r w:rsidR="00920A86">
        <w:t xml:space="preserve"> in </w:t>
      </w:r>
      <w:r w:rsidR="00493C01">
        <w:t>population</w:t>
      </w:r>
      <w:r w:rsidR="00920A86">
        <w:t xml:space="preserve"> abundance</w:t>
      </w:r>
      <w:r w:rsidR="00493C01">
        <w:t xml:space="preserve"> transition to </w:t>
      </w:r>
      <w:del w:id="124" w:author="Bahlai, Christie" w:date="2019-07-01T10:12:00Z">
        <w:r w:rsidR="00493C01" w:rsidDel="00D84C75">
          <w:delText>another state</w:delText>
        </w:r>
      </w:del>
      <w:ins w:id="125" w:author="Bahlai, Christie" w:date="2019-07-01T10:12:00Z">
        <w:r w:rsidR="00D84C75">
          <w:t>other values</w:t>
        </w:r>
      </w:ins>
      <w:r w:rsidR="00493C01">
        <w:t xml:space="preserve"> </w:t>
      </w:r>
      <w:r w:rsidR="00493C01">
        <w:fldChar w:fldCharType="begin"/>
      </w:r>
      <w:ins w:id="126" w:author="Bahlai, Christie" w:date="2019-06-05T13:29:00Z">
        <w:r>
          <w:instrText xml:space="preserve"> ADDIN ZOTERO_ITEM CSL_CITATION {"citationID":"ah706siu9v","properties":{"formattedCitation":"[10,11]","plainCitation":"[10,11]","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indicators.","DOI":"10.1111/j.1461-0248.2007.01131.x","ISSN":"1461-0248","title-short":"Leading indicators of trophic cascades","author":[{"family":"Carpenter","given":"S. R."},{"family":"Brock","given":"W. A."},{"family":"Cole","given":"J. J."},{"family":"Kitchell","given":"J. F."},{"family":"Pace","given":"M. L."}],"issued":{"date-parts":[["2008"]]}}}],"schema":"https://github.com/citation-style-language/schema/raw/master/csl-citation.json"} </w:instrText>
        </w:r>
      </w:ins>
      <w:del w:id="127" w:author="Bahlai, Christie" w:date="2019-06-04T11:39:00Z">
        <w:r w:rsidR="002C6A8E" w:rsidDel="0074777A">
          <w:delInstrText xml:space="preserve"> ADDIN ZOTERO_ITEM CSL_CITATION {"citationID":"ah706siu9v","properties":{"formattedCitation":"[2,3]","plainCitation":"[2,3]","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indicators.","DOI":"10.1111/j.1461-0248.2007.01131.x","ISSN":"1461-0248","shortTitle":"Leading indicators of trophic cascades","author":[{"family":"Carpenter","given":"S. R."},{"family":"Brock","given":"W. A."},{"family":"Cole","given":"J. J."},{"family":"Kitchell","given":"J. F."},{"family":"Pace","given":"M. L."}],"issued":{"date-parts":[["2008"]]}}}],"schema":"https://github.com/citation-style-language/schema/raw/master/csl-citation.json"} </w:delInstrText>
        </w:r>
      </w:del>
      <w:r w:rsidR="00493C01">
        <w:fldChar w:fldCharType="separate"/>
      </w:r>
      <w:ins w:id="128" w:author="Bahlai, Christie" w:date="2019-06-05T13:29:00Z">
        <w:r w:rsidRPr="00FF3EAF">
          <w:rPr>
            <w:rFonts w:ascii="Calibri" w:hAnsi="Calibri" w:cs="Calibri"/>
            <w:rPrChange w:id="129" w:author="Bahlai, Christie" w:date="2019-06-05T13:29:00Z">
              <w:rPr/>
            </w:rPrChange>
          </w:rPr>
          <w:t>[10,11]</w:t>
        </w:r>
      </w:ins>
      <w:del w:id="130" w:author="Bahlai, Christie" w:date="2019-06-05T13:24:00Z">
        <w:r w:rsidR="002C6A8E" w:rsidRPr="00FF3EAF" w:rsidDel="00C8364A">
          <w:rPr>
            <w:rPrChange w:id="131" w:author="Bahlai, Christie" w:date="2019-06-05T13:29:00Z">
              <w:rPr>
                <w:rFonts w:ascii="Calibri" w:hAnsi="Calibri" w:cs="Calibri"/>
              </w:rPr>
            </w:rPrChange>
          </w:rPr>
          <w:delText>[2,3]</w:delText>
        </w:r>
      </w:del>
      <w:r w:rsidR="00493C01">
        <w:fldChar w:fldCharType="end"/>
      </w:r>
      <w:r w:rsidR="00493C01">
        <w:t xml:space="preserve">. Understanding how and when external environmental factors interact with internal density dependent regulation remains a fundamental challenge in population ecology </w:t>
      </w:r>
      <w:r w:rsidR="00493C01">
        <w:fldChar w:fldCharType="begin"/>
      </w:r>
      <w:ins w:id="132" w:author="Bahlai, Christie" w:date="2019-06-05T13:29:00Z">
        <w:r>
          <w:instrText xml:space="preserve"> ADDIN ZOTERO_ITEM CSL_CITATION {"citationID":"z626jZ2R","properties":{"formattedCitation":"[12,13]","plainCitation":"[12,13]","noteIndex":0},"citationItems":[{"id":1300,"uris":["http://zotero.org/users/3015424/items/T3SKFW5J"],"uri":["http://zotero.org/users/3015424/items/T3SKFW5J"],"itemData":{"id":1300,"type":"article-journal","title":"Identification of 100 fundamental ecological questions","container-title":"Journal of Ecology","page":"58-67","volume":"101","issue":"1","abstract":"* Fundamental ecological research is both intrinsically interesting and provides the basic knowledge required to answer applied questions of importance to the management of the natural world. The 100th anniversary of the British Ecological Society in 2013 is an opportune moment to reflect on the current status of ecology as a science and look forward to high-light priorities for future work.\n\n* To do this, we identified 100 important questions of fundamental importance in pure ecology. We elicited questions from ecologists working across a wide range of systems and disciplines. The 754 questions submitted (listed in the online appendix) from 388 participants were narrowed down to the final 100 through a process of discussion, rewording and repeated rounds of voting. This was done during a two-day workshop and thereafter.\n\n* The questions reflect many of the important current conceptual and technical pre-occupations of ecology. For example, many questions concerned the dynamics of environmental change and complex ecosystem interactions, as well as the interaction between ecology and evolution.\n\n* The questions reveal a dynamic science with novel subfields emerging. For example, a group of questions was dedicated to disease and micro-organisms and another on human impacts and global change reflecting the emergence of new subdisciplines that would not have been foreseen a few decades ago.\n\n* The list also contained a number of questions that have perplexed ecologists for decades and are still seen as crucial to answer, such as the link between population dynamics and life-history evolution.\n\n* Synthesis. These 100 questions identified reflect the state of ecology today. Using them as an agenda for further research would lead to a substantial enhancement in understanding of the discipline, with practical relevance for the conservation of biodiversity and ecosystem function.","DOI":"10.1111/1365-2745.12025","ISSN":"1365-2745","journalAbbreviation":"J Ecol","author":[{"family":"Sutherland","given":"William J."},{"family":"Freckleton","given":"Robert P."},{"family":"Godfray","given":"H. Charles J."},{"family":"Beissinger","given":"Steven R."},{"family":"Benton","given":"Tim"},{"family":"Cameron","given":"Duncan D."},{"family":"Carmel","given":"Yohay"},{"family":"Coomes","given":"David A."},{"family":"Coulson","given":"Tim"},{"family":"Emmerson","given":"Mark C."},{"family":"Hails","given":"Rosemary S."},{"family":"Hays","given":"Graeme C."},{"family":"Hodgson","given":"Dave J."},{"family":"Hutchings","given":"Michael J."},{"family":"Johnson","given":"David"},{"family":"Jones","given":"Julia P. G."},{"family":"Keeling","given":"Matt J."},{"family":"Kokko","given":"Hanna"},{"family":"Kunin","given":"William E."},{"family":"Lambin","given":"Xavier"},{"family":"Lewis","given":"Owen T."},{"family":"Malhi","given":"Yadvinder"},{"family":"Mieszkowska","given":"Nova"},{"family":"Milner-Gulland","given":"E. J."},{"family":"Norris","given":"Ken"},{"family":"Phillimore","given":"Albert B."},{"family":"Purves","given":"Drew W."},{"family":"Reid","given":"Jane M."},{"family":"Reuman","given":"Daniel C."},{"family":"Thompson","given":"Ken"},{"family":"Travis","given":"Justin M. J."},{"family":"Turnbull","given":"Lindsay A."},{"family":"Wardle","given":"David A."},{"family":"Wiegand","given":"Thorsten"}],"issued":{"date-parts":[["2013",1,1]]}}},{"id":1905,"uris":["http://zotero.org/users/3015424/items/64LV9J6P"],"uri":["http://zotero.org/users/3015424/items/64LV9J6P"],"itemData":{"id":1905,"type":"article-journal","title":"Managing for resilience: an information theory-based approach to assessing ecosystems","container-title":"Journal of Applied Ecology","page":"656-665","volume":"53","issue":"3","abstract":"* Ecosystems are complex and multivariate; hence, methods to assess the dynamics of ecosystems should have the capacity to evaluate multiple indicators simultaneously.\n\n\n* Most research on identifying leading indicators of regime shifts has focused on univariate methods and simple models which have limited utility when evaluating real ecosystems, particularly because drivers are often unknown.\n\n\n* We discuss some common univariate and multivariate approaches for detecting critical transitions in ecosystems and demonstrate their capabilities via case studies.\n\n\n* Synthesis and applications. We illustrate the utility of an information theory-based index for assessing ecosystem dynamics. Trends in this index also provide a sentinel of both abrupt and gradual transitions in ecosystems.","DOI":"10.1111/1365-2664.12597","ISSN":"1365-2664","journalAbbreviation":"J Appl Ecol","author":[{"family":"Eason","given":"Tarsha"},{"family":"Garmestani","given":"Ahjond S."},{"family":"Stow","given":"Craig A."},{"family":"Rojo","given":"Carmen"},{"family":"Alvarez-Cobelas","given":"Miguel"},{"family":"Cabezas","given":"Heriberto"}],"issued":{"date-parts":[["2016",6,1]]}}}],"schema":"https://github.com/citation-style-language/schema/raw/master/csl-citation.json"} </w:instrText>
        </w:r>
      </w:ins>
      <w:del w:id="133" w:author="Bahlai, Christie" w:date="2019-06-05T13:25:00Z">
        <w:r w:rsidR="002C6A8E" w:rsidDel="00C8364A">
          <w:delInstrText xml:space="preserve"> ADDIN ZOTERO_ITEM CSL_CITATION {"citationID":"z626jZ2R","properties":{"formattedCitation":"[4,5]","plainCitation":"[4,5]","noteIndex":0},"citationItems":[{"id":1300,"uris":["http://zotero.org/users/3015424/items/T3SKFW5J"],"uri":["http://zotero.org/users/3015424/items/T3SKFW5J"],"itemData":{"id":1300,"type":"article-journal","title":"Identification of 100 fundamental ecological questions","container-title":"Journal of Ecology","page":"58-67","volume":"101","issue":"1","abstract":"* Fundamental ecological research is both intrinsically interesting and provides the basic knowledge required to answer applied questions of importance to the management of the natural world. The 100th anniversary of the British Ecological Society in 2013 is an opportune moment to reflect on the current status of ecology as a science and look forward to high-light priorities for future work.\n\n* To do this, we identified 100 important questions of fundamental importance in pure ecology. We elicited questions from ecologists working across a wide range of systems and disciplines. The 754 questions submitted (listed in the online appendix) from 388 participants were narrowed down to the final 100 through a process of discussion, rewording and repeated rounds of voting. This was done during a two-day workshop and thereafter.\n\n* The questions reflect many of the important current conceptual and technical pre-occupations of ecology. For example, many questions concerned the dynamics of environmental change and complex ecosystem interactions, as well as the interaction between ecology and evolution.\n\n* The questions reveal a dynamic science with novel subfields emerging. For example, a group of questions was dedicated to disease and micro-organisms and another on human impacts and global change reflecting the emergence of new subdisciplines that would not have been foreseen a few decades ago.\n\n* The list also contained a number of questions that have perplexed ecologists for decades and are still seen as crucial to answer, such as the link between population dynamics and life-history evolution.\n\n* Synthesis. These 100 questions identified reflect the state of ecology today. Using them as an agenda for further research would lead to a substantial enhancement in understanding of the discipline, with practical relevance for the conservation of biodiversity and ecosystem function.","DOI":"10.1111/1365-2745.12025","ISSN":"1365-2745","journalAbbreviation":"J Ecol","author":[{"family":"Sutherland","given":"William J."},{"family":"Freckleton","given":"Robert P."},{"family":"Godfray","given":"H. Charles J."},{"family":"Beissinger","given":"Steven R."},{"family":"Benton","given":"Tim"},{"family":"Cameron","given":"Duncan D."},{"family":"Carmel","given":"Yohay"},{"family":"Coomes","given":"David A."},{"family":"Coulson","given":"Tim"},{"family":"Emmerson","given":"Mark C."},{"family":"Hails","given":"Rosemary S."},{"family":"Hays","given":"Graeme C."},{"family":"Hodgson","given":"Dave J."},{"family":"Hutchings","given":"Michael J."},{"family":"Johnson","given":"David"},{"family":"Jones","given":"Julia P. G."},{"family":"Keeling","given":"Matt J."},{"family":"Kokko","given":"Hanna"},{"family":"Kunin","given":"William E."},{"family":"Lambin","given":"Xavier"},{"family":"Lewis","given":"Owen T."},{"family":"Malhi","given":"Yadvinder"},{"family":"Mieszkowska","given":"Nova"},{"family":"Milner-Gulland","given":"E. J."},{"family":"Norris","given":"Ken"},{"family":"Phillimore","given":"Albert B."},{"family":"Purves","given":"Drew W."},{"family":"Reid","given":"Jane M."},{"family":"Reuman","given":"Daniel C."},{"family":"Thompson","given":"Ken"},{"family":"Travis","given":"Justin M. J."},{"family":"Turnbull","given":"Lindsay A."},{"family":"Wardle","given":"David A."},{"family":"Wiegand","given":"Thorsten"}],"issued":{"date-parts":[["2013",1,1]]}}},{"id":1905,"uris":["http://zotero.org/users/3015424/items/64LV9J6P"],"uri":["http://zotero.org/users/3015424/items/64LV9J6P"],"itemData":{"id":1905,"type":"article-journal","title":"Managing for resilience: an information theory-based approach to assessing ecosystems","container-title":"Journal of Applied Ecology","page":"656-665","volume":"53","issue":"3","abstract":"* Ecosystems are complex and multivariate; hence, methods to assess the dynamics of ecosystems should have the capacity to evaluate multiple indicators simultaneously.\n\n\n* Most research on identifying leading indicators of regime shifts has focused on univariate methods and simple models which have limited utility when evaluating real ecosystems, particularly because drivers are often unknown.\n\n\n* We discuss some common univariate and multivariate approaches for detecting critical transitions in ecosystems and demonstrate their capabilities via case studies.\n\n\n* Synthesis and applications. We illustrate the utility of an information theory-based index for assessing ecosystem dynamics. Trends in this index also provide a sentinel of both abrupt and gradual transitions in ecosystems.","DOI":"10.1111/1365-2664.12597","ISSN":"1365-2664","journalAbbreviation":"J Appl Ecol","author":[{"family":"Eason","given":"Tarsha"},{"family":"Garmestani","given":"Ahjond S."},{"family":"Stow","given":"Craig A."},{"family":"Rojo","given":"Carmen"},{"family":"Alvarez-Cobelas","given":"Miguel"},{"family":"Cabezas","given":"Heriberto"}],"issued":{"date-parts":[["2016",6,1]]}}}],"schema":"https://github.com/citation-style-language/schema/raw/master/csl-citation.json"} </w:delInstrText>
        </w:r>
      </w:del>
      <w:r w:rsidR="00493C01">
        <w:fldChar w:fldCharType="separate"/>
      </w:r>
      <w:ins w:id="134" w:author="Bahlai, Christie" w:date="2019-06-05T13:29:00Z">
        <w:r w:rsidRPr="00FF3EAF">
          <w:rPr>
            <w:rFonts w:ascii="Calibri" w:hAnsi="Calibri" w:cs="Calibri"/>
            <w:rPrChange w:id="135" w:author="Bahlai, Christie" w:date="2019-06-05T13:29:00Z">
              <w:rPr/>
            </w:rPrChange>
          </w:rPr>
          <w:t>[12,13]</w:t>
        </w:r>
      </w:ins>
      <w:del w:id="136" w:author="Bahlai, Christie" w:date="2019-06-05T13:25:00Z">
        <w:r w:rsidR="002C6A8E" w:rsidRPr="00FF3EAF" w:rsidDel="00C8364A">
          <w:rPr>
            <w:rPrChange w:id="137" w:author="Bahlai, Christie" w:date="2019-06-05T13:29:00Z">
              <w:rPr>
                <w:rFonts w:ascii="Calibri" w:hAnsi="Calibri" w:cs="Calibri"/>
              </w:rPr>
            </w:rPrChange>
          </w:rPr>
          <w:delText>[4,5]</w:delText>
        </w:r>
      </w:del>
      <w:r w:rsidR="00493C01">
        <w:fldChar w:fldCharType="end"/>
      </w:r>
      <w:r w:rsidR="00493C01">
        <w:t xml:space="preserve">. </w:t>
      </w:r>
    </w:p>
    <w:p w14:paraId="3A9636D1" w14:textId="4AF78B54" w:rsidR="00E72DAF" w:rsidDel="003F46C3" w:rsidRDefault="005B14A5" w:rsidP="00493C01">
      <w:pPr>
        <w:rPr>
          <w:del w:id="138" w:author="Bahlai, Christie" w:date="2019-06-04T12:43:00Z"/>
        </w:rPr>
      </w:pPr>
      <w:ins w:id="139" w:author="Bahlai, Christie" w:date="2019-06-04T13:08:00Z">
        <w:r>
          <w:t>We</w:t>
        </w:r>
      </w:ins>
      <w:ins w:id="140" w:author="Bahlai, Christie" w:date="2019-06-04T11:32:00Z">
        <w:r w:rsidR="00E72DAF">
          <w:t xml:space="preserve"> define the set of parameters governing the </w:t>
        </w:r>
      </w:ins>
      <w:ins w:id="141" w:author="Bahlai, Christie" w:date="2019-06-04T11:33:00Z">
        <w:r w:rsidR="00E72DAF">
          <w:t xml:space="preserve">dynamics of a population as its </w:t>
        </w:r>
        <w:r w:rsidR="00E72DAF" w:rsidRPr="00E72DAF">
          <w:rPr>
            <w:i/>
            <w:rPrChange w:id="142" w:author="Bahlai, Christie" w:date="2019-06-04T11:34:00Z">
              <w:rPr/>
            </w:rPrChange>
          </w:rPr>
          <w:t>dynamic rule</w:t>
        </w:r>
        <w:r w:rsidR="00E72DAF">
          <w:t xml:space="preserve">, and an abrupt shift in these </w:t>
        </w:r>
      </w:ins>
      <w:ins w:id="143" w:author="Bahlai, Christie" w:date="2019-06-04T11:34:00Z">
        <w:r w:rsidR="00E72DAF">
          <w:t xml:space="preserve">parameters as a </w:t>
        </w:r>
      </w:ins>
      <w:ins w:id="144" w:author="Bahlai, Christie" w:date="2019-07-01T10:12:00Z">
        <w:r w:rsidR="00D84C75" w:rsidRPr="00D84C75">
          <w:rPr>
            <w:i/>
            <w:rPrChange w:id="145" w:author="Bahlai, Christie" w:date="2019-07-01T10:12:00Z">
              <w:rPr/>
            </w:rPrChange>
          </w:rPr>
          <w:t>dynamic</w:t>
        </w:r>
      </w:ins>
      <w:ins w:id="146" w:author="Bahlai, Christie" w:date="2019-06-04T11:34:00Z">
        <w:r w:rsidR="00E72DAF" w:rsidRPr="00E72DAF">
          <w:rPr>
            <w:i/>
            <w:rPrChange w:id="147" w:author="Bahlai, Christie" w:date="2019-06-04T11:34:00Z">
              <w:rPr/>
            </w:rPrChange>
          </w:rPr>
          <w:t xml:space="preserve"> shift</w:t>
        </w:r>
        <w:r w:rsidR="00E72DAF">
          <w:t>.</w:t>
        </w:r>
      </w:ins>
      <w:ins w:id="148" w:author="Bahlai, Christie" w:date="2019-06-04T12:43:00Z">
        <w:r w:rsidR="003F46C3">
          <w:t xml:space="preserve"> </w:t>
        </w:r>
      </w:ins>
    </w:p>
    <w:p w14:paraId="1DEAB935" w14:textId="580AF973" w:rsidR="00493C01" w:rsidDel="003F46C3" w:rsidRDefault="00493C01" w:rsidP="00493C01">
      <w:pPr>
        <w:rPr>
          <w:del w:id="149" w:author="Bahlai, Christie" w:date="2019-06-04T12:43:00Z"/>
          <w:moveFrom w:id="150" w:author="Bahlai, Christie" w:date="2019-06-04T11:09:00Z"/>
        </w:rPr>
      </w:pPr>
      <w:moveFromRangeStart w:id="151" w:author="Bahlai, Christie" w:date="2019-06-04T11:09:00Z" w:name="move10538989"/>
      <w:moveFrom w:id="152" w:author="Bahlai, Christie" w:date="2019-06-04T11:09:00Z">
        <w:del w:id="153" w:author="Bahlai, Christie" w:date="2019-06-04T12:41:00Z">
          <w:r w:rsidDel="008671DE">
            <w:delText xml:space="preserve">Density dependent tools for modelling population time series were developed and championed during the 1950s and 60s. Examples include the Ricker and Beverton-Holt models, which were initially developed for fisheries management </w:delText>
          </w:r>
          <w:r w:rsidR="00A366AF" w:rsidDel="008671DE">
            <w:delText xml:space="preserve">and describe the expected population size in year </w:delText>
          </w:r>
          <w:r w:rsidR="00A366AF" w:rsidRPr="00324AC6" w:rsidDel="008671DE">
            <w:rPr>
              <w:i/>
            </w:rPr>
            <w:delText>t</w:delText>
          </w:r>
          <w:r w:rsidR="00A366AF" w:rsidDel="008671DE">
            <w:delText xml:space="preserve"> as a function of the population size in year </w:delText>
          </w:r>
          <w:r w:rsidR="00A366AF" w:rsidRPr="00324AC6" w:rsidDel="008671DE">
            <w:rPr>
              <w:i/>
            </w:rPr>
            <w:delText>t</w:delText>
          </w:r>
          <w:r w:rsidR="00A366AF" w:rsidRPr="000E0392" w:rsidDel="008671DE">
            <w:delText>-1</w:delText>
          </w:r>
          <w:r w:rsidR="00D93CA5" w:rsidRPr="00D93CA5" w:rsidDel="008671DE">
            <w:delText xml:space="preserve"> </w:delText>
          </w:r>
          <w:r w:rsidR="00D93CA5" w:rsidDel="008671DE">
            <w:fldChar w:fldCharType="begin"/>
          </w:r>
          <w:r w:rsidR="002C6A8E" w:rsidDel="008671DE">
            <w:delInstrText xml:space="preserve"> ADDIN ZOTERO_ITEM CSL_CITATION {"citationID":"hsnJFcay","properties":{"formattedCitation":"[6,7]","plainCitation":"[6,7]","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E."}],"issued":{"date-parts":[["1954",5,1]]}}},{"id":1297,"uris":["http://zotero.org/users/3015424/items/8NVMA97R"],"uri":["http://zotero.org/users/3015424/items/8NVMA97R"],"itemData":{"id":1297,"type":"book","title":"On the dynamics of exploited fish populations","publisher":"Springer Science &amp; Business Media","volume":"11","ISBN":"94-011-2106-0","author":[{"family":"Beverton","given":"Raymond JH"},{"family":"Holt","given":"Sidney J"}],"issued":{"date-parts":[["1957"]]}}}],"schema":"https://github.com/citation-style-language/schema/raw/master/csl-citation.json"} </w:delInstrText>
          </w:r>
          <w:r w:rsidR="00D93CA5" w:rsidDel="008671DE">
            <w:fldChar w:fldCharType="separate"/>
          </w:r>
          <w:r w:rsidR="002C6A8E" w:rsidRPr="001D2B3E" w:rsidDel="008671DE">
            <w:rPr>
              <w:rFonts w:ascii="Calibri" w:hAnsi="Calibri" w:cs="Calibri"/>
            </w:rPr>
            <w:delText>[6,7]</w:delText>
          </w:r>
          <w:r w:rsidR="00D93CA5" w:rsidDel="008671DE">
            <w:fldChar w:fldCharType="end"/>
          </w:r>
          <w:r w:rsidR="00D93CA5" w:rsidDel="008671DE">
            <w:delText>.</w:delText>
          </w:r>
          <w:r w:rsidDel="008671DE">
            <w:delText xml:space="preserve">  </w:delText>
          </w:r>
          <w:r w:rsidR="00D93CA5" w:rsidDel="008671DE">
            <w:delText>T</w:delText>
          </w:r>
          <w:r w:rsidRPr="00FD22E9" w:rsidDel="008671DE">
            <w:delText xml:space="preserve">he accuracy of these simple density dependent models is </w:delText>
          </w:r>
          <w:r w:rsidR="00A366AF" w:rsidDel="008671DE">
            <w:delText>generally</w:delText>
          </w:r>
          <w:r w:rsidRPr="00FD22E9" w:rsidDel="008671DE">
            <w:delText xml:space="preserve"> highest for populations fluctuating around their carrying capacity (Sabo et al. 2004), with compensatory density dependence and </w:delText>
          </w:r>
          <w:r w:rsidR="00F716E9" w:rsidDel="008671DE">
            <w:delText xml:space="preserve">no </w:delText>
          </w:r>
          <w:r w:rsidRPr="00FD22E9" w:rsidDel="008671DE">
            <w:delText>lag</w:delText>
          </w:r>
          <w:r w:rsidR="006A724C" w:rsidDel="008671DE">
            <w:delText xml:space="preserve"> effect</w:delText>
          </w:r>
          <w:r w:rsidRPr="00FD22E9" w:rsidDel="008671DE">
            <w:delText xml:space="preserve">s (Bjørnstad and Grenfell 2001). </w:delText>
          </w:r>
          <w:r w:rsidDel="008671DE">
            <w:delText xml:space="preserve">Although this deterministic approach to population modelling has largely fallen out of favor for more complex </w:delText>
          </w:r>
          <w:r w:rsidR="00455756" w:rsidDel="008671DE">
            <w:delText>structures and</w:delText>
          </w:r>
          <w:r w:rsidDel="008671DE">
            <w:delText xml:space="preserve"> stochastic elements </w:delText>
          </w:r>
          <w:r w:rsidDel="008671DE">
            <w:fldChar w:fldCharType="begin"/>
          </w:r>
          <w:r w:rsidR="002C6A8E" w:rsidDel="008671DE">
            <w:delInstrText xml:space="preserve"> ADDIN ZOTERO_ITEM CSL_CITATION {"citationID":"R2tn6J1V","properties":{"formattedCitation":"[8\\uc0\\u8211{}10]","plainCitation":"[8–10]","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delInstrText>
          </w:r>
          <w:r w:rsidDel="008671DE">
            <w:fldChar w:fldCharType="separate"/>
          </w:r>
          <w:r w:rsidR="002C6A8E" w:rsidRPr="001D2B3E" w:rsidDel="008671DE">
            <w:rPr>
              <w:rFonts w:ascii="Calibri" w:hAnsi="Calibri" w:cs="Calibri"/>
              <w:szCs w:val="24"/>
            </w:rPr>
            <w:delText>[8–10]</w:delText>
          </w:r>
          <w:r w:rsidDel="008671DE">
            <w:fldChar w:fldCharType="end"/>
          </w:r>
          <w:r w:rsidDel="008671DE">
            <w:delText xml:space="preserve">, </w:delText>
          </w:r>
          <w:r w:rsidR="00F47012" w:rsidDel="008671DE">
            <w:delText xml:space="preserve">simple dynamic </w:delText>
          </w:r>
          <w:r w:rsidDel="008671DE">
            <w:delText>models remain useful, large</w:delText>
          </w:r>
          <w:r w:rsidR="006350AB" w:rsidDel="008671DE">
            <w:delText>ly</w:delText>
          </w:r>
          <w:r w:rsidDel="008671DE">
            <w:delText xml:space="preserve"> due to </w:delText>
          </w:r>
          <w:r w:rsidR="006350AB" w:rsidDel="008671DE">
            <w:delText xml:space="preserve">their </w:delText>
          </w:r>
          <w:r w:rsidR="00F716E9" w:rsidDel="008671DE">
            <w:delText xml:space="preserve">easily interpretably </w:delText>
          </w:r>
          <w:r w:rsidDel="008671DE">
            <w:delText xml:space="preserve">and ecologically meaningful </w:delText>
          </w:r>
          <w:r w:rsidR="00F716E9" w:rsidDel="008671DE">
            <w:delText xml:space="preserve">parameters </w:delText>
          </w:r>
          <w:r w:rsidDel="008671DE">
            <w:fldChar w:fldCharType="begin"/>
          </w:r>
          <w:r w:rsidR="002C6A8E" w:rsidDel="008671DE">
            <w:delInstrText xml:space="preserve"> ADDIN ZOTERO_ITEM CSL_CITATION {"citationID":"a2i22f9hl5t","properties":{"formattedCitation":"[11]","plainCitation":"[11]","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delInstrText>
          </w:r>
          <w:r w:rsidDel="008671DE">
            <w:fldChar w:fldCharType="separate"/>
          </w:r>
          <w:r w:rsidR="002C6A8E" w:rsidRPr="001D2B3E" w:rsidDel="008671DE">
            <w:rPr>
              <w:rFonts w:ascii="Calibri" w:hAnsi="Calibri" w:cs="Calibri"/>
            </w:rPr>
            <w:delText>[11]</w:delText>
          </w:r>
          <w:r w:rsidDel="008671DE">
            <w:fldChar w:fldCharType="end"/>
          </w:r>
          <w:r w:rsidDel="008671DE">
            <w:delText xml:space="preserve">. </w:delText>
          </w:r>
          <w:r w:rsidR="00920A86" w:rsidDel="008671DE">
            <w:delText xml:space="preserve">Differences in parameter values </w:delText>
          </w:r>
          <w:r w:rsidDel="008671DE">
            <w:delText xml:space="preserve">between populations, or </w:delText>
          </w:r>
          <w:r w:rsidR="00920A86" w:rsidDel="008671DE">
            <w:delText xml:space="preserve">a </w:delText>
          </w:r>
          <w:r w:rsidDel="008671DE">
            <w:delText xml:space="preserve">change </w:delText>
          </w:r>
          <w:r w:rsidR="00920A86" w:rsidDel="008671DE">
            <w:delText>with</w:delText>
          </w:r>
          <w:r w:rsidDel="008671DE">
            <w:delText xml:space="preserve">in a single population, </w:delText>
          </w:r>
          <w:r w:rsidR="0069540F" w:rsidDel="008671DE">
            <w:delText xml:space="preserve">can </w:delText>
          </w:r>
          <w:r w:rsidDel="008671DE">
            <w:delText>suggest</w:delText>
          </w:r>
          <w:r w:rsidR="00A366AF" w:rsidDel="008671DE">
            <w:delText xml:space="preserve"> difference</w:delText>
          </w:r>
          <w:r w:rsidR="0069540F" w:rsidDel="008671DE">
            <w:delText>s</w:delText>
          </w:r>
          <w:r w:rsidR="00A366AF" w:rsidDel="008671DE">
            <w:delText xml:space="preserve"> in </w:delText>
          </w:r>
          <w:r w:rsidDel="008671DE">
            <w:delText>environmental constraints govern</w:delText>
          </w:r>
          <w:r w:rsidR="0069540F" w:rsidDel="008671DE">
            <w:delText>ing a</w:delText>
          </w:r>
          <w:r w:rsidDel="008671DE">
            <w:delText xml:space="preserve"> population, providing a </w:delText>
          </w:r>
          <w:r w:rsidR="006350AB" w:rsidDel="008671DE">
            <w:delText xml:space="preserve">quantifiable effect </w:delText>
          </w:r>
          <w:r w:rsidDel="008671DE">
            <w:delText>of environmental change</w:delText>
          </w:r>
          <w:r w:rsidR="0069540F" w:rsidDel="008671DE">
            <w:delText xml:space="preserve"> </w:delText>
          </w:r>
          <w:r w:rsidDel="008671DE">
            <w:fldChar w:fldCharType="begin"/>
          </w:r>
          <w:r w:rsidR="002C6A8E" w:rsidDel="008671DE">
            <w:delInstrText xml:space="preserve"> ADDIN ZOTERO_ITEM CSL_CITATION {"citationID":"M7qlawue","properties":{"formattedCitation":"[12\\uc0\\u8211{}15]","plainCitation":"[12–15]","noteIndex":0},"citationItems":[{"id":1289,"uris":["http://zotero.org/users/3015424/items/ZF2PTTK2"],"uri":["http://zotero.org/users/3015424/items/ZF2PTTK2"],"itemData":{"id":1289,"type":"article-journal","title":"Invading parasites cause a structural shift in red fox dynamics","container-title":"Proceedings of the Royal Society of London B: Biological Sciences","page":"779-786","volume":"267","issue":"1445","ISSN":"0962-8452","journalAbbreviation":"Proceedings of the Royal Society of London B: Biological Sciences","author":[{"family":"Forchhammer","given":"Mads C"},{"family":"Asferg","given":"Tommy"}],"issued":{"date-parts":[["2000"]]}}},{"id":1295,"uris":["http://zotero.org/users/3015424/items/VNTURNAN"],"uri":["http://zotero.org/users/3015424/items/VNTURNAN"],"itemData":{"id":1295,"type":"article-journal","title":"Deciphering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1901,"uris":["http://zotero.org/users/3015424/items/SELPGI33"],"uri":["http://zotero.org/users/3015424/items/SELPGI33"],"itemData":{"id":1901,"type":"article-journal","title":"When can efforts to control nuisance and invasive species backfire?","container-title":"Ecological Applications","page":"1585-1595","volume":"19","issue":"6","author":[{"family":"Zipkin","given":"Elise F."},{"family":"Kraft","given":"Clifford E."},{"family":"Cooch","given":"Evan G."},{"family":"Sullivan","given":"Patrick J."}],"issued":{"date-parts":[["2009"]]}}},{"id":268,"uris":["http://zotero.org/users/3015424/items/FHFEXKMM"],"uri":["http://zotero.org/users/3015424/items/FHFEXKMM"],"itemData":{"id":268,"type":"article-journal","title":"Shifts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delInstrText>
          </w:r>
          <w:r w:rsidDel="008671DE">
            <w:fldChar w:fldCharType="separate"/>
          </w:r>
          <w:r w:rsidR="002C6A8E" w:rsidRPr="001D2B3E" w:rsidDel="008671DE">
            <w:rPr>
              <w:rFonts w:ascii="Calibri" w:hAnsi="Calibri" w:cs="Calibri"/>
              <w:szCs w:val="24"/>
            </w:rPr>
            <w:delText>[12–15]</w:delText>
          </w:r>
          <w:r w:rsidDel="008671DE">
            <w:fldChar w:fldCharType="end"/>
          </w:r>
          <w:r w:rsidDel="008671DE">
            <w:delText>.</w:delText>
          </w:r>
        </w:del>
      </w:moveFrom>
    </w:p>
    <w:p w14:paraId="50CFF35B" w14:textId="58D4C8F6" w:rsidR="00493C01" w:rsidDel="003F46C3" w:rsidRDefault="00493C01" w:rsidP="00493C01">
      <w:pPr>
        <w:rPr>
          <w:del w:id="154" w:author="Bahlai, Christie" w:date="2019-06-04T12:43:00Z"/>
          <w:moveFrom w:id="155" w:author="Bahlai, Christie" w:date="2019-06-04T11:12:00Z"/>
        </w:rPr>
      </w:pPr>
      <w:moveFromRangeStart w:id="156" w:author="Bahlai, Christie" w:date="2019-06-04T11:12:00Z" w:name="move10539156"/>
      <w:moveFromRangeEnd w:id="151"/>
      <w:moveFrom w:id="157" w:author="Bahlai, Christie" w:date="2019-06-04T11:12:00Z">
        <w:del w:id="158" w:author="Bahlai, Christie" w:date="2019-06-04T12:43:00Z">
          <w:r w:rsidDel="003F46C3">
            <w:delText xml:space="preserve">Although theoretically </w:delText>
          </w:r>
          <w:r w:rsidR="00845569" w:rsidDel="003F46C3">
            <w:delText>straightforward</w:delText>
          </w:r>
          <w:r w:rsidDel="003F46C3">
            <w:delText xml:space="preserve">, identifying abrupt transitions in ecological systems is challenging using real-world data </w:delText>
          </w:r>
          <w:r w:rsidR="0092388E" w:rsidDel="003F46C3">
            <w:delText xml:space="preserve">due to a </w:delText>
          </w:r>
          <w:r w:rsidDel="003F46C3">
            <w:delText xml:space="preserve">lack </w:delText>
          </w:r>
          <w:r w:rsidR="0092388E" w:rsidDel="003F46C3">
            <w:delText xml:space="preserve">of </w:delText>
          </w:r>
          <w:r w:rsidDel="003F46C3">
            <w:delText>systematic approach</w:delText>
          </w:r>
          <w:r w:rsidR="000D5977" w:rsidDel="003F46C3">
            <w:delText>es</w:delText>
          </w:r>
          <w:r w:rsidR="00F66560" w:rsidDel="003F46C3">
            <w:delText xml:space="preserve"> and noise in naturally produced time series data</w:delText>
          </w:r>
          <w:r w:rsidDel="003F46C3">
            <w:delText xml:space="preserve"> </w:delText>
          </w:r>
          <w:r w:rsidDel="003F46C3">
            <w:fldChar w:fldCharType="begin"/>
          </w:r>
          <w:r w:rsidR="002C6A8E" w:rsidDel="003F46C3">
            <w:delInstrText xml:space="preserve"> ADDIN ZOTERO_ITEM CSL_CITATION {"citationID":"a2l1igte0m1","properties":{"formattedCitation":"[16]","plainCitation":"[16]","noteIndex":0},"citationItems":[{"id":192,"uris":["http://zotero.org/users/3015424/items/PPQQABTK"],"uri":["http://zotero.org/users/3015424/items/PPQQABTK"],"itemData":{"id":192,"type":"article-journal","title":"Analysis of abrupt transitions in ecological systems","container-title":"Ecosphere","page":"art129","volume":"2","issue":"12","DOI":"10.1890/es11-00216.1","ISSN":"2150-8925","shortTitle":"Analysis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delInstrText>
          </w:r>
          <w:r w:rsidDel="003F46C3">
            <w:fldChar w:fldCharType="separate"/>
          </w:r>
          <w:r w:rsidR="002C6A8E" w:rsidRPr="001D2B3E" w:rsidDel="003F46C3">
            <w:rPr>
              <w:rFonts w:ascii="Calibri" w:hAnsi="Calibri" w:cs="Calibri"/>
            </w:rPr>
            <w:delText>[16]</w:delText>
          </w:r>
          <w:r w:rsidDel="003F46C3">
            <w:fldChar w:fldCharType="end"/>
          </w:r>
          <w:r w:rsidDel="003F46C3">
            <w:delText xml:space="preserve">. In many cases, transition points are applied to time series data </w:delText>
          </w:r>
          <w:r w:rsidRPr="000967CF" w:rsidDel="003F46C3">
            <w:rPr>
              <w:i/>
            </w:rPr>
            <w:delText>ad hoc</w:delText>
          </w:r>
          <w:r w:rsidDel="003F46C3">
            <w:delText xml:space="preserve">, based on data visualization or specific hypotheses surrounding factors affecting population fluctuations </w:delText>
          </w:r>
          <w:r w:rsidDel="003F46C3">
            <w:fldChar w:fldCharType="begin"/>
          </w:r>
          <w:r w:rsidR="002C6A8E" w:rsidDel="003F46C3">
            <w:delInstrText xml:space="preserve"> ADDIN ZOTERO_ITEM CSL_CITATION {"citationID":"OeFoDggf","properties":{"formattedCitation":"[2,13,17\\uc0\\u8211{}19]","plainCitation":"[2,13,17–19]","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ABSTRACT]","DOI":"10.1029/2008gb003336","ISSN":"00063568","shortTitle":"Past,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delInstrText>
          </w:r>
          <w:r w:rsidDel="003F46C3">
            <w:fldChar w:fldCharType="separate"/>
          </w:r>
          <w:r w:rsidR="002C6A8E" w:rsidRPr="001D2B3E" w:rsidDel="003F46C3">
            <w:rPr>
              <w:rFonts w:ascii="Calibri" w:hAnsi="Calibri" w:cs="Calibri"/>
              <w:szCs w:val="24"/>
            </w:rPr>
            <w:delText>[2,13,17–19]</w:delText>
          </w:r>
          <w:r w:rsidDel="003F46C3">
            <w:fldChar w:fldCharType="end"/>
          </w:r>
          <w:r w:rsidDel="003F46C3">
            <w:delText xml:space="preserve">, creating the potential for biases in selecting break points. Break point analysis tools eliminate this bias by locating change points with a variety of optimization strategies, including linear and moving average methods </w:delText>
          </w:r>
          <w:r w:rsidDel="003F46C3">
            <w:fldChar w:fldCharType="begin"/>
          </w:r>
          <w:r w:rsidR="002C6A8E" w:rsidDel="003F46C3">
            <w:delInstrText xml:space="preserve"> ADDIN ZOTERO_ITEM CSL_CITATION {"citationID":"t90uxtL5","properties":{"formattedCitation":"[20\\uc0\\u8211{}23]","plainCitation":"[20–23]","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delInstrText>
          </w:r>
          <w:r w:rsidDel="003F46C3">
            <w:fldChar w:fldCharType="separate"/>
          </w:r>
          <w:r w:rsidR="002C6A8E" w:rsidRPr="001D2B3E" w:rsidDel="003F46C3">
            <w:rPr>
              <w:rFonts w:ascii="Calibri" w:hAnsi="Calibri" w:cs="Calibri"/>
              <w:szCs w:val="24"/>
            </w:rPr>
            <w:delText>[20–23]</w:delText>
          </w:r>
          <w:r w:rsidDel="003F46C3">
            <w:fldChar w:fldCharType="end"/>
          </w:r>
          <w:r w:rsidDel="003F46C3">
            <w:delText xml:space="preserve">. However, these methods </w:delText>
          </w:r>
          <w:r w:rsidR="000D5977" w:rsidDel="003F46C3">
            <w:delText>do not work on</w:delText>
          </w:r>
          <w:r w:rsidDel="003F46C3">
            <w:delText xml:space="preserve"> data with internal, density dependent structure inherent to population time series. Density-dependen</w:delText>
          </w:r>
          <w:r w:rsidR="00DA72A4" w:rsidDel="003F46C3">
            <w:delText>t</w:delText>
          </w:r>
          <w:r w:rsidDel="003F46C3">
            <w:delText xml:space="preserve"> </w:delText>
          </w:r>
          <w:r w:rsidR="000D5977" w:rsidDel="003F46C3">
            <w:delText>population growth</w:delText>
          </w:r>
          <w:r w:rsidDel="003F46C3">
            <w:delText xml:space="preserve"> has the potential to mask transition points</w:delText>
          </w:r>
          <w:r w:rsidR="0092388E" w:rsidDel="003F46C3">
            <w:delText>. F</w:delText>
          </w:r>
          <w:r w:rsidDel="003F46C3">
            <w:delText xml:space="preserve">or example, </w:delText>
          </w:r>
          <w:r w:rsidR="000D5977" w:rsidDel="003F46C3">
            <w:delText xml:space="preserve">transient </w:delText>
          </w:r>
          <w:r w:rsidDel="003F46C3">
            <w:delText xml:space="preserve">dynamics occurring immediately after a temporary disturbance </w:delText>
          </w:r>
          <w:r w:rsidR="0092388E" w:rsidDel="003F46C3">
            <w:delText xml:space="preserve">can </w:delText>
          </w:r>
          <w:r w:rsidDel="003F46C3">
            <w:delText xml:space="preserve">result in a change in population size, but not </w:delText>
          </w:r>
          <w:r w:rsidR="0092388E" w:rsidDel="003F46C3">
            <w:delText xml:space="preserve">necessarily </w:delText>
          </w:r>
          <w:r w:rsidDel="003F46C3">
            <w:delText xml:space="preserve">in the rules governing population fluctuations. Wavelet analysis has been applied to population time series to address changes in cycling patterns </w:delText>
          </w:r>
          <w:r w:rsidDel="003F46C3">
            <w:fldChar w:fldCharType="begin"/>
          </w:r>
          <w:r w:rsidR="002C6A8E" w:rsidDel="003F46C3">
            <w:delInstrText xml:space="preserve"> ADDIN ZOTERO_ITEM CSL_CITATION {"citationID":"acodumhec6","properties":{"formattedCitation":"[24]","plainCitation":"[24]","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delInstrText>
          </w:r>
          <w:r w:rsidDel="003F46C3">
            <w:fldChar w:fldCharType="separate"/>
          </w:r>
          <w:r w:rsidR="002C6A8E" w:rsidRPr="001D2B3E" w:rsidDel="003F46C3">
            <w:rPr>
              <w:rFonts w:ascii="Calibri" w:hAnsi="Calibri" w:cs="Calibri"/>
            </w:rPr>
            <w:delText>[24]</w:delText>
          </w:r>
          <w:r w:rsidDel="003F46C3">
            <w:fldChar w:fldCharType="end"/>
          </w:r>
          <w:r w:rsidDel="003F46C3">
            <w:delText xml:space="preserve"> but this method also does not account for density-</w:delText>
          </w:r>
          <w:r w:rsidR="0055167C" w:rsidDel="003F46C3">
            <w:delText xml:space="preserve">dependent </w:delText>
          </w:r>
          <w:r w:rsidDel="003F46C3">
            <w:delText>process</w:delText>
          </w:r>
          <w:r w:rsidR="000D5977" w:rsidDel="003F46C3">
            <w:delText>es</w:delText>
          </w:r>
          <w:r w:rsidDel="003F46C3">
            <w:delText xml:space="preserve"> as an explicit mechanism governing </w:delText>
          </w:r>
          <w:r w:rsidR="000D5977" w:rsidDel="003F46C3">
            <w:delText>changes in abundance</w:delText>
          </w:r>
          <w:r w:rsidDel="003F46C3">
            <w:delText xml:space="preserve"> </w:delText>
          </w:r>
          <w:r w:rsidDel="003F46C3">
            <w:fldChar w:fldCharType="begin"/>
          </w:r>
          <w:r w:rsidR="002C6A8E" w:rsidDel="003F46C3">
            <w:delInstrText xml:space="preserve"> ADDIN ZOTERO_ITEM CSL_CITATION {"citationID":"auqbk6tri7","properties":{"formattedCitation":"[25]","plainCitation":"[25]","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delInstrText>
          </w:r>
          <w:r w:rsidDel="003F46C3">
            <w:fldChar w:fldCharType="separate"/>
          </w:r>
          <w:r w:rsidR="002C6A8E" w:rsidRPr="001D2B3E" w:rsidDel="003F46C3">
            <w:rPr>
              <w:rFonts w:ascii="Calibri" w:hAnsi="Calibri" w:cs="Calibri"/>
            </w:rPr>
            <w:delText>[25]</w:delText>
          </w:r>
          <w:r w:rsidDel="003F46C3">
            <w:fldChar w:fldCharType="end"/>
          </w:r>
          <w:r w:rsidDel="003F46C3">
            <w:delText xml:space="preserve">.  A robust, unbiased tool for </w:delText>
          </w:r>
          <w:r w:rsidR="00A94B88" w:rsidDel="003F46C3">
            <w:delText xml:space="preserve">detecting </w:delText>
          </w:r>
          <w:r w:rsidDel="003F46C3">
            <w:delText>regime shifts would simultaneously allow us to identify when shifts in population cycling processes occur and further quantify the specific changes to the underlying dynamic</w:delText>
          </w:r>
          <w:r w:rsidR="00D724DD" w:rsidDel="003F46C3">
            <w:delText>s</w:delText>
          </w:r>
          <w:r w:rsidDel="003F46C3">
            <w:delText xml:space="preserve"> driving population</w:delText>
          </w:r>
          <w:r w:rsidR="00D724DD" w:rsidDel="003F46C3">
            <w:delText>s</w:delText>
          </w:r>
          <w:r w:rsidDel="003F46C3">
            <w:delText xml:space="preserve">. </w:delText>
          </w:r>
        </w:del>
      </w:moveFrom>
    </w:p>
    <w:moveFromRangeEnd w:id="156"/>
    <w:p w14:paraId="5040C96E" w14:textId="2ABDB392" w:rsidR="00E0394B" w:rsidRDefault="00E0394B" w:rsidP="00E0394B">
      <w:pPr>
        <w:rPr>
          <w:moveTo w:id="159" w:author="Bahlai, Christie" w:date="2019-06-04T11:09:00Z"/>
        </w:rPr>
      </w:pPr>
      <w:moveToRangeStart w:id="160" w:author="Bahlai, Christie" w:date="2019-06-04T11:09:00Z" w:name="move10538989"/>
      <w:moveTo w:id="161" w:author="Bahlai, Christie" w:date="2019-06-04T11:09:00Z">
        <w:r>
          <w:t xml:space="preserve">Density dependent tools for modelling population time series were developed and championed during the 1950s and 60s. Examples include the Ricker and </w:t>
        </w:r>
        <w:proofErr w:type="spellStart"/>
        <w:r>
          <w:t>Beverton</w:t>
        </w:r>
        <w:proofErr w:type="spellEnd"/>
        <w:r>
          <w:t xml:space="preserve">-Holt models, which were initially developed for fisheries management and describe the expected population size in year </w:t>
        </w:r>
        <w:r w:rsidRPr="00324AC6">
          <w:rPr>
            <w:i/>
          </w:rPr>
          <w:t>t</w:t>
        </w:r>
        <w:r>
          <w:t xml:space="preserve"> as a function of the population size in year </w:t>
        </w:r>
        <w:r w:rsidRPr="00324AC6">
          <w:rPr>
            <w:i/>
          </w:rPr>
          <w:t>t</w:t>
        </w:r>
        <w:r w:rsidRPr="000E0392">
          <w:t>-1</w:t>
        </w:r>
        <w:r w:rsidRPr="00D93CA5">
          <w:t xml:space="preserve"> </w:t>
        </w:r>
        <w:r>
          <w:fldChar w:fldCharType="begin"/>
        </w:r>
      </w:moveTo>
      <w:ins w:id="162" w:author="Bahlai, Christie" w:date="2019-06-05T13:29:00Z">
        <w:r w:rsidR="00FF3EAF">
          <w:instrText xml:space="preserve"> ADDIN ZOTERO_ITEM CSL_CITATION {"citationID":"hsnJFcay","properties":{"formattedCitation":"[14,15]","plainCitation":"[14,15]","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E."}],"issued":{"date-parts":[["1954",5,1]]}}},{"id":1297,"uris":["http://zotero.org/users/3015424/items/8NVMA97R"],"uri":["http://zotero.org/users/3015424/items/8NVMA97R"],"itemData":{"id":1297,"type":"book","title":"On the dynamics of exploited fish populations","publisher":"Springer Science &amp; Business Media","volume":"11","ISBN":"94-011-2106-0","author":[{"family":"Beverton","given":"Raymond JH"},{"family":"Holt","given":"Sidney J"}],"issued":{"date-parts":[["1957"]]}}}],"schema":"https://github.com/citation-style-language/schema/raw/master/csl-citation.json"} </w:instrText>
        </w:r>
      </w:ins>
      <w:moveTo w:id="163" w:author="Bahlai, Christie" w:date="2019-06-04T11:09:00Z">
        <w:del w:id="164" w:author="Bahlai, Christie" w:date="2019-06-04T11:39:00Z">
          <w:r w:rsidDel="0074777A">
            <w:delInstrText xml:space="preserve"> ADDIN ZOTERO_ITEM CSL_CITATION {"citationID":"hsnJFcay","properties":{"formattedCitation":"[6,7]","plainCitation":"[6,7]","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E."}],"issued":{"date-parts":[["1954",5,1]]}}},{"id":1297,"uris":["http://zotero.org/users/3015424/items/8NVMA97R"],"uri":["http://zotero.org/users/3015424/items/8NVMA97R"],"itemData":{"id":1297,"type":"book","title":"On the dynamics of exploited fish populations","publisher":"Springer Science &amp; Business Media","volume":"11","ISBN":"94-011-2106-0","author":[{"family":"Beverton","given":"Raymond JH"},{"family":"Holt","given":"Sidney J"}],"issued":{"date-parts":[["1957"]]}}}],"schema":"https://github.com/citation-style-language/schema/raw/master/csl-citation.json"} </w:delInstrText>
          </w:r>
        </w:del>
        <w:r>
          <w:fldChar w:fldCharType="separate"/>
        </w:r>
      </w:moveTo>
      <w:ins w:id="165" w:author="Bahlai, Christie" w:date="2019-06-05T13:29:00Z">
        <w:r w:rsidR="00FF3EAF" w:rsidRPr="00FF3EAF">
          <w:rPr>
            <w:rFonts w:ascii="Calibri" w:hAnsi="Calibri" w:cs="Calibri"/>
            <w:rPrChange w:id="166" w:author="Bahlai, Christie" w:date="2019-06-05T13:29:00Z">
              <w:rPr/>
            </w:rPrChange>
          </w:rPr>
          <w:t>[14,15]</w:t>
        </w:r>
      </w:ins>
      <w:moveTo w:id="167" w:author="Bahlai, Christie" w:date="2019-06-04T11:09:00Z">
        <w:del w:id="168" w:author="Bahlai, Christie" w:date="2019-06-04T11:39:00Z">
          <w:r w:rsidRPr="00FF3EAF" w:rsidDel="0074777A">
            <w:rPr>
              <w:rPrChange w:id="169" w:author="Bahlai, Christie" w:date="2019-06-05T13:29:00Z">
                <w:rPr>
                  <w:rFonts w:ascii="Calibri" w:hAnsi="Calibri" w:cs="Calibri"/>
                </w:rPr>
              </w:rPrChange>
            </w:rPr>
            <w:delText>[6,7]</w:delText>
          </w:r>
        </w:del>
        <w:r>
          <w:fldChar w:fldCharType="end"/>
        </w:r>
        <w:r>
          <w:t>.  T</w:t>
        </w:r>
        <w:r w:rsidRPr="00FD22E9">
          <w:t xml:space="preserve">he accuracy of these simple density dependent models is </w:t>
        </w:r>
        <w:r>
          <w:t>generally</w:t>
        </w:r>
        <w:r w:rsidRPr="00FD22E9">
          <w:t xml:space="preserve"> highest for populations fluctuating around their carrying capacity </w:t>
        </w:r>
      </w:moveTo>
      <w:ins w:id="170" w:author="Bahlai, Christie" w:date="2019-06-04T11:40:00Z">
        <w:r w:rsidR="0074777A">
          <w:fldChar w:fldCharType="begin"/>
        </w:r>
      </w:ins>
      <w:ins w:id="171" w:author="Bahlai, Christie" w:date="2019-06-05T13:29:00Z">
        <w:r w:rsidR="00FF3EAF">
          <w:instrText xml:space="preserve"> ADDIN ZOTERO_ITEM CSL_CITATION {"citationID":"hJUkXTHv","properties":{"formattedCitation":"[16]","plainCitation":"[16]","noteIndex":0},"citationItems":[{"id":1299,"uris":["http://zotero.org/users/3015424/items/8J5AI22I"],"uri":["http://zotero.org/users/3015424/items/8J5AI22I"],"itemData":{"id":1299,"type":"article-journal","title":"Efficacy of simple viability models in ecological risk assessment: does density dependence matter?","container-title":"Ecology","page":"328-341","volume":"85","issue":"2","abstract":"One commonly used PVA (population viability analysis) approach applies a diffusion approximation (DA) of population growth to time series of abundance data to estimate population parameters and various metrics of extinction risk. The simplest versions of this PVA assume density-independent population growth, an assumption that is commonly called into question for populations experiencing self-limitation. Using time series data generated from simulations of populations limited by three commonly used forms of density dependence (ceiling, Beverton-Holt, and Ricker) we asked the question: “When do simple density-independent PVA models provide useful guidelines for prioritizing extinction risk despite density-dependence inherent in the underlying real populations?” Simple DA methods severely underestimated maximum growth rates (μmax) used to generate time series data for all three forms of density dependence. These methods also underestimated the intrinsic environmental variability in growth rates, or process error (σ2), for the ceiling model, but overestimated this parameter for the Beverton-Holt and Ricker models. Despite misestimation of the intrinsic parameters, the estimated probabilities of 50% and 75% declines were highly correlated with the observed probabilities for populations growing with a ceiling (coefficients of correlation, or R2 = 0.87–0.93). DA methods were less accurate for populations exhibiting more complex forms of density dependence (R2 = 0.61–0.79). Although correlations between observed and estimated risks were high, bias (e.g., over- and underestimation) was extensive. Estimated probabilities of 50% declines were typically much lower (overly optimistic) than observed probabilities of the same decline. By contrast, accuracy increased substantially for predictions of 75% decline, and the “optimistic” bias was replaced by conservative bias (overestimates of risk). Regardless of the form of density dependence, estimates of risk were least accurate when populations were recovering rapidly but were much more accurate when most needed by conservation practitioners: when the population fluctuated near its carrying capacity, recovered slowly to this abundance level, or declined toward extinction. Finally, when we classified risk in broad categories (e.g., extremely low, low, moderate, high, and extremely high), DA methods correctly or conservatively estimated the risk of a 75% decline for &gt;85% of the parameter combinations, regardless of the form of density dependence followed by the real population.","DOI":"10.1890/03-0035","ISSN":"1939-9170","author":[{"family":"Sabo","given":"John L."},{"family":"Holmes","given":"Elizabeth E."},{"family":"Kareiva","given":"Peter"}],"issued":{"date-parts":[["2004",2,1]]}}}],"schema":"https://github.com/citation-style-language/schema/raw/master/csl-citation.json"} </w:instrText>
        </w:r>
      </w:ins>
      <w:r w:rsidR="0074777A">
        <w:fldChar w:fldCharType="separate"/>
      </w:r>
      <w:ins w:id="172" w:author="Bahlai, Christie" w:date="2019-06-05T13:29:00Z">
        <w:r w:rsidR="00FF3EAF" w:rsidRPr="00FF3EAF">
          <w:rPr>
            <w:rFonts w:ascii="Calibri" w:hAnsi="Calibri" w:cs="Calibri"/>
            <w:rPrChange w:id="173" w:author="Bahlai, Christie" w:date="2019-06-05T13:29:00Z">
              <w:rPr/>
            </w:rPrChange>
          </w:rPr>
          <w:t>[16]</w:t>
        </w:r>
      </w:ins>
      <w:ins w:id="174" w:author="Bahlai, Christie" w:date="2019-06-04T11:40:00Z">
        <w:r w:rsidR="0074777A">
          <w:fldChar w:fldCharType="end"/>
        </w:r>
      </w:ins>
      <w:moveTo w:id="175" w:author="Bahlai, Christie" w:date="2019-06-04T11:09:00Z">
        <w:del w:id="176" w:author="Bahlai, Christie" w:date="2019-06-04T11:40:00Z">
          <w:r w:rsidRPr="00FD22E9" w:rsidDel="0074777A">
            <w:delText>(Sabo et al. 2004)</w:delText>
          </w:r>
        </w:del>
        <w:r w:rsidRPr="00FD22E9">
          <w:t xml:space="preserve">, with compensatory density dependence and </w:t>
        </w:r>
        <w:r>
          <w:t xml:space="preserve">no </w:t>
        </w:r>
        <w:r w:rsidRPr="00FD22E9">
          <w:t>lag</w:t>
        </w:r>
        <w:r>
          <w:t xml:space="preserve"> effect</w:t>
        </w:r>
        <w:r w:rsidRPr="00FD22E9">
          <w:t xml:space="preserve">s </w:t>
        </w:r>
      </w:moveTo>
      <w:ins w:id="177" w:author="Bahlai, Christie" w:date="2019-06-04T11:40:00Z">
        <w:r w:rsidR="0074777A">
          <w:fldChar w:fldCharType="begin"/>
        </w:r>
      </w:ins>
      <w:ins w:id="178" w:author="Bahlai, Christie" w:date="2019-06-05T13:29:00Z">
        <w:r w:rsidR="00FF3EAF">
          <w:instrText xml:space="preserve"> ADDIN ZOTERO_ITEM CSL_CITATION {"citationID":"GiGsx7Ap","properties":{"formattedCitation":"[9]","plainCitation":"[9]","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ins>
      <w:r w:rsidR="0074777A">
        <w:fldChar w:fldCharType="separate"/>
      </w:r>
      <w:ins w:id="179" w:author="Bahlai, Christie" w:date="2019-06-05T13:29:00Z">
        <w:r w:rsidR="00FF3EAF" w:rsidRPr="00FF3EAF">
          <w:rPr>
            <w:rFonts w:ascii="Calibri" w:hAnsi="Calibri" w:cs="Calibri"/>
            <w:rPrChange w:id="180" w:author="Bahlai, Christie" w:date="2019-06-05T13:29:00Z">
              <w:rPr/>
            </w:rPrChange>
          </w:rPr>
          <w:t>[9]</w:t>
        </w:r>
      </w:ins>
      <w:ins w:id="181" w:author="Bahlai, Christie" w:date="2019-06-04T11:40:00Z">
        <w:r w:rsidR="0074777A">
          <w:fldChar w:fldCharType="end"/>
        </w:r>
      </w:ins>
      <w:moveTo w:id="182" w:author="Bahlai, Christie" w:date="2019-06-04T11:09:00Z">
        <w:del w:id="183" w:author="Bahlai, Christie" w:date="2019-06-04T11:40:00Z">
          <w:r w:rsidRPr="00FD22E9" w:rsidDel="0074777A">
            <w:delText>(Bjørnstad and Grenfell 2001)</w:delText>
          </w:r>
        </w:del>
        <w:r w:rsidRPr="00FD22E9">
          <w:t xml:space="preserve">. </w:t>
        </w:r>
        <w:r>
          <w:t xml:space="preserve">Although this deterministic approach to population modelling has largely fallen out of favor for more complex structures and stochastic elements </w:t>
        </w:r>
        <w:r>
          <w:fldChar w:fldCharType="begin"/>
        </w:r>
      </w:moveTo>
      <w:ins w:id="184" w:author="Bahlai, Christie" w:date="2019-06-05T13:29:00Z">
        <w:r w:rsidR="00FF3EAF">
          <w:instrText xml:space="preserve"> ADDIN ZOTERO_ITEM CSL_CITATION {"citationID":"R2tn6J1V","properties":{"formattedCitation":"[17\\uc0\\u8211{}19]","plainCitation":"[17–19]","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instrText>
        </w:r>
      </w:ins>
      <w:moveTo w:id="185" w:author="Bahlai, Christie" w:date="2019-06-04T11:09:00Z">
        <w:del w:id="186" w:author="Bahlai, Christie" w:date="2019-06-04T11:39:00Z">
          <w:r w:rsidDel="0074777A">
            <w:delInstrText xml:space="preserve"> ADDIN ZOTERO_ITEM CSL_CITATION {"citationID":"R2tn6J1V","properties":{"formattedCitation":"[8\\uc0\\u8211{}10]","plainCitation":"[8–10]","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delInstrText>
          </w:r>
        </w:del>
        <w:r>
          <w:fldChar w:fldCharType="separate"/>
        </w:r>
      </w:moveTo>
      <w:ins w:id="187" w:author="Bahlai, Christie" w:date="2019-06-05T13:29:00Z">
        <w:r w:rsidR="00FF3EAF" w:rsidRPr="00FF3EAF">
          <w:rPr>
            <w:rFonts w:ascii="Calibri" w:hAnsi="Calibri" w:cs="Calibri"/>
            <w:szCs w:val="24"/>
            <w:rPrChange w:id="188" w:author="Bahlai, Christie" w:date="2019-06-05T13:29:00Z">
              <w:rPr>
                <w:rFonts w:ascii="Times New Roman" w:hAnsi="Times New Roman" w:cs="Times New Roman"/>
                <w:sz w:val="24"/>
                <w:szCs w:val="24"/>
              </w:rPr>
            </w:rPrChange>
          </w:rPr>
          <w:t>[17–19]</w:t>
        </w:r>
      </w:ins>
      <w:moveTo w:id="189" w:author="Bahlai, Christie" w:date="2019-06-04T11:09:00Z">
        <w:del w:id="190" w:author="Bahlai, Christie" w:date="2019-06-04T11:39:00Z">
          <w:r w:rsidRPr="001D2B3E" w:rsidDel="0074777A">
            <w:rPr>
              <w:rFonts w:ascii="Calibri" w:hAnsi="Calibri" w:cs="Calibri"/>
              <w:szCs w:val="24"/>
            </w:rPr>
            <w:delText>[8–10]</w:delText>
          </w:r>
        </w:del>
        <w:r>
          <w:fldChar w:fldCharType="end"/>
        </w:r>
        <w:r>
          <w:t xml:space="preserve">, simple dynamic models remain useful, largely due to their easily interpretably and ecologically meaningful parameters </w:t>
        </w:r>
        <w:r>
          <w:fldChar w:fldCharType="begin"/>
        </w:r>
      </w:moveTo>
      <w:ins w:id="191" w:author="Bahlai, Christie" w:date="2019-06-05T13:29:00Z">
        <w:r w:rsidR="00FF3EAF">
          <w:instrText xml:space="preserve"> ADDIN ZOTERO_ITEM CSL_CITATION {"citationID":"a2i22f9hl5t","properties":{"formattedCitation":"[20]","plainCitation":"[20]","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instrText>
        </w:r>
      </w:ins>
      <w:moveTo w:id="192" w:author="Bahlai, Christie" w:date="2019-06-04T11:09:00Z">
        <w:del w:id="193" w:author="Bahlai, Christie" w:date="2019-06-04T11:39:00Z">
          <w:r w:rsidDel="0074777A">
            <w:delInstrText xml:space="preserve"> ADDIN ZOTERO_ITEM CSL_CITATION {"citationID":"a2i22f9hl5t","properties":{"formattedCitation":"[11]","plainCitation":"[11]","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delInstrText>
          </w:r>
        </w:del>
        <w:r>
          <w:fldChar w:fldCharType="separate"/>
        </w:r>
      </w:moveTo>
      <w:ins w:id="194" w:author="Bahlai, Christie" w:date="2019-06-05T13:29:00Z">
        <w:r w:rsidR="00FF3EAF" w:rsidRPr="00FF3EAF">
          <w:rPr>
            <w:rFonts w:ascii="Calibri" w:hAnsi="Calibri" w:cs="Calibri"/>
            <w:rPrChange w:id="195" w:author="Bahlai, Christie" w:date="2019-06-05T13:29:00Z">
              <w:rPr/>
            </w:rPrChange>
          </w:rPr>
          <w:t>[20]</w:t>
        </w:r>
      </w:ins>
      <w:moveTo w:id="196" w:author="Bahlai, Christie" w:date="2019-06-04T11:09:00Z">
        <w:del w:id="197" w:author="Bahlai, Christie" w:date="2019-06-04T11:39:00Z">
          <w:r w:rsidRPr="00FF3EAF" w:rsidDel="0074777A">
            <w:rPr>
              <w:rPrChange w:id="198" w:author="Bahlai, Christie" w:date="2019-06-05T13:29:00Z">
                <w:rPr>
                  <w:rFonts w:ascii="Calibri" w:hAnsi="Calibri" w:cs="Calibri"/>
                </w:rPr>
              </w:rPrChange>
            </w:rPr>
            <w:delText>[11]</w:delText>
          </w:r>
        </w:del>
        <w:r>
          <w:fldChar w:fldCharType="end"/>
        </w:r>
        <w:r>
          <w:t xml:space="preserve">. Differences in parameter values between populations, or a change within a single population, can suggest differences in environmental constraints governing a population, providing a quantifiable effect of environmental change </w:t>
        </w:r>
        <w:r>
          <w:fldChar w:fldCharType="begin"/>
        </w:r>
      </w:moveTo>
      <w:ins w:id="199" w:author="Bahlai, Christie" w:date="2019-06-05T13:29:00Z">
        <w:r w:rsidR="00FF3EAF">
          <w:instrText xml:space="preserve"> ADDIN ZOTERO_ITEM CSL_CITATION {"citationID":"M7qlawue","properties":{"formattedCitation":"[21\\uc0\\u8211{}24]","plainCitation":"[21–24]","noteIndex":0},"citationItems":[{"id":1289,"uris":["http://zotero.org/users/3015424/items/ZF2PTTK2"],"uri":["http://zotero.org/users/3015424/items/ZF2PTTK2"],"itemData":{"id":1289,"type":"article-journal","title":"Invading parasites cause a structural shift in red fox dynamics","container-title":"Proceedings of the Royal Society of London B: Biological Sciences","page":"779-786","volume":"267","issue":"1445","ISSN":"0962-8452","journalAbbreviation":"Proceedings of the Royal Society of London B: Biological Sciences","author":[{"family":"Forchhammer","given":"Mads C"},{"family":"Asferg","given":"Tommy"}],"issued":{"date-parts":[["2000"]]}}},{"id":1295,"uris":["http://zotero.org/users/3015424/items/VNTURNAN"],"uri":["http://zotero.org/users/3015424/items/VNTURNAN"],"itemData":{"id":1295,"type":"article-journal","title":"Deciphering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1901,"uris":["http://zotero.org/users/3015424/items/SELPGI33"],"uri":["http://zotero.org/users/3015424/items/SELPGI33"],"itemData":{"id":1901,"type":"article-journal","title":"When can efforts to control nuisance and invasive species backfire?","container-title":"Ecological Applications","page":"1585-1595","volume":"19","issue":"6","author":[{"family":"Zipkin","given":"Elise F."},{"family":"Kraft","given":"Clifford E."},{"family":"Cooch","given":"Evan G."},{"family":"Sullivan","given":"Patrick J."}],"issued":{"date-parts":[["2009"]]}}},{"id":268,"uris":["http://zotero.org/users/3015424/items/FHFEXKMM"],"uri":["http://zotero.org/users/3015424/items/FHFEXKMM"],"itemData":{"id":268,"type":"article-journal","title":"Shifts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ins>
      <w:moveTo w:id="200" w:author="Bahlai, Christie" w:date="2019-06-04T11:09:00Z">
        <w:del w:id="201" w:author="Bahlai, Christie" w:date="2019-06-04T11:39:00Z">
          <w:r w:rsidDel="0074777A">
            <w:delInstrText xml:space="preserve"> ADDIN ZOTERO_ITEM CSL_CITATION {"citationID":"M7qlawue","properties":{"formattedCitation":"[12\\uc0\\u8211{}15]","plainCitation":"[12–15]","noteIndex":0},"citationItems":[{"id":1289,"uris":["http://zotero.org/users/3015424/items/ZF2PTTK2"],"uri":["http://zotero.org/users/3015424/items/ZF2PTTK2"],"itemData":{"id":1289,"type":"article-journal","title":"Invading parasites cause a structural shift in red fox dynamics","container-title":"Proceedings of the Royal Society of London B: Biological Sciences","page":"779-786","volume":"267","issue":"1445","ISSN":"0962-8452","journalAbbreviation":"Proceedings of the Royal Society of London B: Biological Sciences","author":[{"family":"Forchhammer","given":"Mads C"},{"family":"Asferg","given":"Tommy"}],"issued":{"date-parts":[["2000"]]}}},{"id":1295,"uris":["http://zotero.org/users/3015424/items/VNTURNAN"],"uri":["http://zotero.org/users/3015424/items/VNTURNAN"],"itemData":{"id":1295,"type":"article-journal","title":"Deciphering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1901,"uris":["http://zotero.org/users/3015424/items/SELPGI33"],"uri":["http://zotero.org/users/3015424/items/SELPGI33"],"itemData":{"id":1901,"type":"article-journal","title":"When can efforts to control nuisance and invasive species backfire?","container-title":"Ecological Applications","page":"1585-1595","volume":"19","issue":"6","author":[{"family":"Zipkin","given":"Elise F."},{"family":"Kraft","given":"Clifford E."},{"family":"Cooch","given":"Evan G."},{"family":"Sullivan","given":"Patrick J."}],"issued":{"date-parts":[["2009"]]}}},{"id":268,"uris":["http://zotero.org/users/3015424/items/FHFEXKMM"],"uri":["http://zotero.org/users/3015424/items/FHFEXKMM"],"itemData":{"id":268,"type":"article-journal","title":"Shifts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delInstrText>
          </w:r>
        </w:del>
        <w:r>
          <w:fldChar w:fldCharType="separate"/>
        </w:r>
      </w:moveTo>
      <w:ins w:id="202" w:author="Bahlai, Christie" w:date="2019-06-05T13:29:00Z">
        <w:r w:rsidR="00FF3EAF" w:rsidRPr="00FF3EAF">
          <w:rPr>
            <w:rFonts w:ascii="Calibri" w:hAnsi="Calibri" w:cs="Calibri"/>
            <w:szCs w:val="24"/>
            <w:rPrChange w:id="203" w:author="Bahlai, Christie" w:date="2019-06-05T13:29:00Z">
              <w:rPr>
                <w:rFonts w:ascii="Times New Roman" w:hAnsi="Times New Roman" w:cs="Times New Roman"/>
                <w:sz w:val="24"/>
                <w:szCs w:val="24"/>
              </w:rPr>
            </w:rPrChange>
          </w:rPr>
          <w:t>[21–24]</w:t>
        </w:r>
      </w:ins>
      <w:moveTo w:id="204" w:author="Bahlai, Christie" w:date="2019-06-04T11:09:00Z">
        <w:del w:id="205" w:author="Bahlai, Christie" w:date="2019-06-04T11:39:00Z">
          <w:r w:rsidRPr="001D2B3E" w:rsidDel="0074777A">
            <w:rPr>
              <w:rFonts w:ascii="Calibri" w:hAnsi="Calibri" w:cs="Calibri"/>
              <w:szCs w:val="24"/>
            </w:rPr>
            <w:delText>[12–15]</w:delText>
          </w:r>
        </w:del>
        <w:r>
          <w:fldChar w:fldCharType="end"/>
        </w:r>
        <w:r>
          <w:t>.</w:t>
        </w:r>
      </w:moveTo>
    </w:p>
    <w:p w14:paraId="04A20BFB" w14:textId="510E2FC7" w:rsidR="00E0394B" w:rsidRDefault="00E0394B" w:rsidP="00E0394B">
      <w:pPr>
        <w:rPr>
          <w:moveTo w:id="206" w:author="Bahlai, Christie" w:date="2019-06-04T11:12:00Z"/>
        </w:rPr>
      </w:pPr>
      <w:moveToRangeStart w:id="207" w:author="Bahlai, Christie" w:date="2019-06-04T11:12:00Z" w:name="move10539156"/>
      <w:moveToRangeEnd w:id="160"/>
      <w:moveTo w:id="208" w:author="Bahlai, Christie" w:date="2019-06-04T11:12:00Z">
        <w:r>
          <w:t xml:space="preserve">Although theoretically straightforward, identifying abrupt transitions in ecological systems is challenging using real-world data due to a lack of systematic approaches and noise in naturally produced time series data </w:t>
        </w:r>
        <w:r>
          <w:fldChar w:fldCharType="begin"/>
        </w:r>
      </w:moveTo>
      <w:ins w:id="209" w:author="Bahlai, Christie" w:date="2019-06-05T13:25:00Z">
        <w:r w:rsidR="00C8364A">
          <w:instrText xml:space="preserve"> ADDIN ZOTERO_ITEM CSL_CITATION {"citationID":"a2l1igte0m1","properties":{"formattedCitation":"[2]","plainCitation":"[2]","noteIndex":0},"citationItems":[{"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ins>
      <w:moveTo w:id="210" w:author="Bahlai, Christie" w:date="2019-06-04T11:12:00Z">
        <w:del w:id="211" w:author="Bahlai, Christie" w:date="2019-06-04T11:39:00Z">
          <w:r w:rsidDel="0074777A">
            <w:delInstrText xml:space="preserve"> ADDIN ZOTERO_ITEM CSL_CITATION {"citationID":"a2l1igte0m1","properties":{"formattedCitation":"[16]","plainCitation":"[16]","noteIndex":0},"citationItems":[{"id":192,"uris":["http://zotero.org/users/3015424/items/PPQQABTK"],"uri":["http://zotero.org/users/3015424/items/PPQQABTK"],"itemData":{"id":192,"type":"article-journal","title":"Analysis of abrupt transitions in ecological systems","container-title":"Ecosphere","page":"art129","volume":"2","issue":"12","DOI":"10.1890/es11-00216.1","ISSN":"2150-8925","shortTitle":"Analysis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delInstrText>
          </w:r>
        </w:del>
        <w:r>
          <w:fldChar w:fldCharType="separate"/>
        </w:r>
      </w:moveTo>
      <w:ins w:id="212" w:author="Bahlai, Christie" w:date="2019-06-05T13:25:00Z">
        <w:r w:rsidR="00C8364A" w:rsidRPr="00C8364A">
          <w:rPr>
            <w:rFonts w:ascii="Calibri" w:hAnsi="Calibri" w:cs="Calibri"/>
            <w:rPrChange w:id="213" w:author="Bahlai, Christie" w:date="2019-06-05T13:25:00Z">
              <w:rPr/>
            </w:rPrChange>
          </w:rPr>
          <w:t>[2]</w:t>
        </w:r>
      </w:ins>
      <w:moveTo w:id="214" w:author="Bahlai, Christie" w:date="2019-06-04T11:12:00Z">
        <w:del w:id="215" w:author="Bahlai, Christie" w:date="2019-06-04T11:39:00Z">
          <w:r w:rsidRPr="00C8364A" w:rsidDel="0074777A">
            <w:rPr>
              <w:rPrChange w:id="216" w:author="Bahlai, Christie" w:date="2019-06-05T13:25:00Z">
                <w:rPr>
                  <w:rFonts w:ascii="Calibri" w:hAnsi="Calibri" w:cs="Calibri"/>
                </w:rPr>
              </w:rPrChange>
            </w:rPr>
            <w:delText>[16]</w:delText>
          </w:r>
        </w:del>
        <w:r>
          <w:fldChar w:fldCharType="end"/>
        </w:r>
        <w:r>
          <w:t xml:space="preserve">. In many cases, transition points are applied to time series data </w:t>
        </w:r>
        <w:r w:rsidRPr="000967CF">
          <w:rPr>
            <w:i/>
          </w:rPr>
          <w:t>ad hoc</w:t>
        </w:r>
        <w:r>
          <w:t xml:space="preserve">, based on data visualization or specific hypotheses surrounding factors affecting population fluctuations </w:t>
        </w:r>
        <w:r>
          <w:fldChar w:fldCharType="begin"/>
        </w:r>
      </w:moveTo>
      <w:ins w:id="217" w:author="Bahlai, Christie" w:date="2019-06-05T13:29:00Z">
        <w:r w:rsidR="00FF3EAF">
          <w:instrText xml:space="preserve"> ADDIN ZOTERO_ITEM CSL_CITATION {"citationID":"OeFoDggf","properties":{"formattedCitation":"[10,22,25\\uc0\\u8211{}27]","plainCitation":"[10,22,25–27]","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ABSTRACT]","DOI":"10.1029/2008gb003336","ISSN":"00063568","title-short":"Past,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ins>
      <w:moveTo w:id="218" w:author="Bahlai, Christie" w:date="2019-06-04T11:12:00Z">
        <w:del w:id="219" w:author="Bahlai, Christie" w:date="2019-06-04T11:39:00Z">
          <w:r w:rsidDel="0074777A">
            <w:delInstrText xml:space="preserve"> ADDIN ZOTERO_ITEM CSL_CITATION {"citationID":"OeFoDggf","properties":{"formattedCitation":"[2,13,17\\uc0\\u8211{}19]","plainCitation":"[2,13,17–19]","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ABSTRACT]","DOI":"10.1029/2008gb003336","ISSN":"00063568","shortTitle":"Past,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delInstrText>
          </w:r>
        </w:del>
        <w:r>
          <w:fldChar w:fldCharType="separate"/>
        </w:r>
      </w:moveTo>
      <w:ins w:id="220" w:author="Bahlai, Christie" w:date="2019-06-05T13:29:00Z">
        <w:r w:rsidR="00FF3EAF" w:rsidRPr="00FF3EAF">
          <w:rPr>
            <w:rFonts w:ascii="Calibri" w:hAnsi="Calibri" w:cs="Calibri"/>
            <w:szCs w:val="24"/>
            <w:rPrChange w:id="221" w:author="Bahlai, Christie" w:date="2019-06-05T13:29:00Z">
              <w:rPr>
                <w:rFonts w:ascii="Times New Roman" w:hAnsi="Times New Roman" w:cs="Times New Roman"/>
                <w:sz w:val="24"/>
                <w:szCs w:val="24"/>
              </w:rPr>
            </w:rPrChange>
          </w:rPr>
          <w:t>[10,22,25–27]</w:t>
        </w:r>
      </w:ins>
      <w:moveTo w:id="222" w:author="Bahlai, Christie" w:date="2019-06-04T11:12:00Z">
        <w:del w:id="223" w:author="Bahlai, Christie" w:date="2019-06-04T11:39:00Z">
          <w:r w:rsidRPr="001D2B3E" w:rsidDel="0074777A">
            <w:rPr>
              <w:rFonts w:ascii="Calibri" w:hAnsi="Calibri" w:cs="Calibri"/>
              <w:szCs w:val="24"/>
            </w:rPr>
            <w:delText>[2,13,17–19]</w:delText>
          </w:r>
        </w:del>
        <w:r>
          <w:fldChar w:fldCharType="end"/>
        </w:r>
        <w:r>
          <w:t xml:space="preserve">, creating the potential for biases in selecting break points. </w:t>
        </w:r>
      </w:moveTo>
      <w:ins w:id="224" w:author="Bahlai, Christie" w:date="2019-06-04T11:49:00Z">
        <w:r w:rsidR="00D372EC">
          <w:t xml:space="preserve"> In response to this potential bias, change-p</w:t>
        </w:r>
      </w:ins>
      <w:ins w:id="225" w:author="Bahlai, Christie" w:date="2019-06-04T11:50:00Z">
        <w:r w:rsidR="00D372EC">
          <w:t>oint methods</w:t>
        </w:r>
      </w:ins>
      <w:ins w:id="226" w:author="Bahlai, Christie" w:date="2019-06-04T11:51:00Z">
        <w:r w:rsidR="00D372EC">
          <w:t xml:space="preserve"> were developed</w:t>
        </w:r>
      </w:ins>
      <w:ins w:id="227" w:author="Bahlai, Christie" w:date="2019-06-04T12:13:00Z">
        <w:r w:rsidR="007519E2">
          <w:t xml:space="preserve"> for climatological and econometrics data</w:t>
        </w:r>
      </w:ins>
      <w:ins w:id="228" w:author="Bahlai, Christie" w:date="2019-06-04T11:50:00Z">
        <w:r w:rsidR="00D372EC">
          <w:t>, where time series data</w:t>
        </w:r>
      </w:ins>
      <w:ins w:id="229" w:author="Bahlai, Christie" w:date="2019-06-04T11:51:00Z">
        <w:r w:rsidR="00D372EC">
          <w:t xml:space="preserve"> is examined for </w:t>
        </w:r>
      </w:ins>
      <w:ins w:id="230" w:author="Bahlai, Christie" w:date="2019-06-04T11:52:00Z">
        <w:r w:rsidR="00D372EC">
          <w:t xml:space="preserve">stepwise </w:t>
        </w:r>
      </w:ins>
      <w:ins w:id="231" w:author="Bahlai, Christie" w:date="2019-06-04T11:51:00Z">
        <w:r w:rsidR="00D372EC">
          <w:t xml:space="preserve">statistical deviation from </w:t>
        </w:r>
      </w:ins>
      <w:ins w:id="232" w:author="Bahlai, Christie" w:date="2019-06-04T11:52:00Z">
        <w:r w:rsidR="00D372EC">
          <w:t>the</w:t>
        </w:r>
      </w:ins>
      <w:ins w:id="233" w:author="Bahlai, Christie" w:date="2019-06-04T11:53:00Z">
        <w:r w:rsidR="00D372EC">
          <w:t xml:space="preserve"> mean or variance previously observed</w:t>
        </w:r>
      </w:ins>
      <w:ins w:id="234" w:author="Bahlai, Christie" w:date="2019-06-04T11:56:00Z">
        <w:r w:rsidR="00D372EC">
          <w:t xml:space="preserve"> </w:t>
        </w:r>
      </w:ins>
      <w:ins w:id="235" w:author="Bahlai, Christie" w:date="2019-06-04T11:59:00Z">
        <w:r w:rsidR="00D372EC">
          <w:fldChar w:fldCharType="begin"/>
        </w:r>
      </w:ins>
      <w:ins w:id="236" w:author="Bahlai, Christie" w:date="2019-06-05T13:29:00Z">
        <w:r w:rsidR="00FF3EAF">
          <w:instrText xml:space="preserve"> ADDIN ZOTERO_ITEM CSL_CITATION {"citationID":"Tu2PyWs1","properties":{"formattedCitation":"[6,7,28]","plainCitation":"[6,7,28]","noteIndex":0},"citationItems":[{"id":2199,"uris":["http://zotero.org/users/3015424/items/DU3R33LT"],"uri":["http://zotero.org/users/3015424/items/DU3R33LT"],"itemData":{"id":2199,"type":"article-journal","title":"Multidecadal Regime Shifts in U.S. Streamflow, Precipitation, and Temperature at the End of the Twentieth Century","container-title":"Journal of Climate","page":"3905-3916","volume":"16","issue":"23","source":"Crossref","DOI":"10.1175/1520-0442(2003)016&lt;3905:MRSIUS&gt;2.0.CO;2","ISSN":"0894-8755, 1520-0442","language":"en","author":[{"family":"Mauget","given":"Steven A."}],"issued":{"date-parts":[["2003",12]]}}},{"id":2200,"uris":["http://zotero.org/users/3015424/items/YBWLPWMH"],"uri":["http://zotero.org/users/3015424/items/YBWLPWMH"],"itemData":{"id":2200,"type":"article-journal","title":"A sequential algorithm for testing climate regime shifts: ALGORITHM FOR TESTING REGIME SHIFTS","container-title":"Geophysical Research Letters","page":"n/a-n/a","volume":"31","issue":"9","source":"Crossref","DOI":"10.1029/2004GL019448","ISSN":"00948276","title-short":"A sequential algorithm for testing climate regime shifts","language":"en","author":[{"family":"Rodionov","given":"Sergei N."}],"issued":{"date-parts":[["2004",5,16]]}}},{"id":2201,"uris":["http://zotero.org/users/3015424/items/RVCHK93M"],"uri":["http://zotero.org/users/3015424/items/RVCHK93M"],"itemData":{"id":2201,"type":"article-journal","title":"Comparison of techniques for detection of discontinuities in temperature series: DETECTING DISCONTINUITIES IN TEMPERATURE SERIES","container-title":"International Journal of Climatology","page":"1087-1101","volume":"23","issue":"9","source":"Crossref","DOI":"10.1002/joc.924","ISSN":"08998418","title-short":"Comparison of techniques for detection of discontinuities in temperature series","language":"en","author":[{"family":"Ducré-Robitaille","given":"Jean-François"},{"family":"Vincent","given":"Lucie A."},{"family":"Boulet","given":"Gilles"}],"issued":{"date-parts":[["2003",7]]}}}],"schema":"https://github.com/citation-style-language/schema/raw/master/csl-citation.json"} </w:instrText>
        </w:r>
      </w:ins>
      <w:r w:rsidR="00D372EC">
        <w:fldChar w:fldCharType="separate"/>
      </w:r>
      <w:ins w:id="237" w:author="Bahlai, Christie" w:date="2019-06-05T13:29:00Z">
        <w:r w:rsidR="00FF3EAF" w:rsidRPr="00FF3EAF">
          <w:rPr>
            <w:rFonts w:ascii="Calibri" w:hAnsi="Calibri" w:cs="Calibri"/>
            <w:rPrChange w:id="238" w:author="Bahlai, Christie" w:date="2019-06-05T13:29:00Z">
              <w:rPr/>
            </w:rPrChange>
          </w:rPr>
          <w:t>[6,7,28]</w:t>
        </w:r>
      </w:ins>
      <w:ins w:id="239" w:author="Bahlai, Christie" w:date="2019-06-04T11:59:00Z">
        <w:r w:rsidR="00D372EC">
          <w:fldChar w:fldCharType="end"/>
        </w:r>
      </w:ins>
      <w:ins w:id="240" w:author="Bahlai, Christie" w:date="2019-06-04T11:54:00Z">
        <w:r w:rsidR="00D372EC">
          <w:t>.</w:t>
        </w:r>
      </w:ins>
      <w:ins w:id="241" w:author="Bahlai, Christie" w:date="2019-06-04T11:56:00Z">
        <w:r w:rsidR="00D372EC">
          <w:t xml:space="preserve"> </w:t>
        </w:r>
      </w:ins>
      <w:ins w:id="242" w:author="Bahlai, Christie" w:date="2019-06-04T12:00:00Z">
        <w:r w:rsidR="00D372EC">
          <w:t xml:space="preserve"> H</w:t>
        </w:r>
      </w:ins>
      <w:ins w:id="243" w:author="Bahlai, Christie" w:date="2019-06-04T12:01:00Z">
        <w:r w:rsidR="007519E2">
          <w:t>owever,</w:t>
        </w:r>
      </w:ins>
      <w:ins w:id="244" w:author="Bahlai, Christie" w:date="2019-06-04T11:54:00Z">
        <w:r w:rsidR="00D372EC">
          <w:t xml:space="preserve"> because these methods</w:t>
        </w:r>
      </w:ins>
      <w:ins w:id="245" w:author="Bahlai, Christie" w:date="2019-06-04T11:55:00Z">
        <w:r w:rsidR="00D372EC">
          <w:t xml:space="preserve"> </w:t>
        </w:r>
      </w:ins>
      <w:ins w:id="246" w:author="Bahlai, Christie" w:date="2019-06-04T11:54:00Z">
        <w:r w:rsidR="00D372EC">
          <w:t xml:space="preserve">rely </w:t>
        </w:r>
      </w:ins>
      <w:ins w:id="247" w:author="Bahlai, Christie" w:date="2019-06-04T12:01:00Z">
        <w:r w:rsidR="00FA22C9">
          <w:t>on the test of a null hypothesis (that no abrupt transition occurred)</w:t>
        </w:r>
      </w:ins>
      <w:ins w:id="248" w:author="Bahlai, Christie" w:date="2019-06-04T12:02:00Z">
        <w:r w:rsidR="00FA22C9">
          <w:t>, they have l</w:t>
        </w:r>
      </w:ins>
      <w:ins w:id="249" w:author="Bahlai, Christie" w:date="2019-06-04T12:07:00Z">
        <w:r w:rsidR="00FA22C9">
          <w:t>ow</w:t>
        </w:r>
      </w:ins>
      <w:ins w:id="250" w:author="Bahlai, Christie" w:date="2019-06-04T12:02:00Z">
        <w:r w:rsidR="00FA22C9">
          <w:t xml:space="preserve"> sensitivity in situations where statistical power</w:t>
        </w:r>
      </w:ins>
      <w:ins w:id="251" w:author="Bahlai, Christie" w:date="2019-06-04T12:03:00Z">
        <w:r w:rsidR="00FA22C9">
          <w:t xml:space="preserve"> is limited</w:t>
        </w:r>
      </w:ins>
      <w:ins w:id="252" w:author="Bahlai, Christie" w:date="2019-06-04T12:13:00Z">
        <w:r w:rsidR="007519E2">
          <w:t>. For e</w:t>
        </w:r>
      </w:ins>
      <w:ins w:id="253" w:author="Bahlai, Christie" w:date="2019-06-04T12:14:00Z">
        <w:r w:rsidR="007519E2">
          <w:t>xample,  in a</w:t>
        </w:r>
      </w:ins>
      <w:ins w:id="254" w:author="Bahlai, Christie" w:date="2019-06-04T12:23:00Z">
        <w:r w:rsidR="007C5F75">
          <w:t xml:space="preserve"> 2009 re</w:t>
        </w:r>
      </w:ins>
      <w:ins w:id="255" w:author="Bahlai, Christie" w:date="2019-06-04T12:24:00Z">
        <w:r w:rsidR="007C5F75">
          <w:t>view, Andersen and colleagues pointed out that if these methods were used on</w:t>
        </w:r>
      </w:ins>
      <w:ins w:id="256" w:author="Bahlai, Christie" w:date="2019-06-04T12:14:00Z">
        <w:r w:rsidR="007519E2">
          <w:t xml:space="preserve"> typical </w:t>
        </w:r>
      </w:ins>
      <w:ins w:id="257" w:author="Bahlai, Christie" w:date="2019-06-04T12:10:00Z">
        <w:r w:rsidR="00FA22C9">
          <w:t xml:space="preserve">ecological </w:t>
        </w:r>
        <w:r w:rsidR="00FA22C9">
          <w:lastRenderedPageBreak/>
          <w:t>ti</w:t>
        </w:r>
        <w:r w:rsidR="007519E2">
          <w:t xml:space="preserve">me series with 20-40 </w:t>
        </w:r>
      </w:ins>
      <w:ins w:id="258" w:author="Bahlai, Christie" w:date="2019-06-04T12:14:00Z">
        <w:r w:rsidR="007519E2">
          <w:t xml:space="preserve"> time steps</w:t>
        </w:r>
      </w:ins>
      <w:ins w:id="259" w:author="Bahlai, Christie" w:date="2019-06-04T12:11:00Z">
        <w:r w:rsidR="007519E2">
          <w:t xml:space="preserve">, only the most </w:t>
        </w:r>
      </w:ins>
      <w:ins w:id="260" w:author="Bahlai, Christie" w:date="2019-06-04T12:12:00Z">
        <w:r w:rsidR="007519E2">
          <w:t>extreme transitions occurring near the midpoint of the time series are likely to be de</w:t>
        </w:r>
      </w:ins>
      <w:ins w:id="261" w:author="Bahlai, Christie" w:date="2019-06-04T12:21:00Z">
        <w:r w:rsidR="007519E2">
          <w:t xml:space="preserve">emed ‘significant’ </w:t>
        </w:r>
      </w:ins>
      <w:ins w:id="262" w:author="Bahlai, Christie" w:date="2019-06-04T12:04:00Z">
        <w:r w:rsidR="00FA22C9">
          <w:fldChar w:fldCharType="begin"/>
        </w:r>
      </w:ins>
      <w:ins w:id="263" w:author="Bahlai, Christie" w:date="2019-06-05T13:25:00Z">
        <w:r w:rsidR="00C8364A">
          <w:instrText xml:space="preserve"> ADDIN ZOTERO_ITEM CSL_CITATION {"citationID":"enUJfEcz","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ins>
      <w:r w:rsidR="00FA22C9">
        <w:fldChar w:fldCharType="separate"/>
      </w:r>
      <w:ins w:id="264" w:author="Bahlai, Christie" w:date="2019-06-05T13:25:00Z">
        <w:r w:rsidR="00C8364A" w:rsidRPr="00C8364A">
          <w:rPr>
            <w:rFonts w:ascii="Calibri" w:hAnsi="Calibri" w:cs="Calibri"/>
            <w:rPrChange w:id="265" w:author="Bahlai, Christie" w:date="2019-06-05T13:25:00Z">
              <w:rPr/>
            </w:rPrChange>
          </w:rPr>
          <w:t>[1]</w:t>
        </w:r>
      </w:ins>
      <w:ins w:id="266" w:author="Bahlai, Christie" w:date="2019-06-04T12:04:00Z">
        <w:r w:rsidR="00FA22C9">
          <w:fldChar w:fldCharType="end"/>
        </w:r>
      </w:ins>
      <w:ins w:id="267" w:author="Bahlai, Christie" w:date="2019-06-04T12:03:00Z">
        <w:r w:rsidR="00FA22C9">
          <w:t xml:space="preserve">. </w:t>
        </w:r>
      </w:ins>
      <w:ins w:id="268" w:author="Bahlai, Christie" w:date="2019-06-04T12:24:00Z">
        <w:r w:rsidR="007C5F75">
          <w:t xml:space="preserve"> They</w:t>
        </w:r>
      </w:ins>
      <w:ins w:id="269" w:author="Bahlai, Christie" w:date="2019-06-04T12:25:00Z">
        <w:r w:rsidR="007C5F75">
          <w:t xml:space="preserve"> </w:t>
        </w:r>
      </w:ins>
      <w:ins w:id="270" w:author="Bahlai, Christie" w:date="2019-06-04T12:24:00Z">
        <w:r w:rsidR="007C5F75">
          <w:t>conclud</w:t>
        </w:r>
      </w:ins>
      <w:ins w:id="271" w:author="Bahlai, Christie" w:date="2019-06-04T12:25:00Z">
        <w:r w:rsidR="007C5F75">
          <w:t xml:space="preserve">ed that </w:t>
        </w:r>
      </w:ins>
      <w:ins w:id="272" w:author="Bahlai, Christie" w:date="2019-06-04T12:27:00Z">
        <w:r w:rsidR="007C5F75">
          <w:t xml:space="preserve">the utility of </w:t>
        </w:r>
      </w:ins>
      <w:ins w:id="273" w:author="Bahlai, Christie" w:date="2019-06-04T12:25:00Z">
        <w:r w:rsidR="007C5F75">
          <w:t>time point approaches</w:t>
        </w:r>
      </w:ins>
      <w:ins w:id="274" w:author="Bahlai, Christie" w:date="2019-06-04T12:26:00Z">
        <w:r w:rsidR="007C5F75">
          <w:t xml:space="preserve"> could be enhanced with respect to both sensitivity and parsimony</w:t>
        </w:r>
      </w:ins>
      <w:ins w:id="275" w:author="Bahlai, Christie" w:date="2019-06-04T12:25:00Z">
        <w:r w:rsidR="007C5F75">
          <w:t xml:space="preserve"> </w:t>
        </w:r>
      </w:ins>
      <w:ins w:id="276" w:author="Bahlai, Christie" w:date="2019-06-04T12:27:00Z">
        <w:r w:rsidR="007C5F75">
          <w:t xml:space="preserve">by use of model </w:t>
        </w:r>
      </w:ins>
      <w:ins w:id="277" w:author="Bahlai, Christie" w:date="2019-06-04T12:28:00Z">
        <w:r w:rsidR="007C5F75">
          <w:t>selection</w:t>
        </w:r>
      </w:ins>
      <w:ins w:id="278" w:author="Bahlai, Christie" w:date="2019-06-04T12:27:00Z">
        <w:r w:rsidR="007C5F75">
          <w:t xml:space="preserve"> procedures. </w:t>
        </w:r>
      </w:ins>
      <w:moveTo w:id="279" w:author="Bahlai, Christie" w:date="2019-06-04T11:12:00Z">
        <w:r>
          <w:t xml:space="preserve">Break point analysis tools </w:t>
        </w:r>
        <w:del w:id="280" w:author="Bahlai, Christie" w:date="2019-06-04T12:12:00Z">
          <w:r w:rsidDel="007519E2">
            <w:delText>eliminate this</w:delText>
          </w:r>
        </w:del>
      </w:moveTo>
      <w:ins w:id="281" w:author="Bahlai, Christie" w:date="2019-06-04T12:12:00Z">
        <w:r w:rsidR="007519E2">
          <w:t>can also address the selection bias</w:t>
        </w:r>
      </w:ins>
      <w:moveTo w:id="282" w:author="Bahlai, Christie" w:date="2019-06-04T11:12:00Z">
        <w:del w:id="283" w:author="Bahlai, Christie" w:date="2019-06-04T12:13:00Z">
          <w:r w:rsidDel="007519E2">
            <w:delText xml:space="preserve"> bias b</w:delText>
          </w:r>
        </w:del>
      </w:moveTo>
      <w:ins w:id="284" w:author="Bahlai, Christie" w:date="2019-06-04T12:13:00Z">
        <w:r w:rsidR="007519E2">
          <w:t xml:space="preserve"> b</w:t>
        </w:r>
      </w:ins>
      <w:moveTo w:id="285" w:author="Bahlai, Christie" w:date="2019-06-04T11:12:00Z">
        <w:r>
          <w:t xml:space="preserve">y locating change points with a variety of optimization strategies, including linear and moving average methods </w:t>
        </w:r>
        <w:r>
          <w:fldChar w:fldCharType="begin"/>
        </w:r>
      </w:moveTo>
      <w:ins w:id="286" w:author="Bahlai, Christie" w:date="2019-06-05T13:29:00Z">
        <w:r w:rsidR="00FF3EAF">
          <w:instrText xml:space="preserve"> ADDIN ZOTERO_ITEM CSL_CITATION {"citationID":"t90uxtL5","properties":{"formattedCitation":"[29\\uc0\\u8211{}32]","plainCitation":"[29–32]","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ins>
      <w:moveTo w:id="287" w:author="Bahlai, Christie" w:date="2019-06-04T11:12:00Z">
        <w:del w:id="288" w:author="Bahlai, Christie" w:date="2019-06-04T11:39:00Z">
          <w:r w:rsidDel="0074777A">
            <w:delInstrText xml:space="preserve"> ADDIN ZOTERO_ITEM CSL_CITATION {"citationID":"t90uxtL5","properties":{"formattedCitation":"[20\\uc0\\u8211{}23]","plainCitation":"[20–23]","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delInstrText>
          </w:r>
        </w:del>
        <w:r>
          <w:fldChar w:fldCharType="separate"/>
        </w:r>
      </w:moveTo>
      <w:ins w:id="289" w:author="Bahlai, Christie" w:date="2019-06-05T13:29:00Z">
        <w:r w:rsidR="00FF3EAF" w:rsidRPr="00FF3EAF">
          <w:rPr>
            <w:rFonts w:ascii="Calibri" w:hAnsi="Calibri" w:cs="Calibri"/>
            <w:szCs w:val="24"/>
            <w:rPrChange w:id="290" w:author="Bahlai, Christie" w:date="2019-06-05T13:29:00Z">
              <w:rPr>
                <w:rFonts w:ascii="Times New Roman" w:hAnsi="Times New Roman" w:cs="Times New Roman"/>
                <w:sz w:val="24"/>
                <w:szCs w:val="24"/>
              </w:rPr>
            </w:rPrChange>
          </w:rPr>
          <w:t>[29–32]</w:t>
        </w:r>
      </w:ins>
      <w:moveTo w:id="291" w:author="Bahlai, Christie" w:date="2019-06-04T11:12:00Z">
        <w:del w:id="292" w:author="Bahlai, Christie" w:date="2019-06-04T11:39:00Z">
          <w:r w:rsidRPr="001D2B3E" w:rsidDel="0074777A">
            <w:rPr>
              <w:rFonts w:ascii="Calibri" w:hAnsi="Calibri" w:cs="Calibri"/>
              <w:szCs w:val="24"/>
            </w:rPr>
            <w:delText>[20–23]</w:delText>
          </w:r>
        </w:del>
        <w:r>
          <w:fldChar w:fldCharType="end"/>
        </w:r>
        <w:r>
          <w:t xml:space="preserve">. However, these methods </w:t>
        </w:r>
        <w:del w:id="293" w:author="Bahlai, Christie" w:date="2019-06-04T12:05:00Z">
          <w:r w:rsidDel="00FA22C9">
            <w:delText>do not work on</w:delText>
          </w:r>
        </w:del>
      </w:moveTo>
      <w:ins w:id="294" w:author="Bahlai, Christie" w:date="2019-06-04T12:05:00Z">
        <w:r w:rsidR="00FA22C9">
          <w:t xml:space="preserve">may not </w:t>
        </w:r>
      </w:ins>
      <w:ins w:id="295" w:author="Bahlai, Christie" w:date="2019-06-04T12:06:00Z">
        <w:r w:rsidR="00FA22C9">
          <w:t>provide mechanistic fit for</w:t>
        </w:r>
      </w:ins>
      <w:moveTo w:id="296" w:author="Bahlai, Christie" w:date="2019-06-04T11:12:00Z">
        <w:r>
          <w:t xml:space="preserve"> data with internal, density dependent structure inherent to population time series</w:t>
        </w:r>
      </w:moveTo>
      <w:ins w:id="297" w:author="Bahlai, Christie" w:date="2019-07-01T14:16:00Z">
        <w:r w:rsidR="00DF1F48">
          <w:t>, such as populations subject to density-</w:t>
        </w:r>
      </w:ins>
      <w:ins w:id="298" w:author="Bahlai, Christie" w:date="2019-07-01T14:17:00Z">
        <w:r w:rsidR="00DF1F48">
          <w:t>dependent</w:t>
        </w:r>
      </w:ins>
      <w:ins w:id="299" w:author="Bahlai, Christie" w:date="2019-07-01T14:16:00Z">
        <w:r w:rsidR="00DF1F48">
          <w:t xml:space="preserve"> growth or environmental carrying capacities</w:t>
        </w:r>
      </w:ins>
      <w:moveTo w:id="300" w:author="Bahlai, Christie" w:date="2019-06-04T11:12:00Z">
        <w:r>
          <w:t xml:space="preserve">. </w:t>
        </w:r>
      </w:moveTo>
      <w:ins w:id="301" w:author="Bahlai, Christie" w:date="2019-06-05T10:38:00Z">
        <w:r w:rsidR="00DF1F48">
          <w:t>S</w:t>
        </w:r>
      </w:ins>
      <w:ins w:id="302" w:author="Bahlai, Christie" w:date="2019-06-05T10:39:00Z">
        <w:r w:rsidR="00B13AC9">
          <w:t>hift detection</w:t>
        </w:r>
      </w:ins>
      <w:ins w:id="303" w:author="Bahlai, Christie" w:date="2019-06-05T10:38:00Z">
        <w:r w:rsidR="00B13AC9">
          <w:t xml:space="preserve"> </w:t>
        </w:r>
      </w:ins>
      <w:ins w:id="304" w:author="Bahlai, Christie" w:date="2019-07-01T14:14:00Z">
        <w:r w:rsidR="00DF1F48">
          <w:t xml:space="preserve">methods </w:t>
        </w:r>
      </w:ins>
      <w:ins w:id="305" w:author="Bahlai, Christie" w:date="2019-06-05T10:38:00Z">
        <w:r w:rsidR="00B13AC9">
          <w:t xml:space="preserve">which account for </w:t>
        </w:r>
      </w:ins>
      <w:ins w:id="306" w:author="Bahlai, Christie" w:date="2019-06-05T10:39:00Z">
        <w:r w:rsidR="00B13AC9">
          <w:t>the variance due to the expected pattern</w:t>
        </w:r>
      </w:ins>
      <w:ins w:id="307" w:author="Bahlai, Christie" w:date="2019-06-05T10:40:00Z">
        <w:r w:rsidR="00B13AC9">
          <w:t xml:space="preserve"> of the data</w:t>
        </w:r>
      </w:ins>
      <w:ins w:id="308" w:author="Bahlai, Christie" w:date="2019-07-01T14:14:00Z">
        <w:r w:rsidR="00DF1F48">
          <w:t xml:space="preserve"> (i.e. those that directly fit underlying non-linear processes)</w:t>
        </w:r>
      </w:ins>
      <w:ins w:id="309" w:author="Bahlai, Christie" w:date="2019-06-05T10:40:00Z">
        <w:r w:rsidR="00B13AC9">
          <w:t xml:space="preserve"> may be more robust than</w:t>
        </w:r>
      </w:ins>
      <w:ins w:id="310" w:author="Bahlai, Christie" w:date="2019-06-05T10:41:00Z">
        <w:r w:rsidR="00B13AC9">
          <w:t xml:space="preserve"> methods based in variance and autocorrelation </w:t>
        </w:r>
        <w:r w:rsidR="00B13AC9">
          <w:fldChar w:fldCharType="begin"/>
        </w:r>
      </w:ins>
      <w:ins w:id="311" w:author="Bahlai, Christie" w:date="2019-06-05T13:29:00Z">
        <w:r w:rsidR="00FF3EAF">
          <w:instrText xml:space="preserve"> ADDIN ZOTERO_ITEM CSL_CITATION {"citationID":"V3NUBXv6","properties":{"formattedCitation":"[33]","plainCitation":"[33]","noteIndex":0},"citationItems":[{"id":2203,"uris":["http://zotero.org/users/3015424/items/PKF27KTA"],"uri":["http://zotero.org/users/3015424/items/PKF27KTA"],"itemData":{"id":2203,"type":"article-journal","title":"Early warning signals and the prosecutor's fallacy","container-title":"Proceedings of the Royal Society B: Biological Sciences","page":"4734-4739","volume":"279","issue":"1748","DOI":"10.1098/rspb.2012.2085","journalAbbreviation":"Proceedings of the Royal Society B: Biological Sciences","author":[{"literal":"Boettiger Carl"},{"literal":"Hastings Alan"}],"issued":{"date-parts":[["2012",12,7]]}}}],"schema":"https://github.com/citation-style-language/schema/raw/master/csl-citation.json"} </w:instrText>
        </w:r>
      </w:ins>
      <w:r w:rsidR="00B13AC9">
        <w:fldChar w:fldCharType="separate"/>
      </w:r>
      <w:ins w:id="312" w:author="Bahlai, Christie" w:date="2019-06-05T13:29:00Z">
        <w:r w:rsidR="00FF3EAF" w:rsidRPr="00FF3EAF">
          <w:rPr>
            <w:rFonts w:ascii="Calibri" w:hAnsi="Calibri" w:cs="Calibri"/>
            <w:rPrChange w:id="313" w:author="Bahlai, Christie" w:date="2019-06-05T13:29:00Z">
              <w:rPr/>
            </w:rPrChange>
          </w:rPr>
          <w:t>[33]</w:t>
        </w:r>
      </w:ins>
      <w:ins w:id="314" w:author="Bahlai, Christie" w:date="2019-06-05T10:41:00Z">
        <w:r w:rsidR="00B13AC9">
          <w:fldChar w:fldCharType="end"/>
        </w:r>
        <w:r w:rsidR="00B13AC9">
          <w:t>.</w:t>
        </w:r>
      </w:ins>
      <w:ins w:id="315" w:author="Bahlai, Christie" w:date="2019-06-05T10:39:00Z">
        <w:r w:rsidR="00B13AC9">
          <w:t xml:space="preserve"> </w:t>
        </w:r>
      </w:ins>
      <w:moveTo w:id="316" w:author="Bahlai, Christie" w:date="2019-06-04T11:12:00Z">
        <w:r>
          <w:t>Density-dependent population growth has the potential to mask transition points</w:t>
        </w:r>
      </w:moveTo>
      <w:ins w:id="317" w:author="Bahlai, Christie" w:date="2019-06-05T10:42:00Z">
        <w:r w:rsidR="00B13AC9">
          <w:t xml:space="preserve"> because of its inherent nonlinear structure</w:t>
        </w:r>
      </w:ins>
      <w:moveTo w:id="318" w:author="Bahlai, Christie" w:date="2019-06-04T11:12:00Z">
        <w:r>
          <w:t xml:space="preserve">. For example, transient dynamics occurring immediately after a temporary disturbance can result in a change in population size, but not necessarily in the rules governing population fluctuations. Wavelet analysis has been applied to population time series to address changes in cycling patterns </w:t>
        </w:r>
        <w:r>
          <w:fldChar w:fldCharType="begin"/>
        </w:r>
      </w:moveTo>
      <w:ins w:id="319" w:author="Bahlai, Christie" w:date="2019-06-05T13:29:00Z">
        <w:r w:rsidR="00FF3EAF">
          <w:instrText xml:space="preserve"> ADDIN ZOTERO_ITEM CSL_CITATION {"citationID":"acodumhec6","properties":{"formattedCitation":"[34]","plainCitation":"[34]","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ins>
      <w:moveTo w:id="320" w:author="Bahlai, Christie" w:date="2019-06-04T11:12:00Z">
        <w:del w:id="321" w:author="Bahlai, Christie" w:date="2019-06-04T11:39:00Z">
          <w:r w:rsidDel="0074777A">
            <w:delInstrText xml:space="preserve"> ADDIN ZOTERO_ITEM CSL_CITATION {"citationID":"acodumhec6","properties":{"formattedCitation":"[24]","plainCitation":"[24]","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delInstrText>
          </w:r>
        </w:del>
        <w:r>
          <w:fldChar w:fldCharType="separate"/>
        </w:r>
      </w:moveTo>
      <w:ins w:id="322" w:author="Bahlai, Christie" w:date="2019-06-05T13:29:00Z">
        <w:r w:rsidR="00FF3EAF" w:rsidRPr="00FF3EAF">
          <w:rPr>
            <w:rFonts w:ascii="Calibri" w:hAnsi="Calibri" w:cs="Calibri"/>
            <w:rPrChange w:id="323" w:author="Bahlai, Christie" w:date="2019-06-05T13:29:00Z">
              <w:rPr/>
            </w:rPrChange>
          </w:rPr>
          <w:t>[34]</w:t>
        </w:r>
      </w:ins>
      <w:moveTo w:id="324" w:author="Bahlai, Christie" w:date="2019-06-04T11:12:00Z">
        <w:del w:id="325" w:author="Bahlai, Christie" w:date="2019-06-04T11:39:00Z">
          <w:r w:rsidRPr="00FF3EAF" w:rsidDel="0074777A">
            <w:rPr>
              <w:rPrChange w:id="326" w:author="Bahlai, Christie" w:date="2019-06-05T13:29:00Z">
                <w:rPr>
                  <w:rFonts w:ascii="Calibri" w:hAnsi="Calibri" w:cs="Calibri"/>
                </w:rPr>
              </w:rPrChange>
            </w:rPr>
            <w:delText>[24]</w:delText>
          </w:r>
        </w:del>
        <w:r>
          <w:fldChar w:fldCharType="end"/>
        </w:r>
        <w:r>
          <w:t xml:space="preserve"> but this method also does not account for density-dependent processes as an explicit mechanism governing changes in abundance </w:t>
        </w:r>
        <w:r>
          <w:fldChar w:fldCharType="begin"/>
        </w:r>
      </w:moveTo>
      <w:ins w:id="327" w:author="Bahlai, Christie" w:date="2019-06-05T13:29:00Z">
        <w:r w:rsidR="00FF3EAF">
          <w:instrText xml:space="preserve"> ADDIN ZOTERO_ITEM CSL_CITATION {"citationID":"auqbk6tri7","properties":{"formattedCitation":"[35]","plainCitation":"[35]","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instrText>
        </w:r>
      </w:ins>
      <w:moveTo w:id="328" w:author="Bahlai, Christie" w:date="2019-06-04T11:12:00Z">
        <w:del w:id="329" w:author="Bahlai, Christie" w:date="2019-06-04T11:39:00Z">
          <w:r w:rsidDel="0074777A">
            <w:delInstrText xml:space="preserve"> ADDIN ZOTERO_ITEM CSL_CITATION {"citationID":"auqbk6tri7","properties":{"formattedCitation":"[25]","plainCitation":"[25]","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delInstrText>
          </w:r>
        </w:del>
        <w:r>
          <w:fldChar w:fldCharType="separate"/>
        </w:r>
      </w:moveTo>
      <w:ins w:id="330" w:author="Bahlai, Christie" w:date="2019-06-05T13:29:00Z">
        <w:r w:rsidR="00FF3EAF" w:rsidRPr="00FF3EAF">
          <w:rPr>
            <w:rFonts w:ascii="Calibri" w:hAnsi="Calibri" w:cs="Calibri"/>
            <w:rPrChange w:id="331" w:author="Bahlai, Christie" w:date="2019-06-05T13:29:00Z">
              <w:rPr/>
            </w:rPrChange>
          </w:rPr>
          <w:t>[35]</w:t>
        </w:r>
      </w:ins>
      <w:moveTo w:id="332" w:author="Bahlai, Christie" w:date="2019-06-04T11:12:00Z">
        <w:del w:id="333" w:author="Bahlai, Christie" w:date="2019-06-04T11:39:00Z">
          <w:r w:rsidRPr="00FF3EAF" w:rsidDel="0074777A">
            <w:rPr>
              <w:rPrChange w:id="334" w:author="Bahlai, Christie" w:date="2019-06-05T13:29:00Z">
                <w:rPr>
                  <w:rFonts w:ascii="Calibri" w:hAnsi="Calibri" w:cs="Calibri"/>
                </w:rPr>
              </w:rPrChange>
            </w:rPr>
            <w:delText>[25]</w:delText>
          </w:r>
        </w:del>
        <w:r>
          <w:fldChar w:fldCharType="end"/>
        </w:r>
        <w:r>
          <w:t xml:space="preserve">.  A robust, unbiased tool for detecting </w:t>
        </w:r>
        <w:del w:id="335" w:author="Bahlai, Christie" w:date="2019-07-01T10:14:00Z">
          <w:r w:rsidDel="00D84C75">
            <w:delText>regime</w:delText>
          </w:r>
        </w:del>
      </w:moveTo>
      <w:ins w:id="336" w:author="Bahlai, Christie" w:date="2019-07-01T10:14:00Z">
        <w:r w:rsidR="00D84C75">
          <w:t>dynamic</w:t>
        </w:r>
      </w:ins>
      <w:moveTo w:id="337" w:author="Bahlai, Christie" w:date="2019-06-04T11:12:00Z">
        <w:r>
          <w:t xml:space="preserve"> shifts would simultaneously allow us to identify when shifts in population cycling processes occur and further quantify the specific changes to the underlying dynamics driving populations. </w:t>
        </w:r>
      </w:moveTo>
    </w:p>
    <w:moveToRangeEnd w:id="207"/>
    <w:p w14:paraId="75582E3D" w14:textId="30B5EFD2" w:rsidR="00D936C7" w:rsidRDefault="00493C01" w:rsidP="00024214">
      <w:pPr>
        <w:rPr>
          <w:ins w:id="338" w:author="Zipkin, Elise" w:date="2019-06-23T14:10:00Z"/>
        </w:rPr>
      </w:pPr>
      <w:r>
        <w:t>In this paper, we develop a generalizable tool</w:t>
      </w:r>
      <w:r w:rsidR="002133F8">
        <w:t xml:space="preserve">, the </w:t>
      </w:r>
      <w:del w:id="339" w:author="Bahlai, Christie" w:date="2019-07-01T10:15:00Z">
        <w:r w:rsidR="00845569" w:rsidDel="00D84C75">
          <w:delText>R</w:delText>
        </w:r>
        <w:r w:rsidR="002133F8" w:rsidDel="00D84C75">
          <w:delText xml:space="preserve">egime </w:delText>
        </w:r>
      </w:del>
      <w:ins w:id="340" w:author="Bahlai, Christie" w:date="2019-07-01T10:15:00Z">
        <w:r w:rsidR="00D84C75">
          <w:t>Dynamic</w:t>
        </w:r>
        <w:r w:rsidR="00D84C75">
          <w:t xml:space="preserve"> </w:t>
        </w:r>
      </w:ins>
      <w:r w:rsidR="00845569">
        <w:t>S</w:t>
      </w:r>
      <w:r w:rsidR="002133F8">
        <w:t xml:space="preserve">hift </w:t>
      </w:r>
      <w:r w:rsidR="00845569">
        <w:t>D</w:t>
      </w:r>
      <w:r w:rsidR="002133F8">
        <w:t>etector</w:t>
      </w:r>
      <w:r w:rsidR="00C32614">
        <w:t xml:space="preserve"> (</w:t>
      </w:r>
      <w:del w:id="341" w:author="Bahlai, Christie" w:date="2019-07-01T10:15:00Z">
        <w:r w:rsidR="00C32614" w:rsidDel="00D84C75">
          <w:delText>RSD</w:delText>
        </w:r>
      </w:del>
      <w:ins w:id="342" w:author="Bahlai, Christie" w:date="2019-07-01T10:15:00Z">
        <w:r w:rsidR="00D84C75">
          <w:t>D</w:t>
        </w:r>
        <w:r w:rsidR="00D84C75">
          <w:t>SD</w:t>
        </w:r>
      </w:ins>
      <w:r w:rsidR="00C32614">
        <w:t>)</w:t>
      </w:r>
      <w:r w:rsidR="002133F8">
        <w:t>,</w:t>
      </w:r>
      <w:r>
        <w:t xml:space="preserve"> for </w:t>
      </w:r>
      <w:r w:rsidR="002133F8">
        <w:t>identify</w:t>
      </w:r>
      <w:r w:rsidR="00A30740">
        <w:t>ing</w:t>
      </w:r>
      <w:r>
        <w:t xml:space="preserve"> shifts in dynamic regimes within </w:t>
      </w:r>
      <w:r w:rsidR="00A30740">
        <w:t xml:space="preserve">density-dependent </w:t>
      </w:r>
      <w:r>
        <w:t>population</w:t>
      </w:r>
      <w:r w:rsidR="00A30740">
        <w:t xml:space="preserve">s using </w:t>
      </w:r>
      <w:r>
        <w:t>time series data.</w:t>
      </w:r>
      <w:ins w:id="343" w:author="Bahlai, Christie" w:date="2019-06-04T12:28:00Z">
        <w:r w:rsidR="005670B0">
          <w:t xml:space="preserve"> The </w:t>
        </w:r>
      </w:ins>
      <w:ins w:id="344" w:author="Bahlai, Christie" w:date="2019-07-01T10:15:00Z">
        <w:r w:rsidR="00D84C75">
          <w:t>D</w:t>
        </w:r>
      </w:ins>
      <w:ins w:id="345" w:author="Bahlai, Christie" w:date="2019-06-04T12:28:00Z">
        <w:r w:rsidR="005670B0">
          <w:t xml:space="preserve">SD </w:t>
        </w:r>
      </w:ins>
      <w:ins w:id="346" w:author="Bahlai, Christie" w:date="2019-07-01T10:52:00Z">
        <w:r w:rsidR="00997D87">
          <w:t>algorithm</w:t>
        </w:r>
      </w:ins>
      <w:ins w:id="347" w:author="Bahlai, Christie" w:date="2019-06-04T12:29:00Z">
        <w:r w:rsidR="005670B0">
          <w:t xml:space="preserve"> uses an iterative, change-point based approach, grounded in </w:t>
        </w:r>
      </w:ins>
      <w:ins w:id="348" w:author="Bahlai, Christie" w:date="2019-06-04T12:30:00Z">
        <w:r w:rsidR="005670B0">
          <w:t>information theoretic (i.e. model selection</w:t>
        </w:r>
        <w:del w:id="349" w:author="Zipkin, Elise" w:date="2019-06-23T14:10:00Z">
          <w:r w:rsidR="005670B0" w:rsidDel="00D936C7">
            <w:delText>)- based</w:delText>
          </w:r>
        </w:del>
      </w:ins>
      <w:ins w:id="350" w:author="Zipkin, Elise" w:date="2019-06-23T14:10:00Z">
        <w:r w:rsidR="00D936C7">
          <w:t>)</w:t>
        </w:r>
      </w:ins>
      <w:ins w:id="351" w:author="Bahlai, Christie" w:date="2019-06-04T12:30:00Z">
        <w:r w:rsidR="005670B0">
          <w:t xml:space="preserve"> reasoning.</w:t>
        </w:r>
      </w:ins>
      <w:r>
        <w:t xml:space="preserve"> We </w:t>
      </w:r>
      <w:r w:rsidR="00DC50C9">
        <w:t>illustrate our approach using the</w:t>
      </w:r>
      <w:r>
        <w:t xml:space="preserve"> Ricker model because of its simplicity and </w:t>
      </w:r>
      <w:r w:rsidR="00DC50C9">
        <w:t xml:space="preserve">high </w:t>
      </w:r>
      <w:r>
        <w:t>performance</w:t>
      </w:r>
      <w:r w:rsidR="00DC50C9">
        <w:t xml:space="preserve"> under a variety of realistic environmental scenarios</w:t>
      </w:r>
      <w:r>
        <w:t xml:space="preserve">. Yet, the techniques described in our paper </w:t>
      </w:r>
      <w:r w:rsidR="00DC50C9">
        <w:t xml:space="preserve">can </w:t>
      </w:r>
      <w:r>
        <w:t xml:space="preserve">be </w:t>
      </w:r>
      <w:r w:rsidR="00DC50C9">
        <w:t xml:space="preserve">readily </w:t>
      </w:r>
      <w:r>
        <w:t xml:space="preserve">adapted </w:t>
      </w:r>
      <w:r w:rsidR="00DC50C9">
        <w:t>for</w:t>
      </w:r>
      <w:r>
        <w:t xml:space="preserve"> other model</w:t>
      </w:r>
      <w:r w:rsidR="00DC50C9">
        <w:t xml:space="preserve"> structure</w:t>
      </w:r>
      <w:r>
        <w:t xml:space="preserve">s, </w:t>
      </w:r>
      <w:r w:rsidR="00DC50C9">
        <w:t>including more complicated processes such as</w:t>
      </w:r>
      <w:r>
        <w:t xml:space="preserve"> seasonal periodicity or </w:t>
      </w:r>
      <w:r w:rsidR="00DC50C9">
        <w:t>lag effects</w:t>
      </w:r>
      <w:r>
        <w:t xml:space="preserve">. We describe the basic structure of our </w:t>
      </w:r>
      <w:del w:id="352" w:author="Bahlai, Christie" w:date="2019-07-01T10:52:00Z">
        <w:r w:rsidDel="00997D87">
          <w:delText xml:space="preserve">model </w:delText>
        </w:r>
      </w:del>
      <w:ins w:id="353" w:author="Bahlai, Christie" w:date="2019-07-01T10:52:00Z">
        <w:r w:rsidR="00997D87">
          <w:t>algorithm</w:t>
        </w:r>
        <w:r w:rsidR="00997D87">
          <w:t xml:space="preserve"> </w:t>
        </w:r>
      </w:ins>
      <w:r>
        <w:t xml:space="preserve">and how it can be used to evaluate the presence, location, and magnitude of shifts in </w:t>
      </w:r>
      <w:r w:rsidR="00A30740">
        <w:t xml:space="preserve">population parameters governing </w:t>
      </w:r>
      <w:r>
        <w:t>dynamic</w:t>
      </w:r>
      <w:r w:rsidR="00A30740">
        <w:t>s</w:t>
      </w:r>
      <w:r>
        <w:t xml:space="preserve">. </w:t>
      </w:r>
    </w:p>
    <w:p w14:paraId="53AB54FA" w14:textId="5EF73B9F" w:rsidR="00024214" w:rsidRPr="0014050F" w:rsidRDefault="00493C01" w:rsidP="00024214">
      <w:r>
        <w:t xml:space="preserve">We demonstrate the utility </w:t>
      </w:r>
      <w:r w:rsidR="00B346F0">
        <w:t xml:space="preserve">of </w:t>
      </w:r>
      <w:r>
        <w:t xml:space="preserve">our </w:t>
      </w:r>
      <w:del w:id="354" w:author="Bahlai, Christie" w:date="2019-07-01T10:53:00Z">
        <w:r w:rsidDel="00997D87">
          <w:delText xml:space="preserve">model </w:delText>
        </w:r>
      </w:del>
      <w:ins w:id="355" w:author="Bahlai, Christie" w:date="2019-07-01T10:53:00Z">
        <w:r w:rsidR="00997D87">
          <w:t xml:space="preserve">algorithm </w:t>
        </w:r>
      </w:ins>
      <w:r>
        <w:t xml:space="preserve">through a series of simulations and apply the </w:t>
      </w:r>
      <w:del w:id="356" w:author="Bahlai, Christie" w:date="2019-07-01T10:53:00Z">
        <w:r w:rsidDel="00997D87">
          <w:delText xml:space="preserve">model </w:delText>
        </w:r>
      </w:del>
      <w:ins w:id="357" w:author="Bahlai, Christie" w:date="2019-07-01T10:53:00Z">
        <w:r w:rsidR="00997D87">
          <w:t>algorithm</w:t>
        </w:r>
        <w:r w:rsidR="00997D87">
          <w:t xml:space="preserve"> </w:t>
        </w:r>
      </w:ins>
      <w:r>
        <w:t xml:space="preserve">to real-world case studies of two populations of conservation and economic concern. </w:t>
      </w:r>
      <w:r w:rsidR="0092388E">
        <w:t>First, w</w:t>
      </w:r>
      <w:r>
        <w:t>e examine the invasion process of</w:t>
      </w:r>
      <w:r w:rsidR="00A30740">
        <w:t xml:space="preserve"> the multicolored Asian ladybeetle</w:t>
      </w:r>
      <w:r>
        <w:t xml:space="preserve"> </w:t>
      </w:r>
      <w:r w:rsidR="00A30740">
        <w:t>(</w:t>
      </w:r>
      <w:r w:rsidRPr="00042E44">
        <w:rPr>
          <w:i/>
        </w:rPr>
        <w:t>Harmonia axyridis</w:t>
      </w:r>
      <w:r w:rsidR="00A30740">
        <w:t>),</w:t>
      </w:r>
      <w:r>
        <w:t xml:space="preserve"> a cosmopolitan invasive</w:t>
      </w:r>
      <w:r w:rsidR="00A30740">
        <w:t>,</w:t>
      </w:r>
      <w:r>
        <w:t xml:space="preserve"> in the two decades following its arrival in Midwestern US agricultural ecosystems. Then, we examine the </w:t>
      </w:r>
      <w:r w:rsidR="00A30740">
        <w:t>declining eastern monarch butterfly (</w:t>
      </w:r>
      <w:proofErr w:type="spellStart"/>
      <w:r w:rsidRPr="00B2319C">
        <w:rPr>
          <w:i/>
        </w:rPr>
        <w:t>Danaus</w:t>
      </w:r>
      <w:proofErr w:type="spellEnd"/>
      <w:r w:rsidRPr="00B2319C">
        <w:rPr>
          <w:i/>
        </w:rPr>
        <w:t xml:space="preserve"> </w:t>
      </w:r>
      <w:proofErr w:type="spellStart"/>
      <w:r w:rsidRPr="00B2319C">
        <w:rPr>
          <w:i/>
        </w:rPr>
        <w:t>plexippu</w:t>
      </w:r>
      <w:r>
        <w:rPr>
          <w:i/>
        </w:rPr>
        <w:t>s</w:t>
      </w:r>
      <w:proofErr w:type="spellEnd"/>
      <w:r w:rsidR="00A30740">
        <w:t xml:space="preserve">) population using census data collected on its overwintering grounds in Mexico </w:t>
      </w:r>
      <w:r>
        <w:t>over a similar two decade period.</w:t>
      </w:r>
      <w:r w:rsidR="00024214">
        <w:t xml:space="preserve"> </w:t>
      </w:r>
      <w:r w:rsidR="00024214" w:rsidRPr="0014050F">
        <w:t>In o</w:t>
      </w:r>
      <w:r w:rsidR="00024214">
        <w:t xml:space="preserve">ur ladybeetle case study, </w:t>
      </w:r>
      <w:r w:rsidR="00024214" w:rsidRPr="0014050F">
        <w:t xml:space="preserve">the </w:t>
      </w:r>
      <w:del w:id="358" w:author="Bahlai, Christie" w:date="2019-07-01T10:18:00Z">
        <w:r w:rsidR="00C32614" w:rsidDel="005907DA">
          <w:delText xml:space="preserve">RSD </w:delText>
        </w:r>
      </w:del>
      <w:ins w:id="359" w:author="Bahlai, Christie" w:date="2019-07-01T10:18:00Z">
        <w:r w:rsidR="005907DA">
          <w:t>D</w:t>
        </w:r>
        <w:r w:rsidR="005907DA">
          <w:t xml:space="preserve">SD </w:t>
        </w:r>
      </w:ins>
      <w:del w:id="360" w:author="Bahlai, Christie" w:date="2019-07-01T10:53:00Z">
        <w:r w:rsidR="00C32614" w:rsidDel="00997D87">
          <w:delText xml:space="preserve">model </w:delText>
        </w:r>
      </w:del>
      <w:ins w:id="361" w:author="Bahlai, Christie" w:date="2019-07-01T10:53:00Z">
        <w:r w:rsidR="00997D87">
          <w:t xml:space="preserve">algorithm </w:t>
        </w:r>
      </w:ins>
      <w:r w:rsidR="00024214" w:rsidRPr="0014050F">
        <w:t>identified shifts in population cycling associated with</w:t>
      </w:r>
      <w:r w:rsidR="00024214">
        <w:t xml:space="preserve"> known variation in</w:t>
      </w:r>
      <w:r w:rsidR="00024214" w:rsidRPr="0014050F">
        <w:t xml:space="preserve"> prey availability</w:t>
      </w:r>
      <w:r w:rsidR="00024214">
        <w:t>, with moderate</w:t>
      </w:r>
      <w:r w:rsidR="002133F8">
        <w:t xml:space="preserve">ly </w:t>
      </w:r>
      <w:r w:rsidR="00024214">
        <w:t xml:space="preserve">high weight </w:t>
      </w:r>
      <w:r w:rsidR="00D724DD">
        <w:t xml:space="preserve">associated with a </w:t>
      </w:r>
      <w:r w:rsidR="00024214">
        <w:t xml:space="preserve">break </w:t>
      </w:r>
      <w:r w:rsidR="00D724DD">
        <w:t xml:space="preserve">coinciding </w:t>
      </w:r>
      <w:r w:rsidR="00024214">
        <w:t>with prey arrival and a moderate</w:t>
      </w:r>
      <w:r w:rsidR="002133F8">
        <w:t xml:space="preserve">ly </w:t>
      </w:r>
      <w:r w:rsidR="00024214">
        <w:t xml:space="preserve">low weight associated </w:t>
      </w:r>
      <w:r w:rsidR="00553C76">
        <w:t>with a break coinciding with</w:t>
      </w:r>
      <w:r w:rsidR="00024214">
        <w:t xml:space="preserve"> management actions against the prey</w:t>
      </w:r>
      <w:r w:rsidR="00024214" w:rsidRPr="0014050F">
        <w:t xml:space="preserve">. </w:t>
      </w:r>
      <w:r w:rsidR="00024214">
        <w:t>T</w:t>
      </w:r>
      <w:r w:rsidR="00024214" w:rsidRPr="0014050F">
        <w:t xml:space="preserve">he </w:t>
      </w:r>
      <w:r w:rsidR="00024214">
        <w:t>results</w:t>
      </w:r>
      <w:r w:rsidR="00024214" w:rsidRPr="0014050F">
        <w:t xml:space="preserve"> </w:t>
      </w:r>
      <w:r w:rsidR="00024214">
        <w:t xml:space="preserve">for the monarch population </w:t>
      </w:r>
      <w:r w:rsidR="00024214" w:rsidRPr="0014050F">
        <w:t xml:space="preserve">were more ambiguous, </w:t>
      </w:r>
      <w:r w:rsidR="00024214">
        <w:t>with greater uncertainty about the number and location of breaks in the time series</w:t>
      </w:r>
      <w:r w:rsidR="002133F8">
        <w:t>. S</w:t>
      </w:r>
      <w:r w:rsidR="00024214">
        <w:t xml:space="preserve">everal equivalently performing break point combinations had divergent weights associated with their </w:t>
      </w:r>
      <w:r w:rsidR="002133F8">
        <w:t xml:space="preserve">specific </w:t>
      </w:r>
      <w:r w:rsidR="00024214">
        <w:t xml:space="preserve">break points, suggesting multiple, super-imposed biological processes driving the dynamics of this </w:t>
      </w:r>
      <w:r w:rsidR="00427B15">
        <w:t>species</w:t>
      </w:r>
      <w:r w:rsidR="00024214">
        <w:t>.</w:t>
      </w:r>
    </w:p>
    <w:p w14:paraId="339AAB81" w14:textId="0DAF9198" w:rsidR="009106F5" w:rsidRDefault="009106F5" w:rsidP="00493C01">
      <w:pPr>
        <w:rPr>
          <w:b/>
        </w:rPr>
      </w:pPr>
      <w:r>
        <w:rPr>
          <w:b/>
        </w:rPr>
        <w:t>Methods</w:t>
      </w:r>
    </w:p>
    <w:p w14:paraId="285C064E" w14:textId="49161A21" w:rsidR="00493C01" w:rsidRPr="007F54B8" w:rsidRDefault="00493C01" w:rsidP="00493C01">
      <w:pPr>
        <w:rPr>
          <w:i/>
        </w:rPr>
      </w:pPr>
      <w:r w:rsidRPr="007F54B8">
        <w:rPr>
          <w:i/>
        </w:rPr>
        <w:t xml:space="preserve">The </w:t>
      </w:r>
      <w:del w:id="362" w:author="Bahlai, Christie" w:date="2019-07-01T10:15:00Z">
        <w:r w:rsidRPr="007F54B8" w:rsidDel="00D84C75">
          <w:rPr>
            <w:i/>
          </w:rPr>
          <w:delText xml:space="preserve">Regime </w:delText>
        </w:r>
      </w:del>
      <w:ins w:id="363" w:author="Bahlai, Christie" w:date="2019-07-01T10:15:00Z">
        <w:r w:rsidR="00D84C75">
          <w:rPr>
            <w:i/>
          </w:rPr>
          <w:t>Dynamic</w:t>
        </w:r>
        <w:r w:rsidR="00D84C75" w:rsidRPr="007F54B8">
          <w:rPr>
            <w:i/>
          </w:rPr>
          <w:t xml:space="preserve"> </w:t>
        </w:r>
      </w:ins>
      <w:r w:rsidRPr="007F54B8">
        <w:rPr>
          <w:i/>
        </w:rPr>
        <w:t xml:space="preserve">Shift Detector </w:t>
      </w:r>
      <w:del w:id="364" w:author="Bahlai, Christie" w:date="2019-07-01T10:53:00Z">
        <w:r w:rsidRPr="007F54B8" w:rsidDel="00997D87">
          <w:rPr>
            <w:i/>
          </w:rPr>
          <w:delText>model</w:delText>
        </w:r>
      </w:del>
      <w:ins w:id="365" w:author="Bahlai, Christie" w:date="2019-07-01T10:53:00Z">
        <w:r w:rsidR="00997D87">
          <w:rPr>
            <w:i/>
          </w:rPr>
          <w:t>algorithm</w:t>
        </w:r>
      </w:ins>
    </w:p>
    <w:p w14:paraId="7A4C5A80" w14:textId="4121B03A" w:rsidR="00E22FDA" w:rsidRPr="00324AC6" w:rsidRDefault="006568B9" w:rsidP="00493C01">
      <w:pPr>
        <w:rPr>
          <w:rFonts w:eastAsiaTheme="minorEastAsia"/>
        </w:rPr>
      </w:pPr>
      <w:r>
        <w:lastRenderedPageBreak/>
        <w:t>For the purposes of our analyses, w</w:t>
      </w:r>
      <w:r w:rsidR="00493C01">
        <w:t xml:space="preserve">e assume that the population of interest follows a Ricker model structure such that the population size in time t+1,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oMath>
      <w:r w:rsidR="00493C01">
        <w:t xml:space="preserve">, is dependent on the population size in time 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00493C01">
        <w:t xml:space="preserve">, the carrying capacity of the system, </w:t>
      </w:r>
      <m:oMath>
        <m:r>
          <w:rPr>
            <w:rFonts w:ascii="Cambria Math" w:hAnsi="Cambria Math" w:cs="Times New Roman"/>
            <w:sz w:val="24"/>
            <w:szCs w:val="24"/>
          </w:rPr>
          <m:t>K</m:t>
        </m:r>
      </m:oMath>
      <w:r w:rsidR="00493C01">
        <w:t xml:space="preserve">, and the per-capita annual growth rate, </w:t>
      </w:r>
      <m:oMath>
        <m:r>
          <w:rPr>
            <w:rFonts w:ascii="Cambria Math" w:hAnsi="Cambria Math" w:cs="Times New Roman"/>
            <w:sz w:val="24"/>
            <w:szCs w:val="24"/>
          </w:rPr>
          <m:t>r</m:t>
        </m:r>
      </m:oMath>
      <w:r w:rsidR="00493C01">
        <w:t xml:space="preserve"> </w:t>
      </w:r>
      <w:r w:rsidR="00493C01">
        <w:fldChar w:fldCharType="begin"/>
      </w:r>
      <w:ins w:id="366" w:author="Bahlai, Christie" w:date="2019-06-05T13:29:00Z">
        <w:r w:rsidR="00FF3EAF">
          <w:instrText xml:space="preserve"> ADDIN ZOTERO_ITEM CSL_CITATION {"citationID":"a2lonl5c0vq","properties":{"formattedCitation":"[36]","plainCitation":"[36]","noteIndex":0},"citationItems":[{"id":48,"uris":["http://zotero.org/users/3015424/items/K9VWGH86"],"uri":["http://zotero.org/users/3015424/items/K9VWGH86"],"itemData":{"id":48,"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ins>
      <w:del w:id="367" w:author="Bahlai, Christie" w:date="2019-06-04T11:39:00Z">
        <w:r w:rsidR="002C6A8E" w:rsidDel="0074777A">
          <w:delInstrText xml:space="preserve"> ADDIN ZOTERO_ITEM CSL_CITATION {"citationID":"a2lonl5c0vq","properties":{"formattedCitation":"[26]","plainCitation":"[26]","noteIndex":0},"citationItems":[{"id":48,"uris":["http://zotero.org/users/3015424/items/K9VWGH86"],"uri":["http://zotero.org/users/3015424/items/K9VWGH86"],"itemData":{"id":48,"type":"book","title":"Complex population dynamics: a theoretical/empirical synthesis","publisher":"Princeton University Press","volume":"35","ISBN":"0-691-09021-1","shortTitle":"Complex population dynamics: a theoretical/empirical synthesis","author":[{"family":"Turchin","given":"Peter"}],"issued":{"date-parts":[["2003"]]}}}],"schema":"https://github.com/citation-style-language/schema/raw/master/csl-citation.json"} </w:delInstrText>
        </w:r>
      </w:del>
      <w:r w:rsidR="00493C01">
        <w:fldChar w:fldCharType="separate"/>
      </w:r>
      <w:ins w:id="368" w:author="Bahlai, Christie" w:date="2019-06-05T13:29:00Z">
        <w:r w:rsidR="00FF3EAF" w:rsidRPr="00FF3EAF">
          <w:rPr>
            <w:rFonts w:ascii="Calibri" w:hAnsi="Calibri" w:cs="Calibri"/>
            <w:rPrChange w:id="369" w:author="Bahlai, Christie" w:date="2019-06-05T13:29:00Z">
              <w:rPr/>
            </w:rPrChange>
          </w:rPr>
          <w:t>[36]</w:t>
        </w:r>
      </w:ins>
      <w:del w:id="370" w:author="Bahlai, Christie" w:date="2019-06-04T11:39:00Z">
        <w:r w:rsidR="002C6A8E" w:rsidRPr="00FF3EAF" w:rsidDel="0074777A">
          <w:rPr>
            <w:rPrChange w:id="371" w:author="Bahlai, Christie" w:date="2019-06-05T13:29:00Z">
              <w:rPr>
                <w:rFonts w:ascii="Calibri" w:hAnsi="Calibri" w:cs="Calibri"/>
              </w:rPr>
            </w:rPrChange>
          </w:rPr>
          <w:delText>[26]</w:delText>
        </w:r>
      </w:del>
      <w:r w:rsidR="00493C01">
        <w:fldChar w:fldCharType="end"/>
      </w:r>
      <w:r w:rsidR="00493C01">
        <w:t xml:space="preserve">: </w:t>
      </w:r>
    </w:p>
    <w:p w14:paraId="325F0590" w14:textId="3F05E5B9" w:rsidR="00493C01" w:rsidRPr="00562E12" w:rsidRDefault="00B850F0" w:rsidP="00324AC6">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num>
                      <m:den>
                        <m:r>
                          <w:rPr>
                            <w:rFonts w:ascii="Cambria Math" w:hAnsi="Cambria Math" w:cs="Times New Roman"/>
                            <w:sz w:val="24"/>
                            <w:szCs w:val="24"/>
                          </w:rPr>
                          <m:t>K</m:t>
                        </m:r>
                      </m:den>
                    </m:f>
                  </m:e>
                </m:d>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E22FDA">
        <w:rPr>
          <w:rFonts w:ascii="Times New Roman" w:eastAsiaTheme="minorEastAsia" w:hAnsi="Times New Roman" w:cs="Times New Roman"/>
          <w:sz w:val="24"/>
          <w:szCs w:val="24"/>
        </w:rPr>
        <w:t>.</w:t>
      </w:r>
    </w:p>
    <w:p w14:paraId="02653D35" w14:textId="058774FE" w:rsidR="00493C01" w:rsidRDefault="00E22FDA" w:rsidP="00493C01">
      <w:r>
        <w:t xml:space="preserve">We further assume that observed annual population abundance is partially stochastic and may be influenced by either environmental variation and/or sampling error. </w:t>
      </w:r>
      <w:r w:rsidR="00682C97">
        <w:t>W</w:t>
      </w:r>
      <w:r>
        <w:t xml:space="preserve">e include </w:t>
      </w:r>
      <w:r w:rsidR="00493C01">
        <w:t xml:space="preserve">an error term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to repr</w:t>
      </w:r>
      <w:proofErr w:type="spellStart"/>
      <w:r w:rsidR="00DA72A4">
        <w:t>esent</w:t>
      </w:r>
      <w:proofErr w:type="spellEnd"/>
      <w:r w:rsidR="00DA72A4">
        <w:t xml:space="preserve"> </w:t>
      </w:r>
      <w:r w:rsidR="00DE2E00">
        <w:t xml:space="preserve">this </w:t>
      </w:r>
      <w:r w:rsidR="00DA72A4">
        <w:t xml:space="preserve">noise, </w:t>
      </w:r>
      <w:r w:rsidR="006F3740">
        <w:t>which follows a normal distribution centered around zero</w:t>
      </w:r>
      <w:r w:rsidR="00CF6EED">
        <w:t xml:space="preserve"> with a</w:t>
      </w:r>
      <w:r w:rsidR="00DA72A4">
        <w:t xml:space="preserve"> </w:t>
      </w:r>
      <w:r w:rsidR="00CF6EED">
        <w:t>variance</w:t>
      </w:r>
      <w:r w:rsidR="00DA72A4">
        <w:t xml:space="preserve"> </w:t>
      </w:r>
      <w:proofErr w:type="gramStart"/>
      <w:r w:rsidR="00CF6EED">
        <w:t xml:space="preserve">of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493C01">
        <w:t xml:space="preserve">. The parameters K, r,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a</w:t>
      </w:r>
      <w:r w:rsidR="00493C01">
        <w:t xml:space="preserve">re estimated from the population </w:t>
      </w:r>
      <w:r>
        <w:t xml:space="preserve">time series </w:t>
      </w:r>
      <w:r w:rsidR="00493C01">
        <w:t>data (N</w:t>
      </w:r>
      <w:r w:rsidR="00493C01" w:rsidRPr="00762808">
        <w:rPr>
          <w:vertAlign w:val="subscript"/>
        </w:rPr>
        <w:t>1</w:t>
      </w:r>
      <w:r w:rsidR="00493C01">
        <w:t xml:space="preserve">, </w:t>
      </w:r>
      <w:proofErr w:type="gramStart"/>
      <w:r w:rsidR="00493C01">
        <w:t>N</w:t>
      </w:r>
      <w:r w:rsidR="00762808" w:rsidRPr="00786E52">
        <w:rPr>
          <w:vertAlign w:val="subscript"/>
        </w:rPr>
        <w:t>2</w:t>
      </w:r>
      <w:r w:rsidR="00493C01">
        <w:t>, …</w:t>
      </w:r>
      <w:proofErr w:type="gramEnd"/>
      <w:r w:rsidR="00493C01">
        <w:t xml:space="preserve"> </w:t>
      </w:r>
      <w:proofErr w:type="spellStart"/>
      <w:r w:rsidR="00493C01">
        <w:t>N</w:t>
      </w:r>
      <w:r w:rsidR="00762808" w:rsidRPr="00786E52">
        <w:rPr>
          <w:i/>
          <w:vertAlign w:val="subscript"/>
        </w:rPr>
        <w:t>t</w:t>
      </w:r>
      <w:proofErr w:type="spellEnd"/>
      <w:r w:rsidR="00493C01">
        <w:t xml:space="preserve">). </w:t>
      </w:r>
      <w:r>
        <w:t>The</w:t>
      </w:r>
      <w:r w:rsidR="00493C01">
        <w:t xml:space="preserve"> Ricker model </w:t>
      </w:r>
      <w:r>
        <w:t xml:space="preserve">is a useful starting point for breakpoint analyses </w:t>
      </w:r>
      <w:r w:rsidR="00493C01">
        <w:t>because 1) it does not rely on any external information</w:t>
      </w:r>
      <w:r>
        <w:t xml:space="preserve"> (</w:t>
      </w:r>
      <w:r w:rsidR="006568B9">
        <w:t xml:space="preserve">abundance in time </w:t>
      </w:r>
      <w:r w:rsidR="006568B9" w:rsidRPr="00F530B8">
        <w:rPr>
          <w:i/>
        </w:rPr>
        <w:t>t</w:t>
      </w:r>
      <w:r w:rsidR="006568B9">
        <w:t xml:space="preserve"> is a function of only abundance in time </w:t>
      </w:r>
      <w:r w:rsidR="006568B9" w:rsidRPr="00F530B8">
        <w:rPr>
          <w:i/>
        </w:rPr>
        <w:t>t</w:t>
      </w:r>
      <w:r w:rsidR="006568B9">
        <w:t>-1</w:t>
      </w:r>
      <w:r w:rsidR="004628BA">
        <w:t>)</w:t>
      </w:r>
      <w:r w:rsidR="00493C01">
        <w:t xml:space="preserve">; 2) only </w:t>
      </w:r>
      <w:r w:rsidR="008E41EA">
        <w:t xml:space="preserve">three </w:t>
      </w:r>
      <w:r w:rsidR="00493C01">
        <w:t>parameters</w:t>
      </w:r>
      <w:r w:rsidR="006373C0">
        <w:t xml:space="preserve"> </w:t>
      </w:r>
      <w:r w:rsidR="00493C01">
        <w:t>need to be estimated, and those parameters have ecologically meaningful interpretations; and 3) it is an extremely flexible distribution, tak</w:t>
      </w:r>
      <w:r w:rsidR="008E41EA">
        <w:t>ing</w:t>
      </w:r>
      <w:r w:rsidR="00493C01">
        <w:t xml:space="preserve"> a variety of forms, from linear to compensatory to over-compensatory, and thus has a wide range of applications</w:t>
      </w:r>
      <w:r w:rsidR="008E41EA">
        <w:t xml:space="preserve"> </w:t>
      </w:r>
      <w:r w:rsidR="00493C01">
        <w:t xml:space="preserve">across a variety of taxa </w:t>
      </w:r>
      <w:r w:rsidR="00493C01">
        <w:fldChar w:fldCharType="begin"/>
      </w:r>
      <w:ins w:id="372" w:author="Bahlai, Christie" w:date="2019-06-05T13:29:00Z">
        <w:r w:rsidR="00FF3EAF">
          <w:instrText xml:space="preserve"> ADDIN ZOTERO_ITEM CSL_CITATION {"citationID":"J3vUceyI","properties":{"formattedCitation":"[14,37]","plainCitation":"[14,37]","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instrText>
        </w:r>
      </w:ins>
      <w:del w:id="373" w:author="Bahlai, Christie" w:date="2019-06-04T11:39:00Z">
        <w:r w:rsidR="002C6A8E" w:rsidDel="0074777A">
          <w:delInstrText xml:space="preserve"> ADDIN ZOTERO_ITEM CSL_CITATION {"citationID":"J3vUceyI","properties":{"formattedCitation":"[6,27]","plainCitation":"[6,27]","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delInstrText>
        </w:r>
      </w:del>
      <w:r w:rsidR="00493C01">
        <w:fldChar w:fldCharType="separate"/>
      </w:r>
      <w:ins w:id="374" w:author="Bahlai, Christie" w:date="2019-06-05T13:29:00Z">
        <w:r w:rsidR="00FF3EAF" w:rsidRPr="00FF3EAF">
          <w:rPr>
            <w:rFonts w:ascii="Calibri" w:hAnsi="Calibri" w:cs="Calibri"/>
            <w:rPrChange w:id="375" w:author="Bahlai, Christie" w:date="2019-06-05T13:29:00Z">
              <w:rPr/>
            </w:rPrChange>
          </w:rPr>
          <w:t>[14,37]</w:t>
        </w:r>
      </w:ins>
      <w:del w:id="376" w:author="Bahlai, Christie" w:date="2019-06-04T11:39:00Z">
        <w:r w:rsidR="002C6A8E" w:rsidRPr="00FF3EAF" w:rsidDel="0074777A">
          <w:rPr>
            <w:rPrChange w:id="377" w:author="Bahlai, Christie" w:date="2019-06-05T13:29:00Z">
              <w:rPr>
                <w:rFonts w:ascii="Calibri" w:hAnsi="Calibri" w:cs="Calibri"/>
              </w:rPr>
            </w:rPrChange>
          </w:rPr>
          <w:delText>[6,27]</w:delText>
        </w:r>
      </w:del>
      <w:r w:rsidR="00493C01">
        <w:fldChar w:fldCharType="end"/>
      </w:r>
      <w:r w:rsidR="00493C01">
        <w:t>.</w:t>
      </w:r>
    </w:p>
    <w:p w14:paraId="00E9D035" w14:textId="02550AFC" w:rsidR="00493C01" w:rsidRDefault="00493C01" w:rsidP="00493C01">
      <w:r>
        <w:t xml:space="preserve">To build the </w:t>
      </w:r>
      <w:del w:id="378" w:author="Bahlai, Christie" w:date="2019-07-01T10:18:00Z">
        <w:r w:rsidR="00C32614" w:rsidDel="005907DA">
          <w:delText xml:space="preserve">RSD </w:delText>
        </w:r>
      </w:del>
      <w:ins w:id="379" w:author="Bahlai, Christie" w:date="2019-07-01T10:18:00Z">
        <w:r w:rsidR="005907DA">
          <w:t>D</w:t>
        </w:r>
        <w:r w:rsidR="005907DA">
          <w:t xml:space="preserve">SD </w:t>
        </w:r>
      </w:ins>
      <w:del w:id="380" w:author="Bahlai, Christie" w:date="2019-07-01T10:53:00Z">
        <w:r w:rsidR="00C32614" w:rsidDel="00997D87">
          <w:delText>model</w:delText>
        </w:r>
      </w:del>
      <w:ins w:id="381" w:author="Bahlai, Christie" w:date="2019-07-01T10:53:00Z">
        <w:r w:rsidR="00997D87">
          <w:t>algorithm</w:t>
        </w:r>
      </w:ins>
      <w:r>
        <w:t xml:space="preserve">, we use an iterative, model-selection process to determine if, and when, shifts in </w:t>
      </w:r>
      <w:r w:rsidR="0016400A">
        <w:t>parameter values</w:t>
      </w:r>
      <w:r>
        <w:t xml:space="preserve"> occur within a given time series. To achieve this, we first fit the Ricker model to the entire time series</w:t>
      </w:r>
      <w:r w:rsidR="006B2588">
        <w:t xml:space="preserve"> of available data</w:t>
      </w:r>
      <w:r w:rsidR="0016400A">
        <w:t>.</w:t>
      </w:r>
      <w:r>
        <w:t xml:space="preserve"> </w:t>
      </w:r>
      <w:r w:rsidR="0016400A">
        <w:t>T</w:t>
      </w:r>
      <w:r>
        <w:t xml:space="preserve">hen the population time series </w:t>
      </w:r>
      <w:r w:rsidR="00B2185B">
        <w:t xml:space="preserve">is </w:t>
      </w:r>
      <w:r>
        <w:t>subdivided into all possible combinations of  2, 3, …, n subsets of sequential data points (hereafter, ‘break point combination</w:t>
      </w:r>
      <w:r w:rsidR="00D724DD">
        <w:t>s</w:t>
      </w:r>
      <w:r>
        <w:t xml:space="preserve">’) and the Ricker model </w:t>
      </w:r>
      <w:r w:rsidR="00B2185B">
        <w:t xml:space="preserve">is </w:t>
      </w:r>
      <w:r>
        <w:t xml:space="preserve">fit to each of the subsets produced for each break point combination. </w:t>
      </w:r>
      <w:r w:rsidR="00120697">
        <w:t>To avoid overfitting, w</w:t>
      </w:r>
      <w:r>
        <w:t xml:space="preserve">e constrain break point combinations to include </w:t>
      </w:r>
      <w:r w:rsidR="00384D02">
        <w:t xml:space="preserve">only </w:t>
      </w:r>
      <w:r>
        <w:t xml:space="preserve">subsets with </w:t>
      </w:r>
      <w:r w:rsidR="005E068A">
        <w:t>a minimum of</w:t>
      </w:r>
      <w:r>
        <w:t xml:space="preserve"> four sequential data points. </w:t>
      </w:r>
    </w:p>
    <w:p w14:paraId="3A293315" w14:textId="4EA27E11" w:rsidR="006D2307" w:rsidRDefault="00493C01" w:rsidP="004628BA">
      <w:pPr>
        <w:rPr>
          <w:ins w:id="382" w:author="Bahlai, Christie" w:date="2019-06-04T14:36:00Z"/>
        </w:rPr>
      </w:pPr>
      <w:r>
        <w:t xml:space="preserve">After fitting </w:t>
      </w:r>
      <w:r w:rsidR="001C26AC">
        <w:t>all</w:t>
      </w:r>
      <w:r>
        <w:t xml:space="preserve"> break point combination</w:t>
      </w:r>
      <w:r w:rsidR="001C26AC">
        <w:t>s</w:t>
      </w:r>
      <w:r>
        <w:t xml:space="preserve">, we </w:t>
      </w:r>
      <w:r w:rsidR="00A96EC1">
        <w:t>evaluate</w:t>
      </w:r>
      <w:r w:rsidR="0025536D">
        <w:t xml:space="preserve"> the candidate set of models by calculating the</w:t>
      </w:r>
      <w:r>
        <w:t xml:space="preserve"> </w:t>
      </w:r>
      <w:proofErr w:type="spellStart"/>
      <w:r>
        <w:t>Akaike</w:t>
      </w:r>
      <w:proofErr w:type="spellEnd"/>
      <w:r>
        <w:t xml:space="preserve"> Information Criteria for small sample sizes (</w:t>
      </w:r>
      <w:proofErr w:type="spellStart"/>
      <w:r>
        <w:t>AICc</w:t>
      </w:r>
      <w:proofErr w:type="spellEnd"/>
      <w:r>
        <w:t>)</w:t>
      </w:r>
      <w:r w:rsidR="002907A7">
        <w:t xml:space="preserve"> value</w:t>
      </w:r>
      <w:r>
        <w:t xml:space="preserve"> for each </w:t>
      </w:r>
      <w:r w:rsidR="002D4506">
        <w:t xml:space="preserve">segment </w:t>
      </w:r>
      <w:r>
        <w:t>and sum</w:t>
      </w:r>
      <w:r w:rsidR="00EA2CE8">
        <w:t>ming</w:t>
      </w:r>
      <w:r>
        <w:t xml:space="preserve"> them </w:t>
      </w:r>
      <w:r w:rsidR="0025536D">
        <w:t xml:space="preserve">accordingly </w:t>
      </w:r>
      <w:r w:rsidR="002D4506">
        <w:fldChar w:fldCharType="begin"/>
      </w:r>
      <w:ins w:id="383" w:author="Bahlai, Christie" w:date="2019-07-01T10:48:00Z">
        <w:r w:rsidR="00997D87">
          <w:instrText xml:space="preserve"> ADDIN ZOTERO_ITEM CSL_CITATION {"citationID":"RnKj7pQR","properties":{"formattedCitation":"[38]","plainCitation":"[38]","noteIndex":0},"citationItems":[{"id":2040,"uris":["http://zotero.org/users/3015424/items/K465RU5D"],"uri":["http://zotero.org/users/3015424/items/K465RU5D"],"itemData":{"id":2040,"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instrText>
        </w:r>
      </w:ins>
      <w:del w:id="384" w:author="Bahlai, Christie" w:date="2019-06-04T11:39:00Z">
        <w:r w:rsidR="002C6A8E" w:rsidDel="0074777A">
          <w:delInstrText xml:space="preserve"> ADDIN ZOTERO_ITEM CSL_CITATION {"citationID":"VohVRuYc","properties":{"formattedCitation":"[28]","plainCitation":"[28]","noteIndex":0},"citationItems":[{"id":2040,"uris":["http://zotero.org/users/3015424/items/K465RU5D"],"uri":["http://zotero.org/users/3015424/items/K465RU5D"],"itemData":{"id":2040,"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delInstrText>
        </w:r>
      </w:del>
      <w:r w:rsidR="002D4506">
        <w:fldChar w:fldCharType="separate"/>
      </w:r>
      <w:ins w:id="385" w:author="Bahlai, Christie" w:date="2019-07-01T10:48:00Z">
        <w:r w:rsidR="00997D87" w:rsidRPr="00997D87">
          <w:rPr>
            <w:rFonts w:ascii="Calibri" w:hAnsi="Calibri" w:cs="Calibri"/>
            <w:rPrChange w:id="386" w:author="Bahlai, Christie" w:date="2019-07-01T10:48:00Z">
              <w:rPr/>
            </w:rPrChange>
          </w:rPr>
          <w:t>[38]</w:t>
        </w:r>
      </w:ins>
      <w:del w:id="387" w:author="Bahlai, Christie" w:date="2019-06-04T11:39:00Z">
        <w:r w:rsidR="002C6A8E" w:rsidRPr="00997D87" w:rsidDel="0074777A">
          <w:rPr>
            <w:rPrChange w:id="388" w:author="Bahlai, Christie" w:date="2019-07-01T10:48:00Z">
              <w:rPr>
                <w:rFonts w:ascii="Calibri" w:hAnsi="Calibri" w:cs="Calibri"/>
              </w:rPr>
            </w:rPrChange>
          </w:rPr>
          <w:delText>[28]</w:delText>
        </w:r>
      </w:del>
      <w:r w:rsidR="002D4506">
        <w:fldChar w:fldCharType="end"/>
      </w:r>
      <w:r w:rsidR="002D4506">
        <w:t xml:space="preserve">. </w:t>
      </w:r>
      <w:r w:rsidR="00DE7F5A">
        <w:t>F</w:t>
      </w:r>
      <w:r>
        <w:t>its for break point combinations with</w:t>
      </w:r>
      <w:r w:rsidR="00DE7F5A">
        <w:t xml:space="preserve"> comparatively</w:t>
      </w:r>
      <w:r>
        <w:t xml:space="preserve"> lower </w:t>
      </w:r>
      <w:proofErr w:type="spellStart"/>
      <w:r>
        <w:t>AICc</w:t>
      </w:r>
      <w:proofErr w:type="spellEnd"/>
      <w:r>
        <w:t xml:space="preserve"> values </w:t>
      </w:r>
      <w:r w:rsidR="0075440D">
        <w:t xml:space="preserve">are </w:t>
      </w:r>
      <w:r>
        <w:t>considered to have better performance.</w:t>
      </w:r>
      <w:r w:rsidR="00DA72A4">
        <w:t xml:space="preserve"> </w:t>
      </w:r>
      <w:r w:rsidR="0072442B">
        <w:t>F</w:t>
      </w:r>
      <w:r w:rsidR="00253218">
        <w:t xml:space="preserve">or a given time series, the </w:t>
      </w:r>
      <w:del w:id="389" w:author="Bahlai, Christie" w:date="2019-07-01T10:18:00Z">
        <w:r w:rsidR="00253218" w:rsidDel="005907DA">
          <w:delText xml:space="preserve">RSD </w:delText>
        </w:r>
      </w:del>
      <w:ins w:id="390" w:author="Bahlai, Christie" w:date="2019-07-01T10:18:00Z">
        <w:r w:rsidR="005907DA">
          <w:t>D</w:t>
        </w:r>
        <w:r w:rsidR="005907DA">
          <w:t xml:space="preserve">SD </w:t>
        </w:r>
      </w:ins>
      <w:del w:id="391" w:author="Bahlai, Christie" w:date="2019-07-01T10:54:00Z">
        <w:r w:rsidR="00253218" w:rsidDel="00997D87">
          <w:delText xml:space="preserve">model </w:delText>
        </w:r>
      </w:del>
      <w:ins w:id="392" w:author="Bahlai, Christie" w:date="2019-07-01T10:54:00Z">
        <w:r w:rsidR="00997D87">
          <w:t>algorithm</w:t>
        </w:r>
        <w:r w:rsidR="00997D87">
          <w:t xml:space="preserve"> </w:t>
        </w:r>
      </w:ins>
      <w:r w:rsidR="00253218">
        <w:t xml:space="preserve">produces a set of top performing break point combinations for cases in which model fits produce equivalent </w:t>
      </w:r>
      <w:proofErr w:type="spellStart"/>
      <w:r w:rsidR="00253218">
        <w:t>AICc</w:t>
      </w:r>
      <w:proofErr w:type="spellEnd"/>
      <w:r w:rsidR="00253218">
        <w:t xml:space="preserve"> values (i.e. within 2 units of the best-performing fit</w:t>
      </w:r>
      <w:r w:rsidR="00D742AD">
        <w:t xml:space="preserve">; </w:t>
      </w:r>
      <w:ins w:id="393" w:author="Bahlai, Christie" w:date="2019-07-01T10:48:00Z">
        <w:r w:rsidR="00997D87">
          <w:fldChar w:fldCharType="begin"/>
        </w:r>
        <w:r w:rsidR="00997D87">
          <w:instrText xml:space="preserve"> ADDIN ZOTERO_ITEM CSL_CITATION {"citationID":"KFfx5xQc","properties":{"formattedCitation":"[39]","plainCitation":"[39]","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ins>
      <w:r w:rsidR="00997D87">
        <w:fldChar w:fldCharType="separate"/>
      </w:r>
      <w:ins w:id="394" w:author="Bahlai, Christie" w:date="2019-07-01T10:48:00Z">
        <w:r w:rsidR="00997D87" w:rsidRPr="00997D87">
          <w:rPr>
            <w:rFonts w:ascii="Calibri" w:hAnsi="Calibri" w:cs="Calibri"/>
            <w:rPrChange w:id="395" w:author="Bahlai, Christie" w:date="2019-07-01T10:48:00Z">
              <w:rPr/>
            </w:rPrChange>
          </w:rPr>
          <w:t>[39]</w:t>
        </w:r>
        <w:r w:rsidR="00997D87">
          <w:fldChar w:fldCharType="end"/>
        </w:r>
      </w:ins>
      <w:del w:id="396" w:author="Bahlai, Christie" w:date="2019-07-01T10:48:00Z">
        <w:r w:rsidR="00D742AD" w:rsidDel="00997D87">
          <w:delText>Burnham and Anderson 2002</w:delText>
        </w:r>
      </w:del>
      <w:r w:rsidR="00253218">
        <w:t xml:space="preserve">). </w:t>
      </w:r>
      <w:r w:rsidR="00DA72A4">
        <w:t xml:space="preserve">To evaluate the strength of evidence </w:t>
      </w:r>
      <w:r w:rsidR="0087290C">
        <w:t>for</w:t>
      </w:r>
      <w:r w:rsidR="00DA72A4">
        <w:t xml:space="preserve"> a</w:t>
      </w:r>
      <w:r w:rsidR="0087290C">
        <w:t xml:space="preserve">n identified </w:t>
      </w:r>
      <w:r w:rsidR="00DA72A4">
        <w:t xml:space="preserve">break in </w:t>
      </w:r>
      <w:r w:rsidR="0087290C">
        <w:t xml:space="preserve">the </w:t>
      </w:r>
      <w:r w:rsidR="00DA72A4">
        <w:t xml:space="preserve">time series, we </w:t>
      </w:r>
      <w:r w:rsidR="009325B0">
        <w:t xml:space="preserve">use </w:t>
      </w:r>
      <w:r w:rsidR="0087290C">
        <w:t xml:space="preserve">the relative variable importance method </w:t>
      </w:r>
      <w:ins w:id="397" w:author="Bahlai, Christie" w:date="2019-07-01T10:47:00Z">
        <w:r w:rsidR="00757994">
          <w:fldChar w:fldCharType="begin"/>
        </w:r>
        <w:r w:rsidR="00757994">
          <w:instrText xml:space="preserve"> ADDIN ZOTERO_ITEM CSL_CITATION {"citationID":"rDdG5sSt","properties":{"formattedCitation":"[39]","plainCitation":"[39]","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ins>
      <w:r w:rsidR="00757994">
        <w:fldChar w:fldCharType="separate"/>
      </w:r>
      <w:ins w:id="398" w:author="Bahlai, Christie" w:date="2019-07-01T10:47:00Z">
        <w:r w:rsidR="00757994" w:rsidRPr="00757994">
          <w:rPr>
            <w:rFonts w:ascii="Calibri" w:hAnsi="Calibri" w:cs="Calibri"/>
            <w:rPrChange w:id="399" w:author="Bahlai, Christie" w:date="2019-07-01T10:47:00Z">
              <w:rPr/>
            </w:rPrChange>
          </w:rPr>
          <w:t>[39]</w:t>
        </w:r>
        <w:r w:rsidR="00757994">
          <w:fldChar w:fldCharType="end"/>
        </w:r>
      </w:ins>
      <w:del w:id="400" w:author="Bahlai, Christie" w:date="2019-07-01T10:47:00Z">
        <w:r w:rsidR="0087290C" w:rsidDel="00757994">
          <w:delText>(</w:delText>
        </w:r>
        <w:r w:rsidR="00DA72A4" w:rsidDel="00757994">
          <w:delText>Burnham and Anderson</w:delText>
        </w:r>
        <w:r w:rsidR="0087290C" w:rsidDel="00757994">
          <w:delText xml:space="preserve"> </w:delText>
        </w:r>
        <w:r w:rsidR="00DA72A4" w:rsidDel="00757994">
          <w:delText>2002)</w:delText>
        </w:r>
      </w:del>
      <w:r w:rsidR="00DA72A4">
        <w:t xml:space="preserve">. To </w:t>
      </w:r>
      <w:r w:rsidR="0087290C">
        <w:t xml:space="preserve">do </w:t>
      </w:r>
      <w:r w:rsidR="00DA72A4">
        <w:t xml:space="preserve">this, we compute the </w:t>
      </w:r>
      <w:proofErr w:type="spellStart"/>
      <w:r w:rsidR="00DA72A4">
        <w:t>Akaike</w:t>
      </w:r>
      <w:proofErr w:type="spellEnd"/>
      <w:r w:rsidR="00DA72A4">
        <w:t xml:space="preserve"> weight </w:t>
      </w:r>
      <w:proofErr w:type="spellStart"/>
      <w:r w:rsidR="00DA72A4" w:rsidRPr="000237F7">
        <w:rPr>
          <w:i/>
        </w:rPr>
        <w:t>w</w:t>
      </w:r>
      <w:r w:rsidR="00DA72A4">
        <w:rPr>
          <w:vertAlign w:val="subscript"/>
        </w:rPr>
        <w:t>i</w:t>
      </w:r>
      <w:proofErr w:type="spellEnd"/>
      <w:r w:rsidR="00DA72A4">
        <w:rPr>
          <w:vertAlign w:val="subscript"/>
        </w:rPr>
        <w:t xml:space="preserve"> </w:t>
      </w:r>
      <w:ins w:id="401" w:author="Bahlai, Christie" w:date="2019-06-04T14:37:00Z">
        <w:r w:rsidR="006D2307">
          <w:rPr>
            <w:vertAlign w:val="subscript"/>
          </w:rPr>
          <w:t xml:space="preserve"> </w:t>
        </w:r>
        <w:r w:rsidR="006D2307">
          <w:t>(a measur</w:t>
        </w:r>
      </w:ins>
      <w:ins w:id="402" w:author="Bahlai, Christie" w:date="2019-06-04T14:38:00Z">
        <w:r w:rsidR="006D2307">
          <w:t>e of the relative likelihood of a break point combination, given the data and</w:t>
        </w:r>
      </w:ins>
      <w:ins w:id="403" w:author="Bahlai, Christie" w:date="2019-06-04T14:39:00Z">
        <w:r w:rsidR="006D2307">
          <w:t xml:space="preserve"> the set of break point combinations being tested) </w:t>
        </w:r>
      </w:ins>
      <w:ins w:id="404" w:author="Bahlai, Christie" w:date="2019-06-04T14:38:00Z">
        <w:r w:rsidR="006D2307">
          <w:t xml:space="preserve"> </w:t>
        </w:r>
      </w:ins>
      <w:r w:rsidR="00DA72A4">
        <w:t xml:space="preserve">for </w:t>
      </w:r>
      <w:r w:rsidR="0087290C">
        <w:t xml:space="preserve">every </w:t>
      </w:r>
      <w:r w:rsidR="00895515">
        <w:t xml:space="preserve">identified </w:t>
      </w:r>
      <w:r w:rsidR="00DA72A4">
        <w:t xml:space="preserve">break point </w:t>
      </w:r>
      <w:r w:rsidR="0087290C">
        <w:t xml:space="preserve">across all </w:t>
      </w:r>
      <w:r w:rsidR="00DA72A4">
        <w:t>combination</w:t>
      </w:r>
      <w:r w:rsidR="0087290C">
        <w:t>s</w:t>
      </w:r>
      <w:ins w:id="405" w:author="Bahlai, Christie" w:date="2019-07-01T10:32:00Z">
        <w:r w:rsidR="008C369E">
          <w:t>.</w:t>
        </w:r>
      </w:ins>
      <w:ins w:id="406" w:author="Bahlai, Christie" w:date="2019-07-01T10:35:00Z">
        <w:r w:rsidR="008C369E">
          <w:t xml:space="preserve"> Commonly used in model </w:t>
        </w:r>
      </w:ins>
      <w:ins w:id="407" w:author="Bahlai, Christie" w:date="2019-07-01T10:36:00Z">
        <w:r w:rsidR="008C369E">
          <w:t>averaging</w:t>
        </w:r>
      </w:ins>
      <w:ins w:id="408" w:author="Bahlai, Christie" w:date="2019-07-01T10:35:00Z">
        <w:r w:rsidR="008C369E">
          <w:t>,</w:t>
        </w:r>
      </w:ins>
      <w:ins w:id="409" w:author="Bahlai, Christie" w:date="2019-07-01T10:36:00Z">
        <w:r w:rsidR="008C369E">
          <w:t xml:space="preserve"> the </w:t>
        </w:r>
        <w:r w:rsidR="008C369E" w:rsidRPr="000237F7">
          <w:rPr>
            <w:i/>
          </w:rPr>
          <w:t>w</w:t>
        </w:r>
        <w:r w:rsidR="008C369E">
          <w:rPr>
            <w:vertAlign w:val="subscript"/>
          </w:rPr>
          <w:t>1</w:t>
        </w:r>
      </w:ins>
      <w:ins w:id="410" w:author="Bahlai, Christie" w:date="2019-07-01T10:37:00Z">
        <w:r w:rsidR="00757994" w:rsidRPr="00757994">
          <w:rPr>
            <w:rPrChange w:id="411" w:author="Bahlai, Christie" w:date="2019-07-01T10:38:00Z">
              <w:rPr>
                <w:vertAlign w:val="subscript"/>
              </w:rPr>
            </w:rPrChange>
          </w:rPr>
          <w:t>,</w:t>
        </w:r>
        <w:r w:rsidR="00757994">
          <w:rPr>
            <w:vertAlign w:val="subscript"/>
          </w:rPr>
          <w:t xml:space="preserve"> </w:t>
        </w:r>
      </w:ins>
      <w:ins w:id="412" w:author="Bahlai, Christie" w:date="2019-07-01T10:36:00Z">
        <w:r w:rsidR="008C369E" w:rsidRPr="000237F7">
          <w:rPr>
            <w:i/>
          </w:rPr>
          <w:t>w</w:t>
        </w:r>
      </w:ins>
      <w:ins w:id="413" w:author="Bahlai, Christie" w:date="2019-07-01T10:37:00Z">
        <w:r w:rsidR="008C369E">
          <w:rPr>
            <w:vertAlign w:val="subscript"/>
          </w:rPr>
          <w:t>2</w:t>
        </w:r>
        <w:r w:rsidR="00757994" w:rsidRPr="00757994">
          <w:rPr>
            <w:rPrChange w:id="414" w:author="Bahlai, Christie" w:date="2019-07-01T10:38:00Z">
              <w:rPr>
                <w:vertAlign w:val="subscript"/>
              </w:rPr>
            </w:rPrChange>
          </w:rPr>
          <w:t>,</w:t>
        </w:r>
      </w:ins>
      <w:ins w:id="415" w:author="Bahlai, Christie" w:date="2019-07-01T10:38:00Z">
        <w:r w:rsidR="00757994">
          <w:t>…</w:t>
        </w:r>
      </w:ins>
      <w:r w:rsidR="00DA72A4">
        <w:t xml:space="preserve"> </w:t>
      </w:r>
      <w:proofErr w:type="spellStart"/>
      <w:ins w:id="416" w:author="Bahlai, Christie" w:date="2019-07-01T10:36:00Z">
        <w:r w:rsidR="008C369E" w:rsidRPr="000237F7">
          <w:rPr>
            <w:i/>
          </w:rPr>
          <w:t>w</w:t>
        </w:r>
      </w:ins>
      <w:ins w:id="417" w:author="Bahlai, Christie" w:date="2019-07-01T10:38:00Z">
        <w:r w:rsidR="00757994">
          <w:rPr>
            <w:vertAlign w:val="subscript"/>
          </w:rPr>
          <w:t>n</w:t>
        </w:r>
      </w:ins>
      <w:proofErr w:type="spellEnd"/>
      <w:ins w:id="418" w:author="Bahlai, Christie" w:date="2019-07-01T10:36:00Z">
        <w:r w:rsidR="008C369E">
          <w:rPr>
            <w:vertAlign w:val="subscript"/>
          </w:rPr>
          <w:t xml:space="preserve"> </w:t>
        </w:r>
      </w:ins>
      <w:ins w:id="419" w:author="Bahlai, Christie" w:date="2019-07-01T10:37:00Z">
        <w:r w:rsidR="00757994" w:rsidRPr="00757994">
          <w:rPr>
            <w:rPrChange w:id="420" w:author="Bahlai, Christie" w:date="2019-07-01T10:38:00Z">
              <w:rPr>
                <w:vertAlign w:val="subscript"/>
              </w:rPr>
            </w:rPrChange>
          </w:rPr>
          <w:t xml:space="preserve"> are </w:t>
        </w:r>
        <w:r w:rsidR="00757994">
          <w:t xml:space="preserve">interpreted as the </w:t>
        </w:r>
      </w:ins>
      <w:ins w:id="421" w:author="Bahlai, Christie" w:date="2019-07-01T10:40:00Z">
        <w:r w:rsidR="00757994">
          <w:t xml:space="preserve">respective </w:t>
        </w:r>
      </w:ins>
      <w:ins w:id="422" w:author="Bahlai, Christie" w:date="2019-07-01T10:38:00Z">
        <w:r w:rsidR="00757994">
          <w:t>conditional</w:t>
        </w:r>
      </w:ins>
      <w:ins w:id="423" w:author="Bahlai, Christie" w:date="2019-07-01T10:37:00Z">
        <w:r w:rsidR="00757994">
          <w:t xml:space="preserve"> </w:t>
        </w:r>
      </w:ins>
      <w:ins w:id="424" w:author="Bahlai, Christie" w:date="2019-07-01T10:39:00Z">
        <w:r w:rsidR="00757994">
          <w:t>probabilities</w:t>
        </w:r>
      </w:ins>
      <w:ins w:id="425" w:author="Bahlai, Christie" w:date="2019-07-01T10:38:00Z">
        <w:r w:rsidR="00757994">
          <w:t xml:space="preserve"> for each model in a set of </w:t>
        </w:r>
        <w:r w:rsidR="00757994" w:rsidRPr="00757994">
          <w:rPr>
            <w:i/>
            <w:rPrChange w:id="426" w:author="Bahlai, Christie" w:date="2019-07-01T10:38:00Z">
              <w:rPr/>
            </w:rPrChange>
          </w:rPr>
          <w:t>n</w:t>
        </w:r>
        <w:r w:rsidR="00757994">
          <w:t xml:space="preserve"> models</w:t>
        </w:r>
      </w:ins>
      <w:ins w:id="427" w:author="Bahlai, Christie" w:date="2019-07-01T10:39:00Z">
        <w:r w:rsidR="00757994">
          <w:t xml:space="preserve"> </w:t>
        </w:r>
        <w:r w:rsidR="00757994">
          <w:fldChar w:fldCharType="begin"/>
        </w:r>
      </w:ins>
      <w:ins w:id="428" w:author="Bahlai, Christie" w:date="2019-07-01T10:47:00Z">
        <w:r w:rsidR="00757994">
          <w:instrText xml:space="preserve"> ADDIN ZOTERO_ITEM CSL_CITATION {"citationID":"u2dzvEQ5","properties":{"formattedCitation":"[40]","plainCitation":"[40]","noteIndex":0},"citationItems":[{"id":2215,"uris":["http://zotero.org/users/3015424/items/7MLRL8WC"],"uri":["http://zotero.org/users/3015424/items/7MLRL8WC"],"itemData":{"id":2215,"type":"article-journal","title":"AIC model selection using Akaike weights","container-title":"Psychonomic Bulletin &amp; Review","page":"192-196","volume":"11","issue":"1","abstract":"The Akaike information criterion (AIC; Akaike, 1973) is a popular method for comparing the adequacy of multiple, possibly nonnested models. Current practice in cognitive psychology is to accept a single model on the basis of only the “raw” AIC values, making it difficult to unambiguously interpret the observed AIC differences in terms of a continuous measure such as probability. Here we demonstrate that AIC values can be easily transformed to so-called Akaike weights (e.g., Akaike, 1978, 1979; Bozdogan, 1987; Burnham &amp; Anderson, 2002), which can be directly interpreted as conditional probabilities for each model. We show by example how these Akaike weights can greatly facilitate the interpretation of the results of AIC model comparison procedures.","DOI":"10.3758/BF03206482","ISSN":"1531-5320","journalAbbreviation":"Psychonomic Bulletin &amp; Review","author":[{"family":"Wagenmakers","given":"Eric-Jan"},{"family":"Farrell","given":"Simon"}],"issued":{"date-parts":[["2004",2,1]]}}}],"schema":"https://github.com/citation-style-language/schema/raw/master/csl-citation.json"} </w:instrText>
        </w:r>
      </w:ins>
      <w:r w:rsidR="00757994">
        <w:fldChar w:fldCharType="separate"/>
      </w:r>
      <w:ins w:id="429" w:author="Bahlai, Christie" w:date="2019-07-01T10:47:00Z">
        <w:r w:rsidR="00757994" w:rsidRPr="00757994">
          <w:rPr>
            <w:rFonts w:ascii="Calibri" w:hAnsi="Calibri" w:cs="Calibri"/>
            <w:rPrChange w:id="430" w:author="Bahlai, Christie" w:date="2019-07-01T10:47:00Z">
              <w:rPr/>
            </w:rPrChange>
          </w:rPr>
          <w:t>[40]</w:t>
        </w:r>
      </w:ins>
      <w:ins w:id="431" w:author="Bahlai, Christie" w:date="2019-07-01T10:39:00Z">
        <w:r w:rsidR="00757994">
          <w:fldChar w:fldCharType="end"/>
        </w:r>
      </w:ins>
      <w:ins w:id="432" w:author="Bahlai, Christie" w:date="2019-07-01T10:38:00Z">
        <w:r w:rsidR="00757994">
          <w:t xml:space="preserve">. </w:t>
        </w:r>
      </w:ins>
      <w:ins w:id="433" w:author="Bahlai, Christie" w:date="2019-07-01T10:45:00Z">
        <w:r w:rsidR="00757994">
          <w:t xml:space="preserve">Break weight (= </w:t>
        </w:r>
      </w:ins>
      <w:ins w:id="434" w:author="Bahlai, Christie" w:date="2019-07-01T11:01:00Z">
        <w:r w:rsidR="00F63325">
          <w:t xml:space="preserve">relative </w:t>
        </w:r>
      </w:ins>
      <w:ins w:id="435" w:author="Bahlai, Christie" w:date="2019-07-01T10:45:00Z">
        <w:r w:rsidR="00757994">
          <w:t>v</w:t>
        </w:r>
      </w:ins>
      <w:ins w:id="436" w:author="Bahlai, Christie" w:date="2019-07-01T10:40:00Z">
        <w:r w:rsidR="00757994">
          <w:t>ariable importance</w:t>
        </w:r>
      </w:ins>
      <w:ins w:id="437" w:author="Bahlai, Christie" w:date="2019-07-01T10:45:00Z">
        <w:r w:rsidR="00757994">
          <w:t xml:space="preserve">, </w:t>
        </w:r>
        <w:proofErr w:type="spellStart"/>
        <w:r w:rsidR="00757994" w:rsidRPr="00757994">
          <w:rPr>
            <w:i/>
            <w:rPrChange w:id="438" w:author="Bahlai, Christie" w:date="2019-07-01T10:45:00Z">
              <w:rPr/>
            </w:rPrChange>
          </w:rPr>
          <w:t>sensu</w:t>
        </w:r>
        <w:proofErr w:type="spellEnd"/>
        <w:r w:rsidR="00757994">
          <w:t xml:space="preserve"> </w:t>
        </w:r>
      </w:ins>
      <w:ins w:id="439" w:author="Bahlai, Christie" w:date="2019-07-01T10:48:00Z">
        <w:r w:rsidR="00997D87">
          <w:fldChar w:fldCharType="begin"/>
        </w:r>
        <w:r w:rsidR="00997D87">
          <w:instrText xml:space="preserve"> ADDIN ZOTERO_ITEM CSL_CITATION {"citationID":"XXJbKUaM","properties":{"formattedCitation":"[39]","plainCitation":"[39]","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ins>
      <w:r w:rsidR="00997D87">
        <w:fldChar w:fldCharType="separate"/>
      </w:r>
      <w:ins w:id="440" w:author="Bahlai, Christie" w:date="2019-07-01T10:48:00Z">
        <w:r w:rsidR="00997D87" w:rsidRPr="00997D87">
          <w:rPr>
            <w:rFonts w:ascii="Calibri" w:hAnsi="Calibri" w:cs="Calibri"/>
            <w:rPrChange w:id="441" w:author="Bahlai, Christie" w:date="2019-07-01T10:48:00Z">
              <w:rPr/>
            </w:rPrChange>
          </w:rPr>
          <w:t>[39]</w:t>
        </w:r>
        <w:r w:rsidR="00997D87">
          <w:fldChar w:fldCharType="end"/>
        </w:r>
      </w:ins>
      <w:ins w:id="442" w:author="Bahlai, Christie" w:date="2019-07-01T10:45:00Z">
        <w:r w:rsidR="00757994">
          <w:t xml:space="preserve">) </w:t>
        </w:r>
      </w:ins>
      <w:ins w:id="443" w:author="Bahlai, Christie" w:date="2019-07-01T10:43:00Z">
        <w:r w:rsidR="00757994">
          <w:t xml:space="preserve"> </w:t>
        </w:r>
      </w:ins>
      <w:ins w:id="444" w:author="Bahlai, Christie" w:date="2019-07-01T10:40:00Z">
        <w:r w:rsidR="00757994">
          <w:t>is computed as</w:t>
        </w:r>
      </w:ins>
      <w:del w:id="445" w:author="Bahlai, Christie" w:date="2019-07-01T10:41:00Z">
        <w:r w:rsidR="00DA72A4" w:rsidDel="00757994">
          <w:delText>and</w:delText>
        </w:r>
      </w:del>
      <w:r w:rsidR="00DA72A4">
        <w:t xml:space="preserve"> </w:t>
      </w:r>
      <w:ins w:id="446" w:author="Bahlai, Christie" w:date="2019-07-01T11:01:00Z">
        <w:r w:rsidR="00F63325">
          <w:t xml:space="preserve">the </w:t>
        </w:r>
      </w:ins>
      <w:r w:rsidR="00DA72A4">
        <w:t>sum</w:t>
      </w:r>
      <w:r w:rsidR="004628BA">
        <w:t xml:space="preserve"> </w:t>
      </w:r>
      <w:ins w:id="447" w:author="Bahlai, Christie" w:date="2019-07-01T10:41:00Z">
        <w:r w:rsidR="00757994">
          <w:t xml:space="preserve">of </w:t>
        </w:r>
      </w:ins>
      <w:r w:rsidR="00DA72A4">
        <w:t xml:space="preserve">the </w:t>
      </w:r>
      <w:proofErr w:type="spellStart"/>
      <w:r w:rsidR="00DA72A4">
        <w:t>Akaike</w:t>
      </w:r>
      <w:proofErr w:type="spellEnd"/>
      <w:r w:rsidR="00DA72A4">
        <w:t xml:space="preserve"> weights </w:t>
      </w:r>
      <w:r w:rsidR="0087290C">
        <w:t>for</w:t>
      </w:r>
      <w:del w:id="448" w:author="Bahlai, Christie" w:date="2019-07-01T10:46:00Z">
        <w:r w:rsidR="0087290C" w:rsidDel="00757994">
          <w:delText xml:space="preserve"> </w:delText>
        </w:r>
      </w:del>
      <w:del w:id="449" w:author="Bahlai, Christie" w:date="2019-07-01T10:42:00Z">
        <w:r w:rsidR="001C26AC" w:rsidDel="00757994">
          <w:delText>the</w:delText>
        </w:r>
        <w:r w:rsidR="0087290C" w:rsidDel="00757994">
          <w:delText xml:space="preserve"> break point </w:delText>
        </w:r>
      </w:del>
      <w:del w:id="450" w:author="Bahlai, Christie" w:date="2019-07-01T10:44:00Z">
        <w:r w:rsidR="00DA72A4" w:rsidDel="00757994">
          <w:delText>across</w:delText>
        </w:r>
      </w:del>
      <w:r w:rsidR="00DA72A4">
        <w:t xml:space="preserve"> all </w:t>
      </w:r>
      <w:del w:id="451" w:author="Bahlai, Christie" w:date="2019-07-01T10:46:00Z">
        <w:r w:rsidR="001C26AC" w:rsidDel="00757994">
          <w:delText xml:space="preserve">possible </w:delText>
        </w:r>
      </w:del>
      <w:r w:rsidR="00DA72A4">
        <w:t>break point combinations</w:t>
      </w:r>
      <w:del w:id="452" w:author="Bahlai, Christie" w:date="2019-07-01T10:44:00Z">
        <w:r w:rsidR="00553C76" w:rsidDel="00757994">
          <w:delText xml:space="preserve"> with Akaike weights &gt;0.001</w:delText>
        </w:r>
      </w:del>
      <w:ins w:id="453" w:author="Bahlai, Christie" w:date="2019-07-01T10:42:00Z">
        <w:r w:rsidR="00757994">
          <w:t>, where that break point</w:t>
        </w:r>
      </w:ins>
      <w:ins w:id="454" w:author="Bahlai, Christie" w:date="2019-07-01T10:46:00Z">
        <w:r w:rsidR="00757994">
          <w:t xml:space="preserve"> appears</w:t>
        </w:r>
      </w:ins>
      <w:r w:rsidR="00DA72A4">
        <w:t xml:space="preserve">. </w:t>
      </w:r>
      <w:r w:rsidR="00AF4219">
        <w:t>B</w:t>
      </w:r>
      <w:r w:rsidR="00804469">
        <w:t>reak point combinations with weights</w:t>
      </w:r>
      <w:r w:rsidR="00AF4219">
        <w:t xml:space="preserve"> &lt;0.001</w:t>
      </w:r>
      <w:r w:rsidR="00804469">
        <w:t xml:space="preserve"> were excluded to increase computational efficiency. </w:t>
      </w:r>
    </w:p>
    <w:p w14:paraId="24E52C58" w14:textId="36128CCA" w:rsidR="00493C01" w:rsidRPr="00DA72A4" w:rsidRDefault="004628BA" w:rsidP="004628BA">
      <w:r>
        <w:t xml:space="preserve">We selected </w:t>
      </w:r>
      <w:proofErr w:type="spellStart"/>
      <w:r>
        <w:t>AICc</w:t>
      </w:r>
      <w:proofErr w:type="spellEnd"/>
      <w:r>
        <w:t xml:space="preserve"> as our information criterion for model selection within the </w:t>
      </w:r>
      <w:del w:id="455" w:author="Bahlai, Christie" w:date="2019-07-01T10:18:00Z">
        <w:r w:rsidR="00C32614" w:rsidDel="005907DA">
          <w:delText xml:space="preserve">RSD </w:delText>
        </w:r>
      </w:del>
      <w:ins w:id="456" w:author="Bahlai, Christie" w:date="2019-07-01T10:18:00Z">
        <w:r w:rsidR="005907DA">
          <w:t>D</w:t>
        </w:r>
        <w:r w:rsidR="005907DA">
          <w:t xml:space="preserve">SD </w:t>
        </w:r>
      </w:ins>
      <w:del w:id="457" w:author="Bahlai, Christie" w:date="2019-07-01T10:55:00Z">
        <w:r w:rsidR="00C32614" w:rsidDel="00997D87">
          <w:delText>model</w:delText>
        </w:r>
        <w:r w:rsidDel="00997D87">
          <w:delText xml:space="preserve"> </w:delText>
        </w:r>
      </w:del>
      <w:ins w:id="458" w:author="Bahlai, Christie" w:date="2019-07-01T10:55:00Z">
        <w:r w:rsidR="00997D87">
          <w:t>algorithm</w:t>
        </w:r>
        <w:r w:rsidR="00997D87">
          <w:t xml:space="preserve"> </w:t>
        </w:r>
      </w:ins>
      <w:r>
        <w:t xml:space="preserve">because it </w:t>
      </w:r>
      <w:r w:rsidR="001C26AC">
        <w:t xml:space="preserve">provides </w:t>
      </w:r>
      <w:r>
        <w:t xml:space="preserve">a balance of </w:t>
      </w:r>
      <w:r w:rsidR="00E70BD0">
        <w:t xml:space="preserve">specificity </w:t>
      </w:r>
      <w:r>
        <w:t>and sensitivity</w:t>
      </w:r>
      <w:r w:rsidR="001C26AC">
        <w:t>.</w:t>
      </w:r>
      <w:r>
        <w:t xml:space="preserve"> </w:t>
      </w:r>
      <w:r w:rsidR="001C26AC">
        <w:t>H</w:t>
      </w:r>
      <w:r>
        <w:t xml:space="preserve">owever, we also completed a parallel analysis with an identical procedure using AIC as the information criterion for decision-making, which is documented in </w:t>
      </w:r>
      <w:r w:rsidR="001C26AC">
        <w:t xml:space="preserve">Appendix </w:t>
      </w:r>
      <w:r w:rsidR="006B3E8D">
        <w:t>S1</w:t>
      </w:r>
      <w:del w:id="459" w:author="Bahlai, Christie" w:date="2019-06-04T14:29:00Z">
        <w:r w:rsidR="006B3E8D" w:rsidDel="00DE197D">
          <w:delText xml:space="preserve"> </w:delText>
        </w:r>
        <w:r w:rsidR="001C26AC" w:rsidDel="00DE197D">
          <w:delText>(and not discussed again in the main text)</w:delText>
        </w:r>
      </w:del>
      <w:r>
        <w:t>.</w:t>
      </w:r>
      <w:r w:rsidR="00417B9D">
        <w:t xml:space="preserve"> </w:t>
      </w:r>
      <w:proofErr w:type="spellStart"/>
      <w:r w:rsidR="006B7574">
        <w:t>AICc</w:t>
      </w:r>
      <w:proofErr w:type="spellEnd"/>
      <w:r w:rsidR="006B7574">
        <w:t xml:space="preserve"> is a function of AIC with a correction for small sample bias, which is appropriate </w:t>
      </w:r>
      <w:r w:rsidR="001C26AC">
        <w:t xml:space="preserve">for </w:t>
      </w:r>
      <w:r w:rsidR="006B7574">
        <w:t xml:space="preserve">the sample sizes typical to contemporary population time series data </w:t>
      </w:r>
      <w:r w:rsidR="001C26AC">
        <w:t>(i.e., 15-</w:t>
      </w:r>
      <w:r w:rsidR="004009BA">
        <w:t xml:space="preserve">30 </w:t>
      </w:r>
      <w:r w:rsidR="001C26AC">
        <w:t>years</w:t>
      </w:r>
      <w:r w:rsidR="007F1C7F">
        <w:t>/</w:t>
      </w:r>
      <w:r w:rsidR="001C26AC">
        <w:t xml:space="preserve">data points) </w:t>
      </w:r>
      <w:r w:rsidR="006B7574">
        <w:t xml:space="preserve">and </w:t>
      </w:r>
      <w:r w:rsidR="006B7574">
        <w:lastRenderedPageBreak/>
        <w:t>is designed to minimize the risk of overfitting during model selection</w:t>
      </w:r>
      <w:r w:rsidR="001C26AC">
        <w:t xml:space="preserve"> </w:t>
      </w:r>
      <w:r w:rsidR="001C26AC">
        <w:fldChar w:fldCharType="begin"/>
      </w:r>
      <w:ins w:id="460" w:author="Bahlai, Christie" w:date="2019-07-01T10:47:00Z">
        <w:r w:rsidR="00757994">
          <w:instrText xml:space="preserve"> ADDIN ZOTERO_ITEM CSL_CITATION {"citationID":"9kUvnk8K","properties":{"formattedCitation":"[39]","plainCitation":"[39]","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ins>
      <w:del w:id="461" w:author="Bahlai, Christie" w:date="2019-06-04T11:39:00Z">
        <w:r w:rsidR="002C6A8E" w:rsidDel="0074777A">
          <w:delInstrText xml:space="preserve"> ADDIN ZOTERO_ITEM CSL_CITATION {"citationID":"9kUvnk8K","properties":{"formattedCitation":"[29]","plainCitation":"[29]","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delInstrText>
        </w:r>
      </w:del>
      <w:r w:rsidR="001C26AC">
        <w:fldChar w:fldCharType="separate"/>
      </w:r>
      <w:ins w:id="462" w:author="Bahlai, Christie" w:date="2019-07-01T10:47:00Z">
        <w:r w:rsidR="00757994" w:rsidRPr="00757994">
          <w:rPr>
            <w:rFonts w:ascii="Calibri" w:hAnsi="Calibri" w:cs="Calibri"/>
            <w:rPrChange w:id="463" w:author="Bahlai, Christie" w:date="2019-07-01T10:47:00Z">
              <w:rPr/>
            </w:rPrChange>
          </w:rPr>
          <w:t>[39]</w:t>
        </w:r>
      </w:ins>
      <w:del w:id="464" w:author="Bahlai, Christie" w:date="2019-06-04T11:39:00Z">
        <w:r w:rsidR="002C6A8E" w:rsidRPr="00757994" w:rsidDel="0074777A">
          <w:rPr>
            <w:rPrChange w:id="465" w:author="Bahlai, Christie" w:date="2019-07-01T10:47:00Z">
              <w:rPr>
                <w:rFonts w:ascii="Calibri" w:hAnsi="Calibri" w:cs="Calibri"/>
              </w:rPr>
            </w:rPrChange>
          </w:rPr>
          <w:delText>[29]</w:delText>
        </w:r>
      </w:del>
      <w:r w:rsidR="001C26AC">
        <w:fldChar w:fldCharType="end"/>
      </w:r>
      <w:r w:rsidR="006B7574">
        <w:t xml:space="preserve">. However, use of AIC </w:t>
      </w:r>
      <w:r w:rsidR="0094324E">
        <w:t xml:space="preserve">for </w:t>
      </w:r>
      <w:r w:rsidR="006B7574">
        <w:t xml:space="preserve">model selection may be </w:t>
      </w:r>
      <w:r w:rsidR="0094324E">
        <w:t xml:space="preserve">desirable </w:t>
      </w:r>
      <w:r w:rsidR="006B7574">
        <w:t xml:space="preserve">when increased </w:t>
      </w:r>
      <w:del w:id="466" w:author="Bahlai, Christie" w:date="2019-07-01T10:55:00Z">
        <w:r w:rsidR="006B7574" w:rsidDel="00997D87">
          <w:delText xml:space="preserve">model </w:delText>
        </w:r>
      </w:del>
      <w:ins w:id="467" w:author="Bahlai, Christie" w:date="2019-07-01T10:55:00Z">
        <w:r w:rsidR="00997D87">
          <w:t xml:space="preserve">algorithmic </w:t>
        </w:r>
      </w:ins>
      <w:r w:rsidR="006B7574">
        <w:t>sensitivity to dynamic shifts is desired.</w:t>
      </w:r>
    </w:p>
    <w:p w14:paraId="06E2E117" w14:textId="361CE620" w:rsidR="00493C01" w:rsidRDefault="00493C01" w:rsidP="00493C01">
      <w:r>
        <w:t xml:space="preserve">The </w:t>
      </w:r>
      <w:del w:id="468" w:author="Bahlai, Christie" w:date="2019-07-01T10:18:00Z">
        <w:r w:rsidR="00C32614" w:rsidDel="005907DA">
          <w:delText xml:space="preserve">RSD </w:delText>
        </w:r>
      </w:del>
      <w:ins w:id="469" w:author="Bahlai, Christie" w:date="2019-07-01T10:18:00Z">
        <w:r w:rsidR="005907DA">
          <w:t>D</w:t>
        </w:r>
        <w:r w:rsidR="005907DA">
          <w:t xml:space="preserve">SD </w:t>
        </w:r>
      </w:ins>
      <w:del w:id="470" w:author="Bahlai, Christie" w:date="2019-07-01T10:55:00Z">
        <w:r w:rsidR="00C32614" w:rsidDel="00997D87">
          <w:delText>model</w:delText>
        </w:r>
        <w:r w:rsidDel="00997D87">
          <w:delText xml:space="preserve"> </w:delText>
        </w:r>
      </w:del>
      <w:ins w:id="471" w:author="Bahlai, Christie" w:date="2019-07-01T10:55:00Z">
        <w:r w:rsidR="00997D87">
          <w:t>algorithm</w:t>
        </w:r>
        <w:r w:rsidR="00997D87">
          <w:t xml:space="preserve"> </w:t>
        </w:r>
      </w:ins>
      <w:r>
        <w:t xml:space="preserve">is implemented as a series of R functions to enable a user to quickly generate a </w:t>
      </w:r>
      <w:r w:rsidR="00417B9D">
        <w:t>list of potential break points for a population time series dataset</w:t>
      </w:r>
      <w:r>
        <w:t xml:space="preserve">. The </w:t>
      </w:r>
      <w:del w:id="472" w:author="Bahlai, Christie" w:date="2019-07-01T10:56:00Z">
        <w:r w:rsidDel="00997D87">
          <w:delText xml:space="preserve">model </w:delText>
        </w:r>
      </w:del>
      <w:ins w:id="473" w:author="Bahlai, Christie" w:date="2019-07-01T10:56:00Z">
        <w:r w:rsidR="00997D87">
          <w:t>algorithm</w:t>
        </w:r>
        <w:r w:rsidR="00997D87">
          <w:t xml:space="preserve"> </w:t>
        </w:r>
      </w:ins>
      <w:r>
        <w:t xml:space="preserve">(and all subsequent simulations and case studies) were scripted and run in R Version 3.3.3 </w:t>
      </w:r>
      <w:r>
        <w:fldChar w:fldCharType="begin"/>
      </w:r>
      <w:ins w:id="474" w:author="Bahlai, Christie" w:date="2019-07-01T10:39:00Z">
        <w:r w:rsidR="00757994">
          <w:instrText xml:space="preserve"> ADDIN ZOTERO_ITEM CSL_CITATION {"citationID":"a262g9b99h5","properties":{"formattedCitation":"[41]","plainCitation":"[41]","noteIndex":0},"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Computing","URL":"http://www.R-project.org","ISSN":"3-900051-07-0","title-short":"R: A Language and Environment for Statistical Computing 3.0.3","author":[{"literal":"R Development Core Team"}],"issued":{"date-parts":[["2017"]]}}}],"schema":"https://github.com/citation-style-language/schema/raw/master/csl-citation.json"} </w:instrText>
        </w:r>
      </w:ins>
      <w:del w:id="475" w:author="Bahlai, Christie" w:date="2019-06-04T11:39:00Z">
        <w:r w:rsidR="002C6A8E" w:rsidDel="0074777A">
          <w:delInstrText xml:space="preserve"> ADDIN ZOTERO_ITEM CSL_CITATION {"citationID":"a262g9b99h5","properties":{"formattedCitation":"[30]","plainCitation":"[30]","noteIndex":0},"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delInstrText>
        </w:r>
      </w:del>
      <w:r>
        <w:fldChar w:fldCharType="separate"/>
      </w:r>
      <w:ins w:id="476" w:author="Bahlai, Christie" w:date="2019-07-01T10:39:00Z">
        <w:r w:rsidR="00757994" w:rsidRPr="00757994">
          <w:rPr>
            <w:rFonts w:ascii="Calibri" w:hAnsi="Calibri" w:cs="Calibri"/>
            <w:rPrChange w:id="477" w:author="Bahlai, Christie" w:date="2019-07-01T10:39:00Z">
              <w:rPr/>
            </w:rPrChange>
          </w:rPr>
          <w:t>[41]</w:t>
        </w:r>
      </w:ins>
      <w:del w:id="478" w:author="Bahlai, Christie" w:date="2019-06-04T11:39:00Z">
        <w:r w:rsidR="002C6A8E" w:rsidRPr="00757994" w:rsidDel="0074777A">
          <w:rPr>
            <w:rPrChange w:id="479" w:author="Bahlai, Christie" w:date="2019-07-01T10:39:00Z">
              <w:rPr>
                <w:rFonts w:ascii="Calibri" w:hAnsi="Calibri" w:cs="Calibri"/>
              </w:rPr>
            </w:rPrChange>
          </w:rPr>
          <w:delText>[30]</w:delText>
        </w:r>
      </w:del>
      <w:r>
        <w:fldChar w:fldCharType="end"/>
      </w:r>
      <w:r>
        <w:t xml:space="preserve">. All data manipulations, analyses and figure scripts, including the complete development history, are publicly available in a </w:t>
      </w:r>
      <w:proofErr w:type="spellStart"/>
      <w:r>
        <w:t>Github</w:t>
      </w:r>
      <w:proofErr w:type="spellEnd"/>
      <w:r>
        <w:t xml:space="preserve"> repository at </w:t>
      </w:r>
      <w:hyperlink r:id="rId7" w:history="1">
        <w:r w:rsidRPr="00A43ED8">
          <w:rPr>
            <w:rStyle w:val="Hyperlink"/>
          </w:rPr>
          <w:t>https://github.com/cbahlai/monarch_regime</w:t>
        </w:r>
      </w:hyperlink>
      <w:r>
        <w:t xml:space="preserve">. We summarize the role of each function </w:t>
      </w:r>
      <w:r w:rsidR="0027575D">
        <w:t xml:space="preserve">used in the </w:t>
      </w:r>
      <w:del w:id="480" w:author="Bahlai, Christie" w:date="2019-07-01T10:56:00Z">
        <w:r w:rsidR="0027575D" w:rsidDel="00997D87">
          <w:delText>model</w:delText>
        </w:r>
        <w:r w:rsidR="00417B9D" w:rsidDel="00997D87">
          <w:delText xml:space="preserve"> </w:delText>
        </w:r>
      </w:del>
      <w:ins w:id="481" w:author="Bahlai, Christie" w:date="2019-07-01T10:56:00Z">
        <w:r w:rsidR="00997D87">
          <w:t>algorithm</w:t>
        </w:r>
        <w:r w:rsidR="00997D87">
          <w:t xml:space="preserve"> </w:t>
        </w:r>
      </w:ins>
      <w:r w:rsidR="008F7A31">
        <w:t>with</w:t>
      </w:r>
      <w:r w:rsidR="006B3E8D">
        <w:t>in Appendix S2</w:t>
      </w:r>
      <w:r>
        <w:t>.</w:t>
      </w:r>
    </w:p>
    <w:p w14:paraId="0E2AA74D" w14:textId="3C2A0B18" w:rsidR="009106F5" w:rsidRPr="007F54B8" w:rsidRDefault="009106F5" w:rsidP="00493C01">
      <w:pPr>
        <w:rPr>
          <w:b/>
        </w:rPr>
      </w:pPr>
      <w:r w:rsidRPr="007F54B8">
        <w:rPr>
          <w:b/>
        </w:rPr>
        <w:t>Results</w:t>
      </w:r>
    </w:p>
    <w:p w14:paraId="48E1EDBC" w14:textId="77777777" w:rsidR="00493C01" w:rsidRDefault="00493C01" w:rsidP="00493C01">
      <w:pPr>
        <w:rPr>
          <w:i/>
        </w:rPr>
      </w:pPr>
      <w:r w:rsidRPr="00F03FA1">
        <w:rPr>
          <w:i/>
        </w:rPr>
        <w:t>Simulation</w:t>
      </w:r>
      <w:r>
        <w:rPr>
          <w:i/>
        </w:rPr>
        <w:t xml:space="preserve"> study</w:t>
      </w:r>
    </w:p>
    <w:p w14:paraId="1E6A143C" w14:textId="18493DBE" w:rsidR="00493C01" w:rsidRDefault="00493C01" w:rsidP="00493C01">
      <w:r>
        <w:t xml:space="preserve">We conducted a series of simulations to test the accuracy </w:t>
      </w:r>
      <w:r w:rsidR="00F6528D">
        <w:t xml:space="preserve">of </w:t>
      </w:r>
      <w:r>
        <w:t xml:space="preserve">the </w:t>
      </w:r>
      <w:del w:id="482" w:author="Bahlai, Christie" w:date="2019-07-01T10:18:00Z">
        <w:r w:rsidR="00C32614" w:rsidDel="005907DA">
          <w:delText xml:space="preserve">RSD </w:delText>
        </w:r>
      </w:del>
      <w:ins w:id="483" w:author="Bahlai, Christie" w:date="2019-07-01T10:18:00Z">
        <w:r w:rsidR="005907DA">
          <w:t>D</w:t>
        </w:r>
        <w:r w:rsidR="005907DA">
          <w:t xml:space="preserve">SD </w:t>
        </w:r>
      </w:ins>
      <w:del w:id="484" w:author="Bahlai, Christie" w:date="2019-07-01T10:56:00Z">
        <w:r w:rsidR="00C32614" w:rsidDel="00997D87">
          <w:delText xml:space="preserve">model </w:delText>
        </w:r>
      </w:del>
      <w:ins w:id="485" w:author="Bahlai, Christie" w:date="2019-07-01T10:56:00Z">
        <w:r w:rsidR="00997D87">
          <w:t>algorithm</w:t>
        </w:r>
        <w:r w:rsidR="00997D87">
          <w:t xml:space="preserve"> </w:t>
        </w:r>
      </w:ins>
      <w:r>
        <w:t xml:space="preserve">under a variety of </w:t>
      </w:r>
      <w:r w:rsidR="004903CF">
        <w:t xml:space="preserve">plausible parameter spaces. </w:t>
      </w:r>
      <w:r w:rsidR="006B7574">
        <w:t>For all scenarios</w:t>
      </w:r>
      <w:r w:rsidR="0062727D">
        <w:t xml:space="preserve">, </w:t>
      </w:r>
      <w:r w:rsidR="002306B7">
        <w:t>we</w:t>
      </w:r>
      <w:r w:rsidR="00FF1C36">
        <w:t xml:space="preserve"> </w:t>
      </w:r>
      <w:r w:rsidR="006B7574">
        <w:t xml:space="preserve">fix </w:t>
      </w:r>
      <w:r w:rsidR="00CA6A06" w:rsidRPr="00591134">
        <w:rPr>
          <w:i/>
        </w:rPr>
        <w:t>N</w:t>
      </w:r>
      <w:r w:rsidR="00CA6A06">
        <w:rPr>
          <w:i/>
          <w:vertAlign w:val="subscript"/>
        </w:rPr>
        <w:t>1</w:t>
      </w:r>
      <w:r w:rsidR="00CA6A06">
        <w:t xml:space="preserve"> = 3000, and </w:t>
      </w:r>
      <w:r w:rsidR="00CA6A06" w:rsidRPr="00042E44">
        <w:rPr>
          <w:i/>
        </w:rPr>
        <w:t>K</w:t>
      </w:r>
      <w:r w:rsidR="00CA6A06">
        <w:rPr>
          <w:i/>
        </w:rPr>
        <w:t xml:space="preserve"> </w:t>
      </w:r>
      <w:r w:rsidR="00CA6A06" w:rsidRPr="00BB5C7E">
        <w:t>= 2000</w:t>
      </w:r>
      <w:r w:rsidR="006B7574">
        <w:t xml:space="preserve"> </w:t>
      </w:r>
      <w:r w:rsidR="00E213C0">
        <w:t xml:space="preserve">in </w:t>
      </w:r>
      <w:r w:rsidR="006B7574">
        <w:t>the initial conditions, as the Ricker model is most reliably fit for populations</w:t>
      </w:r>
      <w:r w:rsidR="00761009">
        <w:t xml:space="preserve"> fluctuating </w:t>
      </w:r>
      <w:r w:rsidR="006D54AC">
        <w:t xml:space="preserve">around </w:t>
      </w:r>
      <w:r w:rsidR="00761009">
        <w:t>their carrying capacity</w:t>
      </w:r>
      <w:r w:rsidR="002306B7">
        <w:t xml:space="preserve">. </w:t>
      </w:r>
      <w:r w:rsidR="00804469">
        <w:t>As the dynamic observed in a Ricker population is driven</w:t>
      </w:r>
      <w:r w:rsidR="005E6B5F">
        <w:t xml:space="preserve"> primarily</w:t>
      </w:r>
      <w:r w:rsidR="00804469">
        <w:t xml:space="preserve"> by the relationship of other parameters to </w:t>
      </w:r>
      <w:r w:rsidR="00804469" w:rsidRPr="00804469">
        <w:rPr>
          <w:i/>
        </w:rPr>
        <w:t>K</w:t>
      </w:r>
      <w:r w:rsidR="00804469">
        <w:t xml:space="preserve"> than by the absolute value of </w:t>
      </w:r>
      <w:r w:rsidR="00804469" w:rsidRPr="00804469">
        <w:rPr>
          <w:i/>
        </w:rPr>
        <w:t>K</w:t>
      </w:r>
      <w:r w:rsidR="00804469">
        <w:t xml:space="preserve"> itself, we held the starting value of </w:t>
      </w:r>
      <w:r w:rsidR="00804469" w:rsidRPr="00804469">
        <w:rPr>
          <w:i/>
        </w:rPr>
        <w:t>K</w:t>
      </w:r>
      <w:r w:rsidR="00804469">
        <w:t xml:space="preserve"> constant for all simulations.</w:t>
      </w:r>
      <w:r w:rsidR="00BB5C7E">
        <w:t xml:space="preserve"> For each set of simulations, we held </w:t>
      </w:r>
      <w:r w:rsidR="002047E8">
        <w:t>the</w:t>
      </w:r>
      <w:r w:rsidR="00BB5C7E">
        <w:t xml:space="preserve"> variables not being varied at </w:t>
      </w:r>
      <w:r w:rsidR="002047E8">
        <w:t>“</w:t>
      </w:r>
      <w:r w:rsidR="00BB5C7E">
        <w:t>base values</w:t>
      </w:r>
      <w:r w:rsidR="002047E8">
        <w:t>”</w:t>
      </w:r>
      <w:r w:rsidR="00BB5C7E">
        <w:t xml:space="preserve"> </w:t>
      </w:r>
      <w:r w:rsidR="002047E8">
        <w:t xml:space="preserve">defined as: </w:t>
      </w:r>
      <w:r w:rsidR="00BB5C7E">
        <w:t xml:space="preserve">starting value of </w:t>
      </w:r>
      <w:r w:rsidR="00BB5C7E" w:rsidRPr="00326F54">
        <w:rPr>
          <w:i/>
        </w:rPr>
        <w:t>r</w:t>
      </w:r>
      <w:r w:rsidR="00BB5C7E">
        <w:rPr>
          <w:i/>
        </w:rPr>
        <w:t xml:space="preserve"> </w:t>
      </w:r>
      <w:r w:rsidR="00BB5C7E">
        <w:t>= 2</w:t>
      </w:r>
      <w:r w:rsidR="002047E8">
        <w:t>,</w:t>
      </w:r>
      <w:r w:rsidR="00BB5C7E">
        <w:t xml:space="preserve"> change in </w:t>
      </w:r>
      <w:r w:rsidR="00BB5C7E" w:rsidRPr="00326F54">
        <w:rPr>
          <w:i/>
        </w:rPr>
        <w:t>r</w:t>
      </w:r>
      <w:r w:rsidR="00BB5C7E">
        <w:t xml:space="preserve"> = </w:t>
      </w:r>
      <w:r w:rsidR="00BB5C7E">
        <w:rPr>
          <w:rFonts w:cstheme="minorHAnsi"/>
        </w:rPr>
        <w:t>±</w:t>
      </w:r>
      <w:r w:rsidR="00BB5C7E">
        <w:t>25%</w:t>
      </w:r>
      <w:r w:rsidR="002047E8">
        <w:t>,</w:t>
      </w:r>
      <w:r w:rsidR="00BB5C7E">
        <w:t xml:space="preserve"> change in </w:t>
      </w:r>
      <w:r w:rsidR="00BB5C7E" w:rsidRPr="00326F54">
        <w:rPr>
          <w:i/>
        </w:rPr>
        <w:t>K</w:t>
      </w:r>
      <w:r w:rsidR="00BB5C7E">
        <w:t xml:space="preserve"> = </w:t>
      </w:r>
      <w:r w:rsidR="00BB5C7E">
        <w:rPr>
          <w:rFonts w:cstheme="minorHAnsi"/>
        </w:rPr>
        <w:t>±</w:t>
      </w:r>
      <w:r w:rsidR="00BB5C7E">
        <w:t>75%</w:t>
      </w:r>
      <w:r w:rsidR="002047E8">
        <w:t>,</w:t>
      </w:r>
      <w:r w:rsidR="00BB5C7E">
        <w:t xml:space="preserve"> </w:t>
      </w:r>
      <w:r w:rsidR="002047E8">
        <w:t>2%</w:t>
      </w:r>
      <w:r w:rsidR="00716B3A">
        <w:t xml:space="preserve"> noise (</w:t>
      </w:r>
      <m:oMath>
        <m:r>
          <w:rPr>
            <w:rFonts w:ascii="Cambria Math" w:hAnsi="Cambria Math"/>
          </w:rPr>
          <m:t>τ</m:t>
        </m:r>
      </m:oMath>
      <w:r w:rsidR="00716B3A">
        <w:rPr>
          <w:rFonts w:eastAsiaTheme="minorEastAsia"/>
        </w:rPr>
        <w:t>; described below)</w:t>
      </w:r>
      <w:r w:rsidR="002047E8">
        <w:t xml:space="preserve">, with </w:t>
      </w:r>
      <w:r w:rsidR="00BB5C7E">
        <w:t xml:space="preserve">time series length </w:t>
      </w:r>
      <w:r w:rsidR="002047E8">
        <w:t>of</w:t>
      </w:r>
      <w:r w:rsidR="00BB5C7E">
        <w:t xml:space="preserve"> 20 years.</w:t>
      </w:r>
      <w:r w:rsidR="003F728A">
        <w:t xml:space="preserve"> </w:t>
      </w:r>
      <w:r w:rsidR="00761009">
        <w:t>We examined the effect of the size of</w:t>
      </w:r>
      <w:r w:rsidR="00222C43">
        <w:t xml:space="preserve"> initial</w:t>
      </w:r>
      <w:r w:rsidR="00761009">
        <w:t xml:space="preserve"> </w:t>
      </w:r>
      <w:r w:rsidR="00761009" w:rsidRPr="000237F7">
        <w:rPr>
          <w:i/>
        </w:rPr>
        <w:t xml:space="preserve">r </w:t>
      </w:r>
      <w:r w:rsidR="00761009">
        <w:t xml:space="preserve">on </w:t>
      </w:r>
      <w:del w:id="486" w:author="Bahlai, Christie" w:date="2019-07-01T10:56:00Z">
        <w:r w:rsidR="00761009" w:rsidDel="00997D87">
          <w:delText xml:space="preserve">model </w:delText>
        </w:r>
      </w:del>
      <w:ins w:id="487" w:author="Bahlai, Christie" w:date="2019-07-01T10:56:00Z">
        <w:r w:rsidR="00997D87">
          <w:t>algorithm</w:t>
        </w:r>
        <w:r w:rsidR="00997D87">
          <w:t xml:space="preserve"> </w:t>
        </w:r>
      </w:ins>
      <w:r w:rsidR="00761009">
        <w:t xml:space="preserve">performance by creating scenarios with different starting values of </w:t>
      </w:r>
      <w:r w:rsidR="00761009" w:rsidRPr="000237F7">
        <w:rPr>
          <w:i/>
        </w:rPr>
        <w:t>r</w:t>
      </w:r>
      <w:r w:rsidR="00761009">
        <w:t xml:space="preserve"> </w:t>
      </w:r>
      <w:r w:rsidR="00716B3A">
        <w:t xml:space="preserve">= </w:t>
      </w:r>
      <w:r w:rsidR="00761009">
        <w:t>0.5,</w:t>
      </w:r>
      <w:r w:rsidR="00716B3A">
        <w:t xml:space="preserve"> 1,</w:t>
      </w:r>
      <w:r w:rsidR="00761009">
        <w:t xml:space="preserve"> 1.5, 2. </w:t>
      </w:r>
      <w:r w:rsidR="003F728A">
        <w:t xml:space="preserve"> For each value of</w:t>
      </w:r>
      <w:r w:rsidR="00117610">
        <w:t xml:space="preserve"> initial</w:t>
      </w:r>
      <w:r w:rsidR="003F728A">
        <w:t xml:space="preserve"> </w:t>
      </w:r>
      <w:r w:rsidR="003F728A" w:rsidRPr="00DC13D1">
        <w:rPr>
          <w:i/>
        </w:rPr>
        <w:t>r</w:t>
      </w:r>
      <w:r w:rsidR="003F728A">
        <w:t>, w</w:t>
      </w:r>
      <w:r w:rsidR="00F6528D">
        <w:t>e</w:t>
      </w:r>
      <w:r w:rsidR="002306B7">
        <w:t xml:space="preserve"> </w:t>
      </w:r>
      <w:r w:rsidR="00F6528D">
        <w:t>modified</w:t>
      </w:r>
      <w:r w:rsidR="00222C43">
        <w:t xml:space="preserve"> the percent change in</w:t>
      </w:r>
      <w:r w:rsidR="00F6528D">
        <w:t xml:space="preserve"> </w:t>
      </w:r>
      <w:proofErr w:type="spellStart"/>
      <w:r w:rsidR="00F6528D" w:rsidRPr="00042E44">
        <w:rPr>
          <w:i/>
        </w:rPr>
        <w:t>r</w:t>
      </w:r>
      <w:r w:rsidR="00F6528D">
        <w:t xml:space="preserve"> </w:t>
      </w:r>
      <w:r w:rsidR="00117610">
        <w:t>at</w:t>
      </w:r>
      <w:proofErr w:type="spellEnd"/>
      <w:r w:rsidR="00117610">
        <w:t xml:space="preserve"> break points </w:t>
      </w:r>
      <w:r w:rsidR="00F6528D">
        <w:t>from the starting values (</w:t>
      </w:r>
      <w:r w:rsidR="00117610">
        <w:rPr>
          <w:rFonts w:cstheme="minorHAnsi"/>
        </w:rPr>
        <w:t xml:space="preserve">± </w:t>
      </w:r>
      <w:r w:rsidR="00F32CAD">
        <w:t>no change</w:t>
      </w:r>
      <w:r w:rsidR="00F6528D">
        <w:t>, 10%</w:t>
      </w:r>
      <w:r w:rsidR="00DA72A4">
        <w:t>, 25%, 50%</w:t>
      </w:r>
      <w:r w:rsidR="00F6528D">
        <w:t>,</w:t>
      </w:r>
      <w:r w:rsidR="00DA72A4">
        <w:t xml:space="preserve"> 75</w:t>
      </w:r>
      <w:r w:rsidR="00F6528D">
        <w:t>%)</w:t>
      </w:r>
      <w:r w:rsidR="00BB5C7E">
        <w:t xml:space="preserve"> while holding </w:t>
      </w:r>
      <w:r w:rsidR="00117610">
        <w:t>all other parameters at base values</w:t>
      </w:r>
      <w:r w:rsidR="00222C43">
        <w:t xml:space="preserve">. We then ran a set of simulations </w:t>
      </w:r>
      <w:r w:rsidR="00117610">
        <w:t>examining the percent change in</w:t>
      </w:r>
      <w:r w:rsidR="00BB5C7E">
        <w:t xml:space="preserve"> K </w:t>
      </w:r>
      <w:r w:rsidR="00117610">
        <w:t xml:space="preserve">at break points from its starting </w:t>
      </w:r>
      <w:r w:rsidR="00BB5C7E">
        <w:t>value (</w:t>
      </w:r>
      <w:r w:rsidR="00117610">
        <w:rPr>
          <w:rFonts w:cstheme="minorHAnsi"/>
        </w:rPr>
        <w:t xml:space="preserve">± </w:t>
      </w:r>
      <w:r w:rsidR="00BB5C7E">
        <w:t>no change, 10%, 25%, 50%, 75%</w:t>
      </w:r>
      <w:r w:rsidR="00700FB5">
        <w:t>)</w:t>
      </w:r>
      <w:r w:rsidR="00BB5C7E">
        <w:t xml:space="preserve"> </w:t>
      </w:r>
      <w:r w:rsidR="00F6528D">
        <w:t>while holding all other parameters</w:t>
      </w:r>
      <w:r w:rsidR="00716B3A">
        <w:t xml:space="preserve"> (including </w:t>
      </w:r>
      <w:r w:rsidR="00716B3A" w:rsidRPr="00DC13D1">
        <w:rPr>
          <w:i/>
        </w:rPr>
        <w:t>r</w:t>
      </w:r>
      <w:r w:rsidR="00716B3A">
        <w:t>)</w:t>
      </w:r>
      <w:r w:rsidR="00F6528D">
        <w:t xml:space="preserve"> </w:t>
      </w:r>
      <w:r w:rsidR="00117610">
        <w:t xml:space="preserve">at base values. This lead to </w:t>
      </w:r>
      <w:r w:rsidR="00700FB5">
        <w:t xml:space="preserve">a total of 40 scenarios (four starting values of </w:t>
      </w:r>
      <w:r w:rsidR="00700FB5" w:rsidRPr="00DC13D1">
        <w:rPr>
          <w:i/>
        </w:rPr>
        <w:t>r</w:t>
      </w:r>
      <w:r w:rsidR="00700FB5">
        <w:t xml:space="preserve"> </w:t>
      </w:r>
      <w:r w:rsidR="00117610">
        <w:t>with</w:t>
      </w:r>
      <w:r w:rsidR="00700FB5">
        <w:t xml:space="preserve"> five </w:t>
      </w:r>
      <w:r w:rsidR="00117610">
        <w:t>percent</w:t>
      </w:r>
      <w:r w:rsidR="00700FB5">
        <w:t xml:space="preserve"> changes in </w:t>
      </w:r>
      <w:r w:rsidR="00700FB5" w:rsidRPr="00DC13D1">
        <w:rPr>
          <w:i/>
        </w:rPr>
        <w:t>r</w:t>
      </w:r>
      <w:r w:rsidR="00700FB5">
        <w:t xml:space="preserve"> </w:t>
      </w:r>
      <w:r w:rsidR="00117610">
        <w:t>and</w:t>
      </w:r>
      <w:r w:rsidR="00700FB5">
        <w:t xml:space="preserve"> five percent changes in </w:t>
      </w:r>
      <w:r w:rsidR="00700FB5" w:rsidRPr="00DC13D1">
        <w:rPr>
          <w:i/>
        </w:rPr>
        <w:t>K</w:t>
      </w:r>
      <w:r w:rsidR="00700FB5">
        <w:t>)</w:t>
      </w:r>
      <w:r w:rsidR="00F6528D">
        <w:t xml:space="preserve">. </w:t>
      </w:r>
      <w:r w:rsidR="0062727D">
        <w:t>We</w:t>
      </w:r>
      <w:r w:rsidR="00700FB5">
        <w:t xml:space="preserve"> </w:t>
      </w:r>
      <w:r w:rsidR="00117610">
        <w:t>further</w:t>
      </w:r>
      <w:r w:rsidR="0062727D">
        <w:t xml:space="preserve"> evaluated how the magnitude of </w:t>
      </w:r>
      <w:r w:rsidR="00400E52">
        <w:t>stochasticity</w:t>
      </w:r>
      <w:r w:rsidR="0062727D">
        <w:t xml:space="preserve"> in the system (as measured by the</w:t>
      </w:r>
      <w:r>
        <w:t xml:space="preserve"> error </w:t>
      </w:r>
      <w:proofErr w:type="gramStart"/>
      <w:r w:rsidR="0062727D">
        <w:t>term</w:t>
      </w:r>
      <w: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62727D">
        <w:t>) influenced</w:t>
      </w:r>
      <w:del w:id="488" w:author="Bahlai, Christie" w:date="2019-07-01T10:56:00Z">
        <w:r w:rsidR="0062727D" w:rsidDel="00997D87">
          <w:delText xml:space="preserve"> model</w:delText>
        </w:r>
      </w:del>
      <w:ins w:id="489" w:author="Bahlai, Christie" w:date="2019-07-01T10:56:00Z">
        <w:r w:rsidR="00997D87">
          <w:t xml:space="preserve"> algorithm</w:t>
        </w:r>
      </w:ins>
      <w:r w:rsidR="0062727D">
        <w:t xml:space="preserve"> performance</w:t>
      </w:r>
      <w:r w:rsidR="00263647">
        <w:t xml:space="preserve">. For </w:t>
      </w:r>
      <w:r w:rsidR="00400E52">
        <w:t>generalizability of our simulation results</w:t>
      </w:r>
      <w:r w:rsidR="00263647">
        <w:t xml:space="preserve">, </w:t>
      </w:r>
      <w:r w:rsidR="00400E52">
        <w:t xml:space="preserve">we </w:t>
      </w:r>
      <w:r w:rsidR="00263647">
        <w:t xml:space="preserve">simulated </w:t>
      </w:r>
      <w:r w:rsidR="00400E52">
        <w:t xml:space="preserve">error </w:t>
      </w:r>
      <w:r w:rsidR="00263647">
        <w:t>as a percentage of the</w:t>
      </w:r>
      <w:r w:rsidR="00400E52">
        <w:t xml:space="preserve"> mean</w:t>
      </w:r>
      <w:r w:rsidR="00263647">
        <w:t xml:space="preserve"> population </w:t>
      </w:r>
      <w:r w:rsidR="00400E52">
        <w:t>size</w:t>
      </w:r>
      <w:r w:rsidR="00263647">
        <w:t>, rather than a</w:t>
      </w:r>
      <w:r w:rsidR="00400E52">
        <w:t>s</w:t>
      </w:r>
      <w:r w:rsidR="00263647">
        <w:t xml:space="preserve"> absolute value</w:t>
      </w:r>
      <w:r w:rsidR="00400E52">
        <w:t xml:space="preserve"> (</w:t>
      </w:r>
      <w:r w:rsidR="00DA6067">
        <w:t xml:space="preserve">as </w:t>
      </w:r>
      <w:r w:rsidR="00400E52">
        <w:t>described in the model above</w:t>
      </w:r>
      <w:r w:rsidR="00501FBD">
        <w:t xml:space="preserve"> that we used for fitting the </w:t>
      </w:r>
      <w:del w:id="490" w:author="Bahlai, Christie" w:date="2019-07-01T10:19:00Z">
        <w:r w:rsidR="00501FBD" w:rsidDel="005907DA">
          <w:delText>RSD</w:delText>
        </w:r>
      </w:del>
      <w:ins w:id="491" w:author="Bahlai, Christie" w:date="2019-07-01T10:19:00Z">
        <w:r w:rsidR="005907DA">
          <w:t>D</w:t>
        </w:r>
        <w:r w:rsidR="005907DA">
          <w:t>SD</w:t>
        </w:r>
      </w:ins>
      <w:r w:rsidR="00400E52">
        <w:t>)</w:t>
      </w:r>
      <w:r w:rsidR="00263647">
        <w:t xml:space="preserve">. </w:t>
      </w:r>
      <w:r>
        <w:t xml:space="preserve">For </w:t>
      </w:r>
      <w:r w:rsidR="00400E52">
        <w:t>each annual population size in the simulated dataset</w:t>
      </w:r>
      <w:r>
        <w:t>, a random value was selected from a normal curve of mean 0 and standard deviation of</w:t>
      </w:r>
      <w:r w:rsidR="00DA72A4">
        <w:t xml:space="preserve"> </w:t>
      </w:r>
      <m:oMath>
        <m:r>
          <w:rPr>
            <w:rFonts w:ascii="Cambria Math" w:hAnsi="Cambria Math"/>
          </w:rPr>
          <m:t>τ</m:t>
        </m:r>
        <m:r>
          <w:rPr>
            <w:rFonts w:ascii="Cambria Math" w:hAnsi="Cambria Math" w:cs="Times New Roman"/>
            <w:sz w:val="24"/>
            <w:szCs w:val="24"/>
          </w:rPr>
          <m:t xml:space="preserve"> </m:t>
        </m:r>
      </m:oMath>
      <w:r w:rsidR="007D571F">
        <w:rPr>
          <w:rFonts w:eastAsiaTheme="minorEastAsia"/>
          <w:sz w:val="24"/>
          <w:szCs w:val="24"/>
        </w:rPr>
        <w:t xml:space="preserve">(where </w:t>
      </w:r>
      <m:oMath>
        <m:r>
          <w:rPr>
            <w:rFonts w:ascii="Cambria Math" w:hAnsi="Cambria Math"/>
          </w:rPr>
          <m:t>τ</m:t>
        </m:r>
      </m:oMath>
      <w:r w:rsidR="007D571F" w:rsidRPr="007045F9" w:rsidDel="00786E52">
        <w:rPr>
          <w:i/>
        </w:rPr>
        <w:t xml:space="preserve"> </w:t>
      </w:r>
      <w:r w:rsidR="007D571F">
        <w:t>= 1</w:t>
      </w:r>
      <w:r w:rsidR="00DA72A4">
        <w:t>%</w:t>
      </w:r>
      <w:r w:rsidR="007D571F">
        <w:t xml:space="preserve">, </w:t>
      </w:r>
      <w:r w:rsidR="00DA72A4">
        <w:t xml:space="preserve">2%, </w:t>
      </w:r>
      <w:r w:rsidR="007D571F">
        <w:t>5</w:t>
      </w:r>
      <w:r w:rsidR="00DA72A4">
        <w:t>%</w:t>
      </w:r>
      <w:r w:rsidR="007D571F">
        <w:t xml:space="preserve">, 10%, </w:t>
      </w:r>
      <w:r w:rsidR="00DA72A4">
        <w:t>15%</w:t>
      </w:r>
      <w:r w:rsidR="007D571F">
        <w:t>)</w:t>
      </w:r>
      <w:r w:rsidR="00786E52">
        <w:t xml:space="preserve"> </w:t>
      </w:r>
      <w:r w:rsidR="00B47301">
        <w:t>and multiplied by the expected population size generated from the deterministic portion of the model</w:t>
      </w:r>
      <w:r w:rsidR="00117610">
        <w:t>.</w:t>
      </w:r>
      <w:r w:rsidR="00700FB5">
        <w:t xml:space="preserve"> </w:t>
      </w:r>
      <w:r w:rsidR="00117610">
        <w:t>We ran these simulations</w:t>
      </w:r>
      <w:r w:rsidR="00700FB5">
        <w:t xml:space="preserve"> </w:t>
      </w:r>
      <w:r w:rsidR="00117610">
        <w:t>with all noise</w:t>
      </w:r>
      <w:r w:rsidR="00B1554A">
        <w:t xml:space="preserve"> (</w:t>
      </w:r>
      <m:oMath>
        <m:r>
          <w:rPr>
            <w:rFonts w:ascii="Cambria Math" w:hAnsi="Cambria Math"/>
          </w:rPr>
          <m:t>τ</m:t>
        </m:r>
      </m:oMath>
      <w:r w:rsidR="00B1554A">
        <w:rPr>
          <w:rFonts w:eastAsiaTheme="minorEastAsia"/>
        </w:rPr>
        <w:t>)</w:t>
      </w:r>
      <w:r w:rsidR="00117610">
        <w:t xml:space="preserve"> levels</w:t>
      </w:r>
      <w:r w:rsidR="00700FB5">
        <w:t xml:space="preserve"> across all </w:t>
      </w:r>
      <w:r w:rsidR="00117610">
        <w:t>percent</w:t>
      </w:r>
      <w:r w:rsidR="00700FB5">
        <w:t xml:space="preserve"> change values for </w:t>
      </w:r>
      <w:r w:rsidR="00700FB5" w:rsidRPr="00DC13D1">
        <w:rPr>
          <w:i/>
        </w:rPr>
        <w:t>r</w:t>
      </w:r>
      <w:r w:rsidR="00700FB5">
        <w:t xml:space="preserve"> and </w:t>
      </w:r>
      <w:r w:rsidR="00700FB5" w:rsidRPr="00DC13D1">
        <w:rPr>
          <w:i/>
        </w:rPr>
        <w:t>K</w:t>
      </w:r>
      <w:r w:rsidR="00117610">
        <w:t xml:space="preserve"> (with other parameters held at base values)</w:t>
      </w:r>
      <w:r w:rsidR="00700FB5">
        <w:t xml:space="preserve"> for a total of </w:t>
      </w:r>
      <w:r w:rsidR="00117610">
        <w:t xml:space="preserve">additional </w:t>
      </w:r>
      <w:r w:rsidR="00700FB5">
        <w:t>50 scenarios (</w:t>
      </w:r>
      <w:r w:rsidR="00117610">
        <w:t>five</w:t>
      </w:r>
      <w:r w:rsidR="00700FB5">
        <w:t xml:space="preserve"> percent noise values </w:t>
      </w:r>
      <w:r w:rsidR="00117610">
        <w:t xml:space="preserve">with five percent changes in </w:t>
      </w:r>
      <w:r w:rsidR="00117610" w:rsidRPr="007529B4">
        <w:rPr>
          <w:i/>
        </w:rPr>
        <w:t>r</w:t>
      </w:r>
      <w:r w:rsidR="00117610">
        <w:t xml:space="preserve"> and five percent changes in </w:t>
      </w:r>
      <w:r w:rsidR="00117610" w:rsidRPr="007529B4">
        <w:rPr>
          <w:i/>
        </w:rPr>
        <w:t>K</w:t>
      </w:r>
      <w:r w:rsidR="00700FB5">
        <w:t>). Finally,</w:t>
      </w:r>
      <w:r w:rsidR="00117610">
        <w:t xml:space="preserve"> </w:t>
      </w:r>
      <w:r w:rsidR="00700FB5">
        <w:t xml:space="preserve">we also tested the impact of time series length by modifying the length of the simulated time series at five-year intervals over a range from 15 – 30 years </w:t>
      </w:r>
      <w:r w:rsidR="00117610">
        <w:t>(</w:t>
      </w:r>
      <w:r w:rsidR="00700FB5">
        <w:t>as the number of break point allows) while holding all other parameters constant</w:t>
      </w:r>
      <w:r w:rsidR="001E53E2">
        <w:t>, for four additional scenarios</w:t>
      </w:r>
      <w:r w:rsidR="00700FB5">
        <w:t>.</w:t>
      </w:r>
      <w:r w:rsidR="00B47301">
        <w:t xml:space="preserve"> </w:t>
      </w:r>
      <w:r w:rsidR="007370A4">
        <w:t xml:space="preserve">We generated </w:t>
      </w:r>
      <w:r w:rsidR="00DA72A4">
        <w:t xml:space="preserve">250 </w:t>
      </w:r>
      <w:r>
        <w:t>simulated data</w:t>
      </w:r>
      <w:r w:rsidR="00EF1B98">
        <w:t xml:space="preserve">sets </w:t>
      </w:r>
      <w:r w:rsidR="007370A4">
        <w:t xml:space="preserve">for each of the </w:t>
      </w:r>
      <w:r w:rsidR="00700FB5">
        <w:t>94</w:t>
      </w:r>
      <w:r w:rsidR="00177E86">
        <w:t xml:space="preserve"> possible </w:t>
      </w:r>
      <w:r w:rsidR="007370A4">
        <w:t xml:space="preserve">scenarios assuming </w:t>
      </w:r>
      <w:r w:rsidR="00EF1B98">
        <w:t xml:space="preserve">breakpoint combinations </w:t>
      </w:r>
      <w:r>
        <w:t>with 0, 1, 2 and 3</w:t>
      </w:r>
      <w:r w:rsidR="007370A4">
        <w:t xml:space="preserve"> breaks</w:t>
      </w:r>
      <w:r w:rsidR="00B1554A">
        <w:t xml:space="preserve">. Break point locations </w:t>
      </w:r>
      <w:r w:rsidR="00761009">
        <w:t>were randomly selected from within the set of possible time points</w:t>
      </w:r>
      <w:r>
        <w:t xml:space="preserve">. </w:t>
      </w:r>
      <w:r w:rsidR="004E1275">
        <w:t xml:space="preserve">In total, we generated </w:t>
      </w:r>
      <w:r w:rsidR="000E0392">
        <w:t>93</w:t>
      </w:r>
      <w:r w:rsidR="00364F78">
        <w:t xml:space="preserve">,572 </w:t>
      </w:r>
      <w:r w:rsidR="004E1275">
        <w:t xml:space="preserve">data sets that we examined with our </w:t>
      </w:r>
      <w:del w:id="492" w:author="Bahlai, Christie" w:date="2019-07-01T10:19:00Z">
        <w:r w:rsidR="004E1275" w:rsidDel="005907DA">
          <w:delText xml:space="preserve">RSD </w:delText>
        </w:r>
      </w:del>
      <w:ins w:id="493" w:author="Bahlai, Christie" w:date="2019-07-01T10:19:00Z">
        <w:r w:rsidR="005907DA">
          <w:t>D</w:t>
        </w:r>
        <w:r w:rsidR="005907DA">
          <w:t xml:space="preserve">SD </w:t>
        </w:r>
      </w:ins>
      <w:del w:id="494" w:author="Bahlai, Christie" w:date="2019-07-01T10:57:00Z">
        <w:r w:rsidR="004E1275" w:rsidDel="00997D87">
          <w:delText>model</w:delText>
        </w:r>
      </w:del>
      <w:ins w:id="495" w:author="Bahlai, Christie" w:date="2019-07-01T10:57:00Z">
        <w:r w:rsidR="00997D87">
          <w:t>algorithm</w:t>
        </w:r>
      </w:ins>
      <w:r w:rsidR="0043659E">
        <w:t>.</w:t>
      </w:r>
      <w:r w:rsidR="003F728A">
        <w:t xml:space="preserve"> (</w:t>
      </w:r>
      <w:r w:rsidR="0043659E">
        <w:t xml:space="preserve">Note that </w:t>
      </w:r>
      <w:r w:rsidR="003F728A">
        <w:t>94,000</w:t>
      </w:r>
      <w:r w:rsidR="0043659E">
        <w:t xml:space="preserve"> </w:t>
      </w:r>
      <w:r w:rsidR="003A33D5">
        <w:t>simulations</w:t>
      </w:r>
      <w:r w:rsidR="003F728A">
        <w:t xml:space="preserve"> were </w:t>
      </w:r>
      <w:r w:rsidR="003A33D5">
        <w:t xml:space="preserve">run </w:t>
      </w:r>
      <w:r w:rsidR="003F728A">
        <w:t>but simulations for higher numbers of break points in shorter time series occasionally failed</w:t>
      </w:r>
      <w:r w:rsidR="00B1554A">
        <w:t xml:space="preserve">; </w:t>
      </w:r>
      <w:r w:rsidR="0043659E">
        <w:t>results for such combinations are not presented</w:t>
      </w:r>
      <w:r w:rsidR="003F728A">
        <w:t>).</w:t>
      </w:r>
    </w:p>
    <w:p w14:paraId="4A7C3025" w14:textId="737E90E1" w:rsidR="00312392" w:rsidRDefault="00312392" w:rsidP="00493C01">
      <w:r>
        <w:lastRenderedPageBreak/>
        <w:t xml:space="preserve">We </w:t>
      </w:r>
      <w:r w:rsidR="00C25022">
        <w:t xml:space="preserve">evaluated </w:t>
      </w:r>
      <w:r>
        <w:t xml:space="preserve">the </w:t>
      </w:r>
      <w:del w:id="496" w:author="Bahlai, Christie" w:date="2019-07-01T10:19:00Z">
        <w:r w:rsidR="00C32614" w:rsidDel="005907DA">
          <w:delText xml:space="preserve">RSD </w:delText>
        </w:r>
      </w:del>
      <w:ins w:id="497" w:author="Bahlai, Christie" w:date="2019-07-01T10:19:00Z">
        <w:r w:rsidR="005907DA">
          <w:t>D</w:t>
        </w:r>
        <w:r w:rsidR="005907DA">
          <w:t xml:space="preserve">SD </w:t>
        </w:r>
      </w:ins>
      <w:del w:id="498" w:author="Bahlai, Christie" w:date="2019-07-01T10:57:00Z">
        <w:r w:rsidR="00C32614" w:rsidDel="00997D87">
          <w:delText xml:space="preserve">model’s </w:delText>
        </w:r>
      </w:del>
      <w:ins w:id="499" w:author="Bahlai, Christie" w:date="2019-07-01T10:57:00Z">
        <w:r w:rsidR="00997D87">
          <w:t>algorithm</w:t>
        </w:r>
        <w:r w:rsidR="00997D87">
          <w:t xml:space="preserve">’s </w:t>
        </w:r>
      </w:ins>
      <w:r>
        <w:t>performance</w:t>
      </w:r>
      <w:r w:rsidR="001301A4">
        <w:t xml:space="preserve"> for all test scenarios </w:t>
      </w:r>
      <w:r w:rsidR="008E67BE">
        <w:t xml:space="preserve">by </w:t>
      </w:r>
      <w:r w:rsidR="00BC706E">
        <w:t xml:space="preserve">examining </w:t>
      </w:r>
      <w:r w:rsidR="008E67BE">
        <w:t xml:space="preserve">its ability to identify </w:t>
      </w:r>
      <w:r w:rsidR="00BC706E">
        <w:t>the true</w:t>
      </w:r>
      <w:r w:rsidR="008E67BE">
        <w:t xml:space="preserve"> break point</w:t>
      </w:r>
      <w:r w:rsidR="00BC706E">
        <w:t>s</w:t>
      </w:r>
      <w:r w:rsidR="008E67BE">
        <w:t xml:space="preserve"> within the </w:t>
      </w:r>
      <w:r w:rsidR="001301A4">
        <w:t xml:space="preserve">set of </w:t>
      </w:r>
      <w:r w:rsidR="001973A2">
        <w:t xml:space="preserve">the best fitting </w:t>
      </w:r>
      <w:r w:rsidR="001301A4">
        <w:t>break point combinations</w:t>
      </w:r>
      <w:r w:rsidR="00557DB0">
        <w:t xml:space="preserve"> (i.e. the top ranked break point combination and those </w:t>
      </w:r>
      <w:r w:rsidR="00772675">
        <w:t xml:space="preserve">break point combinations whose </w:t>
      </w:r>
      <w:proofErr w:type="spellStart"/>
      <w:r w:rsidR="00772675">
        <w:t>AICc</w:t>
      </w:r>
      <w:proofErr w:type="spellEnd"/>
      <w:r w:rsidR="00772675">
        <w:t xml:space="preserve"> values fell within two units of the top ranked)</w:t>
      </w:r>
      <w:r>
        <w:t xml:space="preserve">. </w:t>
      </w:r>
      <w:r w:rsidR="001301A4">
        <w:t xml:space="preserve">We also examined the performance of the break-point weighting tool </w:t>
      </w:r>
      <w:r w:rsidR="00BC706E">
        <w:t>by calculating the</w:t>
      </w:r>
      <w:r w:rsidR="001301A4">
        <w:t xml:space="preserve"> average weightings of</w:t>
      </w:r>
      <w:r w:rsidR="009F4A1A">
        <w:t xml:space="preserve"> all</w:t>
      </w:r>
      <w:r w:rsidR="001301A4">
        <w:t xml:space="preserve"> </w:t>
      </w:r>
      <w:r w:rsidR="00761009">
        <w:t xml:space="preserve">true </w:t>
      </w:r>
      <w:r w:rsidR="001301A4">
        <w:t>and erroneous break points</w:t>
      </w:r>
      <w:r w:rsidR="004049B6">
        <w:t xml:space="preserve"> </w:t>
      </w:r>
      <w:r w:rsidR="009F4A1A">
        <w:t xml:space="preserve">identified in the top performing model(s) </w:t>
      </w:r>
      <w:r w:rsidR="004049B6">
        <w:t>across all runs of a given scenario</w:t>
      </w:r>
      <w:r w:rsidR="001301A4">
        <w:t>.</w:t>
      </w:r>
    </w:p>
    <w:p w14:paraId="6697162A" w14:textId="16CE7FAD" w:rsidR="00493C01" w:rsidRDefault="00B853B2" w:rsidP="00493C01">
      <w:r>
        <w:t xml:space="preserve">The </w:t>
      </w:r>
      <w:r w:rsidR="006915CD">
        <w:t xml:space="preserve">scenario with the correct </w:t>
      </w:r>
      <w:r>
        <w:t>number of breaks and their locations</w:t>
      </w:r>
      <w:r w:rsidR="00075BF1">
        <w:t xml:space="preserve"> w</w:t>
      </w:r>
      <w:r w:rsidR="003B2DF9">
        <w:t>as</w:t>
      </w:r>
      <w:r w:rsidR="00075BF1">
        <w:t xml:space="preserve"> detected within the </w:t>
      </w:r>
      <w:r>
        <w:t xml:space="preserve">top </w:t>
      </w:r>
      <w:r w:rsidR="00BC62D0">
        <w:t>performing break</w:t>
      </w:r>
      <w:r w:rsidR="00075BF1">
        <w:t xml:space="preserve"> point combination sets with &gt;70% accuracy under nearly all parameterization</w:t>
      </w:r>
      <w:r w:rsidR="00BC706E">
        <w:t>s</w:t>
      </w:r>
      <w:r w:rsidR="00075BF1">
        <w:t xml:space="preserve"> </w:t>
      </w:r>
      <w:r w:rsidR="00493C01">
        <w:t xml:space="preserve">(Fig. </w:t>
      </w:r>
      <w:r w:rsidR="00977866">
        <w:t>1</w:t>
      </w:r>
      <w:r w:rsidR="00950939">
        <w:t>).</w:t>
      </w:r>
      <w:r w:rsidR="00075BF1">
        <w:t xml:space="preserve"> </w:t>
      </w:r>
      <w:r w:rsidR="00657F11">
        <w:t xml:space="preserve">The </w:t>
      </w:r>
      <w:r w:rsidR="00B321C6">
        <w:t>accuracy was</w:t>
      </w:r>
      <w:r w:rsidR="007413B7">
        <w:t xml:space="preserve"> generally</w:t>
      </w:r>
      <w:r w:rsidR="00B321C6">
        <w:t xml:space="preserve"> lowest in time series with three break points</w:t>
      </w:r>
      <w:r w:rsidR="004759DD">
        <w:t xml:space="preserve"> but above 70% </w:t>
      </w:r>
      <w:r w:rsidR="007413B7">
        <w:t>for most scenarios</w:t>
      </w:r>
      <w:r w:rsidR="00B321C6">
        <w:t xml:space="preserve">. </w:t>
      </w:r>
      <w:r w:rsidR="00C01703">
        <w:t xml:space="preserve">These results </w:t>
      </w:r>
      <w:r w:rsidR="00075BF1">
        <w:t xml:space="preserve">remained roughly consistent </w:t>
      </w:r>
      <w:r w:rsidR="00C01703">
        <w:t>regardless of the value of the variance (</w:t>
      </w:r>
      <w:r w:rsidR="00CA2C6A">
        <w:rPr>
          <w:rFonts w:cstheme="minorHAnsi"/>
        </w:rPr>
        <w:t>σ</w:t>
      </w:r>
      <w:r w:rsidR="00CA2C6A">
        <w:rPr>
          <w:vertAlign w:val="superscript"/>
        </w:rPr>
        <w:t>2</w:t>
      </w:r>
      <w:r w:rsidR="00C01703">
        <w:t xml:space="preserve">) determining the annual amount of environmental/sampling noise </w:t>
      </w:r>
      <w:r w:rsidR="00493C01">
        <w:t xml:space="preserve">(Fig. </w:t>
      </w:r>
      <w:r w:rsidR="00977866">
        <w:t>1</w:t>
      </w:r>
      <w:r w:rsidR="00493C01">
        <w:t xml:space="preserve"> A</w:t>
      </w:r>
      <w:r w:rsidR="00075BF1">
        <w:t>)</w:t>
      </w:r>
      <w:r w:rsidR="00493C01">
        <w:t xml:space="preserve">. </w:t>
      </w:r>
      <w:r w:rsidR="001A7FA7">
        <w:t xml:space="preserve">Results were similar across all r values tested but performance of the </w:t>
      </w:r>
      <w:del w:id="500" w:author="Bahlai, Christie" w:date="2019-07-01T10:19:00Z">
        <w:r w:rsidR="00BC706E" w:rsidDel="005907DA">
          <w:delText>RSD</w:delText>
        </w:r>
        <w:r w:rsidR="001A7FA7" w:rsidDel="005907DA">
          <w:delText xml:space="preserve"> </w:delText>
        </w:r>
      </w:del>
      <w:ins w:id="501" w:author="Bahlai, Christie" w:date="2019-07-01T10:19:00Z">
        <w:r w:rsidR="005907DA">
          <w:t>D</w:t>
        </w:r>
        <w:r w:rsidR="005907DA">
          <w:t xml:space="preserve">SD </w:t>
        </w:r>
      </w:ins>
      <w:r w:rsidR="001A7FA7">
        <w:t>declined slightly when initial</w:t>
      </w:r>
      <w:r w:rsidR="001A7FA7" w:rsidRPr="00CA2C6A">
        <w:rPr>
          <w:i/>
        </w:rPr>
        <w:t xml:space="preserve"> r</w:t>
      </w:r>
      <w:r w:rsidR="001A7FA7">
        <w:t xml:space="preserve"> was large (&gt;2.0</w:t>
      </w:r>
      <w:r w:rsidR="00761009">
        <w:t>;</w:t>
      </w:r>
      <w:r w:rsidR="00493C01">
        <w:t xml:space="preserve"> Fig. </w:t>
      </w:r>
      <w:r w:rsidR="00977866">
        <w:t>1</w:t>
      </w:r>
      <w:r w:rsidR="00493C01">
        <w:t xml:space="preserve"> B)</w:t>
      </w:r>
      <w:r w:rsidR="00075BF1">
        <w:t xml:space="preserve">.  </w:t>
      </w:r>
      <w:r w:rsidR="00C01703">
        <w:t>The</w:t>
      </w:r>
      <w:r w:rsidR="00075BF1">
        <w:t xml:space="preserve"> </w:t>
      </w:r>
      <w:del w:id="502" w:author="Bahlai, Christie" w:date="2019-07-01T10:19:00Z">
        <w:r w:rsidR="00C32614" w:rsidDel="005907DA">
          <w:delText>RSD</w:delText>
        </w:r>
        <w:r w:rsidR="00075BF1" w:rsidDel="005907DA">
          <w:delText xml:space="preserve"> </w:delText>
        </w:r>
      </w:del>
      <w:ins w:id="503" w:author="Bahlai, Christie" w:date="2019-07-01T10:19:00Z">
        <w:r w:rsidR="005907DA">
          <w:t>D</w:t>
        </w:r>
        <w:r w:rsidR="005907DA">
          <w:t xml:space="preserve">SD </w:t>
        </w:r>
      </w:ins>
      <w:del w:id="504" w:author="Bahlai, Christie" w:date="2019-07-01T10:57:00Z">
        <w:r w:rsidR="00075BF1" w:rsidDel="00997D87">
          <w:delText xml:space="preserve">model </w:delText>
        </w:r>
      </w:del>
      <w:ins w:id="505" w:author="Bahlai, Christie" w:date="2019-07-01T10:57:00Z">
        <w:r w:rsidR="00997D87">
          <w:t>algorithm</w:t>
        </w:r>
        <w:r w:rsidR="00997D87">
          <w:t xml:space="preserve"> </w:t>
        </w:r>
      </w:ins>
      <w:r w:rsidR="00C01703">
        <w:t>had the highest accuracy</w:t>
      </w:r>
      <w:r w:rsidR="00123B72">
        <w:t xml:space="preserve"> with larger </w:t>
      </w:r>
      <w:r w:rsidR="00075BF1">
        <w:t xml:space="preserve">shifts in K </w:t>
      </w:r>
      <w:r w:rsidR="00123B72">
        <w:t>(</w:t>
      </w:r>
      <w:r w:rsidR="00D07009">
        <w:rPr>
          <w:rFonts w:cstheme="minorHAnsi"/>
        </w:rPr>
        <w:t>≥</w:t>
      </w:r>
      <w:r w:rsidR="00DE372E">
        <w:t>25</w:t>
      </w:r>
      <w:r w:rsidR="00075BF1">
        <w:t xml:space="preserve">%; Fig 1. C) </w:t>
      </w:r>
      <w:proofErr w:type="gramStart"/>
      <w:r w:rsidR="00493C01">
        <w:t>and</w:t>
      </w:r>
      <w:proofErr w:type="gramEnd"/>
      <w:r w:rsidR="00493C01">
        <w:t xml:space="preserve"> </w:t>
      </w:r>
      <w:r w:rsidR="00C01703">
        <w:t xml:space="preserve">relatively </w:t>
      </w:r>
      <w:r w:rsidR="00123B72">
        <w:t xml:space="preserve">smaller </w:t>
      </w:r>
      <w:r w:rsidR="00493C01">
        <w:t xml:space="preserve">changes to </w:t>
      </w:r>
      <w:r w:rsidR="00493C01" w:rsidRPr="00042E44">
        <w:rPr>
          <w:i/>
        </w:rPr>
        <w:t xml:space="preserve">r </w:t>
      </w:r>
      <w:r w:rsidR="00123B72">
        <w:t>(</w:t>
      </w:r>
      <w:r w:rsidR="00DE372E">
        <w:rPr>
          <w:rFonts w:cstheme="minorHAnsi"/>
        </w:rPr>
        <w:t>≤</w:t>
      </w:r>
      <w:r w:rsidR="00493C01">
        <w:t xml:space="preserve">25%; Fig. </w:t>
      </w:r>
      <w:r w:rsidR="00977866">
        <w:t>1</w:t>
      </w:r>
      <w:r w:rsidR="00493C01">
        <w:t xml:space="preserve"> </w:t>
      </w:r>
      <w:r w:rsidR="00075BF1">
        <w:t>D</w:t>
      </w:r>
      <w:r w:rsidR="00C01703">
        <w:t>)</w:t>
      </w:r>
      <w:r w:rsidR="00A001CE">
        <w:t xml:space="preserve">. This result </w:t>
      </w:r>
      <w:r w:rsidR="005932CA">
        <w:t xml:space="preserve">is </w:t>
      </w:r>
      <w:r w:rsidR="00A001CE">
        <w:t>somewhat counter-intuitive, as we would generally expect large shift</w:t>
      </w:r>
      <w:r w:rsidR="00C01703">
        <w:t>s</w:t>
      </w:r>
      <w:r w:rsidR="005932CA">
        <w:t xml:space="preserve"> in </w:t>
      </w:r>
      <w:r w:rsidR="00123B72">
        <w:t xml:space="preserve">all </w:t>
      </w:r>
      <w:r w:rsidR="005932CA">
        <w:t>parameter</w:t>
      </w:r>
      <w:r w:rsidR="00A001CE">
        <w:t xml:space="preserve">s to be more easily detected. However, because the Ricker model produces chaotic dynamics </w:t>
      </w:r>
      <w:r w:rsidR="005932CA">
        <w:t>with high values of r</w:t>
      </w:r>
      <w:r w:rsidR="00E73CB6">
        <w:t xml:space="preserve"> (r &gt; 2.</w:t>
      </w:r>
      <w:r w:rsidR="00A26FD7">
        <w:t>3</w:t>
      </w:r>
      <w:r w:rsidR="00E73CB6">
        <w:t>)</w:t>
      </w:r>
      <w:r w:rsidR="005932CA">
        <w:t xml:space="preserve"> </w:t>
      </w:r>
      <w:r w:rsidR="00327C5D">
        <w:t>a large shift</w:t>
      </w:r>
      <w:r w:rsidR="00E73CB6">
        <w:t xml:space="preserve"> in parameters</w:t>
      </w:r>
      <w:r w:rsidR="00327C5D">
        <w:t xml:space="preserve"> could potentially result in a situation where </w:t>
      </w:r>
      <w:r w:rsidR="005E180B">
        <w:t xml:space="preserve">multiple break point fits would perform </w:t>
      </w:r>
      <w:r w:rsidR="00A26FD7">
        <w:t>equally well</w:t>
      </w:r>
      <w:r w:rsidR="005E180B">
        <w:t>.</w:t>
      </w:r>
      <w:r w:rsidR="00493C01">
        <w:t xml:space="preserve"> Finally, the </w:t>
      </w:r>
      <w:r w:rsidR="00C01703">
        <w:t xml:space="preserve">accuracy of the </w:t>
      </w:r>
      <w:del w:id="506" w:author="Bahlai, Christie" w:date="2019-07-01T10:19:00Z">
        <w:r w:rsidR="00C32614" w:rsidDel="005907DA">
          <w:delText xml:space="preserve">RSD </w:delText>
        </w:r>
      </w:del>
      <w:ins w:id="507" w:author="Bahlai, Christie" w:date="2019-07-01T10:19:00Z">
        <w:r w:rsidR="005907DA">
          <w:t>D</w:t>
        </w:r>
        <w:r w:rsidR="005907DA">
          <w:t xml:space="preserve">SD </w:t>
        </w:r>
      </w:ins>
      <w:del w:id="508" w:author="Bahlai, Christie" w:date="2019-07-01T10:58:00Z">
        <w:r w:rsidR="00C32614" w:rsidDel="00F63325">
          <w:delText>model</w:delText>
        </w:r>
        <w:r w:rsidR="00493C01" w:rsidDel="00F63325">
          <w:delText xml:space="preserve"> </w:delText>
        </w:r>
      </w:del>
      <w:ins w:id="509" w:author="Bahlai, Christie" w:date="2019-07-01T10:58:00Z">
        <w:r w:rsidR="00F63325">
          <w:t>algorithm</w:t>
        </w:r>
        <w:r w:rsidR="00F63325">
          <w:t xml:space="preserve"> </w:t>
        </w:r>
      </w:ins>
      <w:r w:rsidR="00493C01">
        <w:t>decreased</w:t>
      </w:r>
      <w:r w:rsidR="00E73CB6">
        <w:t xml:space="preserve"> as scenario length increased</w:t>
      </w:r>
      <w:r w:rsidR="005E180B">
        <w:t xml:space="preserve">, likely because of the factorial increase in potential break point combinations with additional </w:t>
      </w:r>
      <w:r w:rsidR="00150E18">
        <w:t xml:space="preserve">data </w:t>
      </w:r>
      <w:r w:rsidR="005E180B">
        <w:t>in the time series</w:t>
      </w:r>
      <w:r w:rsidR="00493C01">
        <w:t xml:space="preserve"> (Fig. </w:t>
      </w:r>
      <w:r w:rsidR="00977866">
        <w:t>1</w:t>
      </w:r>
      <w:r w:rsidR="00493C01">
        <w:t xml:space="preserve"> </w:t>
      </w:r>
      <w:r w:rsidR="00075BF1">
        <w:t>E</w:t>
      </w:r>
      <w:r w:rsidR="00493C01">
        <w:t xml:space="preserve">). </w:t>
      </w:r>
      <w:r w:rsidR="00462C48">
        <w:t>Accura</w:t>
      </w:r>
      <w:r w:rsidR="00325D46">
        <w:t xml:space="preserve">cy was also low in cases where the number of break points was high relative to the time series length (e.g., </w:t>
      </w:r>
      <w:r w:rsidR="00837331">
        <w:t>20 years and three breaks)</w:t>
      </w:r>
      <w:r w:rsidR="00902F3B">
        <w:t>.</w:t>
      </w:r>
    </w:p>
    <w:p w14:paraId="4A77E940" w14:textId="7307A1D6" w:rsidR="00527036" w:rsidRDefault="00EE1A6B" w:rsidP="00493C01">
      <w:bookmarkStart w:id="510" w:name="_Hlk487717425"/>
      <w:r>
        <w:t>The breakpoint</w:t>
      </w:r>
      <w:r w:rsidR="00527036">
        <w:t xml:space="preserve"> weighting analysis</w:t>
      </w:r>
      <w:r>
        <w:t xml:space="preserve"> revealed</w:t>
      </w:r>
      <w:r w:rsidR="00527036">
        <w:t xml:space="preserve"> that </w:t>
      </w:r>
      <w:r w:rsidR="006B72C6">
        <w:t xml:space="preserve">in the vast majority of cases, the average weight of a true break exceeded a value of 0.8 (Fig. </w:t>
      </w:r>
      <w:r w:rsidR="008B4B47">
        <w:t>2</w:t>
      </w:r>
      <w:r w:rsidR="001E53E2">
        <w:t>A-</w:t>
      </w:r>
      <w:r w:rsidR="0064292B">
        <w:t>E</w:t>
      </w:r>
      <w:r w:rsidR="006B72C6">
        <w:t xml:space="preserve">), whereas the weight of erroneous breaks averaged less than 0.2 in weight. The notable exception </w:t>
      </w:r>
      <w:r w:rsidR="00BC706E">
        <w:t xml:space="preserve">occurred </w:t>
      </w:r>
      <w:r w:rsidR="006B72C6">
        <w:t xml:space="preserve">when true breaks </w:t>
      </w:r>
      <w:r>
        <w:t xml:space="preserve">resulted from </w:t>
      </w:r>
      <w:r w:rsidR="006B72C6">
        <w:t xml:space="preserve">very small shifts in K (Fig. </w:t>
      </w:r>
      <w:r w:rsidR="008B4B47">
        <w:t xml:space="preserve">2 </w:t>
      </w:r>
      <w:r w:rsidR="006B72C6">
        <w:t xml:space="preserve">C). </w:t>
      </w:r>
      <w:r w:rsidR="0043141D">
        <w:t xml:space="preserve">Thus, when a weight of &gt;0.8 is indicated for a break found by the </w:t>
      </w:r>
      <w:del w:id="511" w:author="Bahlai, Christie" w:date="2019-07-01T10:19:00Z">
        <w:r w:rsidR="0043141D" w:rsidDel="005907DA">
          <w:delText xml:space="preserve">RSD </w:delText>
        </w:r>
      </w:del>
      <w:ins w:id="512" w:author="Bahlai, Christie" w:date="2019-07-01T10:19:00Z">
        <w:r w:rsidR="005907DA">
          <w:t>D</w:t>
        </w:r>
        <w:r w:rsidR="005907DA">
          <w:t xml:space="preserve">SD </w:t>
        </w:r>
      </w:ins>
      <w:del w:id="513" w:author="Bahlai, Christie" w:date="2019-07-01T10:58:00Z">
        <w:r w:rsidR="0043141D" w:rsidDel="00F63325">
          <w:delText>model</w:delText>
        </w:r>
      </w:del>
      <w:ins w:id="514" w:author="Bahlai, Christie" w:date="2019-07-01T10:58:00Z">
        <w:r w:rsidR="00F63325">
          <w:t>algorithm</w:t>
        </w:r>
      </w:ins>
      <w:r w:rsidR="0043141D">
        <w:t xml:space="preserve">, we can reasonably conclude this is a true break, and likewise, a break with a weight of &lt;0.2 can reasonably assumed to be erroneous. </w:t>
      </w:r>
      <w:r w:rsidR="001A7FA7">
        <w:t xml:space="preserve">Weight values intermediate to those two thresholds can be interpreted as a quantification of the strength of evidence that </w:t>
      </w:r>
      <w:r w:rsidR="00BC706E">
        <w:t>a break occurred</w:t>
      </w:r>
      <w:r w:rsidR="001A7FA7">
        <w:t>.</w:t>
      </w:r>
    </w:p>
    <w:bookmarkEnd w:id="510"/>
    <w:p w14:paraId="4D6964D6" w14:textId="632BBC18" w:rsidR="00493C01" w:rsidRPr="007F54B8" w:rsidRDefault="00493C01" w:rsidP="00493C01">
      <w:pPr>
        <w:rPr>
          <w:i/>
        </w:rPr>
      </w:pPr>
      <w:r w:rsidRPr="007F54B8">
        <w:rPr>
          <w:i/>
        </w:rPr>
        <w:t>Applications</w:t>
      </w:r>
      <w:r w:rsidR="009106F5" w:rsidRPr="007F54B8">
        <w:rPr>
          <w:i/>
        </w:rPr>
        <w:t>: Case studies</w:t>
      </w:r>
    </w:p>
    <w:p w14:paraId="5F4E3EFB" w14:textId="176C8A11" w:rsidR="00493C01" w:rsidRDefault="00493C01" w:rsidP="00493C01">
      <w:r>
        <w:t xml:space="preserve">We tested the performance of the </w:t>
      </w:r>
      <w:del w:id="515" w:author="Bahlai, Christie" w:date="2019-07-01T10:19:00Z">
        <w:r w:rsidR="00C32614" w:rsidDel="005907DA">
          <w:delText>RSD</w:delText>
        </w:r>
        <w:r w:rsidDel="005907DA">
          <w:delText xml:space="preserve"> </w:delText>
        </w:r>
      </w:del>
      <w:ins w:id="516" w:author="Bahlai, Christie" w:date="2019-07-01T10:19:00Z">
        <w:r w:rsidR="005907DA">
          <w:t>D</w:t>
        </w:r>
        <w:r w:rsidR="005907DA">
          <w:t xml:space="preserve">SD </w:t>
        </w:r>
      </w:ins>
      <w:del w:id="517" w:author="Bahlai, Christie" w:date="2019-07-01T10:58:00Z">
        <w:r w:rsidDel="00F63325">
          <w:delText xml:space="preserve">model </w:delText>
        </w:r>
      </w:del>
      <w:ins w:id="518" w:author="Bahlai, Christie" w:date="2019-07-01T10:58:00Z">
        <w:r w:rsidR="00F63325">
          <w:t>algorithm</w:t>
        </w:r>
        <w:r w:rsidR="00F63325">
          <w:t xml:space="preserve"> </w:t>
        </w:r>
      </w:ins>
      <w:r>
        <w:t>with two cases using population time series data from field observation</w:t>
      </w:r>
      <w:r w:rsidR="00ED0AD7">
        <w:t xml:space="preserve"> studie</w:t>
      </w:r>
      <w:r>
        <w:t>s. Both case studies involve approximately two decades of observations of economically or culturally important insect species</w:t>
      </w:r>
      <w:r w:rsidR="00025960">
        <w:t xml:space="preserve">: </w:t>
      </w:r>
      <w:r>
        <w:t>one case examines an invasion process and the other examines a population decline, both occurring over the same time period in recent history.</w:t>
      </w:r>
      <w:bookmarkStart w:id="519" w:name="_GoBack"/>
      <w:bookmarkEnd w:id="519"/>
    </w:p>
    <w:p w14:paraId="57D309D6" w14:textId="78F7DE59" w:rsidR="00493C01" w:rsidRPr="00E87A5A" w:rsidRDefault="002D019F" w:rsidP="00493C01">
      <w:pPr>
        <w:rPr>
          <w:u w:val="single"/>
        </w:rPr>
      </w:pPr>
      <w:r>
        <w:rPr>
          <w:u w:val="single"/>
        </w:rPr>
        <w:t xml:space="preserve">Multicolored Asian ladybeetles </w:t>
      </w:r>
      <w:r w:rsidR="00493C01" w:rsidRPr="00E87A5A">
        <w:rPr>
          <w:u w:val="single"/>
        </w:rPr>
        <w:t>in southwestern Michigan</w:t>
      </w:r>
    </w:p>
    <w:p w14:paraId="562D2ABC" w14:textId="5B381F75" w:rsidR="00493C01" w:rsidRDefault="00493C01" w:rsidP="00493C01">
      <w:r>
        <w:t>The 1994 invasion of multicolored Asian ladybeetle</w:t>
      </w:r>
      <w:r w:rsidR="002D019F">
        <w:t>s</w:t>
      </w:r>
      <w:r>
        <w:t xml:space="preserve"> to southwestern Michigan, United States was </w:t>
      </w:r>
      <w:r w:rsidR="00025960">
        <w:t>documented in</w:t>
      </w:r>
      <w:r>
        <w:t xml:space="preserve"> monitoring data collected on agriculturally-important Coccinellidae (ladybeetles) in landscapes dominated by field crops. Population density of ladybeetles is monitored in </w:t>
      </w:r>
      <w:r w:rsidR="0087591E">
        <w:t>ten</w:t>
      </w:r>
      <w:r>
        <w:t xml:space="preserve"> plant communities weekly over the growing season using yellow sticky card glue traps starting in 1989 at the Kellogg Biological Station at Michigan State University. We used data </w:t>
      </w:r>
      <w:r w:rsidR="00025960">
        <w:t xml:space="preserve">on </w:t>
      </w:r>
      <w:r>
        <w:t>the captures of adult</w:t>
      </w:r>
      <w:r w:rsidR="002D019F">
        <w:t xml:space="preserve">s </w:t>
      </w:r>
      <w:r>
        <w:t xml:space="preserve">at the site from 1994-2017, culled at day of year 222 (August 10) to minimize the effect of year-to-year variation in the sampling period. We then calculated the average number of adults captured per trap, </w:t>
      </w:r>
      <w:r>
        <w:lastRenderedPageBreak/>
        <w:t xml:space="preserve">across all traps deployed within a sampling year, and used this value in </w:t>
      </w:r>
      <w:r w:rsidR="002D019F">
        <w:t>our analysis</w:t>
      </w:r>
      <w:r>
        <w:t xml:space="preserve">. Detailed sampling methodology is available in previous work </w:t>
      </w:r>
      <w:r>
        <w:fldChar w:fldCharType="begin"/>
      </w:r>
      <w:ins w:id="520" w:author="Bahlai, Christie" w:date="2019-07-01T10:39:00Z">
        <w:r w:rsidR="00757994">
          <w:instrText xml:space="preserve"> ADDIN ZOTERO_ITEM CSL_CITATION {"citationID":"aiqcni7gke","properties":{"formattedCitation":"[24,42,43]","plainCitation":"[24,42,43]","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One","page":"e83407","volume":"8","issue":"12","DOI":"10.1371/journal.pone.0083407","title-short":"Long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Invasions","page":"1005-1024","volume":"17","issue":"4","DOI":"10.1007/s10530-014-0772-4","ISSN":"1387-3547","title-short":"The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ins>
      <w:del w:id="521" w:author="Bahlai, Christie" w:date="2019-06-04T11:39:00Z">
        <w:r w:rsidR="002C6A8E" w:rsidDel="0074777A">
          <w:delInstrText xml:space="preserve"> ADDIN ZOTERO_ITEM CSL_CITATION {"citationID":"aiqcni7gke","properties":{"formattedCitation":"[15,31,32]","plainCitation":"[15,31,32]","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delInstrText>
        </w:r>
      </w:del>
      <w:r>
        <w:fldChar w:fldCharType="separate"/>
      </w:r>
      <w:ins w:id="522" w:author="Bahlai, Christie" w:date="2019-07-01T10:39:00Z">
        <w:r w:rsidR="00757994" w:rsidRPr="00757994">
          <w:rPr>
            <w:rFonts w:ascii="Calibri" w:hAnsi="Calibri" w:cs="Calibri"/>
            <w:rPrChange w:id="523" w:author="Bahlai, Christie" w:date="2019-07-01T10:39:00Z">
              <w:rPr/>
            </w:rPrChange>
          </w:rPr>
          <w:t>[24,42,43]</w:t>
        </w:r>
      </w:ins>
      <w:del w:id="524" w:author="Bahlai, Christie" w:date="2019-06-04T11:39:00Z">
        <w:r w:rsidR="002C6A8E" w:rsidRPr="00757994" w:rsidDel="0074777A">
          <w:rPr>
            <w:rPrChange w:id="525" w:author="Bahlai, Christie" w:date="2019-07-01T10:39:00Z">
              <w:rPr>
                <w:rFonts w:ascii="Calibri" w:hAnsi="Calibri" w:cs="Calibri"/>
              </w:rPr>
            </w:rPrChange>
          </w:rPr>
          <w:delText>[15,31,32]</w:delText>
        </w:r>
      </w:del>
      <w:r>
        <w:fldChar w:fldCharType="end"/>
      </w:r>
      <w:r>
        <w:t xml:space="preserve">.  </w:t>
      </w:r>
    </w:p>
    <w:p w14:paraId="1DCD5FE4" w14:textId="2033AFE0" w:rsidR="00493C01" w:rsidRDefault="00493C01" w:rsidP="00493C01">
      <w:r>
        <w:t>Two break points</w:t>
      </w:r>
      <w:r w:rsidR="0036101F">
        <w:t>,</w:t>
      </w:r>
      <w:r>
        <w:t xml:space="preserve"> one occurring after 2000 and one occurring after 2005</w:t>
      </w:r>
      <w:r w:rsidR="0036101F">
        <w:t>,</w:t>
      </w:r>
      <w:r>
        <w:t xml:space="preserve"> were observed in the </w:t>
      </w:r>
      <w:r w:rsidR="003D7B3C">
        <w:t xml:space="preserve">top </w:t>
      </w:r>
      <w:r>
        <w:t xml:space="preserve">break point combination model (Fig. </w:t>
      </w:r>
      <w:r w:rsidR="008B4B47">
        <w:t xml:space="preserve">3 </w:t>
      </w:r>
      <w:r>
        <w:t>A</w:t>
      </w:r>
      <w:r w:rsidR="00132F8B">
        <w:t xml:space="preserve">, </w:t>
      </w:r>
      <w:proofErr w:type="spellStart"/>
      <w:r w:rsidR="00132F8B">
        <w:t>AICc</w:t>
      </w:r>
      <w:proofErr w:type="spellEnd"/>
      <w:r w:rsidR="00132F8B">
        <w:t>=-18.02</w:t>
      </w:r>
      <w:r>
        <w:t xml:space="preserve">). </w:t>
      </w:r>
      <w:r w:rsidR="003D7B3C">
        <w:t xml:space="preserve">However, the </w:t>
      </w:r>
      <w:del w:id="526" w:author="Bahlai, Christie" w:date="2019-07-01T10:19:00Z">
        <w:r w:rsidR="00C32614" w:rsidDel="005907DA">
          <w:delText xml:space="preserve">RSD </w:delText>
        </w:r>
      </w:del>
      <w:ins w:id="527" w:author="Bahlai, Christie" w:date="2019-07-01T10:19:00Z">
        <w:r w:rsidR="005907DA">
          <w:t>D</w:t>
        </w:r>
        <w:r w:rsidR="005907DA">
          <w:t xml:space="preserve">SD </w:t>
        </w:r>
      </w:ins>
      <w:del w:id="528" w:author="Bahlai, Christie" w:date="2019-07-01T10:59:00Z">
        <w:r w:rsidR="00C32614" w:rsidDel="00F63325">
          <w:delText>model</w:delText>
        </w:r>
        <w:r w:rsidR="003D7B3C" w:rsidDel="00F63325">
          <w:delText xml:space="preserve"> </w:delText>
        </w:r>
      </w:del>
      <w:ins w:id="529" w:author="Bahlai, Christie" w:date="2019-07-01T10:59:00Z">
        <w:r w:rsidR="00F63325">
          <w:t>algorithm</w:t>
        </w:r>
        <w:r w:rsidR="00F63325">
          <w:t xml:space="preserve"> </w:t>
        </w:r>
      </w:ins>
      <w:r w:rsidR="003D7B3C">
        <w:t>indicated that two additional break point combinations, a single break after 2000</w:t>
      </w:r>
      <w:r w:rsidR="00132F8B">
        <w:t xml:space="preserve"> (</w:t>
      </w:r>
      <w:proofErr w:type="spellStart"/>
      <w:r w:rsidR="00132F8B">
        <w:t>AICc</w:t>
      </w:r>
      <w:proofErr w:type="spellEnd"/>
      <w:r w:rsidR="00132F8B">
        <w:t>=-17.46)</w:t>
      </w:r>
      <w:r w:rsidR="003D7B3C">
        <w:t>, and a no break series</w:t>
      </w:r>
      <w:r w:rsidR="00132F8B">
        <w:t xml:space="preserve"> (</w:t>
      </w:r>
      <w:proofErr w:type="spellStart"/>
      <w:r w:rsidR="00132F8B">
        <w:t>AICc</w:t>
      </w:r>
      <w:proofErr w:type="spellEnd"/>
      <w:r w:rsidR="00132F8B">
        <w:t>=-17.64)</w:t>
      </w:r>
      <w:r w:rsidR="003D7B3C">
        <w:t xml:space="preserve">, had equivalent performance. Break weight analysis suggested a weight of 0.56 for the 2000 break, and a weight of 0.29 for the break after 2005. </w:t>
      </w:r>
      <w:r w:rsidR="00AC02B9">
        <w:t xml:space="preserve"> </w:t>
      </w:r>
      <w:r w:rsidR="0043141D">
        <w:t>As these weights</w:t>
      </w:r>
      <w:r w:rsidR="00AC02B9">
        <w:t xml:space="preserve"> fall into</w:t>
      </w:r>
      <w:r w:rsidR="00CA2C6A">
        <w:t xml:space="preserve"> </w:t>
      </w:r>
      <w:r w:rsidR="0043141D">
        <w:t xml:space="preserve">a range intermediate to our 0.2 and 0.8 decision rules, </w:t>
      </w:r>
      <w:r w:rsidR="00AC02B9">
        <w:t xml:space="preserve">we conclude that there is reasonably strong evidence of a shift in dynamic rule after 2000, and moderate-weak evidence for a shift after 2005. </w:t>
      </w:r>
      <w:r>
        <w:t xml:space="preserve">The shift in 2000 </w:t>
      </w:r>
      <w:r w:rsidR="00604882">
        <w:t>i</w:t>
      </w:r>
      <w:r>
        <w:t xml:space="preserve">s characterized by substantial increases in the values </w:t>
      </w:r>
      <w:r w:rsidR="00BE7479">
        <w:t xml:space="preserve">of </w:t>
      </w:r>
      <w:r w:rsidRPr="00F51A47">
        <w:rPr>
          <w:i/>
        </w:rPr>
        <w:t>K</w:t>
      </w:r>
      <w:r>
        <w:t xml:space="preserve"> and </w:t>
      </w:r>
      <w:r w:rsidRPr="00F51A47">
        <w:rPr>
          <w:i/>
        </w:rPr>
        <w:t>r</w:t>
      </w:r>
      <w:r>
        <w:t xml:space="preserve">, </w:t>
      </w:r>
      <w:r w:rsidR="0036101F">
        <w:t>with approximate increase</w:t>
      </w:r>
      <w:r w:rsidR="00604882">
        <w:t>s</w:t>
      </w:r>
      <w:r w:rsidR="0036101F">
        <w:t xml:space="preserve"> of </w:t>
      </w:r>
      <w:r>
        <w:t>75% and 40% over their initial estimates, respectively (Table 1)</w:t>
      </w:r>
      <w:r w:rsidR="00604882">
        <w:t>. The shift in 2005 is characterized</w:t>
      </w:r>
      <w:r>
        <w:t xml:space="preserve"> by a return to parameter estimates </w:t>
      </w:r>
      <w:r w:rsidR="00604882">
        <w:t xml:space="preserve">that were </w:t>
      </w:r>
      <w:r>
        <w:t xml:space="preserve">nearly identical to those observed </w:t>
      </w:r>
      <w:r w:rsidR="0087591E">
        <w:t>at the beginning of the time series</w:t>
      </w:r>
      <w:r>
        <w:t xml:space="preserve"> (Table 1, Fig. </w:t>
      </w:r>
      <w:r w:rsidR="008B4B47">
        <w:t xml:space="preserve">3 </w:t>
      </w:r>
      <w:r>
        <w:t xml:space="preserve">B). </w:t>
      </w:r>
    </w:p>
    <w:p w14:paraId="4F31CA6B" w14:textId="0617253B" w:rsidR="00CB7EEE" w:rsidRDefault="00AC02B9" w:rsidP="00493C01">
      <w:r>
        <w:t xml:space="preserve">These observations can be explained in the context of the known ecology of this ladybeetle. </w:t>
      </w:r>
      <w:r w:rsidR="00CB7EEE">
        <w:t xml:space="preserve">Dynamics of the ladybeetle invasion appear to be closely coupled with prey availability </w:t>
      </w:r>
      <w:r w:rsidR="00CB7EEE">
        <w:fldChar w:fldCharType="begin"/>
      </w:r>
      <w:ins w:id="530" w:author="Bahlai, Christie" w:date="2019-07-01T10:39:00Z">
        <w:r w:rsidR="00757994">
          <w:instrText xml:space="preserve"> ADDIN ZOTERO_ITEM CSL_CITATION {"citationID":"aeo5980lef","properties":{"formattedCitation":"[43\\uc0\\u8211{}46]","plainCitation":"[43–46]","noteIndex":0},"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Ontario","page":"27-39","volume":"140","title-short":"Population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aphid.","DOI":"10.1007/s10530-010-9736-5","ISSN":"1387-3547","title-short":"European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glycines.","ISSN":"1461-9563","title-short":"Two-year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Invasions","page":"1005-1024","volume":"17","issue":"4","DOI":"10.1007/s10530-014-0772-4","ISSN":"1387-3547","title-short":"The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ins>
      <w:del w:id="531" w:author="Bahlai, Christie" w:date="2019-06-04T11:39:00Z">
        <w:r w:rsidR="002C6A8E" w:rsidDel="0074777A">
          <w:delInstrText xml:space="preserve"> ADDIN ZOTERO_ITEM CSL_CITATION {"citationID":"aeo5980lef","properties":{"formattedCitation":"[32\\uc0\\u8211{}35]","plainCitation":"[32–35]","noteIndex":0},"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Ontario","page":"27-39","volume":"140","shortTitle":"Population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aphid.","DOI":"10.1007/s10530-010-9736-5","ISSN":"1387-3547","shortTitle":"European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glycines.","ISSN":"1461-9563","shortTitle":"Two-year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delInstrText>
        </w:r>
      </w:del>
      <w:r w:rsidR="00CB7EEE">
        <w:fldChar w:fldCharType="separate"/>
      </w:r>
      <w:ins w:id="532" w:author="Bahlai, Christie" w:date="2019-07-01T10:39:00Z">
        <w:r w:rsidR="00757994" w:rsidRPr="00757994">
          <w:rPr>
            <w:rFonts w:ascii="Calibri" w:hAnsi="Calibri" w:cs="Calibri"/>
            <w:szCs w:val="24"/>
            <w:rPrChange w:id="533" w:author="Bahlai, Christie" w:date="2019-07-01T10:39:00Z">
              <w:rPr>
                <w:rFonts w:ascii="Times New Roman" w:hAnsi="Times New Roman" w:cs="Times New Roman"/>
                <w:sz w:val="24"/>
                <w:szCs w:val="24"/>
              </w:rPr>
            </w:rPrChange>
          </w:rPr>
          <w:t>[43–46]</w:t>
        </w:r>
      </w:ins>
      <w:del w:id="534" w:author="Bahlai, Christie" w:date="2019-06-04T11:39:00Z">
        <w:r w:rsidR="002C6A8E" w:rsidRPr="001D2B3E" w:rsidDel="0074777A">
          <w:rPr>
            <w:rFonts w:ascii="Calibri" w:hAnsi="Calibri" w:cs="Calibri"/>
            <w:szCs w:val="24"/>
          </w:rPr>
          <w:delText>[32–35]</w:delText>
        </w:r>
      </w:del>
      <w:r w:rsidR="00CB7EEE">
        <w:fldChar w:fldCharType="end"/>
      </w:r>
      <w:r w:rsidR="00CB7EEE">
        <w:t xml:space="preserve">, which, in turn, is driven by documented pest management practices (neonicotinoid insecticide use; </w:t>
      </w:r>
      <w:r w:rsidR="00CB7EEE">
        <w:fldChar w:fldCharType="begin"/>
      </w:r>
      <w:ins w:id="535" w:author="Bahlai, Christie" w:date="2019-06-04T11:39:00Z">
        <w:r w:rsidR="0074777A">
          <w:instrText xml:space="preserve"> ADDIN ZOTERO_ITEM CSL_CITATION {"citationID":"a1qn46qh5k6","properties":{"formattedCitation":"(Bahlai, vander Werf, et al. 2015)","plainCitation":"(Bahlai, vander Werf, et al. 2015)","dontUpdate":true,"noteIndex":0},"citationItems":[{"id":268,"uris":["http://zotero.org/users/3015424/items/FHFEXKMM"],"uri":["http://zotero.org/users/3015424/items/FHFEXKMM"],"itemData":{"id":268,"type":"article-journal","title":"Shifts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ins>
      <w:del w:id="536" w:author="Bahlai, Christie" w:date="2019-06-04T11:39:00Z">
        <w:r w:rsidR="00312392" w:rsidDel="0074777A">
          <w:delInstrText xml:space="preserve"> ADDIN ZOTERO_ITEM CSL_CITATION {"citationID":"a1qn46qh5k6","properties":{"formattedCitation":"(Bahlai, vander Werf, et al. 2015)","plainCitation":"(Bahlai, vander Werf, et al. 2015)","dontUpdate":true,"noteIndex":0},"citationItems":[{"id":268,"uris":["http://zotero.org/users/3015424/items/FHFEXKMM"],"uri":["http://zotero.org/users/3015424/items/FHFEXKMM"],"itemData":{"id":268,"type":"article-journal","title":"Shifts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delInstrText>
        </w:r>
      </w:del>
      <w:r w:rsidR="00CB7EEE">
        <w:fldChar w:fldCharType="separate"/>
      </w:r>
      <w:r w:rsidR="00CB7EEE" w:rsidRPr="00B35DE1">
        <w:rPr>
          <w:rFonts w:ascii="Calibri" w:hAnsi="Calibri" w:cs="Calibri"/>
        </w:rPr>
        <w:t>Bahlai, vander Werf, et al. 2015)</w:t>
      </w:r>
      <w:r w:rsidR="00CB7EEE">
        <w:fldChar w:fldCharType="end"/>
      </w:r>
      <w:r w:rsidR="00CB7EEE">
        <w:t xml:space="preserve"> leading to </w:t>
      </w:r>
      <w:r w:rsidR="002A6CBA">
        <w:t xml:space="preserve">a </w:t>
      </w:r>
      <w:r w:rsidR="00CB7EEE">
        <w:t xml:space="preserve">relatively simple pulsed change. The first shift in the dynamics of </w:t>
      </w:r>
      <w:r w:rsidR="00413987" w:rsidRPr="00207043">
        <w:t xml:space="preserve">the </w:t>
      </w:r>
      <w:r w:rsidR="00413987">
        <w:t xml:space="preserve">Asian </w:t>
      </w:r>
      <w:r w:rsidR="00413987" w:rsidRPr="00207043">
        <w:t>ladybeetle</w:t>
      </w:r>
      <w:r w:rsidR="00413987">
        <w:rPr>
          <w:i/>
        </w:rPr>
        <w:t>,</w:t>
      </w:r>
      <w:r w:rsidR="00CB7EEE">
        <w:t xml:space="preserve"> after 2000, corresponds to the well documented arrival and establishment of </w:t>
      </w:r>
      <w:r w:rsidR="008E67BE">
        <w:t>soybean aphid</w:t>
      </w:r>
      <w:r w:rsidR="002C0AA1">
        <w:t xml:space="preserve"> to North America</w:t>
      </w:r>
      <w:r w:rsidR="008E67BE">
        <w:t xml:space="preserve">, </w:t>
      </w:r>
      <w:r w:rsidR="00CB7EEE">
        <w:t xml:space="preserve">a preferred prey item from </w:t>
      </w:r>
      <w:r w:rsidR="008E67BE">
        <w:t xml:space="preserve">the ladybeetle’s </w:t>
      </w:r>
      <w:r w:rsidR="00CB7EEE">
        <w:t xml:space="preserve">native range </w:t>
      </w:r>
      <w:r w:rsidR="00CB7EEE">
        <w:fldChar w:fldCharType="begin"/>
      </w:r>
      <w:ins w:id="537" w:author="Bahlai, Christie" w:date="2019-07-01T10:39:00Z">
        <w:r w:rsidR="00757994">
          <w:instrText xml:space="preserve"> ADDIN ZOTERO_ITEM CSL_CITATION {"citationID":"Aubs2z5X","properties":{"formattedCitation":"[47,48]","plainCitation":"[47,48]","noteIndex":0},"citationItems":[{"id":1002,"uris":["http://zotero.org/users/3015424/items/CPK4JSN3"],"uri":["http://zotero.org/users/3015424/items/CPK4JSN3"],"itemData":{"id":1002,"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America.","title-short":"Soybean aphid biology in North America","author":[{"family":"Ragsdale","given":"David W."},{"family":"Voegtlin","given":"David J."},{"family":"O'Neil","given":"Robert J."}],"issued":{"date-parts":[["2004",3,1]]}}},{"id":1377,"uris":["http://zotero.org/users/3015424/items/23WFJMID"],"uri":["http://zotero.org/users/3015424/items/23WFJMID"],"itemData":{"id":1377,"type":"article-journal","title":"The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China.","title-short":"The soybean aphid in China: a historical review","author":[{"family":"Wu","given":"Zhishan"},{"family":"Schenk-Hamlin","given":"Donna"},{"family":"Zhan","given":"Wenyan"},{"family":"Ragsdale","given":"David W."},{"family":"Heimpel","given":"George E."}],"issued":{"date-parts":[["2004",3,1]]}}}],"schema":"https://github.com/citation-style-language/schema/raw/master/csl-citation.json"} </w:instrText>
        </w:r>
      </w:ins>
      <w:del w:id="538" w:author="Bahlai, Christie" w:date="2019-06-04T11:40:00Z">
        <w:r w:rsidR="002C6A8E" w:rsidDel="0074777A">
          <w:delInstrText xml:space="preserve"> ADDIN ZOTERO_ITEM CSL_CITATION {"citationID":"Aubs2z5X","properties":{"formattedCitation":"[36,37]","plainCitation":"[36,37]","noteIndex":0},"citationItems":[{"id":1002,"uris":["http://zotero.org/users/3015424/items/CPK4JSN3"],"uri":["http://zotero.org/users/3015424/items/CPK4JSN3"],"itemData":{"id":1002,"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America.","shortTitle":"Soybean aphid biology in North America","author":[{"family":"Ragsdale","given":"David W."},{"family":"Voegtlin","given":"David J."},{"family":"O'Neil","given":"Robert J."}],"issued":{"date-parts":[["2004",3,1]]}}},{"id":1377,"uris":["http://zotero.org/users/3015424/items/23WFJMID"],"uri":["http://zotero.org/users/3015424/items/23WFJMID"],"itemData":{"id":1377,"type":"article-journal","title":"The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China.","shortTitle":"The soybean aphid in China: a historical review","author":[{"family":"Wu","given":"Zhishan"},{"family":"Schenk-Hamlin","given":"Donna"},{"family":"Zhan","given":"Wenyan"},{"family":"Ragsdale","given":"David W."},{"family":"Heimpel","given":"George E."}],"issued":{"date-parts":[["2004",3,1]]}}}],"schema":"https://github.com/citation-style-language/schema/raw/master/csl-citation.json"} </w:delInstrText>
        </w:r>
      </w:del>
      <w:r w:rsidR="00CB7EEE">
        <w:fldChar w:fldCharType="separate"/>
      </w:r>
      <w:ins w:id="539" w:author="Bahlai, Christie" w:date="2019-07-01T10:39:00Z">
        <w:r w:rsidR="00757994" w:rsidRPr="00757994">
          <w:rPr>
            <w:rFonts w:ascii="Calibri" w:hAnsi="Calibri" w:cs="Calibri"/>
            <w:rPrChange w:id="540" w:author="Bahlai, Christie" w:date="2019-07-01T10:39:00Z">
              <w:rPr/>
            </w:rPrChange>
          </w:rPr>
          <w:t>[47,48]</w:t>
        </w:r>
      </w:ins>
      <w:del w:id="541" w:author="Bahlai, Christie" w:date="2019-06-04T11:40:00Z">
        <w:r w:rsidR="002C6A8E" w:rsidRPr="00757994" w:rsidDel="0074777A">
          <w:rPr>
            <w:rPrChange w:id="542" w:author="Bahlai, Christie" w:date="2019-07-01T10:39:00Z">
              <w:rPr>
                <w:rFonts w:ascii="Calibri" w:hAnsi="Calibri" w:cs="Calibri"/>
              </w:rPr>
            </w:rPrChange>
          </w:rPr>
          <w:delText>[36,37]</w:delText>
        </w:r>
      </w:del>
      <w:r w:rsidR="00CB7EEE">
        <w:fldChar w:fldCharType="end"/>
      </w:r>
      <w:r w:rsidR="00CB7EEE">
        <w:t xml:space="preserve">. The invasion of this aphid dramatically increased resources available to </w:t>
      </w:r>
      <w:r w:rsidR="004546C7">
        <w:t xml:space="preserve">the ladybeetle </w:t>
      </w:r>
      <w:r w:rsidR="00CB7EEE">
        <w:t xml:space="preserve">in habitats where the beetles were already well-established </w:t>
      </w:r>
      <w:r w:rsidR="00CB7EEE">
        <w:fldChar w:fldCharType="begin"/>
      </w:r>
      <w:ins w:id="543" w:author="Bahlai, Christie" w:date="2019-07-01T10:39:00Z">
        <w:r w:rsidR="00757994">
          <w:instrText xml:space="preserve"> ADDIN ZOTERO_ITEM CSL_CITATION {"citationID":"XxxTEEIo","properties":{"formattedCitation":"[42]","plainCitation":"[42]","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One","page":"e83407","volume":"8","issue":"12","DOI":"10.1371/journal.pone.0083407","title-short":"Long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instrText>
        </w:r>
      </w:ins>
      <w:del w:id="544" w:author="Bahlai, Christie" w:date="2019-06-04T11:40:00Z">
        <w:r w:rsidR="002C6A8E" w:rsidDel="0074777A">
          <w:delInstrText xml:space="preserve"> ADDIN ZOTERO_ITEM CSL_CITATION {"citationID":"XxxTEEIo","properties":{"formattedCitation":"[31]","plainCitation":"[31]","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delInstrText>
        </w:r>
      </w:del>
      <w:r w:rsidR="00CB7EEE">
        <w:fldChar w:fldCharType="separate"/>
      </w:r>
      <w:ins w:id="545" w:author="Bahlai, Christie" w:date="2019-07-01T10:39:00Z">
        <w:r w:rsidR="00757994" w:rsidRPr="00757994">
          <w:rPr>
            <w:rFonts w:ascii="Calibri" w:hAnsi="Calibri" w:cs="Calibri"/>
            <w:rPrChange w:id="546" w:author="Bahlai, Christie" w:date="2019-07-01T10:39:00Z">
              <w:rPr/>
            </w:rPrChange>
          </w:rPr>
          <w:t>[42]</w:t>
        </w:r>
      </w:ins>
      <w:del w:id="547" w:author="Bahlai, Christie" w:date="2019-06-04T11:40:00Z">
        <w:r w:rsidR="002C6A8E" w:rsidRPr="00757994" w:rsidDel="0074777A">
          <w:rPr>
            <w:rPrChange w:id="548" w:author="Bahlai, Christie" w:date="2019-07-01T10:39:00Z">
              <w:rPr>
                <w:rFonts w:ascii="Calibri" w:hAnsi="Calibri" w:cs="Calibri"/>
              </w:rPr>
            </w:rPrChange>
          </w:rPr>
          <w:delText>[31]</w:delText>
        </w:r>
      </w:del>
      <w:r w:rsidR="00CB7EEE">
        <w:fldChar w:fldCharType="end"/>
      </w:r>
      <w:r w:rsidR="00CB7EEE">
        <w:t>, supporting both a higher carrying capacity and a greater intrinsic growth rate. The second shift, after 2005,</w:t>
      </w:r>
      <w:r>
        <w:t xml:space="preserve"> was </w:t>
      </w:r>
      <w:r w:rsidR="00BC0B66">
        <w:t>less strongly supported, but coincides with the introduction and uptake of a management strategy</w:t>
      </w:r>
      <w:r w:rsidR="00A439FD">
        <w:t xml:space="preserve"> for aphids</w:t>
      </w:r>
      <w:r w:rsidR="00BC0B66">
        <w:t xml:space="preserve"> that incompletely controlled the prey item</w:t>
      </w:r>
      <w:r w:rsidR="00CB7EEE">
        <w:t xml:space="preserve">. </w:t>
      </w:r>
      <w:r w:rsidR="00A439FD">
        <w:t>La</w:t>
      </w:r>
      <w:r w:rsidR="00CB7EEE">
        <w:t xml:space="preserve">ndscape-scale use of neonicotinoid insecticides decreased prey numbers, particularly during the spring when </w:t>
      </w:r>
      <w:r w:rsidR="004C3B3A">
        <w:t xml:space="preserve">aphids </w:t>
      </w:r>
      <w:r w:rsidR="00CB7EEE">
        <w:t>coloniz</w:t>
      </w:r>
      <w:r w:rsidR="00A33B1C">
        <w:t>e</w:t>
      </w:r>
      <w:r w:rsidR="00CB7EEE">
        <w:t xml:space="preserve"> new hosts, </w:t>
      </w:r>
      <w:r w:rsidR="00D9182C">
        <w:t xml:space="preserve">which could be </w:t>
      </w:r>
      <w:r w:rsidR="00CB7EEE">
        <w:t>limiting early season reproduction of</w:t>
      </w:r>
      <w:r w:rsidR="00D9182C">
        <w:t xml:space="preserve"> ladybeetles</w:t>
      </w:r>
      <w:r w:rsidR="00CB7EEE">
        <w:rPr>
          <w:i/>
        </w:rPr>
        <w:t xml:space="preserve"> </w:t>
      </w:r>
      <w:r w:rsidR="00CB7EEE">
        <w:rPr>
          <w:i/>
        </w:rPr>
        <w:fldChar w:fldCharType="begin"/>
      </w:r>
      <w:ins w:id="549" w:author="Bahlai, Christie" w:date="2019-06-05T13:29:00Z">
        <w:r w:rsidR="00FF3EAF">
          <w:rPr>
            <w:i/>
          </w:rPr>
          <w:instrText xml:space="preserve"> ADDIN ZOTERO_ITEM CSL_CITATION {"citationID":"nksNrgGO","properties":{"formattedCitation":"[24]","plainCitation":"[24]","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ins>
      <w:del w:id="550" w:author="Bahlai, Christie" w:date="2019-06-04T11:40:00Z">
        <w:r w:rsidR="002C6A8E" w:rsidDel="0074777A">
          <w:rPr>
            <w:i/>
          </w:rPr>
          <w:delInstrText xml:space="preserve"> ADDIN ZOTERO_ITEM CSL_CITATION {"citationID":"nksNrgGO","properties":{"formattedCitation":"[15]","plainCitation":"[15]","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delInstrText>
        </w:r>
      </w:del>
      <w:r w:rsidR="00CB7EEE">
        <w:rPr>
          <w:i/>
        </w:rPr>
        <w:fldChar w:fldCharType="separate"/>
      </w:r>
      <w:ins w:id="551" w:author="Bahlai, Christie" w:date="2019-06-05T13:29:00Z">
        <w:r w:rsidR="00FF3EAF" w:rsidRPr="00FF3EAF">
          <w:rPr>
            <w:rFonts w:ascii="Calibri" w:hAnsi="Calibri" w:cs="Calibri"/>
            <w:rPrChange w:id="552" w:author="Bahlai, Christie" w:date="2019-06-05T13:29:00Z">
              <w:rPr/>
            </w:rPrChange>
          </w:rPr>
          <w:t>[24]</w:t>
        </w:r>
      </w:ins>
      <w:del w:id="553" w:author="Bahlai, Christie" w:date="2019-06-04T11:40:00Z">
        <w:r w:rsidR="002C6A8E" w:rsidRPr="00FF3EAF" w:rsidDel="0074777A">
          <w:rPr>
            <w:rPrChange w:id="554" w:author="Bahlai, Christie" w:date="2019-06-05T13:29:00Z">
              <w:rPr>
                <w:rFonts w:ascii="Calibri" w:hAnsi="Calibri" w:cs="Calibri"/>
              </w:rPr>
            </w:rPrChange>
          </w:rPr>
          <w:delText>[15]</w:delText>
        </w:r>
      </w:del>
      <w:r w:rsidR="00CB7EEE">
        <w:rPr>
          <w:i/>
        </w:rPr>
        <w:fldChar w:fldCharType="end"/>
      </w:r>
      <w:r>
        <w:rPr>
          <w:i/>
        </w:rPr>
        <w:t xml:space="preserve">. </w:t>
      </w:r>
      <w:r>
        <w:t xml:space="preserve">Indeed, in this case, we would expect a weaker shift in dynamics as </w:t>
      </w:r>
      <w:r w:rsidR="003B047C">
        <w:t>the prey item is incompletely controlled, and control tactics were not uniformly adopted across the prey’s range all at one time.</w:t>
      </w:r>
    </w:p>
    <w:p w14:paraId="6AE46F63" w14:textId="77777777" w:rsidR="00493C01" w:rsidRPr="00E87A5A" w:rsidRDefault="00493C01" w:rsidP="00493C01">
      <w:pPr>
        <w:rPr>
          <w:u w:val="single"/>
        </w:rPr>
      </w:pPr>
      <w:r w:rsidRPr="00E87A5A">
        <w:rPr>
          <w:u w:val="single"/>
        </w:rPr>
        <w:t>Monarch butterflies in Mexican overwintering grounds</w:t>
      </w:r>
    </w:p>
    <w:p w14:paraId="589226B1" w14:textId="233E88EA" w:rsidR="00493C01" w:rsidRDefault="00493C01" w:rsidP="00493C01">
      <w:r>
        <w:t>The eastern population of the North American monarch butterfly (</w:t>
      </w:r>
      <w:proofErr w:type="spellStart"/>
      <w:r w:rsidRPr="00B2319C">
        <w:rPr>
          <w:i/>
        </w:rPr>
        <w:t>Danaus</w:t>
      </w:r>
      <w:proofErr w:type="spellEnd"/>
      <w:r w:rsidRPr="00B2319C">
        <w:rPr>
          <w:i/>
        </w:rPr>
        <w:t xml:space="preserve"> </w:t>
      </w:r>
      <w:proofErr w:type="spellStart"/>
      <w:r w:rsidRPr="00B2319C">
        <w:rPr>
          <w:i/>
        </w:rPr>
        <w:t>plexippus</w:t>
      </w:r>
      <w:proofErr w:type="spellEnd"/>
      <w:r>
        <w:t xml:space="preserve">) is migratory, with the majority of individuals overwintering in large aggregations in </w:t>
      </w:r>
      <w:proofErr w:type="spellStart"/>
      <w:r>
        <w:t>Oyamel</w:t>
      </w:r>
      <w:proofErr w:type="spellEnd"/>
      <w:r>
        <w:t xml:space="preserve"> fir forests within the </w:t>
      </w:r>
      <w:proofErr w:type="spellStart"/>
      <w:r>
        <w:t>transvolcanic</w:t>
      </w:r>
      <w:proofErr w:type="spellEnd"/>
      <w:r>
        <w:t xml:space="preserve"> mountains in the central region of Mexico </w:t>
      </w:r>
      <w:r>
        <w:fldChar w:fldCharType="begin"/>
      </w:r>
      <w:ins w:id="555" w:author="Bahlai, Christie" w:date="2019-07-01T10:39:00Z">
        <w:r w:rsidR="00757994">
          <w:instrText xml:space="preserve"> ADDIN ZOTERO_ITEM CSL_CITATION {"citationID":"eF6vlShd","properties":{"formattedCitation":"[49]","plainCitation":"[49]","noteIndex":0},"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instrText>
        </w:r>
      </w:ins>
      <w:del w:id="556" w:author="Bahlai, Christie" w:date="2019-06-04T11:40:00Z">
        <w:r w:rsidR="002C6A8E" w:rsidDel="0074777A">
          <w:delInstrText xml:space="preserve"> ADDIN ZOTERO_ITEM CSL_CITATION {"citationID":"eF6vlShd","properties":{"formattedCitation":"[38]","plainCitation":"[38]","noteIndex":0},"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delInstrText>
        </w:r>
      </w:del>
      <w:r>
        <w:fldChar w:fldCharType="separate"/>
      </w:r>
      <w:ins w:id="557" w:author="Bahlai, Christie" w:date="2019-07-01T10:39:00Z">
        <w:r w:rsidR="00757994" w:rsidRPr="00757994">
          <w:rPr>
            <w:rFonts w:ascii="Calibri" w:hAnsi="Calibri" w:cs="Calibri"/>
            <w:rPrChange w:id="558" w:author="Bahlai, Christie" w:date="2019-07-01T10:39:00Z">
              <w:rPr/>
            </w:rPrChange>
          </w:rPr>
          <w:t>[49]</w:t>
        </w:r>
      </w:ins>
      <w:del w:id="559" w:author="Bahlai, Christie" w:date="2019-06-04T11:40:00Z">
        <w:r w:rsidR="002C6A8E" w:rsidRPr="00757994" w:rsidDel="0074777A">
          <w:rPr>
            <w:rPrChange w:id="560" w:author="Bahlai, Christie" w:date="2019-07-01T10:39:00Z">
              <w:rPr>
                <w:rFonts w:ascii="Calibri" w:hAnsi="Calibri" w:cs="Calibri"/>
              </w:rPr>
            </w:rPrChange>
          </w:rPr>
          <w:delText>[38]</w:delText>
        </w:r>
      </w:del>
      <w:r>
        <w:fldChar w:fldCharType="end"/>
      </w:r>
      <w:r>
        <w:t xml:space="preserve">. Monarchs are highly dispersed over their breeding season, occupying landscapes throughout the agricultural belt in central and eastern United States and southern Canada </w:t>
      </w:r>
      <w:r>
        <w:fldChar w:fldCharType="begin"/>
      </w:r>
      <w:ins w:id="561" w:author="Bahlai, Christie" w:date="2019-07-01T10:39:00Z">
        <w:r w:rsidR="00757994">
          <w:instrText xml:space="preserve"> ADDIN ZOTERO_ITEM CSL_CITATION {"citationID":"aq6d1r3rai","properties":{"formattedCitation":"[50]","plainCitation":"[50]","noteIndex":0},"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ins>
      <w:del w:id="562" w:author="Bahlai, Christie" w:date="2019-06-04T11:40:00Z">
        <w:r w:rsidR="002C6A8E" w:rsidDel="0074777A">
          <w:delInstrText xml:space="preserve"> ADDIN ZOTERO_ITEM CSL_CITATION {"citationID":"aq6d1r3rai","properties":{"formattedCitation":"[39]","plainCitation":"[39]","noteIndex":0},"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delInstrText>
        </w:r>
      </w:del>
      <w:r>
        <w:fldChar w:fldCharType="separate"/>
      </w:r>
      <w:ins w:id="563" w:author="Bahlai, Christie" w:date="2019-07-01T10:39:00Z">
        <w:r w:rsidR="00757994" w:rsidRPr="00757994">
          <w:rPr>
            <w:rFonts w:ascii="Calibri" w:hAnsi="Calibri" w:cs="Calibri"/>
            <w:rPrChange w:id="564" w:author="Bahlai, Christie" w:date="2019-07-01T10:39:00Z">
              <w:rPr/>
            </w:rPrChange>
          </w:rPr>
          <w:t>[50]</w:t>
        </w:r>
      </w:ins>
      <w:del w:id="565" w:author="Bahlai, Christie" w:date="2019-06-04T11:40:00Z">
        <w:r w:rsidR="002C6A8E" w:rsidRPr="00757994" w:rsidDel="0074777A">
          <w:rPr>
            <w:rPrChange w:id="566" w:author="Bahlai, Christie" w:date="2019-07-01T10:39:00Z">
              <w:rPr>
                <w:rFonts w:ascii="Calibri" w:hAnsi="Calibri" w:cs="Calibri"/>
              </w:rPr>
            </w:rPrChange>
          </w:rPr>
          <w:delText>[39]</w:delText>
        </w:r>
      </w:del>
      <w:r>
        <w:fldChar w:fldCharType="end"/>
      </w:r>
      <w:r>
        <w:t xml:space="preserve">. As such, estimates of the overwintering population size can provide a convenient and inclusive annual metric of the </w:t>
      </w:r>
      <w:r w:rsidR="00873DC1">
        <w:t xml:space="preserve">size of the </w:t>
      </w:r>
      <w:r>
        <w:t xml:space="preserve">eastern migratory population </w:t>
      </w:r>
      <w:r>
        <w:fldChar w:fldCharType="begin"/>
      </w:r>
      <w:ins w:id="567" w:author="Bahlai, Christie" w:date="2019-07-01T10:39:00Z">
        <w:r w:rsidR="00757994">
          <w:instrText xml:space="preserve"> ADDIN ZOTERO_ITEM CSL_CITATION {"citationID":"a4tutls3lj","properties":{"formattedCitation":"[51]","plainCitation":"[51]","noteIndex":0},"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instrText>
        </w:r>
      </w:ins>
      <w:del w:id="568" w:author="Bahlai, Christie" w:date="2019-06-04T11:40:00Z">
        <w:r w:rsidR="002C6A8E" w:rsidDel="0074777A">
          <w:delInstrText xml:space="preserve"> ADDIN ZOTERO_ITEM CSL_CITATION {"citationID":"a4tutls3lj","properties":{"formattedCitation":"[40]","plainCitation":"[40]","noteIndex":0},"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delInstrText>
        </w:r>
      </w:del>
      <w:r>
        <w:fldChar w:fldCharType="separate"/>
      </w:r>
      <w:ins w:id="569" w:author="Bahlai, Christie" w:date="2019-07-01T10:39:00Z">
        <w:r w:rsidR="00757994" w:rsidRPr="00757994">
          <w:rPr>
            <w:rFonts w:ascii="Calibri" w:hAnsi="Calibri" w:cs="Calibri"/>
            <w:rPrChange w:id="570" w:author="Bahlai, Christie" w:date="2019-07-01T10:39:00Z">
              <w:rPr/>
            </w:rPrChange>
          </w:rPr>
          <w:t>[51]</w:t>
        </w:r>
      </w:ins>
      <w:del w:id="571" w:author="Bahlai, Christie" w:date="2019-06-04T11:40:00Z">
        <w:r w:rsidR="002C6A8E" w:rsidRPr="00757994" w:rsidDel="0074777A">
          <w:rPr>
            <w:rPrChange w:id="572" w:author="Bahlai, Christie" w:date="2019-07-01T10:39:00Z">
              <w:rPr>
                <w:rFonts w:ascii="Calibri" w:hAnsi="Calibri" w:cs="Calibri"/>
              </w:rPr>
            </w:rPrChange>
          </w:rPr>
          <w:delText>[40]</w:delText>
        </w:r>
      </w:del>
      <w:r>
        <w:fldChar w:fldCharType="end"/>
      </w:r>
      <w:r>
        <w:t>.</w:t>
      </w:r>
      <w:r w:rsidR="00BC62D0">
        <w:t xml:space="preserve"> This population of monarchs has been in dramatic decline in recent decades, although the degree and cause of this decline is hotly debated</w:t>
      </w:r>
      <w:r>
        <w:t xml:space="preserve"> </w:t>
      </w:r>
      <w:r w:rsidR="00BC62D0">
        <w:fldChar w:fldCharType="begin"/>
      </w:r>
      <w:ins w:id="573" w:author="Bahlai, Christie" w:date="2019-07-01T10:39:00Z">
        <w:r w:rsidR="00757994">
          <w:instrText xml:space="preserve"> ADDIN ZOTERO_ITEM CSL_CITATION {"citationID":"vTGi1NiW","properties":{"formattedCitation":"[52]","plainCitation":"[52]","noteIndex":0},"citationItems":[{"id":2075,"uris":["http://zotero.org/users/3015424/items/BVDH6Z7V"],"uri":["http://zotero.org/users/3015424/items/BVDH6Z7V"],"itemData":{"id":2075,"type":"article-journal","title":"What Is Threatening Monarchs?","container-title":"BioScience","page":"1080-1080","volume":"67","issue":"12","DOI":"10.1093/biosci/bix120","ISSN":"0006-3568","journalAbbreviation":"BioScience","author":[{"family":"Sarkar","given":"Sahotra"}],"issued":{"date-parts":[["2017",12,1]]}}}],"schema":"https://github.com/citation-style-language/schema/raw/master/csl-citation.json"} </w:instrText>
        </w:r>
      </w:ins>
      <w:del w:id="574" w:author="Bahlai, Christie" w:date="2019-06-04T11:40:00Z">
        <w:r w:rsidR="002C6A8E" w:rsidDel="0074777A">
          <w:delInstrText xml:space="preserve"> ADDIN ZOTERO_ITEM CSL_CITATION {"citationID":"vTGi1NiW","properties":{"formattedCitation":"[41]","plainCitation":"[41]","noteIndex":0},"citationItems":[{"id":2075,"uris":["http://zotero.org/users/3015424/items/BVDH6Z7V"],"uri":["http://zotero.org/users/3015424/items/BVDH6Z7V"],"itemData":{"id":2075,"type":"article-journal","title":"What Is Threatening Monarchs?","container-title":"BioScience","page":"1080-1080","volume":"67","issue":"12","DOI":"10.1093/biosci/bix120","ISSN":"0006-3568","journalAbbreviation":"BioScience","author":[{"family":"Sarkar","given":"Sahotra"}],"issued":{"date-parts":[["2017",12,1]]}}}],"schema":"https://github.com/citation-style-language/schema/raw/master/csl-citation.json"} </w:delInstrText>
        </w:r>
      </w:del>
      <w:r w:rsidR="00BC62D0">
        <w:fldChar w:fldCharType="separate"/>
      </w:r>
      <w:ins w:id="575" w:author="Bahlai, Christie" w:date="2019-07-01T10:39:00Z">
        <w:r w:rsidR="00757994" w:rsidRPr="00757994">
          <w:rPr>
            <w:rFonts w:ascii="Calibri" w:hAnsi="Calibri" w:cs="Calibri"/>
            <w:rPrChange w:id="576" w:author="Bahlai, Christie" w:date="2019-07-01T10:39:00Z">
              <w:rPr/>
            </w:rPrChange>
          </w:rPr>
          <w:t>[52]</w:t>
        </w:r>
      </w:ins>
      <w:del w:id="577" w:author="Bahlai, Christie" w:date="2019-06-04T11:40:00Z">
        <w:r w:rsidR="002C6A8E" w:rsidRPr="00757994" w:rsidDel="0074777A">
          <w:rPr>
            <w:rPrChange w:id="578" w:author="Bahlai, Christie" w:date="2019-07-01T10:39:00Z">
              <w:rPr>
                <w:rFonts w:ascii="Calibri" w:hAnsi="Calibri" w:cs="Calibri"/>
              </w:rPr>
            </w:rPrChange>
          </w:rPr>
          <w:delText>[41]</w:delText>
        </w:r>
      </w:del>
      <w:r w:rsidR="00BC62D0">
        <w:fldChar w:fldCharType="end"/>
      </w:r>
      <w:r w:rsidR="00BC62D0">
        <w:t xml:space="preserve">. </w:t>
      </w:r>
      <w:r>
        <w:t xml:space="preserve">We used data </w:t>
      </w:r>
      <w:r w:rsidR="00B90E4C">
        <w:t xml:space="preserve">on the total </w:t>
      </w:r>
      <w:r>
        <w:t xml:space="preserve">area occupied </w:t>
      </w:r>
      <w:r w:rsidR="00B90E4C">
        <w:t xml:space="preserve">by monarchs </w:t>
      </w:r>
      <w:r>
        <w:t>from 1995</w:t>
      </w:r>
      <w:r w:rsidR="00E9671D">
        <w:t>-</w:t>
      </w:r>
      <w:r>
        <w:t>2017 (based on early winter surveys</w:t>
      </w:r>
      <w:r w:rsidR="00B90E4C">
        <w:t xml:space="preserve"> conducted in December</w:t>
      </w:r>
      <w:r>
        <w:t xml:space="preserve">) compiled by </w:t>
      </w:r>
      <w:r w:rsidR="00432AAE">
        <w:t>the World Wildlife Fund Mexico (</w:t>
      </w:r>
      <w:r>
        <w:t xml:space="preserve">available </w:t>
      </w:r>
      <w:r w:rsidR="00432AAE">
        <w:t>at</w:t>
      </w:r>
      <w:r>
        <w:t xml:space="preserve"> </w:t>
      </w:r>
      <w:proofErr w:type="spellStart"/>
      <w:r>
        <w:t>MonarchWatch</w:t>
      </w:r>
      <w:proofErr w:type="spellEnd"/>
      <w:r w:rsidR="00432AAE">
        <w:t>;</w:t>
      </w:r>
      <w:r>
        <w:t xml:space="preserve"> </w:t>
      </w:r>
      <w:r>
        <w:fldChar w:fldCharType="begin"/>
      </w:r>
      <w:r w:rsidR="002D4506">
        <w:instrText xml:space="preserve"> ADDIN ZOTERO_ITEM CSL_CITATION {"citationID":"a1tqlimv43l","properties":{"formattedCitation":"(Lovett 2017)","plainCitation":"(Lovett 2017)","dontUpdate":true,"noteIndex":0},"citationItems":[{"id":1322,"uris":["http://zotero.org/users/3015424/items/9SN6MZVG"],"uri":["http://zotero.org/users/3015424/items/9SN6MZVG"],"itemData":{"id":1322,"type":"article","title":"Monarch Population Status","publisher":"Monarch Watch","URL":"http://monarchwatch.org/blog/2017/02/11/monarch-population-status-30/","author":[{"family":"Lovett","given":"Jim"}],"issued":{"date-parts":[["2017"]]}}}],"schema":"https://github.com/citation-style-language/schema/raw/master/csl-citation.json"} </w:instrText>
      </w:r>
      <w:r>
        <w:fldChar w:fldCharType="separate"/>
      </w:r>
      <w:r w:rsidRPr="00AD6F61">
        <w:rPr>
          <w:rFonts w:ascii="Calibri" w:hAnsi="Calibri" w:cs="Calibri"/>
        </w:rPr>
        <w:t>Lovett 2017)</w:t>
      </w:r>
      <w:r>
        <w:fldChar w:fldCharType="end"/>
      </w:r>
      <w:r>
        <w:t>.</w:t>
      </w:r>
    </w:p>
    <w:p w14:paraId="79E34CB5" w14:textId="0AA45B5B" w:rsidR="00493C01" w:rsidRDefault="00493C01" w:rsidP="00493C01">
      <w:r>
        <w:t xml:space="preserve">The </w:t>
      </w:r>
      <w:del w:id="579" w:author="Bahlai, Christie" w:date="2019-07-01T10:20:00Z">
        <w:r w:rsidR="00C32614" w:rsidDel="005907DA">
          <w:delText xml:space="preserve">RSD </w:delText>
        </w:r>
      </w:del>
      <w:ins w:id="580" w:author="Bahlai, Christie" w:date="2019-07-01T10:20:00Z">
        <w:r w:rsidR="005907DA">
          <w:t>D</w:t>
        </w:r>
        <w:r w:rsidR="005907DA">
          <w:t xml:space="preserve">SD </w:t>
        </w:r>
      </w:ins>
      <w:del w:id="581" w:author="Bahlai, Christie" w:date="2019-07-01T10:59:00Z">
        <w:r w:rsidR="00C32614" w:rsidDel="00F63325">
          <w:delText>model</w:delText>
        </w:r>
        <w:r w:rsidDel="00F63325">
          <w:delText xml:space="preserve"> </w:delText>
        </w:r>
      </w:del>
      <w:ins w:id="582" w:author="Bahlai, Christie" w:date="2019-07-01T10:59:00Z">
        <w:r w:rsidR="00F63325">
          <w:t>algorithm</w:t>
        </w:r>
        <w:r w:rsidR="00F63325">
          <w:t xml:space="preserve"> </w:t>
        </w:r>
      </w:ins>
      <w:r w:rsidR="00FA445D">
        <w:t xml:space="preserve">estimated </w:t>
      </w:r>
      <w:r>
        <w:t xml:space="preserve">that </w:t>
      </w:r>
      <w:r w:rsidR="00E6695E">
        <w:t xml:space="preserve">the best break point combination fit </w:t>
      </w:r>
      <w:r w:rsidR="00A87F7E">
        <w:t xml:space="preserve">for the monarch overwintering data </w:t>
      </w:r>
      <w:r w:rsidR="00E6695E">
        <w:t xml:space="preserve">was </w:t>
      </w:r>
      <w:r w:rsidR="00FA445D">
        <w:t xml:space="preserve">a </w:t>
      </w:r>
      <w:r w:rsidR="005F74F8">
        <w:t xml:space="preserve">single break </w:t>
      </w:r>
      <w:r>
        <w:t xml:space="preserve">after 2003 (Fig. </w:t>
      </w:r>
      <w:r w:rsidR="008B4B47">
        <w:t>4</w:t>
      </w:r>
      <w:r w:rsidR="005F74F8">
        <w:t xml:space="preserve">; </w:t>
      </w:r>
      <w:proofErr w:type="spellStart"/>
      <w:r w:rsidR="005F74F8">
        <w:t>AICc</w:t>
      </w:r>
      <w:proofErr w:type="spellEnd"/>
      <w:r w:rsidR="005F74F8">
        <w:t>=120.18</w:t>
      </w:r>
      <w:r>
        <w:t xml:space="preserve">). </w:t>
      </w:r>
      <w:r w:rsidR="005F74F8">
        <w:t xml:space="preserve">However, the </w:t>
      </w:r>
      <w:del w:id="583" w:author="Bahlai, Christie" w:date="2019-07-01T10:59:00Z">
        <w:r w:rsidR="00D74F97" w:rsidDel="00F63325">
          <w:delText xml:space="preserve">model </w:delText>
        </w:r>
      </w:del>
      <w:ins w:id="584" w:author="Bahlai, Christie" w:date="2019-07-01T10:59:00Z">
        <w:r w:rsidR="00F63325">
          <w:t>algorithm</w:t>
        </w:r>
        <w:r w:rsidR="00F63325">
          <w:t xml:space="preserve"> </w:t>
        </w:r>
      </w:ins>
      <w:r w:rsidR="005F74F8">
        <w:t>indicated that two additional break point combinations, a single break after 2006 (</w:t>
      </w:r>
      <w:proofErr w:type="spellStart"/>
      <w:r w:rsidR="005F74F8">
        <w:t>AICc</w:t>
      </w:r>
      <w:proofErr w:type="spellEnd"/>
      <w:r w:rsidR="005F74F8">
        <w:t xml:space="preserve">=121.87) and a </w:t>
      </w:r>
      <w:r w:rsidR="00C51B55">
        <w:t>two-</w:t>
      </w:r>
      <w:r w:rsidR="005F74F8">
        <w:t>break combination of 2003 and 2008 (</w:t>
      </w:r>
      <w:proofErr w:type="spellStart"/>
      <w:r w:rsidR="005F74F8">
        <w:t>AICc</w:t>
      </w:r>
      <w:proofErr w:type="spellEnd"/>
      <w:r w:rsidR="005F74F8">
        <w:t xml:space="preserve">=-121.86), had equivalent performance. The weight analysis </w:t>
      </w:r>
      <w:r w:rsidR="00A439FD">
        <w:lastRenderedPageBreak/>
        <w:t xml:space="preserve">computed </w:t>
      </w:r>
      <w:r w:rsidR="005F74F8">
        <w:t>weights of 0.4</w:t>
      </w:r>
      <w:r w:rsidR="00E74F2C">
        <w:t>9</w:t>
      </w:r>
      <w:r w:rsidR="005F74F8">
        <w:t>, 0.14</w:t>
      </w:r>
      <w:r w:rsidR="0021404C">
        <w:t>,</w:t>
      </w:r>
      <w:r w:rsidR="005F74F8">
        <w:t xml:space="preserve"> and 0.26, for 2003, 2006</w:t>
      </w:r>
      <w:r w:rsidR="0021404C">
        <w:t>,</w:t>
      </w:r>
      <w:r w:rsidR="005F74F8">
        <w:t xml:space="preserve"> and 2008 respectively</w:t>
      </w:r>
      <w:r w:rsidR="00A601EA">
        <w:t xml:space="preserve">, suggesting that the break at 2006 is </w:t>
      </w:r>
      <w:r w:rsidR="00784564">
        <w:t>unlikely.</w:t>
      </w:r>
      <w:r w:rsidR="00A601EA">
        <w:t xml:space="preserve"> </w:t>
      </w:r>
      <w:r w:rsidR="00784564">
        <w:t>B</w:t>
      </w:r>
      <w:r w:rsidR="00A601EA">
        <w:t>ut there is</w:t>
      </w:r>
      <w:r w:rsidR="00292760">
        <w:t xml:space="preserve"> intermediate</w:t>
      </w:r>
      <w:r w:rsidR="00A601EA">
        <w:t xml:space="preserve"> support for the 2003 and 2008 breaks</w:t>
      </w:r>
      <w:r w:rsidR="005F74F8">
        <w:t>. As with our ladybeetle case study, the strength of evidence was strongest for the first break</w:t>
      </w:r>
      <w:del w:id="585" w:author="Bahlai, Christie" w:date="2019-07-01T11:00:00Z">
        <w:r w:rsidR="005F74F8" w:rsidDel="00F63325">
          <w:delText xml:space="preserve"> in 2003</w:delText>
        </w:r>
      </w:del>
      <w:r w:rsidR="005F74F8">
        <w:t>, and weaker for the second</w:t>
      </w:r>
      <w:r w:rsidR="00A601EA">
        <w:t xml:space="preserve"> break</w:t>
      </w:r>
      <w:r w:rsidR="005F74F8">
        <w:t xml:space="preserve">. </w:t>
      </w:r>
      <w:r>
        <w:t xml:space="preserve">The shift </w:t>
      </w:r>
      <w:r w:rsidR="00FA445D">
        <w:t xml:space="preserve">corresponds with </w:t>
      </w:r>
      <w:r>
        <w:t xml:space="preserve">a &gt;50% reduction in K </w:t>
      </w:r>
      <w:r w:rsidR="00FA5302">
        <w:t xml:space="preserve">in </w:t>
      </w:r>
      <w:r w:rsidR="00C179E2">
        <w:t xml:space="preserve">2003, and, if the secondary break is taken at 2008, a further reduction of K nearing 50% again at that point </w:t>
      </w:r>
      <w:r>
        <w:t>(Table</w:t>
      </w:r>
      <w:r w:rsidR="000214FC">
        <w:t xml:space="preserve"> 1</w:t>
      </w:r>
      <w:r w:rsidR="00F25817">
        <w:t xml:space="preserve">; </w:t>
      </w:r>
      <w:r>
        <w:t xml:space="preserve">Fig. </w:t>
      </w:r>
      <w:r w:rsidR="008B4B47">
        <w:t xml:space="preserve">4 </w:t>
      </w:r>
      <w:r>
        <w:t xml:space="preserve">B). </w:t>
      </w:r>
    </w:p>
    <w:p w14:paraId="0C0A650C" w14:textId="54AAFFC1" w:rsidR="00A601EA" w:rsidRDefault="00A601EA" w:rsidP="001A760B">
      <w:r>
        <w:t xml:space="preserve">The patterns we observe are consistent with a leading hypothesis to explain monarch population decline. Loss of milkweed hostplants due to changing agricultural practices on Midwestern breeding grounds </w:t>
      </w:r>
      <w:r>
        <w:fldChar w:fldCharType="begin"/>
      </w:r>
      <w:ins w:id="586" w:author="Bahlai, Christie" w:date="2019-07-01T10:39:00Z">
        <w:r w:rsidR="00757994">
          <w:instrText xml:space="preserve"> ADDIN ZOTERO_ITEM CSL_CITATION {"citationID":"QT8l0Owy","properties":{"formattedCitation":"[54,55]","plainCitation":"[54,55]","noteIndex":0},"citationItems":[{"id":2048,"uris":["http://zotero.org/users/3015424/items/4DS9T5T9"],"uri":["http://zotero.org/users/3015424/items/4DS9T5T9"],"itemData":{"id":2048,"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threats.","DOI":"10.1111/j.1752-4598.2012.00196.x","ISSN":"1752-4598","title-short":"Milkweed loss in agricultural fields because of herbicide use: effect on the monarch butterfly population","author":[{"family":"Pleasants","given":"John M."},{"family":"Oberhauser","given":"Karen S."}],"issued":{"date-parts":[["2013"]]}}}],"schema":"https://github.com/citation-style-language/schema/raw/master/csl-citation.json"} </w:instrText>
        </w:r>
      </w:ins>
      <w:del w:id="587" w:author="Bahlai, Christie" w:date="2019-06-04T11:40:00Z">
        <w:r w:rsidR="002C6A8E" w:rsidDel="0074777A">
          <w:delInstrText xml:space="preserve"> ADDIN ZOTERO_ITEM CSL_CITATION {"citationID":"QT8l0Owy","properties":{"formattedCitation":"[43,44]","plainCitation":"[43,44]","noteIndex":0},"citationItems":[{"id":2048,"uris":["http://zotero.org/users/3015424/items/4DS9T5T9"],"uri":["http://zotero.org/users/3015424/items/4DS9T5T9"],"itemData":{"id":2048,"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threats.","DOI":"10.1111/j.1752-4598.2012.00196.x","ISSN":"1752-4598","shortTitle":"Milkweed loss in agricultural fields because of herbicide use: effect on the monarch butterfly population","author":[{"family":"Pleasants","given":"John M."},{"family":"Oberhauser","given":"Karen S."}],"issued":{"date-parts":[["2013"]]}}}],"schema":"https://github.com/citation-style-language/schema/raw/master/csl-citation.json"} </w:delInstrText>
        </w:r>
      </w:del>
      <w:r>
        <w:fldChar w:fldCharType="separate"/>
      </w:r>
      <w:ins w:id="588" w:author="Bahlai, Christie" w:date="2019-07-01T10:39:00Z">
        <w:r w:rsidR="00757994" w:rsidRPr="00757994">
          <w:rPr>
            <w:rFonts w:ascii="Calibri" w:hAnsi="Calibri" w:cs="Calibri"/>
            <w:rPrChange w:id="589" w:author="Bahlai, Christie" w:date="2019-07-01T10:39:00Z">
              <w:rPr/>
            </w:rPrChange>
          </w:rPr>
          <w:t>[54,55]</w:t>
        </w:r>
      </w:ins>
      <w:del w:id="590" w:author="Bahlai, Christie" w:date="2019-06-04T11:40:00Z">
        <w:r w:rsidR="002C6A8E" w:rsidRPr="00757994" w:rsidDel="0074777A">
          <w:rPr>
            <w:rPrChange w:id="591" w:author="Bahlai, Christie" w:date="2019-07-01T10:39:00Z">
              <w:rPr>
                <w:rFonts w:ascii="Calibri" w:hAnsi="Calibri" w:cs="Calibri"/>
              </w:rPr>
            </w:rPrChange>
          </w:rPr>
          <w:delText>[43,44]</w:delText>
        </w:r>
      </w:del>
      <w:r>
        <w:fldChar w:fldCharType="end"/>
      </w:r>
      <w:r>
        <w:t xml:space="preserve"> is hypothesized to be a major driver in the dynamics of this species. Changing herbicide practices in central North America have largely eliminated milkweed hostplants from agricultural field crops, with fairly consistent, low levels of milkweed on the landscape starting from about 2003-2005 </w:t>
      </w:r>
      <w:r>
        <w:fldChar w:fldCharType="begin"/>
      </w:r>
      <w:ins w:id="592" w:author="Bahlai, Christie" w:date="2019-07-01T10:39:00Z">
        <w:r w:rsidR="00757994">
          <w:instrText xml:space="preserve"> ADDIN ZOTERO_ITEM CSL_CITATION {"citationID":"a23i0e7e6ii","properties":{"formattedCitation":"[56]","plainCitation":"[56]","noteIndex":0},"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ins>
      <w:del w:id="593" w:author="Bahlai, Christie" w:date="2019-06-04T11:40:00Z">
        <w:r w:rsidR="002C6A8E" w:rsidDel="0074777A">
          <w:delInstrText xml:space="preserve"> ADDIN ZOTERO_ITEM CSL_CITATION {"citationID":"a23i0e7e6ii","properties":{"formattedCitation":"[45]","plainCitation":"[45]","noteIndex":0},"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delInstrText>
        </w:r>
      </w:del>
      <w:r>
        <w:fldChar w:fldCharType="separate"/>
      </w:r>
      <w:ins w:id="594" w:author="Bahlai, Christie" w:date="2019-07-01T10:39:00Z">
        <w:r w:rsidR="00757994" w:rsidRPr="00757994">
          <w:rPr>
            <w:rFonts w:ascii="Calibri" w:hAnsi="Calibri" w:cs="Calibri"/>
            <w:rPrChange w:id="595" w:author="Bahlai, Christie" w:date="2019-07-01T10:39:00Z">
              <w:rPr/>
            </w:rPrChange>
          </w:rPr>
          <w:t>[56]</w:t>
        </w:r>
      </w:ins>
      <w:del w:id="596" w:author="Bahlai, Christie" w:date="2019-06-04T11:40:00Z">
        <w:r w:rsidR="002C6A8E" w:rsidRPr="00757994" w:rsidDel="0074777A">
          <w:rPr>
            <w:rPrChange w:id="597" w:author="Bahlai, Christie" w:date="2019-07-01T10:39:00Z">
              <w:rPr>
                <w:rFonts w:ascii="Calibri" w:hAnsi="Calibri" w:cs="Calibri"/>
              </w:rPr>
            </w:rPrChange>
          </w:rPr>
          <w:delText>[45]</w:delText>
        </w:r>
      </w:del>
      <w:r>
        <w:fldChar w:fldCharType="end"/>
      </w:r>
      <w:r>
        <w:t xml:space="preserve">. Although glyphosate tolerant soybeans and maize were introduced to the US market in 1996 and 1998 respectively </w:t>
      </w:r>
      <w:r>
        <w:fldChar w:fldCharType="begin"/>
      </w:r>
      <w:ins w:id="598" w:author="Bahlai, Christie" w:date="2019-07-01T10:39:00Z">
        <w:r w:rsidR="00757994">
          <w:instrText xml:space="preserve"> ADDIN ZOTERO_ITEM CSL_CITATION {"citationID":"a85p3n616h","properties":{"formattedCitation":"[57]","plainCitation":"[57]","noteIndex":0},"citationItems":[{"id":1320,"uris":["http://zotero.org/users/3015424/items/MRPSQNIJ"],"uri":["http://zotero.org/users/3015424/items/MRPSQNIJ"],"itemData":{"id":1320,"type":"article-journal","title":"Glyphosate-resistant crops and weeds: now and in the future","container-title":"AgBioForum","page":"346-357","volume":"12","author":[{"family":"Duke","given":"Stephen O."},{"family":"Powles","given":"Stephen B"}],"issued":{"date-parts":[["2009"]]}}}],"schema":"https://github.com/citation-style-language/schema/raw/master/csl-citation.json"} </w:instrText>
        </w:r>
      </w:ins>
      <w:del w:id="599" w:author="Bahlai, Christie" w:date="2019-06-04T11:40:00Z">
        <w:r w:rsidR="002C6A8E" w:rsidDel="0074777A">
          <w:delInstrText xml:space="preserve"> ADDIN ZOTERO_ITEM CSL_CITATION {"citationID":"a85p3n616h","properties":{"formattedCitation":"[46]","plainCitation":"[46]","noteIndex":0},"citationItems":[{"id":1320,"uris":["http://zotero.org/users/3015424/items/MRPSQNIJ"],"uri":["http://zotero.org/users/3015424/items/MRPSQNIJ"],"itemData":{"id":1320,"type":"article-journal","title":"Glyphosate-resistant crops and weeds: now and in the future","container-title":"AgBioForum","page":"346-357","volume":"12","author":[{"family":"Duke","given":"Stephen O."},{"family":"Powles","given":"Stephen B"}],"issued":{"date-parts":[["2009"]]}}}],"schema":"https://github.com/citation-style-language/schema/raw/master/csl-citation.json"} </w:delInstrText>
        </w:r>
      </w:del>
      <w:r>
        <w:fldChar w:fldCharType="separate"/>
      </w:r>
      <w:ins w:id="600" w:author="Bahlai, Christie" w:date="2019-07-01T10:39:00Z">
        <w:r w:rsidR="00757994" w:rsidRPr="00757994">
          <w:rPr>
            <w:rFonts w:ascii="Calibri" w:hAnsi="Calibri" w:cs="Calibri"/>
            <w:rPrChange w:id="601" w:author="Bahlai, Christie" w:date="2019-07-01T10:39:00Z">
              <w:rPr/>
            </w:rPrChange>
          </w:rPr>
          <w:t>[57]</w:t>
        </w:r>
      </w:ins>
      <w:del w:id="602" w:author="Bahlai, Christie" w:date="2019-06-04T11:40:00Z">
        <w:r w:rsidR="002C6A8E" w:rsidRPr="00757994" w:rsidDel="0074777A">
          <w:rPr>
            <w:rPrChange w:id="603" w:author="Bahlai, Christie" w:date="2019-07-01T10:39:00Z">
              <w:rPr>
                <w:rFonts w:ascii="Calibri" w:hAnsi="Calibri" w:cs="Calibri"/>
              </w:rPr>
            </w:rPrChange>
          </w:rPr>
          <w:delText>[46]</w:delText>
        </w:r>
      </w:del>
      <w:r>
        <w:fldChar w:fldCharType="end"/>
      </w:r>
      <w:r>
        <w:t xml:space="preserve">,  actual glyphosate use lagged behind, with dramatic increases in use of the pesticide in 1998- 2003 in soybean, and 2007-2008 in maize </w:t>
      </w:r>
      <w:r>
        <w:fldChar w:fldCharType="begin"/>
      </w:r>
      <w:ins w:id="604" w:author="Bahlai, Christie" w:date="2019-07-01T10:39:00Z">
        <w:r w:rsidR="00757994">
          <w:instrText xml:space="preserve"> ADDIN ZOTERO_ITEM CSL_CITATION {"citationID":"a1hl1lc5gv6","properties":{"formattedCitation":"[58]","plainCitation":"[58]","noteIndex":0},"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ins>
      <w:del w:id="605" w:author="Bahlai, Christie" w:date="2019-06-04T11:40:00Z">
        <w:r w:rsidR="002C6A8E" w:rsidDel="0074777A">
          <w:delInstrText xml:space="preserve"> ADDIN ZOTERO_ITEM CSL_CITATION {"citationID":"a1hl1lc5gv6","properties":{"formattedCitation":"[47]","plainCitation":"[47]","noteIndex":0},"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delInstrText>
        </w:r>
      </w:del>
      <w:r>
        <w:fldChar w:fldCharType="separate"/>
      </w:r>
      <w:ins w:id="606" w:author="Bahlai, Christie" w:date="2019-07-01T10:39:00Z">
        <w:r w:rsidR="00757994" w:rsidRPr="00757994">
          <w:rPr>
            <w:rFonts w:ascii="Calibri" w:hAnsi="Calibri" w:cs="Calibri"/>
            <w:rPrChange w:id="607" w:author="Bahlai, Christie" w:date="2019-07-01T10:39:00Z">
              <w:rPr/>
            </w:rPrChange>
          </w:rPr>
          <w:t>[58]</w:t>
        </w:r>
      </w:ins>
      <w:del w:id="608" w:author="Bahlai, Christie" w:date="2019-06-04T11:40:00Z">
        <w:r w:rsidR="002C6A8E" w:rsidRPr="00757994" w:rsidDel="0074777A">
          <w:rPr>
            <w:rPrChange w:id="609" w:author="Bahlai, Christie" w:date="2019-07-01T10:39:00Z">
              <w:rPr>
                <w:rFonts w:ascii="Calibri" w:hAnsi="Calibri" w:cs="Calibri"/>
              </w:rPr>
            </w:rPrChange>
          </w:rPr>
          <w:delText>[47]</w:delText>
        </w:r>
      </w:del>
      <w:r>
        <w:fldChar w:fldCharType="end"/>
      </w:r>
      <w:r>
        <w:t xml:space="preserve">. </w:t>
      </w:r>
    </w:p>
    <w:p w14:paraId="7C05C850" w14:textId="636B3F99" w:rsidR="001A760B" w:rsidRDefault="00A601EA" w:rsidP="001A760B">
      <w:r>
        <w:t xml:space="preserve">However, additional drivers </w:t>
      </w:r>
      <w:r w:rsidR="00784564">
        <w:t xml:space="preserve">likely </w:t>
      </w:r>
      <w:r>
        <w:t xml:space="preserve">also play a role in </w:t>
      </w:r>
      <w:r w:rsidR="00784564">
        <w:t>monarch</w:t>
      </w:r>
      <w:r>
        <w:t xml:space="preserve"> processes </w:t>
      </w:r>
      <w:r w:rsidR="00784564">
        <w:t>given the uncertainty in our results</w:t>
      </w:r>
      <w:r>
        <w:t xml:space="preserve">. </w:t>
      </w:r>
      <w:r w:rsidR="00217133">
        <w:t xml:space="preserve">Abiotic drivers </w:t>
      </w:r>
      <w:r w:rsidR="001A760B">
        <w:t>of</w:t>
      </w:r>
      <w:r w:rsidR="00217133">
        <w:t xml:space="preserve"> monarch </w:t>
      </w:r>
      <w:r w:rsidR="001A760B">
        <w:t xml:space="preserve">population dynamics are complex and </w:t>
      </w:r>
      <w:r w:rsidR="00217133">
        <w:t>can interact</w:t>
      </w:r>
      <w:r w:rsidR="001A760B">
        <w:t xml:space="preserve"> at local</w:t>
      </w:r>
      <w:r w:rsidR="00217133">
        <w:t>, regional,</w:t>
      </w:r>
      <w:r w:rsidR="001A760B">
        <w:t xml:space="preserve"> and continental scales </w:t>
      </w:r>
      <w:r w:rsidR="001A760B">
        <w:fldChar w:fldCharType="begin"/>
      </w:r>
      <w:ins w:id="610" w:author="Bahlai, Christie" w:date="2019-07-01T10:39:00Z">
        <w:r w:rsidR="00757994">
          <w:instrText xml:space="preserve"> ADDIN ZOTERO_ITEM CSL_CITATION {"citationID":"a2i7trmq63f","properties":{"formattedCitation":"[59]","plainCitation":"[59]","noteIndex":0},"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ins>
      <w:del w:id="611" w:author="Bahlai, Christie" w:date="2019-06-04T11:40:00Z">
        <w:r w:rsidR="002C6A8E" w:rsidDel="0074777A">
          <w:delInstrText xml:space="preserve"> ADDIN ZOTERO_ITEM CSL_CITATION {"citationID":"a2i7trmq63f","properties":{"formattedCitation":"[48]","plainCitation":"[48]","noteIndex":0},"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delInstrText>
        </w:r>
      </w:del>
      <w:r w:rsidR="001A760B">
        <w:fldChar w:fldCharType="separate"/>
      </w:r>
      <w:ins w:id="612" w:author="Bahlai, Christie" w:date="2019-07-01T10:39:00Z">
        <w:r w:rsidR="00757994" w:rsidRPr="00757994">
          <w:rPr>
            <w:rFonts w:ascii="Calibri" w:hAnsi="Calibri" w:cs="Calibri"/>
            <w:rPrChange w:id="613" w:author="Bahlai, Christie" w:date="2019-07-01T10:39:00Z">
              <w:rPr/>
            </w:rPrChange>
          </w:rPr>
          <w:t>[59]</w:t>
        </w:r>
      </w:ins>
      <w:del w:id="614" w:author="Bahlai, Christie" w:date="2019-06-04T11:40:00Z">
        <w:r w:rsidR="002C6A8E" w:rsidRPr="00757994" w:rsidDel="0074777A">
          <w:rPr>
            <w:rPrChange w:id="615" w:author="Bahlai, Christie" w:date="2019-07-01T10:39:00Z">
              <w:rPr>
                <w:rFonts w:ascii="Calibri" w:hAnsi="Calibri" w:cs="Calibri"/>
              </w:rPr>
            </w:rPrChange>
          </w:rPr>
          <w:delText>[48]</w:delText>
        </w:r>
      </w:del>
      <w:r w:rsidR="001A760B">
        <w:fldChar w:fldCharType="end"/>
      </w:r>
      <w:r w:rsidR="001A760B">
        <w:t>.</w:t>
      </w:r>
      <w:r>
        <w:t xml:space="preserve"> Other </w:t>
      </w:r>
      <w:r w:rsidR="001A760B">
        <w:t xml:space="preserve">studies have implicated climate </w:t>
      </w:r>
      <w:r w:rsidR="001A760B">
        <w:fldChar w:fldCharType="begin"/>
      </w:r>
      <w:ins w:id="616" w:author="Bahlai, Christie" w:date="2019-07-01T10:39:00Z">
        <w:r w:rsidR="00757994">
          <w:instrText xml:space="preserve"> ADDIN ZOTERO_ITEM CSL_CITATION {"citationID":"a1q25ckc7jk","properties":{"formattedCitation":"[60]","plainCitation":"[60]","noteIndex":0},"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ins>
      <w:del w:id="617" w:author="Bahlai, Christie" w:date="2019-06-04T11:40:00Z">
        <w:r w:rsidR="002C6A8E" w:rsidDel="0074777A">
          <w:delInstrText xml:space="preserve"> ADDIN ZOTERO_ITEM CSL_CITATION {"citationID":"a1q25ckc7jk","properties":{"formattedCitation":"[49]","plainCitation":"[49]","noteIndex":0},"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delInstrText>
        </w:r>
      </w:del>
      <w:r w:rsidR="001A760B">
        <w:fldChar w:fldCharType="separate"/>
      </w:r>
      <w:ins w:id="618" w:author="Bahlai, Christie" w:date="2019-07-01T10:39:00Z">
        <w:r w:rsidR="00757994" w:rsidRPr="00757994">
          <w:rPr>
            <w:rFonts w:ascii="Calibri" w:hAnsi="Calibri" w:cs="Calibri"/>
            <w:rPrChange w:id="619" w:author="Bahlai, Christie" w:date="2019-07-01T10:39:00Z">
              <w:rPr/>
            </w:rPrChange>
          </w:rPr>
          <w:t>[60]</w:t>
        </w:r>
      </w:ins>
      <w:del w:id="620" w:author="Bahlai, Christie" w:date="2019-06-04T11:40:00Z">
        <w:r w:rsidR="002C6A8E" w:rsidRPr="00757994" w:rsidDel="0074777A">
          <w:rPr>
            <w:rPrChange w:id="621" w:author="Bahlai, Christie" w:date="2019-07-01T10:39:00Z">
              <w:rPr>
                <w:rFonts w:ascii="Calibri" w:hAnsi="Calibri" w:cs="Calibri"/>
              </w:rPr>
            </w:rPrChange>
          </w:rPr>
          <w:delText>[49]</w:delText>
        </w:r>
      </w:del>
      <w:r w:rsidR="001A760B">
        <w:fldChar w:fldCharType="end"/>
      </w:r>
      <w:r w:rsidR="001A760B">
        <w:t xml:space="preserve">, </w:t>
      </w:r>
      <w:r w:rsidR="00217133">
        <w:t xml:space="preserve">extreme </w:t>
      </w:r>
      <w:r w:rsidR="001A760B">
        <w:t xml:space="preserve">weather events </w:t>
      </w:r>
      <w:r w:rsidR="001A760B">
        <w:fldChar w:fldCharType="begin"/>
      </w:r>
      <w:ins w:id="622" w:author="Bahlai, Christie" w:date="2019-07-01T10:39:00Z">
        <w:r w:rsidR="00757994">
          <w:instrText xml:space="preserve"> ADDIN ZOTERO_ITEM CSL_CITATION {"citationID":"a28t0hbcl1g","properties":{"formattedCitation":"[61]","plainCitation":"[61]","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ins>
      <w:del w:id="623" w:author="Bahlai, Christie" w:date="2019-06-04T11:40:00Z">
        <w:r w:rsidR="002C6A8E" w:rsidDel="0074777A">
          <w:delInstrText xml:space="preserve"> ADDIN ZOTERO_ITEM CSL_CITATION {"citationID":"a28t0hbcl1g","properties":{"formattedCitation":"[50]","plainCitation":"[50]","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delInstrText>
        </w:r>
      </w:del>
      <w:r w:rsidR="001A760B">
        <w:fldChar w:fldCharType="separate"/>
      </w:r>
      <w:ins w:id="624" w:author="Bahlai, Christie" w:date="2019-07-01T10:39:00Z">
        <w:r w:rsidR="00757994" w:rsidRPr="00757994">
          <w:rPr>
            <w:rFonts w:ascii="Calibri" w:hAnsi="Calibri" w:cs="Calibri"/>
            <w:rPrChange w:id="625" w:author="Bahlai, Christie" w:date="2019-07-01T10:39:00Z">
              <w:rPr/>
            </w:rPrChange>
          </w:rPr>
          <w:t>[61]</w:t>
        </w:r>
      </w:ins>
      <w:del w:id="626" w:author="Bahlai, Christie" w:date="2019-06-04T11:40:00Z">
        <w:r w:rsidR="002C6A8E" w:rsidRPr="00757994" w:rsidDel="0074777A">
          <w:rPr>
            <w:rPrChange w:id="627" w:author="Bahlai, Christie" w:date="2019-07-01T10:39:00Z">
              <w:rPr>
                <w:rFonts w:ascii="Calibri" w:hAnsi="Calibri" w:cs="Calibri"/>
              </w:rPr>
            </w:rPrChange>
          </w:rPr>
          <w:delText>[50]</w:delText>
        </w:r>
      </w:del>
      <w:r w:rsidR="001A760B">
        <w:fldChar w:fldCharType="end"/>
      </w:r>
      <w:r w:rsidR="001A760B">
        <w:t xml:space="preserve">, changing habitat availability on wintering grounds </w:t>
      </w:r>
      <w:r w:rsidR="001A760B">
        <w:fldChar w:fldCharType="begin"/>
      </w:r>
      <w:ins w:id="628" w:author="Bahlai, Christie" w:date="2019-07-01T10:39:00Z">
        <w:r w:rsidR="00757994">
          <w:instrText xml:space="preserve"> ADDIN ZOTERO_ITEM CSL_CITATION {"citationID":"a1hnagcerbh","properties":{"formattedCitation":"[62]","plainCitation":"[62]","noteIndex":0},"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ins>
      <w:del w:id="629" w:author="Bahlai, Christie" w:date="2019-06-04T11:40:00Z">
        <w:r w:rsidR="002C6A8E" w:rsidDel="0074777A">
          <w:delInstrText xml:space="preserve"> ADDIN ZOTERO_ITEM CSL_CITATION {"citationID":"a1hnagcerbh","properties":{"formattedCitation":"[51]","plainCitation":"[51]","noteIndex":0},"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delInstrText>
        </w:r>
      </w:del>
      <w:r w:rsidR="001A760B">
        <w:fldChar w:fldCharType="separate"/>
      </w:r>
      <w:ins w:id="630" w:author="Bahlai, Christie" w:date="2019-07-01T10:39:00Z">
        <w:r w:rsidR="00757994" w:rsidRPr="00757994">
          <w:rPr>
            <w:rFonts w:ascii="Calibri" w:hAnsi="Calibri" w:cs="Calibri"/>
            <w:rPrChange w:id="631" w:author="Bahlai, Christie" w:date="2019-07-01T10:39:00Z">
              <w:rPr/>
            </w:rPrChange>
          </w:rPr>
          <w:t>[62]</w:t>
        </w:r>
      </w:ins>
      <w:del w:id="632" w:author="Bahlai, Christie" w:date="2019-06-04T11:40:00Z">
        <w:r w:rsidR="002C6A8E" w:rsidRPr="00757994" w:rsidDel="0074777A">
          <w:rPr>
            <w:rPrChange w:id="633" w:author="Bahlai, Christie" w:date="2019-07-01T10:39:00Z">
              <w:rPr>
                <w:rFonts w:ascii="Calibri" w:hAnsi="Calibri" w:cs="Calibri"/>
              </w:rPr>
            </w:rPrChange>
          </w:rPr>
          <w:delText>[51]</w:delText>
        </w:r>
      </w:del>
      <w:r w:rsidR="001A760B">
        <w:fldChar w:fldCharType="end"/>
      </w:r>
      <w:r w:rsidR="001A760B">
        <w:t xml:space="preserve">, </w:t>
      </w:r>
      <w:r w:rsidR="00195C58">
        <w:t xml:space="preserve">and </w:t>
      </w:r>
      <w:r w:rsidR="00217133">
        <w:t>mortality during the fall</w:t>
      </w:r>
      <w:r w:rsidR="00195C58">
        <w:t xml:space="preserve"> migration</w:t>
      </w:r>
      <w:r w:rsidR="00217133">
        <w:t xml:space="preserve"> </w:t>
      </w:r>
      <w:r w:rsidR="00647F76">
        <w:fldChar w:fldCharType="begin"/>
      </w:r>
      <w:ins w:id="634" w:author="Bahlai, Christie" w:date="2019-07-01T10:39:00Z">
        <w:r w:rsidR="00757994">
          <w:instrText xml:space="preserve"> ADDIN ZOTERO_ITEM CSL_CITATION {"citationID":"hDDDWjmb","properties":{"formattedCitation":"[63]","plainCitation":"[63]","noteIndex":0},"citationItems":[{"id":2080,"uris":["http://zotero.org/users/3015424/items/CT37BZBS"],"uri":["http://zotero.org/users/3015424/items/CT37BZBS"],"itemData":{"id":2080,"type":"article-journal","title":"New Perspectives on Monarch Migration, Evolution, and Population Biology","container-title":"Monarchs in a Changing World: Biology and Conservation of an Iconic Butterfly","page":"203","author":[{"family":"Davis","given":"ANDREW K."},{"family":"Altizer","given":"SONIA"}],"issued":{"date-parts":[["2015"]]}}}],"schema":"https://github.com/citation-style-language/schema/raw/master/csl-citation.json"} </w:instrText>
        </w:r>
      </w:ins>
      <w:del w:id="635" w:author="Bahlai, Christie" w:date="2019-06-04T11:40:00Z">
        <w:r w:rsidR="002C6A8E" w:rsidDel="0074777A">
          <w:delInstrText xml:space="preserve"> ADDIN ZOTERO_ITEM CSL_CITATION {"citationID":"hDDDWjmb","properties":{"formattedCitation":"[52]","plainCitation":"[52]","noteIndex":0},"citationItems":[{"id":2080,"uris":["http://zotero.org/users/3015424/items/CT37BZBS"],"uri":["http://zotero.org/users/3015424/items/CT37BZBS"],"itemData":{"id":2080,"type":"article-journal","title":"New Perspectives on Monarch Migration, Evolution, and Population Biology","container-title":"Monarchs in a Changing World: Biology and Conservation of an Iconic Butterfly","page":"203","author":[{"family":"Davis","given":"ANDREW K."},{"family":"Altizer","given":"SONIA"}],"issued":{"date-parts":[["2015"]]}}}],"schema":"https://github.com/citation-style-language/schema/raw/master/csl-citation.json"} </w:delInstrText>
        </w:r>
      </w:del>
      <w:r w:rsidR="00647F76">
        <w:fldChar w:fldCharType="separate"/>
      </w:r>
      <w:ins w:id="636" w:author="Bahlai, Christie" w:date="2019-07-01T10:39:00Z">
        <w:r w:rsidR="00757994" w:rsidRPr="00757994">
          <w:rPr>
            <w:rFonts w:ascii="Calibri" w:hAnsi="Calibri" w:cs="Calibri"/>
            <w:rPrChange w:id="637" w:author="Bahlai, Christie" w:date="2019-07-01T10:39:00Z">
              <w:rPr/>
            </w:rPrChange>
          </w:rPr>
          <w:t>[63]</w:t>
        </w:r>
      </w:ins>
      <w:del w:id="638" w:author="Bahlai, Christie" w:date="2019-06-04T11:40:00Z">
        <w:r w:rsidR="002C6A8E" w:rsidRPr="00757994" w:rsidDel="0074777A">
          <w:rPr>
            <w:rPrChange w:id="639" w:author="Bahlai, Christie" w:date="2019-07-01T10:39:00Z">
              <w:rPr>
                <w:rFonts w:ascii="Calibri" w:hAnsi="Calibri" w:cs="Calibri"/>
              </w:rPr>
            </w:rPrChange>
          </w:rPr>
          <w:delText>[52]</w:delText>
        </w:r>
      </w:del>
      <w:r w:rsidR="00647F76">
        <w:fldChar w:fldCharType="end"/>
      </w:r>
      <w:r w:rsidR="00647F76">
        <w:t xml:space="preserve"> </w:t>
      </w:r>
      <w:r w:rsidR="00217133">
        <w:t>as</w:t>
      </w:r>
      <w:r w:rsidR="001A760B">
        <w:t xml:space="preserve"> </w:t>
      </w:r>
      <w:r w:rsidR="00195C58">
        <w:t xml:space="preserve">possible </w:t>
      </w:r>
      <w:r w:rsidR="001A760B">
        <w:t>factors influencing monarch population dynamics.</w:t>
      </w:r>
      <w:r w:rsidR="0027292D">
        <w:t xml:space="preserve"> </w:t>
      </w:r>
      <w:r w:rsidR="001A760B">
        <w:t xml:space="preserve">With many super-imposed drivers, </w:t>
      </w:r>
      <w:r w:rsidR="00195C58">
        <w:t>monarch</w:t>
      </w:r>
      <w:r w:rsidR="001A760B">
        <w:t xml:space="preserve"> dynamics are likely driven by both press and pulsed processes, making the detection of discrete break points associated with </w:t>
      </w:r>
      <w:del w:id="640" w:author="Bahlai, Christie" w:date="2019-07-01T10:15:00Z">
        <w:r w:rsidR="001A760B" w:rsidDel="00D84C75">
          <w:delText xml:space="preserve">regime </w:delText>
        </w:r>
      </w:del>
      <w:ins w:id="641" w:author="Bahlai, Christie" w:date="2019-07-01T10:15:00Z">
        <w:r w:rsidR="00D84C75">
          <w:t>dynamic</w:t>
        </w:r>
        <w:r w:rsidR="00D84C75">
          <w:t xml:space="preserve"> </w:t>
        </w:r>
      </w:ins>
      <w:r w:rsidR="001A760B">
        <w:t xml:space="preserve">shifts </w:t>
      </w:r>
      <w:r w:rsidR="000F0016">
        <w:t>complicated</w:t>
      </w:r>
      <w:r w:rsidR="001A760B">
        <w:t>.</w:t>
      </w:r>
    </w:p>
    <w:p w14:paraId="2DC1886C" w14:textId="10FCA8E2" w:rsidR="00493C01" w:rsidRDefault="00493C01" w:rsidP="00493C01">
      <w:pPr>
        <w:rPr>
          <w:b/>
        </w:rPr>
      </w:pPr>
      <w:commentRangeStart w:id="642"/>
      <w:r w:rsidRPr="00633A5C">
        <w:rPr>
          <w:b/>
        </w:rPr>
        <w:t>Discussion</w:t>
      </w:r>
      <w:commentRangeEnd w:id="642"/>
      <w:r w:rsidR="00D936C7">
        <w:rPr>
          <w:rStyle w:val="CommentReference"/>
        </w:rPr>
        <w:commentReference w:id="642"/>
      </w:r>
    </w:p>
    <w:p w14:paraId="43E25267" w14:textId="52447267" w:rsidR="00AC5574" w:rsidRDefault="00CF1B74" w:rsidP="00705548">
      <w:pPr>
        <w:rPr>
          <w:ins w:id="643" w:author="Bahlai, Christie" w:date="2019-07-01T13:15:00Z"/>
        </w:rPr>
      </w:pPr>
      <w:r>
        <w:t xml:space="preserve">The </w:t>
      </w:r>
      <w:del w:id="644" w:author="Bahlai, Christie" w:date="2019-07-01T10:20:00Z">
        <w:r w:rsidR="00C32614" w:rsidDel="005907DA">
          <w:delText xml:space="preserve">RSD </w:delText>
        </w:r>
      </w:del>
      <w:ins w:id="645" w:author="Bahlai, Christie" w:date="2019-07-01T10:20:00Z">
        <w:r w:rsidR="005907DA">
          <w:t>D</w:t>
        </w:r>
        <w:r w:rsidR="005907DA">
          <w:t xml:space="preserve">SD </w:t>
        </w:r>
      </w:ins>
      <w:del w:id="646" w:author="Bahlai, Christie" w:date="2019-07-01T11:00:00Z">
        <w:r w:rsidR="00C32614" w:rsidDel="00F63325">
          <w:delText xml:space="preserve">model </w:delText>
        </w:r>
      </w:del>
      <w:ins w:id="647" w:author="Bahlai, Christie" w:date="2019-07-01T11:00:00Z">
        <w:r w:rsidR="00F63325">
          <w:t>algorithm</w:t>
        </w:r>
      </w:ins>
      <w:ins w:id="648" w:author="Bahlai, Christie" w:date="2019-07-01T13:08:00Z">
        <w:r w:rsidR="008724B5">
          <w:t xml:space="preserve"> </w:t>
        </w:r>
      </w:ins>
      <w:r>
        <w:t xml:space="preserve">provides a novel and objective tool for </w:t>
      </w:r>
      <w:r w:rsidR="00575692">
        <w:t>evaluating changes in parameter</w:t>
      </w:r>
      <w:r w:rsidR="00B85863">
        <w:t xml:space="preserve"> value</w:t>
      </w:r>
      <w:r w:rsidR="00575692">
        <w:t>s</w:t>
      </w:r>
      <w:r w:rsidR="00F07910">
        <w:t xml:space="preserve"> that govern natural populations</w:t>
      </w:r>
      <w:r w:rsidR="00575692">
        <w:t xml:space="preserve">, such as carrying capacity and </w:t>
      </w:r>
      <w:r w:rsidR="00F07910">
        <w:t xml:space="preserve">population </w:t>
      </w:r>
      <w:r w:rsidR="00575692">
        <w:t>growth rates</w:t>
      </w:r>
      <w:r>
        <w:t xml:space="preserve">. As illustrated with our </w:t>
      </w:r>
      <w:r w:rsidR="000B5C2F">
        <w:t xml:space="preserve">simulations and </w:t>
      </w:r>
      <w:r>
        <w:t xml:space="preserve">case studies, </w:t>
      </w:r>
      <w:r w:rsidR="0010648E">
        <w:t xml:space="preserve">the </w:t>
      </w:r>
      <w:del w:id="649" w:author="Bahlai, Christie" w:date="2019-07-01T10:20:00Z">
        <w:r w:rsidR="0010648E" w:rsidDel="005907DA">
          <w:delText xml:space="preserve">RSD </w:delText>
        </w:r>
      </w:del>
      <w:ins w:id="650" w:author="Bahlai, Christie" w:date="2019-07-01T10:20:00Z">
        <w:r w:rsidR="005907DA">
          <w:t>D</w:t>
        </w:r>
        <w:r w:rsidR="005907DA">
          <w:t xml:space="preserve">SD </w:t>
        </w:r>
      </w:ins>
      <w:del w:id="651" w:author="Bahlai, Christie" w:date="2019-07-01T11:00:00Z">
        <w:r w:rsidR="001970FF" w:rsidDel="00F63325">
          <w:delText xml:space="preserve">model </w:delText>
        </w:r>
      </w:del>
      <w:ins w:id="652" w:author="Bahlai, Christie" w:date="2019-07-01T11:00:00Z">
        <w:r w:rsidR="00F63325">
          <w:t>algorithm</w:t>
        </w:r>
        <w:r w:rsidR="00F63325">
          <w:t xml:space="preserve"> </w:t>
        </w:r>
      </w:ins>
      <w:r w:rsidR="0010648E">
        <w:t>can</w:t>
      </w:r>
      <w:r w:rsidR="00575692">
        <w:t xml:space="preserve"> </w:t>
      </w:r>
      <w:r>
        <w:t xml:space="preserve">not only identify and quantify parameters changes but </w:t>
      </w:r>
      <w:r w:rsidR="0037042E">
        <w:t xml:space="preserve">also </w:t>
      </w:r>
      <w:r>
        <w:t>provide insight into</w:t>
      </w:r>
      <w:r w:rsidR="00943259">
        <w:t xml:space="preserve"> system</w:t>
      </w:r>
      <w:r>
        <w:t xml:space="preserve"> drivers </w:t>
      </w:r>
      <w:r w:rsidR="00575692">
        <w:t xml:space="preserve">and help </w:t>
      </w:r>
      <w:r w:rsidR="008E1411">
        <w:t>detect</w:t>
      </w:r>
      <w:r w:rsidR="00575692">
        <w:t xml:space="preserve"> time frames </w:t>
      </w:r>
      <w:r w:rsidR="008E1411">
        <w:t>w</w:t>
      </w:r>
      <w:r w:rsidR="00F91DD5">
        <w:t>h</w:t>
      </w:r>
      <w:r w:rsidR="008E1411">
        <w:t xml:space="preserve">ere research should be </w:t>
      </w:r>
      <w:r w:rsidR="00681A31">
        <w:t>focused</w:t>
      </w:r>
      <w:r w:rsidR="00575692">
        <w:t xml:space="preserve"> more closely</w:t>
      </w:r>
      <w:r>
        <w:t xml:space="preserve">. </w:t>
      </w:r>
      <w:r w:rsidR="0064292B">
        <w:t>W</w:t>
      </w:r>
      <w:r w:rsidR="006F7B30">
        <w:t xml:space="preserve">e recommend that </w:t>
      </w:r>
      <w:r w:rsidR="00761009">
        <w:t>the model selection</w:t>
      </w:r>
      <w:r w:rsidR="005C5E4E">
        <w:t xml:space="preserve"> approach be used to identify a list of potential break points and break point combinations and </w:t>
      </w:r>
      <w:r w:rsidR="00761009">
        <w:t xml:space="preserve">the weighting </w:t>
      </w:r>
      <w:r w:rsidR="005C5E4E">
        <w:t>tool be used to evaluate the strength of evidence for each</w:t>
      </w:r>
      <w:r w:rsidR="00F07910">
        <w:t xml:space="preserve"> potential break</w:t>
      </w:r>
      <w:r w:rsidR="006F7B30">
        <w:t>, providing a clear direction to focus downstream research on changing dynamic processes.</w:t>
      </w:r>
      <w:r w:rsidR="00D6341E">
        <w:t xml:space="preserve"> </w:t>
      </w:r>
    </w:p>
    <w:p w14:paraId="26E5BD86" w14:textId="618D9059" w:rsidR="008724B5" w:rsidRDefault="006D031D" w:rsidP="00705548">
      <w:pPr>
        <w:rPr>
          <w:ins w:id="653" w:author="Bahlai, Christie" w:date="2019-06-04T14:06:00Z"/>
        </w:rPr>
      </w:pPr>
      <w:ins w:id="654" w:author="Bahlai, Christie" w:date="2019-07-01T13:46:00Z">
        <w:r>
          <w:t>Characterizing</w:t>
        </w:r>
      </w:ins>
      <w:ins w:id="655" w:author="Bahlai, Christie" w:date="2019-07-01T13:45:00Z">
        <w:r>
          <w:t xml:space="preserve"> abrupt transitions in natural ecological data has been set back</w:t>
        </w:r>
      </w:ins>
      <w:ins w:id="656" w:author="Bahlai, Christie" w:date="2019-07-01T13:46:00Z">
        <w:r>
          <w:t xml:space="preserve"> </w:t>
        </w:r>
      </w:ins>
      <w:ins w:id="657" w:author="Bahlai, Christie" w:date="2019-07-01T13:45:00Z">
        <w:r w:rsidRPr="006D031D">
          <w:t xml:space="preserve">by the lack of a common, accessible, and </w:t>
        </w:r>
      </w:ins>
      <w:ins w:id="658" w:author="Bahlai, Christie" w:date="2019-07-01T13:46:00Z">
        <w:r>
          <w:t xml:space="preserve">empirical </w:t>
        </w:r>
      </w:ins>
      <w:ins w:id="659" w:author="Bahlai, Christie" w:date="2019-07-01T13:45:00Z">
        <w:r w:rsidRPr="006D031D">
          <w:t>approach</w:t>
        </w:r>
      </w:ins>
      <w:ins w:id="660" w:author="Bahlai, Christie" w:date="2019-07-01T13:46:00Z">
        <w:r>
          <w:t xml:space="preserve">es </w:t>
        </w:r>
      </w:ins>
      <w:ins w:id="661" w:author="Bahlai, Christie" w:date="2019-06-04T11:12:00Z">
        <w:r w:rsidRPr="006D031D">
          <w:fldChar w:fldCharType="begin"/>
        </w:r>
      </w:ins>
      <w:ins w:id="662" w:author="Bahlai, Christie" w:date="2019-07-01T13:43:00Z">
        <w:r w:rsidRPr="006D031D">
          <w:instrText xml:space="preserve"> ADDIN ZOTERO_ITEM CSL_CITATION {"citationID":"a2l1igte0m1","properties":{"formattedCitation":"[2]","plainCitation":"[2]","noteIndex":0},"citationItems":[{"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ins>
      <w:ins w:id="663" w:author="Bahlai, Christie" w:date="2019-06-04T11:12:00Z">
        <w:r w:rsidRPr="006D031D">
          <w:fldChar w:fldCharType="separate"/>
        </w:r>
      </w:ins>
      <w:ins w:id="664" w:author="Bahlai, Christie" w:date="2019-07-01T13:43:00Z">
        <w:r w:rsidRPr="006D031D">
          <w:t>[2]</w:t>
        </w:r>
      </w:ins>
      <w:ins w:id="665" w:author="Bahlai, Christie" w:date="2019-06-04T11:12:00Z">
        <w:r w:rsidRPr="006D031D">
          <w:fldChar w:fldCharType="end"/>
        </w:r>
        <w:r w:rsidRPr="006D031D">
          <w:t xml:space="preserve">. </w:t>
        </w:r>
      </w:ins>
      <w:ins w:id="666" w:author="Bahlai, Christie" w:date="2019-07-01T13:46:00Z">
        <w:r>
          <w:t xml:space="preserve">This lack of unified, sensitive, and functional approach leads to </w:t>
        </w:r>
      </w:ins>
      <w:ins w:id="667" w:author="Bahlai, Christie" w:date="2019-06-04T11:12:00Z">
        <w:r w:rsidRPr="006D031D">
          <w:rPr>
            <w:i/>
          </w:rPr>
          <w:t>ad hoc</w:t>
        </w:r>
        <w:r>
          <w:t xml:space="preserve"> </w:t>
        </w:r>
      </w:ins>
      <w:ins w:id="668" w:author="Bahlai, Christie" w:date="2019-07-01T13:47:00Z">
        <w:r>
          <w:t>assessment</w:t>
        </w:r>
      </w:ins>
      <w:ins w:id="669" w:author="Bahlai, Christie" w:date="2019-06-04T11:12:00Z">
        <w:r>
          <w:t>s of change points</w:t>
        </w:r>
      </w:ins>
      <w:ins w:id="670" w:author="Bahlai, Christie" w:date="2019-07-01T13:47:00Z">
        <w:r>
          <w:t xml:space="preserve"> </w:t>
        </w:r>
      </w:ins>
      <w:ins w:id="671" w:author="Bahlai, Christie" w:date="2019-06-04T11:12:00Z">
        <w:r w:rsidRPr="006D031D">
          <w:fldChar w:fldCharType="begin"/>
        </w:r>
      </w:ins>
      <w:ins w:id="672" w:author="Bahlai, Christie" w:date="2019-07-01T13:43:00Z">
        <w:r w:rsidRPr="006D031D">
          <w:instrText xml:space="preserve"> ADDIN ZOTERO_ITEM CSL_CITATION {"citationID":"OeFoDggf","properties":{"formattedCitation":"[10,22,25\\uc0\\u8211{}27]","plainCitation":"[10,22,25–27]","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ABSTRACT]","DOI":"10.1029/2008gb003336","ISSN":"00063568","title-short":"Past,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ins>
      <w:ins w:id="673" w:author="Bahlai, Christie" w:date="2019-06-04T11:12:00Z">
        <w:r w:rsidRPr="006D031D">
          <w:fldChar w:fldCharType="separate"/>
        </w:r>
      </w:ins>
      <w:ins w:id="674" w:author="Bahlai, Christie" w:date="2019-07-01T13:43:00Z">
        <w:r w:rsidRPr="006D031D">
          <w:t>[10,22,25–27]</w:t>
        </w:r>
      </w:ins>
      <w:ins w:id="675" w:author="Bahlai, Christie" w:date="2019-06-04T11:12:00Z">
        <w:r w:rsidRPr="006D031D">
          <w:fldChar w:fldCharType="end"/>
        </w:r>
        <w:r w:rsidRPr="006D031D">
          <w:t xml:space="preserve">, </w:t>
        </w:r>
      </w:ins>
      <w:ins w:id="676" w:author="Bahlai, Christie" w:date="2019-07-01T13:48:00Z">
        <w:r>
          <w:t>introducing the potential for bias</w:t>
        </w:r>
      </w:ins>
      <w:ins w:id="677" w:author="Bahlai, Christie" w:date="2019-06-04T11:12:00Z">
        <w:r w:rsidRPr="006D031D">
          <w:t xml:space="preserve">. </w:t>
        </w:r>
      </w:ins>
      <w:ins w:id="678" w:author="Bahlai, Christie" w:date="2019-07-01T13:43:00Z">
        <w:r w:rsidRPr="006D031D">
          <w:t xml:space="preserve"> </w:t>
        </w:r>
      </w:ins>
      <w:ins w:id="679" w:author="Bahlai, Christie" w:date="2019-07-01T13:15:00Z">
        <w:r w:rsidR="008724B5">
          <w:t>The DSD algorithm</w:t>
        </w:r>
        <w:r w:rsidR="008724B5" w:rsidRPr="008724B5">
          <w:t xml:space="preserve"> </w:t>
        </w:r>
        <w:r w:rsidR="008724B5">
          <w:t>uses</w:t>
        </w:r>
        <w:r w:rsidR="008724B5" w:rsidRPr="008724B5">
          <w:t xml:space="preserve"> a likelihood based, model selection approach to chan</w:t>
        </w:r>
        <w:r w:rsidR="008724B5">
          <w:t>g</w:t>
        </w:r>
        <w:r w:rsidR="008724B5" w:rsidRPr="008724B5">
          <w:t xml:space="preserve">e point analysis, and </w:t>
        </w:r>
        <w:r w:rsidR="008724B5">
          <w:t>can incorporate</w:t>
        </w:r>
        <w:r w:rsidR="008724B5" w:rsidRPr="008724B5">
          <w:t xml:space="preserve"> mechanistic models for ecological processes</w:t>
        </w:r>
      </w:ins>
      <w:ins w:id="680" w:author="Bahlai, Christie" w:date="2019-07-01T14:19:00Z">
        <w:r w:rsidR="00DF1F48">
          <w:t>.</w:t>
        </w:r>
      </w:ins>
      <w:ins w:id="681" w:author="Bahlai, Christie" w:date="2019-07-01T13:15:00Z">
        <w:r w:rsidR="008724B5" w:rsidRPr="008724B5">
          <w:t xml:space="preserve"> </w:t>
        </w:r>
      </w:ins>
      <w:ins w:id="682" w:author="Bahlai, Christie" w:date="2019-07-01T14:19:00Z">
        <w:r w:rsidR="00DF1F48">
          <w:t>I</w:t>
        </w:r>
      </w:ins>
      <w:ins w:id="683" w:author="Bahlai, Christie" w:date="2019-07-01T13:15:00Z">
        <w:r w:rsidR="008724B5" w:rsidRPr="008724B5">
          <w:t>n this case,</w:t>
        </w:r>
      </w:ins>
      <w:ins w:id="684" w:author="Bahlai, Christie" w:date="2019-07-01T14:19:00Z">
        <w:r w:rsidR="00DF1F48">
          <w:t xml:space="preserve"> the DSD is implemented using</w:t>
        </w:r>
      </w:ins>
      <w:ins w:id="685" w:author="Bahlai, Christie" w:date="2019-07-01T13:15:00Z">
        <w:r w:rsidR="008724B5" w:rsidRPr="008724B5">
          <w:t xml:space="preserve"> a non-linear model for population regulation. The novelty of this method lies in the model selection approach used within the DSD algorithm, which allows for greater sensitivity than many previous change-point type models</w:t>
        </w:r>
      </w:ins>
      <w:ins w:id="686" w:author="Bahlai, Christie" w:date="2019-07-01T13:16:00Z">
        <w:r w:rsidR="008724B5">
          <w:t xml:space="preserve"> </w:t>
        </w:r>
        <w:r w:rsidR="008724B5">
          <w:fldChar w:fldCharType="begin"/>
        </w:r>
        <w:r w:rsidR="008724B5">
          <w:instrText xml:space="preserve"> ADDIN ZOTERO_ITEM CSL_CITATION {"citationID":"ksslRJXn","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ins>
      <w:r w:rsidR="008724B5">
        <w:fldChar w:fldCharType="separate"/>
      </w:r>
      <w:ins w:id="687" w:author="Bahlai, Christie" w:date="2019-07-01T13:16:00Z">
        <w:r w:rsidR="008724B5" w:rsidRPr="008724B5">
          <w:rPr>
            <w:rFonts w:ascii="Calibri" w:hAnsi="Calibri" w:cs="Calibri"/>
            <w:rPrChange w:id="688" w:author="Bahlai, Christie" w:date="2019-07-01T13:16:00Z">
              <w:rPr/>
            </w:rPrChange>
          </w:rPr>
          <w:t>[1]</w:t>
        </w:r>
        <w:r w:rsidR="008724B5">
          <w:fldChar w:fldCharType="end"/>
        </w:r>
      </w:ins>
      <w:ins w:id="689" w:author="Bahlai, Christie" w:date="2019-07-01T13:15:00Z">
        <w:r w:rsidR="008724B5" w:rsidRPr="008724B5">
          <w:t>, and the additional functions for weighting break points allows a user a measure of confidence in a given break point</w:t>
        </w:r>
      </w:ins>
      <w:ins w:id="690" w:author="Bahlai, Christie" w:date="2019-07-01T13:17:00Z">
        <w:r w:rsidR="008724B5">
          <w:t>, beyond a simple true/false provided by frequentist methods</w:t>
        </w:r>
      </w:ins>
      <w:ins w:id="691" w:author="Bahlai, Christie" w:date="2019-07-01T13:15:00Z">
        <w:r w:rsidR="008724B5" w:rsidRPr="008724B5">
          <w:t>.</w:t>
        </w:r>
      </w:ins>
    </w:p>
    <w:p w14:paraId="3CA012A9" w14:textId="29A9D449" w:rsidR="004B6859" w:rsidRDefault="004B6859" w:rsidP="004B6859">
      <w:pPr>
        <w:rPr>
          <w:ins w:id="692" w:author="Bahlai, Christie" w:date="2019-06-04T14:18:00Z"/>
        </w:rPr>
      </w:pPr>
      <w:ins w:id="693" w:author="Bahlai, Christie" w:date="2019-06-04T14:16:00Z">
        <w:r>
          <w:t xml:space="preserve">We used </w:t>
        </w:r>
        <w:proofErr w:type="spellStart"/>
        <w:r>
          <w:t>AICc</w:t>
        </w:r>
      </w:ins>
      <w:proofErr w:type="spellEnd"/>
      <w:ins w:id="694" w:author="Bahlai, Christie" w:date="2019-06-04T14:17:00Z">
        <w:r>
          <w:t xml:space="preserve">, the </w:t>
        </w:r>
        <w:proofErr w:type="spellStart"/>
        <w:r>
          <w:t>Akaike</w:t>
        </w:r>
        <w:proofErr w:type="spellEnd"/>
        <w:r>
          <w:t xml:space="preserve"> Information Criterion corrected for small sample sizes,</w:t>
        </w:r>
      </w:ins>
      <w:ins w:id="695" w:author="Bahlai, Christie" w:date="2019-06-04T14:16:00Z">
        <w:r>
          <w:t xml:space="preserve"> as the</w:t>
        </w:r>
      </w:ins>
      <w:ins w:id="696" w:author="Bahlai, Christie" w:date="2019-06-04T14:15:00Z">
        <w:r>
          <w:t xml:space="preserve"> selection </w:t>
        </w:r>
        <w:proofErr w:type="gramStart"/>
        <w:r>
          <w:t>criterion</w:t>
        </w:r>
        <w:proofErr w:type="gramEnd"/>
        <w:r>
          <w:t xml:space="preserve"> used </w:t>
        </w:r>
      </w:ins>
      <w:ins w:id="697" w:author="Bahlai, Christie" w:date="2019-06-04T14:24:00Z">
        <w:r w:rsidR="00DE197D">
          <w:t>to test the</w:t>
        </w:r>
      </w:ins>
      <w:ins w:id="698" w:author="Bahlai, Christie" w:date="2019-06-04T14:15:00Z">
        <w:r>
          <w:t xml:space="preserve"> </w:t>
        </w:r>
      </w:ins>
      <w:ins w:id="699" w:author="Bahlai, Christie" w:date="2019-07-01T10:20:00Z">
        <w:r w:rsidR="005907DA">
          <w:t>D</w:t>
        </w:r>
      </w:ins>
      <w:ins w:id="700" w:author="Bahlai, Christie" w:date="2019-06-04T14:15:00Z">
        <w:r>
          <w:t xml:space="preserve">SD </w:t>
        </w:r>
      </w:ins>
      <w:ins w:id="701" w:author="Bahlai, Christie" w:date="2019-07-01T11:00:00Z">
        <w:r w:rsidR="00F63325">
          <w:t>algorithm</w:t>
        </w:r>
      </w:ins>
      <w:ins w:id="702" w:author="Bahlai, Christie" w:date="2019-06-04T14:15:00Z">
        <w:r>
          <w:t>.</w:t>
        </w:r>
      </w:ins>
      <w:ins w:id="703" w:author="Bahlai, Christie" w:date="2019-06-04T14:20:00Z">
        <w:r>
          <w:t xml:space="preserve"> </w:t>
        </w:r>
        <w:proofErr w:type="spellStart"/>
        <w:r>
          <w:t>AICc</w:t>
        </w:r>
        <w:proofErr w:type="spellEnd"/>
        <w:r>
          <w:t xml:space="preserve"> is generally </w:t>
        </w:r>
      </w:ins>
      <w:ins w:id="704" w:author="Bahlai, Christie" w:date="2019-06-04T14:21:00Z">
        <w:r>
          <w:t>recommended</w:t>
        </w:r>
      </w:ins>
      <w:ins w:id="705" w:author="Bahlai, Christie" w:date="2019-06-04T14:20:00Z">
        <w:r>
          <w:t xml:space="preserve"> to be used in place of AIC in </w:t>
        </w:r>
        <w:r>
          <w:lastRenderedPageBreak/>
          <w:t>situations where small samples sizes are being examined</w:t>
        </w:r>
      </w:ins>
      <w:ins w:id="706" w:author="Bahlai, Christie" w:date="2019-06-04T14:21:00Z">
        <w:r w:rsidR="00DE197D">
          <w:t>: it incorporates a penalty term that is in</w:t>
        </w:r>
      </w:ins>
      <w:ins w:id="707" w:author="Bahlai, Christie" w:date="2019-06-04T14:22:00Z">
        <w:r w:rsidR="00DE197D">
          <w:t xml:space="preserve">versely related to the number of observations, meaning that as sample size increases, </w:t>
        </w:r>
      </w:ins>
      <w:ins w:id="708" w:author="Bahlai, Christie" w:date="2019-06-04T14:23:00Z">
        <w:r w:rsidR="00DE197D">
          <w:t xml:space="preserve"> the penalty for model complexity is reduced</w:t>
        </w:r>
      </w:ins>
      <w:ins w:id="709" w:author="Bahlai, Christie" w:date="2019-06-04T14:27:00Z">
        <w:r w:rsidR="00DE197D">
          <w:t xml:space="preserve"> and </w:t>
        </w:r>
        <w:proofErr w:type="spellStart"/>
        <w:r w:rsidR="00DE197D">
          <w:t>AICc</w:t>
        </w:r>
        <w:proofErr w:type="spellEnd"/>
        <w:r w:rsidR="00DE197D">
          <w:t xml:space="preserve"> approaches AIC</w:t>
        </w:r>
      </w:ins>
      <w:ins w:id="710" w:author="Bahlai, Christie" w:date="2019-06-04T14:23:00Z">
        <w:r w:rsidR="00DE197D">
          <w:t xml:space="preserve"> </w:t>
        </w:r>
      </w:ins>
      <w:ins w:id="711" w:author="Bahlai, Christie" w:date="2019-06-04T14:24:00Z">
        <w:r w:rsidR="00DE197D">
          <w:fldChar w:fldCharType="begin"/>
        </w:r>
      </w:ins>
      <w:ins w:id="712" w:author="Bahlai, Christie" w:date="2019-07-01T10:47:00Z">
        <w:r w:rsidR="00757994">
          <w:instrText xml:space="preserve"> ADDIN ZOTERO_ITEM CSL_CITATION {"citationID":"vVHrNJ4K","properties":{"formattedCitation":"[39]","plainCitation":"[39]","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ins>
      <w:r w:rsidR="00DE197D">
        <w:fldChar w:fldCharType="separate"/>
      </w:r>
      <w:ins w:id="713" w:author="Bahlai, Christie" w:date="2019-07-01T10:47:00Z">
        <w:r w:rsidR="00757994" w:rsidRPr="00757994">
          <w:rPr>
            <w:rFonts w:ascii="Calibri" w:hAnsi="Calibri" w:cs="Calibri"/>
            <w:rPrChange w:id="714" w:author="Bahlai, Christie" w:date="2019-07-01T10:47:00Z">
              <w:rPr/>
            </w:rPrChange>
          </w:rPr>
          <w:t>[39]</w:t>
        </w:r>
      </w:ins>
      <w:ins w:id="715" w:author="Bahlai, Christie" w:date="2019-06-04T14:24:00Z">
        <w:r w:rsidR="00DE197D">
          <w:fldChar w:fldCharType="end"/>
        </w:r>
      </w:ins>
      <w:ins w:id="716" w:author="Bahlai, Christie" w:date="2019-06-04T14:23:00Z">
        <w:r w:rsidR="00DE197D">
          <w:t xml:space="preserve">. </w:t>
        </w:r>
      </w:ins>
      <w:ins w:id="717" w:author="Bahlai, Christie" w:date="2019-06-04T14:15:00Z">
        <w:r>
          <w:t xml:space="preserve"> </w:t>
        </w:r>
      </w:ins>
      <w:ins w:id="718" w:author="Bahlai, Christie" w:date="2019-06-04T14:18:00Z">
        <w:r>
          <w:t>As previous authors have noted</w:t>
        </w:r>
      </w:ins>
      <w:ins w:id="719" w:author="Bahlai, Christie" w:date="2019-06-04T14:19:00Z">
        <w:r>
          <w:t>, change-point based shift detection methods must incorporate a compromise between sensitivity and penalty for over-parameterization</w:t>
        </w:r>
      </w:ins>
      <w:ins w:id="720" w:author="Bahlai, Christie" w:date="2019-06-04T14:32:00Z">
        <w:r w:rsidR="006D2307">
          <w:t xml:space="preserve"> </w:t>
        </w:r>
        <w:r w:rsidR="006D2307">
          <w:fldChar w:fldCharType="begin"/>
        </w:r>
      </w:ins>
      <w:ins w:id="721" w:author="Bahlai, Christie" w:date="2019-06-05T13:25:00Z">
        <w:r w:rsidR="00C8364A">
          <w:instrText xml:space="preserve"> ADDIN ZOTERO_ITEM CSL_CITATION {"citationID":"85nH8lcE","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ins>
      <w:r w:rsidR="006D2307">
        <w:fldChar w:fldCharType="separate"/>
      </w:r>
      <w:ins w:id="722" w:author="Bahlai, Christie" w:date="2019-06-05T13:25:00Z">
        <w:r w:rsidR="00C8364A" w:rsidRPr="00C8364A">
          <w:rPr>
            <w:rFonts w:ascii="Calibri" w:hAnsi="Calibri" w:cs="Calibri"/>
            <w:rPrChange w:id="723" w:author="Bahlai, Christie" w:date="2019-06-05T13:25:00Z">
              <w:rPr/>
            </w:rPrChange>
          </w:rPr>
          <w:t>[1]</w:t>
        </w:r>
      </w:ins>
      <w:ins w:id="724" w:author="Bahlai, Christie" w:date="2019-06-04T14:32:00Z">
        <w:r w:rsidR="006D2307">
          <w:fldChar w:fldCharType="end"/>
        </w:r>
      </w:ins>
      <w:ins w:id="725" w:author="Bahlai, Christie" w:date="2019-06-04T14:26:00Z">
        <w:r w:rsidR="00DE197D">
          <w:t>, an</w:t>
        </w:r>
      </w:ins>
      <w:ins w:id="726" w:author="Bahlai, Christie" w:date="2019-06-04T14:28:00Z">
        <w:r w:rsidR="00DE197D">
          <w:t>d we</w:t>
        </w:r>
      </w:ins>
      <w:ins w:id="727" w:author="Bahlai, Christie" w:date="2019-06-04T14:30:00Z">
        <w:r w:rsidR="00DE197D">
          <w:t xml:space="preserve"> examined the performance of both </w:t>
        </w:r>
        <w:proofErr w:type="spellStart"/>
        <w:r w:rsidR="00DE197D">
          <w:t>AI</w:t>
        </w:r>
      </w:ins>
      <w:ins w:id="728" w:author="Bahlai, Christie" w:date="2019-06-04T14:31:00Z">
        <w:r w:rsidR="00DE197D">
          <w:t>Cc</w:t>
        </w:r>
        <w:proofErr w:type="spellEnd"/>
        <w:r w:rsidR="00DE197D">
          <w:t xml:space="preserve"> (here) and AIC (in Appendix S1)</w:t>
        </w:r>
        <w:r w:rsidR="006D2307">
          <w:t>, and found th</w:t>
        </w:r>
      </w:ins>
      <w:ins w:id="729" w:author="Bahlai, Christie" w:date="2019-06-04T14:32:00Z">
        <w:r w:rsidR="006D2307">
          <w:t xml:space="preserve">at using </w:t>
        </w:r>
      </w:ins>
      <w:proofErr w:type="spellStart"/>
      <w:ins w:id="730" w:author="Bahlai, Christie" w:date="2019-06-04T14:33:00Z">
        <w:r w:rsidR="006D2307">
          <w:t>AICc</w:t>
        </w:r>
        <w:proofErr w:type="spellEnd"/>
        <w:r w:rsidR="006D2307">
          <w:t xml:space="preserve"> as a selection criterion generally made this compromise for our simulated data best.</w:t>
        </w:r>
      </w:ins>
      <w:ins w:id="731" w:author="Bahlai, Christie" w:date="2019-06-04T14:34:00Z">
        <w:r w:rsidR="006D2307">
          <w:t xml:space="preserve"> </w:t>
        </w:r>
      </w:ins>
      <w:ins w:id="732" w:author="Bahlai, Christie" w:date="2019-06-04T14:41:00Z">
        <w:r w:rsidR="00E6009A">
          <w:t xml:space="preserve">The </w:t>
        </w:r>
      </w:ins>
      <w:ins w:id="733" w:author="Bahlai, Christie" w:date="2019-07-01T10:20:00Z">
        <w:r w:rsidR="005907DA">
          <w:t>D</w:t>
        </w:r>
      </w:ins>
      <w:ins w:id="734" w:author="Bahlai, Christie" w:date="2019-06-04T14:41:00Z">
        <w:r w:rsidR="00E6009A">
          <w:t xml:space="preserve">SD </w:t>
        </w:r>
      </w:ins>
      <w:ins w:id="735" w:author="Bahlai, Christie" w:date="2019-07-01T11:01:00Z">
        <w:r w:rsidR="00F63325">
          <w:t>algorithm</w:t>
        </w:r>
      </w:ins>
      <w:ins w:id="736" w:author="Bahlai, Christie" w:date="2019-06-04T14:41:00Z">
        <w:r w:rsidR="00E6009A">
          <w:t xml:space="preserve"> </w:t>
        </w:r>
      </w:ins>
      <w:ins w:id="737" w:author="Bahlai, Christie" w:date="2019-06-04T14:42:00Z">
        <w:r w:rsidR="00E6009A">
          <w:t xml:space="preserve">also aides in the interpretation of break-points </w:t>
        </w:r>
      </w:ins>
      <w:ins w:id="738" w:author="Bahlai, Christie" w:date="2019-06-04T14:43:00Z">
        <w:r w:rsidR="00E6009A">
          <w:t>from this standpoint by incorporating</w:t>
        </w:r>
      </w:ins>
      <w:ins w:id="739" w:author="Bahlai, Christie" w:date="2019-06-04T14:34:00Z">
        <w:r w:rsidR="006D2307">
          <w:t xml:space="preserve"> </w:t>
        </w:r>
      </w:ins>
      <w:ins w:id="740" w:author="Bahlai, Christie" w:date="2019-06-04T14:35:00Z">
        <w:r w:rsidR="006D2307">
          <w:t xml:space="preserve">a metric </w:t>
        </w:r>
      </w:ins>
      <w:ins w:id="741" w:author="Bahlai, Christie" w:date="2019-06-04T14:40:00Z">
        <w:r w:rsidR="006D2307">
          <w:t xml:space="preserve">based </w:t>
        </w:r>
        <w:proofErr w:type="spellStart"/>
        <w:r w:rsidR="006D2307">
          <w:t>Akaike</w:t>
        </w:r>
        <w:proofErr w:type="spellEnd"/>
        <w:r w:rsidR="006D2307">
          <w:t xml:space="preserve"> weights and Relative Variable Importance</w:t>
        </w:r>
      </w:ins>
      <w:ins w:id="742" w:author="Bahlai, Christie" w:date="2019-06-04T14:41:00Z">
        <w:r w:rsidR="006D2307">
          <w:t xml:space="preserve"> which allows a user t</w:t>
        </w:r>
      </w:ins>
      <w:ins w:id="743" w:author="Bahlai, Christie" w:date="2019-06-04T14:43:00Z">
        <w:r w:rsidR="00E6009A">
          <w:t>o assess the relative ‘strength</w:t>
        </w:r>
      </w:ins>
      <w:ins w:id="744" w:author="Bahlai, Christie" w:date="2019-06-04T14:44:00Z">
        <w:r w:rsidR="00E6009A">
          <w:t>’ of multiple breaks.</w:t>
        </w:r>
      </w:ins>
      <w:ins w:id="745" w:author="Bahlai, Christie" w:date="2019-07-01T13:50:00Z">
        <w:r w:rsidR="00D66BA9">
          <w:t xml:space="preserve"> This additional functionality allows for a more nuanced interpretation</w:t>
        </w:r>
      </w:ins>
      <w:ins w:id="746" w:author="Bahlai, Christie" w:date="2019-07-01T13:51:00Z">
        <w:r w:rsidR="00D66BA9">
          <w:t xml:space="preserve"> of the algorithm’s output</w:t>
        </w:r>
      </w:ins>
      <w:ins w:id="747" w:author="Bahlai, Christie" w:date="2019-07-01T13:52:00Z">
        <w:r w:rsidR="00D66BA9">
          <w:t>.</w:t>
        </w:r>
      </w:ins>
    </w:p>
    <w:p w14:paraId="401F26BC" w14:textId="5D3E1248" w:rsidR="007B3565" w:rsidDel="004B6859" w:rsidRDefault="007B3565" w:rsidP="00705548">
      <w:pPr>
        <w:rPr>
          <w:del w:id="748" w:author="Bahlai, Christie" w:date="2019-06-04T14:15:00Z"/>
        </w:rPr>
      </w:pPr>
    </w:p>
    <w:p w14:paraId="46B8581B" w14:textId="08591D6C" w:rsidR="003F34F4" w:rsidRDefault="002A75AC" w:rsidP="003F34F4">
      <w:r>
        <w:t xml:space="preserve">The </w:t>
      </w:r>
      <w:r w:rsidR="003F34F4">
        <w:t xml:space="preserve">performance </w:t>
      </w:r>
      <w:r>
        <w:t xml:space="preserve">of the </w:t>
      </w:r>
      <w:del w:id="749" w:author="Bahlai, Christie" w:date="2019-07-01T10:20:00Z">
        <w:r w:rsidDel="005907DA">
          <w:delText xml:space="preserve">RSD </w:delText>
        </w:r>
      </w:del>
      <w:ins w:id="750" w:author="Bahlai, Christie" w:date="2019-07-01T10:20:00Z">
        <w:r w:rsidR="005907DA">
          <w:t>D</w:t>
        </w:r>
        <w:r w:rsidR="005907DA">
          <w:t xml:space="preserve">SD </w:t>
        </w:r>
      </w:ins>
      <w:del w:id="751" w:author="Bahlai, Christie" w:date="2019-07-01T11:02:00Z">
        <w:r w:rsidDel="00F63325">
          <w:delText xml:space="preserve">model </w:delText>
        </w:r>
      </w:del>
      <w:ins w:id="752" w:author="Bahlai, Christie" w:date="2019-07-01T11:02:00Z">
        <w:r w:rsidR="00F63325">
          <w:t>algorithm</w:t>
        </w:r>
        <w:r w:rsidR="00F63325">
          <w:t xml:space="preserve"> </w:t>
        </w:r>
      </w:ins>
      <w:r w:rsidR="003F34F4">
        <w:t>was relatively stable among</w:t>
      </w:r>
      <w:r w:rsidR="006C754D">
        <w:t xml:space="preserve"> the break point simulations we </w:t>
      </w:r>
      <w:r w:rsidR="006E5956">
        <w:t>tested</w:t>
      </w:r>
      <w:r w:rsidR="006C754D">
        <w:t xml:space="preserve">. We found </w:t>
      </w:r>
      <w:r w:rsidR="007C2B7A">
        <w:t>that the amount of environmental/sampling</w:t>
      </w:r>
      <w:r w:rsidR="00D46A63">
        <w:t xml:space="preserve"> </w:t>
      </w:r>
      <w:r w:rsidR="00E34C80">
        <w:t>noise</w:t>
      </w:r>
      <w:r w:rsidR="00D46A63">
        <w:t xml:space="preserve"> (ranging from 1-15%</w:t>
      </w:r>
      <w:ins w:id="753" w:author="Bahlai, Christie" w:date="2019-07-01T13:53:00Z">
        <w:r w:rsidR="00D66BA9">
          <w:t xml:space="preserve"> of the population size</w:t>
        </w:r>
      </w:ins>
      <w:r w:rsidR="00D46A63">
        <w:t>) had little</w:t>
      </w:r>
      <w:r w:rsidR="006E5956">
        <w:t xml:space="preserve"> effect on </w:t>
      </w:r>
      <w:del w:id="754" w:author="Bahlai, Christie" w:date="2019-07-01T11:02:00Z">
        <w:r w:rsidR="006E5956" w:rsidDel="00F63325">
          <w:delText xml:space="preserve">model </w:delText>
        </w:r>
      </w:del>
      <w:ins w:id="755" w:author="Bahlai, Christie" w:date="2019-07-01T11:02:00Z">
        <w:r w:rsidR="00F63325">
          <w:t>algorithm</w:t>
        </w:r>
        <w:r w:rsidR="00F63325">
          <w:t xml:space="preserve"> </w:t>
        </w:r>
      </w:ins>
      <w:r w:rsidR="006E5956">
        <w:t>per</w:t>
      </w:r>
      <w:r w:rsidR="003917B9">
        <w:t>formance</w:t>
      </w:r>
      <w:r w:rsidR="00AD72F0">
        <w:t xml:space="preserve"> </w:t>
      </w:r>
      <w:r w:rsidR="003F34F4">
        <w:t xml:space="preserve">(Fig. 1 A). Other input conditions </w:t>
      </w:r>
      <w:r w:rsidR="008A4D46">
        <w:t xml:space="preserve">had relatively greater </w:t>
      </w:r>
      <w:r w:rsidR="003F34F4">
        <w:t>impact</w:t>
      </w:r>
      <w:r w:rsidR="009B0DC0">
        <w:t>s on</w:t>
      </w:r>
      <w:r w:rsidR="003F34F4">
        <w:t xml:space="preserve"> the performance of the </w:t>
      </w:r>
      <w:del w:id="756" w:author="Bahlai, Christie" w:date="2019-07-01T10:20:00Z">
        <w:r w:rsidR="003F34F4" w:rsidDel="005907DA">
          <w:delText xml:space="preserve">RSD </w:delText>
        </w:r>
      </w:del>
      <w:ins w:id="757" w:author="Bahlai, Christie" w:date="2019-07-01T10:20:00Z">
        <w:r w:rsidR="005907DA">
          <w:t>D</w:t>
        </w:r>
        <w:r w:rsidR="005907DA">
          <w:t xml:space="preserve">SD </w:t>
        </w:r>
      </w:ins>
      <w:del w:id="758" w:author="Bahlai, Christie" w:date="2019-07-01T11:02:00Z">
        <w:r w:rsidR="003F34F4" w:rsidDel="00F63325">
          <w:delText>model</w:delText>
        </w:r>
      </w:del>
      <w:ins w:id="759" w:author="Bahlai, Christie" w:date="2019-07-01T11:02:00Z">
        <w:r w:rsidR="00F63325">
          <w:t>algorithm</w:t>
        </w:r>
      </w:ins>
      <w:r w:rsidR="009B0DC0">
        <w:t>,</w:t>
      </w:r>
      <w:r w:rsidR="003F34F4">
        <w:t xml:space="preserve"> depend</w:t>
      </w:r>
      <w:r w:rsidR="009B0DC0">
        <w:t>ing</w:t>
      </w:r>
      <w:r w:rsidR="003F34F4">
        <w:t xml:space="preserve"> on which parameter was changed and by how much. Large shifts in</w:t>
      </w:r>
      <w:r w:rsidR="003F34F4" w:rsidRPr="00BC62D0">
        <w:rPr>
          <w:i/>
        </w:rPr>
        <w:t xml:space="preserve"> K</w:t>
      </w:r>
      <w:r w:rsidR="003F34F4">
        <w:t xml:space="preserve"> were more </w:t>
      </w:r>
      <w:r w:rsidR="00D33A6B">
        <w:t xml:space="preserve">easily </w:t>
      </w:r>
      <w:r w:rsidR="003F34F4">
        <w:t>detect</w:t>
      </w:r>
      <w:r w:rsidR="00D33A6B">
        <w:t>ed</w:t>
      </w:r>
      <w:r w:rsidR="003F34F4">
        <w:t xml:space="preserve"> </w:t>
      </w:r>
      <w:r w:rsidR="00143F9A">
        <w:t xml:space="preserve">than smaller shifts </w:t>
      </w:r>
      <w:r w:rsidR="003F34F4">
        <w:t xml:space="preserve">(Fig. 1 C). However, </w:t>
      </w:r>
      <w:r w:rsidR="00D33A6B">
        <w:t>large changes</w:t>
      </w:r>
      <w:r w:rsidR="003F34F4">
        <w:t xml:space="preserve"> in</w:t>
      </w:r>
      <w:r w:rsidR="003F34F4" w:rsidRPr="00BC62D0">
        <w:rPr>
          <w:i/>
        </w:rPr>
        <w:t xml:space="preserve"> r</w:t>
      </w:r>
      <w:r w:rsidR="003F34F4">
        <w:t xml:space="preserve"> </w:t>
      </w:r>
      <w:r w:rsidR="002B66A4">
        <w:t xml:space="preserve">were </w:t>
      </w:r>
      <w:r w:rsidR="00D33A6B">
        <w:t>harder to detect</w:t>
      </w:r>
      <w:r w:rsidR="003F34F4">
        <w:t xml:space="preserve">, but this effect varied </w:t>
      </w:r>
      <w:r w:rsidR="00D33A6B">
        <w:t>by</w:t>
      </w:r>
      <w:r w:rsidR="003F34F4">
        <w:t xml:space="preserve"> parameterization complexity (Figs. 1, 2 D).  Although larger shifts in regression parameters would, intuitively, lead to a higher likelihood of detection, large shifts in </w:t>
      </w:r>
      <w:proofErr w:type="spellStart"/>
      <w:r w:rsidR="003F34F4" w:rsidRPr="00BC62D0">
        <w:rPr>
          <w:i/>
        </w:rPr>
        <w:t>r</w:t>
      </w:r>
      <w:r w:rsidR="003F34F4">
        <w:t xml:space="preserve"> </w:t>
      </w:r>
      <w:r w:rsidR="00812DF3">
        <w:t>are</w:t>
      </w:r>
      <w:proofErr w:type="spellEnd"/>
      <w:r w:rsidR="003F34F4">
        <w:t xml:space="preserve"> also more likely to induce large variations in transient dynamics in the years immediately following the shift, potentially making the timing of shifts more difficult to pinpoint. Similarly, longer time series yielded results that were more error prone (Fig. 1-2 E). This</w:t>
      </w:r>
      <w:r w:rsidR="00D33A6B">
        <w:t xml:space="preserve"> is</w:t>
      </w:r>
      <w:r w:rsidR="003F34F4">
        <w:t xml:space="preserve"> likely because there were simply more possible break-point combinations for the </w:t>
      </w:r>
      <w:del w:id="760" w:author="Bahlai, Christie" w:date="2019-07-01T11:02:00Z">
        <w:r w:rsidR="003F34F4" w:rsidDel="00F63325">
          <w:delText xml:space="preserve">model </w:delText>
        </w:r>
      </w:del>
      <w:ins w:id="761" w:author="Bahlai, Christie" w:date="2019-07-01T11:02:00Z">
        <w:r w:rsidR="00F63325">
          <w:t>algorithm</w:t>
        </w:r>
        <w:r w:rsidR="00F63325">
          <w:t xml:space="preserve"> </w:t>
        </w:r>
      </w:ins>
      <w:r w:rsidR="003F34F4">
        <w:t xml:space="preserve">to select from and because the penalty for increasing parameterization (i.e. </w:t>
      </w:r>
      <w:proofErr w:type="spellStart"/>
      <w:r w:rsidR="003F34F4">
        <w:t>AICc</w:t>
      </w:r>
      <w:proofErr w:type="spellEnd"/>
      <w:r w:rsidR="003F34F4">
        <w:t>) decrease</w:t>
      </w:r>
      <w:r w:rsidR="00D33A6B">
        <w:t>s</w:t>
      </w:r>
      <w:r w:rsidR="003F34F4">
        <w:t xml:space="preserve"> as sample sizes </w:t>
      </w:r>
      <w:r w:rsidR="00D33A6B">
        <w:t>grow</w:t>
      </w:r>
      <w:r w:rsidR="00964ECA">
        <w:t xml:space="preserve"> (</w:t>
      </w:r>
      <w:r w:rsidR="003F34F4">
        <w:t>leading to increasing likelihood of identifying extra</w:t>
      </w:r>
      <w:r w:rsidR="000614AC">
        <w:t xml:space="preserve">, erroneous </w:t>
      </w:r>
      <w:r w:rsidR="003F34F4">
        <w:t>breaks</w:t>
      </w:r>
      <w:r w:rsidR="00964ECA">
        <w:t>)</w:t>
      </w:r>
      <w:r w:rsidR="003F34F4">
        <w:t xml:space="preserve">. </w:t>
      </w:r>
    </w:p>
    <w:p w14:paraId="71E4DCF6" w14:textId="7258AC19" w:rsidR="00AC5574" w:rsidRDefault="00860740" w:rsidP="00705548">
      <w:r>
        <w:t xml:space="preserve">In applying </w:t>
      </w:r>
      <w:r w:rsidR="00AC5574">
        <w:t>these insights to our case studies, we found interpretation of the ladybeetle example was relatively straightforward</w:t>
      </w:r>
      <w:r w:rsidR="002C754D">
        <w:t xml:space="preserve"> (Fig. </w:t>
      </w:r>
      <w:r w:rsidR="008B4B47">
        <w:t>3</w:t>
      </w:r>
      <w:r w:rsidR="002C754D">
        <w:t>)</w:t>
      </w:r>
      <w:r w:rsidR="00AC5574">
        <w:t xml:space="preserve">. Our </w:t>
      </w:r>
      <w:r w:rsidR="002C754D">
        <w:t xml:space="preserve">top </w:t>
      </w:r>
      <w:r w:rsidR="00AC5574">
        <w:t xml:space="preserve">break point </w:t>
      </w:r>
      <w:r w:rsidR="002C754D">
        <w:t>combination and the equivalently-performing set did not contain contradictory information</w:t>
      </w:r>
      <w:r w:rsidR="009013FB">
        <w:t xml:space="preserve">: </w:t>
      </w:r>
      <w:r w:rsidR="002C754D">
        <w:t>each candidate set was simply a subset of breakpoints from the most complex set, and only two break points were found.</w:t>
      </w:r>
      <w:r w:rsidR="009B08ED">
        <w:t xml:space="preserve"> </w:t>
      </w:r>
      <w:r w:rsidR="002C754D">
        <w:t>Both of these break points were associated with moderate or greater weights</w:t>
      </w:r>
      <w:r w:rsidR="009B08ED">
        <w:t xml:space="preserve">, </w:t>
      </w:r>
      <w:r w:rsidR="00FB68C4">
        <w:t xml:space="preserve">although the values of these break weights were </w:t>
      </w:r>
      <w:r w:rsidR="000D593E">
        <w:t xml:space="preserve">in the </w:t>
      </w:r>
      <w:r w:rsidR="00FB68C4">
        <w:t xml:space="preserve">intermediate </w:t>
      </w:r>
      <w:r w:rsidR="000D593E">
        <w:t>range (i.e., between 0.2 and 0.8)</w:t>
      </w:r>
      <w:r w:rsidR="00FB68C4">
        <w:t xml:space="preserve">, suggesting breaks in natural systems </w:t>
      </w:r>
      <w:r w:rsidR="00DC7E7D">
        <w:t xml:space="preserve">may </w:t>
      </w:r>
      <w:r w:rsidR="00FB68C4">
        <w:t>not</w:t>
      </w:r>
      <w:r w:rsidR="003A0EFE">
        <w:t xml:space="preserve"> be as well</w:t>
      </w:r>
      <w:r w:rsidR="00FB68C4">
        <w:t xml:space="preserve"> behave</w:t>
      </w:r>
      <w:r w:rsidR="003A0EFE">
        <w:t>d</w:t>
      </w:r>
      <w:r w:rsidR="00FB68C4">
        <w:t xml:space="preserve"> as those in simulated data.</w:t>
      </w:r>
      <w:r w:rsidR="002C754D">
        <w:t xml:space="preserve"> </w:t>
      </w:r>
      <w:r w:rsidR="009013FB">
        <w:t xml:space="preserve">The monarch butterfly case study </w:t>
      </w:r>
      <w:r w:rsidR="00CA61B2">
        <w:t xml:space="preserve">results </w:t>
      </w:r>
      <w:r w:rsidR="009013FB">
        <w:t>w</w:t>
      </w:r>
      <w:r w:rsidR="00CA61B2">
        <w:t>ere</w:t>
      </w:r>
      <w:r w:rsidR="009013FB">
        <w:t xml:space="preserve"> </w:t>
      </w:r>
      <w:r w:rsidR="003F34F4">
        <w:t xml:space="preserve">slightly more ambiguous, as the model selection tool identified a break that the weighting tool indicated to be erroneous </w:t>
      </w:r>
      <w:r w:rsidR="009013FB">
        <w:t xml:space="preserve">(Fig. </w:t>
      </w:r>
      <w:r w:rsidR="008B4B47">
        <w:t>4</w:t>
      </w:r>
      <w:r w:rsidR="009013FB">
        <w:t>).</w:t>
      </w:r>
      <w:r w:rsidR="00202BBB">
        <w:t xml:space="preserve"> </w:t>
      </w:r>
      <w:r w:rsidR="00FB68C4">
        <w:t xml:space="preserve">Weights of the two </w:t>
      </w:r>
      <w:r w:rsidR="008C1707">
        <w:t>most strongly-supported</w:t>
      </w:r>
      <w:r w:rsidR="00FB68C4">
        <w:t xml:space="preserve"> breaks were numerically similar to those of the ladybeetle case study,</w:t>
      </w:r>
      <w:r w:rsidR="003F34F4">
        <w:t xml:space="preserve"> and are </w:t>
      </w:r>
      <w:r w:rsidR="001B760E">
        <w:t xml:space="preserve">also </w:t>
      </w:r>
      <w:r w:rsidR="005F7CD2">
        <w:t>interpretable with</w:t>
      </w:r>
      <w:r w:rsidR="001B760E">
        <w:t xml:space="preserve"> knowledge of the study system</w:t>
      </w:r>
      <w:r w:rsidR="00461BE3">
        <w:t>.</w:t>
      </w:r>
      <w:r w:rsidR="003F34F4">
        <w:t xml:space="preserve"> </w:t>
      </w:r>
      <w:r w:rsidR="00461BE3">
        <w:t>However, the</w:t>
      </w:r>
      <w:r w:rsidR="00FB68C4">
        <w:t xml:space="preserve"> model selection results suggest additional, superimposed processes may be affecting monarch population dynamics</w:t>
      </w:r>
      <w:r w:rsidR="00FA16C8">
        <w:t xml:space="preserve"> and creating a noisier signal.</w:t>
      </w:r>
    </w:p>
    <w:p w14:paraId="0D122076" w14:textId="2C4D9979" w:rsidR="00A439FD" w:rsidRDefault="00A439FD" w:rsidP="00A439FD">
      <w:r>
        <w:t xml:space="preserve">We recommend users carefully consider the limitations of the </w:t>
      </w:r>
      <w:del w:id="762" w:author="Bahlai, Christie" w:date="2019-07-01T10:20:00Z">
        <w:r w:rsidR="00181FCF" w:rsidDel="005907DA">
          <w:delText xml:space="preserve">RSD </w:delText>
        </w:r>
      </w:del>
      <w:ins w:id="763" w:author="Bahlai, Christie" w:date="2019-07-01T10:20:00Z">
        <w:r w:rsidR="005907DA">
          <w:t>D</w:t>
        </w:r>
        <w:r w:rsidR="005907DA">
          <w:t xml:space="preserve">SD </w:t>
        </w:r>
      </w:ins>
      <w:del w:id="764" w:author="Bahlai, Christie" w:date="2019-07-01T11:03:00Z">
        <w:r w:rsidR="00181FCF" w:rsidDel="00F63325">
          <w:delText xml:space="preserve">model </w:delText>
        </w:r>
      </w:del>
      <w:ins w:id="765" w:author="Bahlai, Christie" w:date="2019-07-01T11:03:00Z">
        <w:r w:rsidR="00F63325">
          <w:t xml:space="preserve">algorithm </w:t>
        </w:r>
      </w:ins>
      <w:r>
        <w:t>in the context of the</w:t>
      </w:r>
      <w:r w:rsidR="003E5288">
        <w:t>ir own</w:t>
      </w:r>
      <w:r>
        <w:t xml:space="preserve"> data</w:t>
      </w:r>
      <w:r w:rsidR="00550270">
        <w:t>. For example, i</w:t>
      </w:r>
      <w:r>
        <w:t>f change</w:t>
      </w:r>
      <w:r w:rsidR="00181FCF">
        <w:t>s to parameter values occur frequently</w:t>
      </w:r>
      <w:r>
        <w:t xml:space="preserve"> (e.g., less than 3-4 years or time periods), the</w:t>
      </w:r>
      <w:r w:rsidR="00F51A47">
        <w:t xml:space="preserve"> frequency of shifts would violate the constraints placed on ou</w:t>
      </w:r>
      <w:r w:rsidR="00AF4CA7">
        <w:t>r</w:t>
      </w:r>
      <w:r w:rsidR="00F51A47">
        <w:t xml:space="preserve"> model to prevent overfitting. </w:t>
      </w:r>
      <w:r>
        <w:t>We</w:t>
      </w:r>
      <w:r w:rsidR="00686B1E">
        <w:t xml:space="preserve"> also</w:t>
      </w:r>
      <w:r>
        <w:t xml:space="preserve"> observed that the likelihood of identifying erroneous break points increased as time series length increased. Thus, in cases where a long time series exists, but a particular time period is of interest, the </w:t>
      </w:r>
      <w:del w:id="766" w:author="Bahlai, Christie" w:date="2019-07-01T10:21:00Z">
        <w:r w:rsidDel="005907DA">
          <w:delText xml:space="preserve">RSD </w:delText>
        </w:r>
      </w:del>
      <w:ins w:id="767" w:author="Bahlai, Christie" w:date="2019-07-01T10:21:00Z">
        <w:r w:rsidR="005907DA">
          <w:t>D</w:t>
        </w:r>
        <w:r w:rsidR="005907DA">
          <w:t xml:space="preserve">SD </w:t>
        </w:r>
      </w:ins>
      <w:del w:id="768" w:author="Bahlai, Christie" w:date="2019-07-01T11:03:00Z">
        <w:r w:rsidDel="00F63325">
          <w:delText xml:space="preserve">model </w:delText>
        </w:r>
      </w:del>
      <w:ins w:id="769" w:author="Bahlai, Christie" w:date="2019-07-01T11:03:00Z">
        <w:r w:rsidR="00F63325">
          <w:t>algorithm</w:t>
        </w:r>
        <w:r w:rsidR="00F63325">
          <w:t xml:space="preserve"> </w:t>
        </w:r>
      </w:ins>
      <w:r>
        <w:t>could be used on the time period of interest alone to minimize the likelihood of distracting or erroneous results.</w:t>
      </w:r>
      <w:r w:rsidR="004C1499">
        <w:t xml:space="preserve"> </w:t>
      </w:r>
    </w:p>
    <w:p w14:paraId="4F5E5E4D" w14:textId="2DB7F41C" w:rsidR="00680FA3" w:rsidRDefault="00A542EC">
      <w:r>
        <w:lastRenderedPageBreak/>
        <w:t xml:space="preserve">The </w:t>
      </w:r>
      <w:del w:id="770" w:author="Bahlai, Christie" w:date="2019-07-01T10:21:00Z">
        <w:r w:rsidDel="005907DA">
          <w:delText xml:space="preserve">RSD </w:delText>
        </w:r>
      </w:del>
      <w:ins w:id="771" w:author="Bahlai, Christie" w:date="2019-07-01T10:21:00Z">
        <w:r w:rsidR="005907DA">
          <w:t>D</w:t>
        </w:r>
        <w:r w:rsidR="005907DA">
          <w:t xml:space="preserve">SD </w:t>
        </w:r>
      </w:ins>
      <w:del w:id="772" w:author="Bahlai, Christie" w:date="2019-07-01T11:03:00Z">
        <w:r w:rsidDel="00F63325">
          <w:delText xml:space="preserve">model </w:delText>
        </w:r>
      </w:del>
      <w:ins w:id="773" w:author="Bahlai, Christie" w:date="2019-07-01T11:03:00Z">
        <w:r w:rsidR="00F63325">
          <w:t>algorithm</w:t>
        </w:r>
        <w:r w:rsidR="00F63325">
          <w:t xml:space="preserve"> </w:t>
        </w:r>
      </w:ins>
      <w:r>
        <w:t xml:space="preserve">functions as a method for identifying break points within time series data and </w:t>
      </w:r>
      <w:r w:rsidR="001C4368">
        <w:t xml:space="preserve">quantifying the </w:t>
      </w:r>
      <w:r>
        <w:t xml:space="preserve">strength of evidence for each </w:t>
      </w:r>
      <w:r w:rsidR="001C4368">
        <w:t xml:space="preserve">potential </w:t>
      </w:r>
      <w:r>
        <w:t xml:space="preserve">break point. </w:t>
      </w:r>
      <w:r w:rsidR="006B22D8">
        <w:t xml:space="preserve">We illustrated our approach with the Ricker model as the functional form governing population dynamics. However, the central dynamic model could be changed or modified to incorporate </w:t>
      </w:r>
      <w:r w:rsidR="001633C0">
        <w:t xml:space="preserve">other, </w:t>
      </w:r>
      <w:r w:rsidR="006B22D8">
        <w:t xml:space="preserve">more complicated population processes. </w:t>
      </w:r>
      <w:r w:rsidRPr="0014050F">
        <w:t xml:space="preserve">When interpreted in the context of species biology, the </w:t>
      </w:r>
      <w:del w:id="774" w:author="Bahlai, Christie" w:date="2019-07-01T10:21:00Z">
        <w:r w:rsidDel="005907DA">
          <w:delText xml:space="preserve">RSD </w:delText>
        </w:r>
      </w:del>
      <w:ins w:id="775" w:author="Bahlai, Christie" w:date="2019-07-01T10:21:00Z">
        <w:r w:rsidR="005907DA">
          <w:t>D</w:t>
        </w:r>
        <w:r w:rsidR="005907DA">
          <w:t xml:space="preserve">SD </w:t>
        </w:r>
      </w:ins>
      <w:del w:id="776" w:author="Bahlai, Christie" w:date="2019-07-01T11:03:00Z">
        <w:r w:rsidDel="00F63325">
          <w:delText>model</w:delText>
        </w:r>
        <w:r w:rsidRPr="0014050F" w:rsidDel="00F63325">
          <w:delText xml:space="preserve"> </w:delText>
        </w:r>
      </w:del>
      <w:ins w:id="777" w:author="Bahlai, Christie" w:date="2019-07-01T11:03:00Z">
        <w:r w:rsidR="00F63325">
          <w:t>algorithm</w:t>
        </w:r>
        <w:r w:rsidR="00F63325" w:rsidRPr="0014050F">
          <w:t xml:space="preserve"> </w:t>
        </w:r>
      </w:ins>
      <w:r w:rsidRPr="0014050F">
        <w:t>has the potential to aid management decisions</w:t>
      </w:r>
      <w:r>
        <w:t xml:space="preserve">, </w:t>
      </w:r>
      <w:r w:rsidRPr="0014050F">
        <w:t>identify critical drivers of change in species</w:t>
      </w:r>
      <w:r>
        <w:t>’</w:t>
      </w:r>
      <w:r w:rsidRPr="0014050F">
        <w:t xml:space="preserve"> dynamics</w:t>
      </w:r>
      <w:r>
        <w:t>, and help determine where best to focus additional research efforts</w:t>
      </w:r>
      <w:r w:rsidRPr="0014050F">
        <w:t xml:space="preserve">. </w:t>
      </w:r>
    </w:p>
    <w:p w14:paraId="47BD1AB4" w14:textId="77777777" w:rsidR="00680FA3" w:rsidRDefault="00680FA3"/>
    <w:p w14:paraId="37C9F743" w14:textId="5BBD2489" w:rsidR="00680FA3" w:rsidRDefault="00680FA3">
      <w:pPr>
        <w:rPr>
          <w:b/>
        </w:rPr>
      </w:pPr>
      <w:r w:rsidRPr="001D2B3E">
        <w:rPr>
          <w:b/>
        </w:rPr>
        <w:t>Acknowle</w:t>
      </w:r>
      <w:r>
        <w:rPr>
          <w:b/>
        </w:rPr>
        <w:t>d</w:t>
      </w:r>
      <w:r w:rsidRPr="001D2B3E">
        <w:rPr>
          <w:b/>
        </w:rPr>
        <w:t>gements</w:t>
      </w:r>
    </w:p>
    <w:p w14:paraId="02CE91AA" w14:textId="563810F3" w:rsidR="00202BBB" w:rsidRPr="00680FA3" w:rsidRDefault="00680FA3">
      <w:pPr>
        <w:rPr>
          <w:b/>
        </w:rPr>
      </w:pPr>
      <w:r>
        <w:t xml:space="preserve">The conception of an earlier version of this </w:t>
      </w:r>
      <w:del w:id="778" w:author="Bahlai, Christie" w:date="2019-07-01T11:03:00Z">
        <w:r w:rsidDel="00F63325">
          <w:delText xml:space="preserve">model </w:delText>
        </w:r>
      </w:del>
      <w:ins w:id="779" w:author="Bahlai, Christie" w:date="2019-07-01T11:03:00Z">
        <w:r w:rsidR="00F63325">
          <w:t xml:space="preserve">algorithm </w:t>
        </w:r>
      </w:ins>
      <w:r>
        <w:t xml:space="preserve">came about out of conversations with </w:t>
      </w:r>
      <w:proofErr w:type="spellStart"/>
      <w:r>
        <w:t>Wopke</w:t>
      </w:r>
      <w:proofErr w:type="spellEnd"/>
      <w:r>
        <w:t xml:space="preserve"> van der </w:t>
      </w:r>
      <w:proofErr w:type="spellStart"/>
      <w:r>
        <w:t>Werf</w:t>
      </w:r>
      <w:proofErr w:type="spellEnd"/>
      <w:r>
        <w:t xml:space="preserve"> and Douglas Landis, and the </w:t>
      </w:r>
      <w:del w:id="780" w:author="Bahlai, Christie" w:date="2019-07-01T11:04:00Z">
        <w:r w:rsidDel="00F63325">
          <w:delText xml:space="preserve">model </w:delText>
        </w:r>
      </w:del>
      <w:ins w:id="781" w:author="Bahlai, Christie" w:date="2019-07-01T11:04:00Z">
        <w:r w:rsidR="00F63325">
          <w:t>algorithm</w:t>
        </w:r>
        <w:r w:rsidR="00F63325">
          <w:t xml:space="preserve"> </w:t>
        </w:r>
      </w:ins>
      <w:r>
        <w:t>has incorporated feedback from colleagues from the US- Long Term Ecological Research network throughout its development. CB was partially funded by grants from the Mozilla Foundation, the Kellogg Biological Station Long Term Ecological Research site (NSF grant</w:t>
      </w:r>
      <w:r w:rsidR="00D7636F">
        <w:t>s</w:t>
      </w:r>
      <w:r>
        <w:t xml:space="preserve"> </w:t>
      </w:r>
      <w:r w:rsidR="00D7636F">
        <w:t>#</w:t>
      </w:r>
      <w:r w:rsidR="00D7636F" w:rsidRPr="00D7636F">
        <w:t>1027253</w:t>
      </w:r>
      <w:r w:rsidR="00D7636F">
        <w:t xml:space="preserve">, </w:t>
      </w:r>
      <w:r>
        <w:t>#</w:t>
      </w:r>
      <w:r w:rsidR="00D7636F" w:rsidRPr="00D7636F">
        <w:t>1637653</w:t>
      </w:r>
      <w:r>
        <w:t xml:space="preserve">), and Kent State University;  and EZ was funded in part by Michigan State </w:t>
      </w:r>
      <w:proofErr w:type="spellStart"/>
      <w:r>
        <w:t>AgBioResearch</w:t>
      </w:r>
      <w:proofErr w:type="spellEnd"/>
      <w:r>
        <w:t xml:space="preserve"> during the development of this manuscript. </w:t>
      </w:r>
      <w:r w:rsidR="00202BBB" w:rsidRPr="00680FA3">
        <w:rPr>
          <w:b/>
        </w:rPr>
        <w:br w:type="page"/>
      </w:r>
    </w:p>
    <w:p w14:paraId="7480F7EF" w14:textId="5BEF34EF" w:rsidR="00493C01" w:rsidRPr="00633A5C" w:rsidRDefault="00493C01" w:rsidP="00493C01">
      <w:pPr>
        <w:rPr>
          <w:b/>
        </w:rPr>
      </w:pPr>
      <w:r w:rsidRPr="00633A5C">
        <w:rPr>
          <w:b/>
        </w:rPr>
        <w:lastRenderedPageBreak/>
        <w:t>References</w:t>
      </w:r>
    </w:p>
    <w:p w14:paraId="1A64F1BB" w14:textId="77777777" w:rsidR="008724B5" w:rsidRDefault="00493C01" w:rsidP="008724B5">
      <w:pPr>
        <w:pStyle w:val="Bibliography"/>
        <w:rPr>
          <w:ins w:id="782" w:author="Bahlai, Christie" w:date="2019-07-01T13:16:00Z"/>
        </w:rPr>
        <w:pPrChange w:id="783" w:author="Bahlai, Christie" w:date="2019-07-01T13:16:00Z">
          <w:pPr>
            <w:widowControl w:val="0"/>
            <w:autoSpaceDE w:val="0"/>
            <w:autoSpaceDN w:val="0"/>
            <w:adjustRightInd w:val="0"/>
            <w:spacing w:after="0" w:line="240" w:lineRule="auto"/>
          </w:pPr>
        </w:pPrChange>
      </w:pPr>
      <w:r w:rsidRPr="004F14C2">
        <w:rPr>
          <w:rFonts w:cstheme="minorHAnsi"/>
        </w:rPr>
        <w:fldChar w:fldCharType="begin"/>
      </w:r>
      <w:r w:rsidR="002C6A8E" w:rsidRPr="001D2B3E">
        <w:rPr>
          <w:rFonts w:cstheme="minorHAnsi"/>
        </w:rPr>
        <w:instrText xml:space="preserve"> ADDIN ZOTERO_BIBL {"uncited":[],"omitted":[],"custom":[]} CSL_BIBLIOGRAPHY </w:instrText>
      </w:r>
      <w:r w:rsidRPr="004F14C2">
        <w:rPr>
          <w:rFonts w:cstheme="minorHAnsi"/>
        </w:rPr>
        <w:fldChar w:fldCharType="separate"/>
      </w:r>
      <w:ins w:id="784" w:author="Bahlai, Christie" w:date="2019-07-01T13:16:00Z">
        <w:r w:rsidR="008724B5">
          <w:t xml:space="preserve">1. </w:t>
        </w:r>
        <w:r w:rsidR="008724B5">
          <w:tab/>
          <w:t xml:space="preserve">Andersen T, </w:t>
        </w:r>
        <w:proofErr w:type="spellStart"/>
        <w:r w:rsidR="008724B5">
          <w:t>Carstensen</w:t>
        </w:r>
        <w:proofErr w:type="spellEnd"/>
        <w:r w:rsidR="008724B5">
          <w:t xml:space="preserve"> J, Hernández-</w:t>
        </w:r>
        <w:proofErr w:type="spellStart"/>
        <w:r w:rsidR="008724B5">
          <w:t>García</w:t>
        </w:r>
        <w:proofErr w:type="spellEnd"/>
        <w:r w:rsidR="008724B5">
          <w:t xml:space="preserve"> E, Duarte CM. Ecological thresholds and regime shifts: approaches to identification. Trends in Ecology &amp; Evolution. 2009</w:t>
        </w:r>
        <w:proofErr w:type="gramStart"/>
        <w:r w:rsidR="008724B5">
          <w:t>;24</w:t>
        </w:r>
        <w:proofErr w:type="gramEnd"/>
        <w:r w:rsidR="008724B5">
          <w:t>: 49–57. doi:10.1016/j.tree.2008.07.014</w:t>
        </w:r>
      </w:ins>
    </w:p>
    <w:p w14:paraId="2D9A5732" w14:textId="77777777" w:rsidR="008724B5" w:rsidRDefault="008724B5" w:rsidP="008724B5">
      <w:pPr>
        <w:pStyle w:val="Bibliography"/>
        <w:rPr>
          <w:ins w:id="785" w:author="Bahlai, Christie" w:date="2019-07-01T13:16:00Z"/>
        </w:rPr>
        <w:pPrChange w:id="786" w:author="Bahlai, Christie" w:date="2019-07-01T13:16:00Z">
          <w:pPr>
            <w:widowControl w:val="0"/>
            <w:autoSpaceDE w:val="0"/>
            <w:autoSpaceDN w:val="0"/>
            <w:adjustRightInd w:val="0"/>
            <w:spacing w:after="0" w:line="240" w:lineRule="auto"/>
          </w:pPr>
        </w:pPrChange>
      </w:pPr>
      <w:ins w:id="787" w:author="Bahlai, Christie" w:date="2019-07-01T13:16:00Z">
        <w:r>
          <w:t xml:space="preserve">2. </w:t>
        </w:r>
        <w:r>
          <w:tab/>
        </w:r>
        <w:proofErr w:type="spellStart"/>
        <w:r>
          <w:t>Bestelmeyer</w:t>
        </w:r>
        <w:proofErr w:type="spellEnd"/>
        <w:r>
          <w:t xml:space="preserve"> BT, Ellison AM, Fraser WR, Gorman KB, Holbrook SJ, Laney CM, et al. Analysis of abrupt transitions in ecological systems. Ecosphere. 2011</w:t>
        </w:r>
        <w:proofErr w:type="gramStart"/>
        <w:r>
          <w:t>;2</w:t>
        </w:r>
        <w:proofErr w:type="gramEnd"/>
        <w:r>
          <w:t>: art129. doi:10.1890/es11-00216.1</w:t>
        </w:r>
      </w:ins>
    </w:p>
    <w:p w14:paraId="150FDEDA" w14:textId="77777777" w:rsidR="008724B5" w:rsidRDefault="008724B5" w:rsidP="008724B5">
      <w:pPr>
        <w:pStyle w:val="Bibliography"/>
        <w:rPr>
          <w:ins w:id="788" w:author="Bahlai, Christie" w:date="2019-07-01T13:16:00Z"/>
        </w:rPr>
        <w:pPrChange w:id="789" w:author="Bahlai, Christie" w:date="2019-07-01T13:16:00Z">
          <w:pPr>
            <w:widowControl w:val="0"/>
            <w:autoSpaceDE w:val="0"/>
            <w:autoSpaceDN w:val="0"/>
            <w:adjustRightInd w:val="0"/>
            <w:spacing w:after="0" w:line="240" w:lineRule="auto"/>
          </w:pPr>
        </w:pPrChange>
      </w:pPr>
      <w:ins w:id="790" w:author="Bahlai, Christie" w:date="2019-07-01T13:16:00Z">
        <w:r>
          <w:t xml:space="preserve">3. </w:t>
        </w:r>
        <w:r>
          <w:tab/>
        </w:r>
        <w:proofErr w:type="spellStart"/>
        <w:r>
          <w:t>Scheffer</w:t>
        </w:r>
        <w:proofErr w:type="spellEnd"/>
        <w:r>
          <w:t xml:space="preserve"> M, Carpenter S, Foley JA, </w:t>
        </w:r>
        <w:proofErr w:type="spellStart"/>
        <w:r>
          <w:t>Folke</w:t>
        </w:r>
        <w:proofErr w:type="spellEnd"/>
        <w:r>
          <w:t xml:space="preserve"> C, Walker B. Catastrophic shifts in ecosystems. Nature. 2001</w:t>
        </w:r>
        <w:proofErr w:type="gramStart"/>
        <w:r>
          <w:t>;413</w:t>
        </w:r>
        <w:proofErr w:type="gramEnd"/>
        <w:r>
          <w:t xml:space="preserve">: 591–596. </w:t>
        </w:r>
        <w:proofErr w:type="gramStart"/>
        <w:r>
          <w:t>doi:</w:t>
        </w:r>
        <w:proofErr w:type="gramEnd"/>
        <w:r>
          <w:t>10.1038/35098000</w:t>
        </w:r>
      </w:ins>
    </w:p>
    <w:p w14:paraId="1CE501D4" w14:textId="77777777" w:rsidR="008724B5" w:rsidRDefault="008724B5" w:rsidP="008724B5">
      <w:pPr>
        <w:pStyle w:val="Bibliography"/>
        <w:rPr>
          <w:ins w:id="791" w:author="Bahlai, Christie" w:date="2019-07-01T13:16:00Z"/>
        </w:rPr>
        <w:pPrChange w:id="792" w:author="Bahlai, Christie" w:date="2019-07-01T13:16:00Z">
          <w:pPr>
            <w:widowControl w:val="0"/>
            <w:autoSpaceDE w:val="0"/>
            <w:autoSpaceDN w:val="0"/>
            <w:adjustRightInd w:val="0"/>
            <w:spacing w:after="0" w:line="240" w:lineRule="auto"/>
          </w:pPr>
        </w:pPrChange>
      </w:pPr>
      <w:ins w:id="793" w:author="Bahlai, Christie" w:date="2019-07-01T13:16:00Z">
        <w:r>
          <w:t xml:space="preserve">4. </w:t>
        </w:r>
        <w:r>
          <w:tab/>
        </w:r>
        <w:proofErr w:type="spellStart"/>
        <w:r>
          <w:t>Scheffer</w:t>
        </w:r>
        <w:proofErr w:type="spellEnd"/>
        <w:r>
          <w:t xml:space="preserve"> M, Carpenter SR. Catastrophic regime shifts in ecosystems: linking theory to observation. Trends in Ecology &amp; Evolution. 2003</w:t>
        </w:r>
        <w:proofErr w:type="gramStart"/>
        <w:r>
          <w:t>;18</w:t>
        </w:r>
        <w:proofErr w:type="gramEnd"/>
        <w:r>
          <w:t>: 648–656. doi:10.1016/j.tree.2003.09.002</w:t>
        </w:r>
      </w:ins>
    </w:p>
    <w:p w14:paraId="1883D113" w14:textId="77777777" w:rsidR="008724B5" w:rsidRDefault="008724B5" w:rsidP="008724B5">
      <w:pPr>
        <w:pStyle w:val="Bibliography"/>
        <w:rPr>
          <w:ins w:id="794" w:author="Bahlai, Christie" w:date="2019-07-01T13:16:00Z"/>
        </w:rPr>
        <w:pPrChange w:id="795" w:author="Bahlai, Christie" w:date="2019-07-01T13:16:00Z">
          <w:pPr>
            <w:widowControl w:val="0"/>
            <w:autoSpaceDE w:val="0"/>
            <w:autoSpaceDN w:val="0"/>
            <w:adjustRightInd w:val="0"/>
            <w:spacing w:after="0" w:line="240" w:lineRule="auto"/>
          </w:pPr>
        </w:pPrChange>
      </w:pPr>
      <w:ins w:id="796" w:author="Bahlai, Christie" w:date="2019-07-01T13:16:00Z">
        <w:r>
          <w:t xml:space="preserve">5. </w:t>
        </w:r>
        <w:r>
          <w:tab/>
          <w:t>May RM. Thresholds and breakpoints in ecosystems with a multiplicity of stable states. Nature. 1977</w:t>
        </w:r>
        <w:proofErr w:type="gramStart"/>
        <w:r>
          <w:t>;269</w:t>
        </w:r>
        <w:proofErr w:type="gramEnd"/>
        <w:r>
          <w:t xml:space="preserve">: 471–477. </w:t>
        </w:r>
        <w:proofErr w:type="gramStart"/>
        <w:r>
          <w:t>doi:</w:t>
        </w:r>
        <w:proofErr w:type="gramEnd"/>
        <w:r>
          <w:t>10.1038/269471a0</w:t>
        </w:r>
      </w:ins>
    </w:p>
    <w:p w14:paraId="13F87C14" w14:textId="77777777" w:rsidR="008724B5" w:rsidRDefault="008724B5" w:rsidP="008724B5">
      <w:pPr>
        <w:pStyle w:val="Bibliography"/>
        <w:rPr>
          <w:ins w:id="797" w:author="Bahlai, Christie" w:date="2019-07-01T13:16:00Z"/>
        </w:rPr>
        <w:pPrChange w:id="798" w:author="Bahlai, Christie" w:date="2019-07-01T13:16:00Z">
          <w:pPr>
            <w:widowControl w:val="0"/>
            <w:autoSpaceDE w:val="0"/>
            <w:autoSpaceDN w:val="0"/>
            <w:adjustRightInd w:val="0"/>
            <w:spacing w:after="0" w:line="240" w:lineRule="auto"/>
          </w:pPr>
        </w:pPrChange>
      </w:pPr>
      <w:ins w:id="799" w:author="Bahlai, Christie" w:date="2019-07-01T13:16:00Z">
        <w:r>
          <w:t xml:space="preserve">6. </w:t>
        </w:r>
        <w:r>
          <w:tab/>
        </w:r>
        <w:proofErr w:type="spellStart"/>
        <w:r>
          <w:t>Ducré</w:t>
        </w:r>
        <w:proofErr w:type="spellEnd"/>
        <w:r>
          <w:t xml:space="preserve">-Robitaille J-F, Vincent LA, </w:t>
        </w:r>
        <w:proofErr w:type="spellStart"/>
        <w:r>
          <w:t>Boulet</w:t>
        </w:r>
        <w:proofErr w:type="spellEnd"/>
        <w:r>
          <w:t xml:space="preserve"> G. Comparison of techniques for detection of discontinuities in temperature series: DETECTING DISCONTINUITIES IN TEMPERATURE SERIES. International Journal of Climatology. 2003</w:t>
        </w:r>
        <w:proofErr w:type="gramStart"/>
        <w:r>
          <w:t>;23</w:t>
        </w:r>
        <w:proofErr w:type="gramEnd"/>
        <w:r>
          <w:t>: 1087–1101. doi:10.1002/joc.924</w:t>
        </w:r>
      </w:ins>
    </w:p>
    <w:p w14:paraId="3EBCCB41" w14:textId="77777777" w:rsidR="008724B5" w:rsidRDefault="008724B5" w:rsidP="008724B5">
      <w:pPr>
        <w:pStyle w:val="Bibliography"/>
        <w:rPr>
          <w:ins w:id="800" w:author="Bahlai, Christie" w:date="2019-07-01T13:16:00Z"/>
        </w:rPr>
        <w:pPrChange w:id="801" w:author="Bahlai, Christie" w:date="2019-07-01T13:16:00Z">
          <w:pPr>
            <w:widowControl w:val="0"/>
            <w:autoSpaceDE w:val="0"/>
            <w:autoSpaceDN w:val="0"/>
            <w:adjustRightInd w:val="0"/>
            <w:spacing w:after="0" w:line="240" w:lineRule="auto"/>
          </w:pPr>
        </w:pPrChange>
      </w:pPr>
      <w:ins w:id="802" w:author="Bahlai, Christie" w:date="2019-07-01T13:16:00Z">
        <w:r>
          <w:t xml:space="preserve">7. </w:t>
        </w:r>
        <w:r>
          <w:tab/>
        </w:r>
        <w:proofErr w:type="spellStart"/>
        <w:r>
          <w:t>Rodionov</w:t>
        </w:r>
        <w:proofErr w:type="spellEnd"/>
        <w:r>
          <w:t xml:space="preserve"> SN. A sequential algorithm for testing climate regime shifts: ALGORITHM FOR TESTING REGIME SHIFTS. Geophysical Research Letters. 2004</w:t>
        </w:r>
        <w:proofErr w:type="gramStart"/>
        <w:r>
          <w:t>;31</w:t>
        </w:r>
        <w:proofErr w:type="gramEnd"/>
        <w:r>
          <w:t>: n/a-n/a. doi:10.1029/2004GL019448</w:t>
        </w:r>
      </w:ins>
    </w:p>
    <w:p w14:paraId="6BCE5B18" w14:textId="77777777" w:rsidR="008724B5" w:rsidRDefault="008724B5" w:rsidP="008724B5">
      <w:pPr>
        <w:pStyle w:val="Bibliography"/>
        <w:rPr>
          <w:ins w:id="803" w:author="Bahlai, Christie" w:date="2019-07-01T13:16:00Z"/>
        </w:rPr>
        <w:pPrChange w:id="804" w:author="Bahlai, Christie" w:date="2019-07-01T13:16:00Z">
          <w:pPr>
            <w:widowControl w:val="0"/>
            <w:autoSpaceDE w:val="0"/>
            <w:autoSpaceDN w:val="0"/>
            <w:adjustRightInd w:val="0"/>
            <w:spacing w:after="0" w:line="240" w:lineRule="auto"/>
          </w:pPr>
        </w:pPrChange>
      </w:pPr>
      <w:ins w:id="805" w:author="Bahlai, Christie" w:date="2019-07-01T13:16:00Z">
        <w:r>
          <w:t xml:space="preserve">8. </w:t>
        </w:r>
        <w:r>
          <w:tab/>
        </w:r>
        <w:proofErr w:type="spellStart"/>
        <w:r>
          <w:t>Beaugrand</w:t>
        </w:r>
        <w:proofErr w:type="spellEnd"/>
        <w:r>
          <w:t xml:space="preserve"> G., </w:t>
        </w:r>
        <w:proofErr w:type="spellStart"/>
        <w:r>
          <w:t>Conversi</w:t>
        </w:r>
        <w:proofErr w:type="spellEnd"/>
        <w:r>
          <w:t xml:space="preserve"> A., Chiba S., Edwards M., Fonda-</w:t>
        </w:r>
        <w:proofErr w:type="spellStart"/>
        <w:r>
          <w:t>Umani</w:t>
        </w:r>
        <w:proofErr w:type="spellEnd"/>
        <w:r>
          <w:t xml:space="preserve"> S., Greene C., et al. Synchronous marine pelagic regime shifts in the Northern Hemisphere. Philosophical Transactions of the Royal Society B: Biological Sciences. 2015</w:t>
        </w:r>
        <w:proofErr w:type="gramStart"/>
        <w:r>
          <w:t>;370</w:t>
        </w:r>
        <w:proofErr w:type="gramEnd"/>
        <w:r>
          <w:t>: 20130272. doi:10.1098/rstb.2013.0272</w:t>
        </w:r>
      </w:ins>
    </w:p>
    <w:p w14:paraId="6689A9CB" w14:textId="77777777" w:rsidR="008724B5" w:rsidRDefault="008724B5" w:rsidP="008724B5">
      <w:pPr>
        <w:pStyle w:val="Bibliography"/>
        <w:rPr>
          <w:ins w:id="806" w:author="Bahlai, Christie" w:date="2019-07-01T13:16:00Z"/>
        </w:rPr>
        <w:pPrChange w:id="807" w:author="Bahlai, Christie" w:date="2019-07-01T13:16:00Z">
          <w:pPr>
            <w:widowControl w:val="0"/>
            <w:autoSpaceDE w:val="0"/>
            <w:autoSpaceDN w:val="0"/>
            <w:adjustRightInd w:val="0"/>
            <w:spacing w:after="0" w:line="240" w:lineRule="auto"/>
          </w:pPr>
        </w:pPrChange>
      </w:pPr>
      <w:ins w:id="808" w:author="Bahlai, Christie" w:date="2019-07-01T13:16:00Z">
        <w:r>
          <w:t xml:space="preserve">9. </w:t>
        </w:r>
        <w:r>
          <w:tab/>
        </w:r>
        <w:proofErr w:type="spellStart"/>
        <w:r>
          <w:t>Bjørnstad</w:t>
        </w:r>
        <w:proofErr w:type="spellEnd"/>
        <w:r>
          <w:t xml:space="preserve"> ON, Grenfell BT. Noisy Clockwork: Time Series Analysis of Population Fluctuations in Animals. Science. 2001</w:t>
        </w:r>
        <w:proofErr w:type="gramStart"/>
        <w:r>
          <w:t>;293</w:t>
        </w:r>
        <w:proofErr w:type="gramEnd"/>
        <w:r>
          <w:t>: 638. doi:10.1126/science.1062226</w:t>
        </w:r>
      </w:ins>
    </w:p>
    <w:p w14:paraId="4A43B72C" w14:textId="77777777" w:rsidR="008724B5" w:rsidRDefault="008724B5" w:rsidP="008724B5">
      <w:pPr>
        <w:pStyle w:val="Bibliography"/>
        <w:rPr>
          <w:ins w:id="809" w:author="Bahlai, Christie" w:date="2019-07-01T13:16:00Z"/>
        </w:rPr>
        <w:pPrChange w:id="810" w:author="Bahlai, Christie" w:date="2019-07-01T13:16:00Z">
          <w:pPr>
            <w:widowControl w:val="0"/>
            <w:autoSpaceDE w:val="0"/>
            <w:autoSpaceDN w:val="0"/>
            <w:adjustRightInd w:val="0"/>
            <w:spacing w:after="0" w:line="240" w:lineRule="auto"/>
          </w:pPr>
        </w:pPrChange>
      </w:pPr>
      <w:ins w:id="811" w:author="Bahlai, Christie" w:date="2019-07-01T13:16:00Z">
        <w:r>
          <w:t xml:space="preserve">10. </w:t>
        </w:r>
        <w:r>
          <w:tab/>
          <w:t>Hare SR, Mantua NJ. Empirical evidence for North Pacific regime shifts in 1977 and 1989. Progress in Oceanography. 2000</w:t>
        </w:r>
        <w:proofErr w:type="gramStart"/>
        <w:r>
          <w:t>;47</w:t>
        </w:r>
        <w:proofErr w:type="gramEnd"/>
        <w:r>
          <w:t xml:space="preserve">: 103–145. </w:t>
        </w:r>
        <w:proofErr w:type="gramStart"/>
        <w:r>
          <w:t>doi:</w:t>
        </w:r>
        <w:proofErr w:type="gramEnd"/>
        <w:r>
          <w:t>10.1016/S0079-6611(00)00033-1</w:t>
        </w:r>
      </w:ins>
    </w:p>
    <w:p w14:paraId="22D6F870" w14:textId="77777777" w:rsidR="008724B5" w:rsidRDefault="008724B5" w:rsidP="008724B5">
      <w:pPr>
        <w:pStyle w:val="Bibliography"/>
        <w:rPr>
          <w:ins w:id="812" w:author="Bahlai, Christie" w:date="2019-07-01T13:16:00Z"/>
        </w:rPr>
        <w:pPrChange w:id="813" w:author="Bahlai, Christie" w:date="2019-07-01T13:16:00Z">
          <w:pPr>
            <w:widowControl w:val="0"/>
            <w:autoSpaceDE w:val="0"/>
            <w:autoSpaceDN w:val="0"/>
            <w:adjustRightInd w:val="0"/>
            <w:spacing w:after="0" w:line="240" w:lineRule="auto"/>
          </w:pPr>
        </w:pPrChange>
      </w:pPr>
      <w:ins w:id="814" w:author="Bahlai, Christie" w:date="2019-07-01T13:16:00Z">
        <w:r>
          <w:t xml:space="preserve">11. </w:t>
        </w:r>
        <w:r>
          <w:tab/>
          <w:t xml:space="preserve">Carpenter SR, Brock WA, Cole JJ, </w:t>
        </w:r>
        <w:proofErr w:type="spellStart"/>
        <w:r>
          <w:t>Kitchell</w:t>
        </w:r>
        <w:proofErr w:type="spellEnd"/>
        <w:r>
          <w:t xml:space="preserve"> JF, Pace ML. Leading indicators of trophic cascades. Ecology Letters. 2008</w:t>
        </w:r>
        <w:proofErr w:type="gramStart"/>
        <w:r>
          <w:t>;11</w:t>
        </w:r>
        <w:proofErr w:type="gramEnd"/>
        <w:r>
          <w:t>: 128–138. doi:10.1111/j.1461-0248.2007.01131.x</w:t>
        </w:r>
      </w:ins>
    </w:p>
    <w:p w14:paraId="2C05B848" w14:textId="77777777" w:rsidR="008724B5" w:rsidRDefault="008724B5" w:rsidP="008724B5">
      <w:pPr>
        <w:pStyle w:val="Bibliography"/>
        <w:rPr>
          <w:ins w:id="815" w:author="Bahlai, Christie" w:date="2019-07-01T13:16:00Z"/>
        </w:rPr>
        <w:pPrChange w:id="816" w:author="Bahlai, Christie" w:date="2019-07-01T13:16:00Z">
          <w:pPr>
            <w:widowControl w:val="0"/>
            <w:autoSpaceDE w:val="0"/>
            <w:autoSpaceDN w:val="0"/>
            <w:adjustRightInd w:val="0"/>
            <w:spacing w:after="0" w:line="240" w:lineRule="auto"/>
          </w:pPr>
        </w:pPrChange>
      </w:pPr>
      <w:ins w:id="817" w:author="Bahlai, Christie" w:date="2019-07-01T13:16:00Z">
        <w:r>
          <w:t xml:space="preserve">12. </w:t>
        </w:r>
        <w:r>
          <w:tab/>
          <w:t xml:space="preserve">Sutherland WJ, </w:t>
        </w:r>
        <w:proofErr w:type="spellStart"/>
        <w:r>
          <w:t>Freckleton</w:t>
        </w:r>
        <w:proofErr w:type="spellEnd"/>
        <w:r>
          <w:t xml:space="preserve"> RP, </w:t>
        </w:r>
        <w:proofErr w:type="spellStart"/>
        <w:r>
          <w:t>Godfray</w:t>
        </w:r>
        <w:proofErr w:type="spellEnd"/>
        <w:r>
          <w:t xml:space="preserve"> HCJ, </w:t>
        </w:r>
        <w:proofErr w:type="spellStart"/>
        <w:r>
          <w:t>Beissinger</w:t>
        </w:r>
        <w:proofErr w:type="spellEnd"/>
        <w:r>
          <w:t xml:space="preserve"> SR, Benton T, Cameron DD, et al. Identification of 100 fundamental ecological questions. J Ecol. 2013</w:t>
        </w:r>
        <w:proofErr w:type="gramStart"/>
        <w:r>
          <w:t>;101</w:t>
        </w:r>
        <w:proofErr w:type="gramEnd"/>
        <w:r>
          <w:t>: 58–67. doi:10.1111/1365-2745.12025</w:t>
        </w:r>
      </w:ins>
    </w:p>
    <w:p w14:paraId="727B6298" w14:textId="77777777" w:rsidR="008724B5" w:rsidRDefault="008724B5" w:rsidP="008724B5">
      <w:pPr>
        <w:pStyle w:val="Bibliography"/>
        <w:rPr>
          <w:ins w:id="818" w:author="Bahlai, Christie" w:date="2019-07-01T13:16:00Z"/>
        </w:rPr>
        <w:pPrChange w:id="819" w:author="Bahlai, Christie" w:date="2019-07-01T13:16:00Z">
          <w:pPr>
            <w:widowControl w:val="0"/>
            <w:autoSpaceDE w:val="0"/>
            <w:autoSpaceDN w:val="0"/>
            <w:adjustRightInd w:val="0"/>
            <w:spacing w:after="0" w:line="240" w:lineRule="auto"/>
          </w:pPr>
        </w:pPrChange>
      </w:pPr>
      <w:ins w:id="820" w:author="Bahlai, Christie" w:date="2019-07-01T13:16:00Z">
        <w:r>
          <w:t xml:space="preserve">13. </w:t>
        </w:r>
        <w:r>
          <w:tab/>
          <w:t xml:space="preserve">Eason T, </w:t>
        </w:r>
        <w:proofErr w:type="spellStart"/>
        <w:r>
          <w:t>Garmestani</w:t>
        </w:r>
        <w:proofErr w:type="spellEnd"/>
        <w:r>
          <w:t xml:space="preserve"> AS, Stow CA, </w:t>
        </w:r>
        <w:proofErr w:type="spellStart"/>
        <w:r>
          <w:t>Rojo</w:t>
        </w:r>
        <w:proofErr w:type="spellEnd"/>
        <w:r>
          <w:t xml:space="preserve"> C, Alvarez-</w:t>
        </w:r>
        <w:proofErr w:type="spellStart"/>
        <w:r>
          <w:t>Cobelas</w:t>
        </w:r>
        <w:proofErr w:type="spellEnd"/>
        <w:r>
          <w:t xml:space="preserve"> M, </w:t>
        </w:r>
        <w:proofErr w:type="spellStart"/>
        <w:r>
          <w:t>Cabezas</w:t>
        </w:r>
        <w:proofErr w:type="spellEnd"/>
        <w:r>
          <w:t xml:space="preserve"> H. Managing for resilience: an information theory-based approach to assessing ecosystems. J </w:t>
        </w:r>
        <w:proofErr w:type="spellStart"/>
        <w:r>
          <w:t>Appl</w:t>
        </w:r>
        <w:proofErr w:type="spellEnd"/>
        <w:r>
          <w:t xml:space="preserve"> Ecol. 2016</w:t>
        </w:r>
        <w:proofErr w:type="gramStart"/>
        <w:r>
          <w:t>;53</w:t>
        </w:r>
        <w:proofErr w:type="gramEnd"/>
        <w:r>
          <w:t>: 656–665. doi:10.1111/1365-2664.12597</w:t>
        </w:r>
      </w:ins>
    </w:p>
    <w:p w14:paraId="02824327" w14:textId="77777777" w:rsidR="008724B5" w:rsidRDefault="008724B5" w:rsidP="008724B5">
      <w:pPr>
        <w:pStyle w:val="Bibliography"/>
        <w:rPr>
          <w:ins w:id="821" w:author="Bahlai, Christie" w:date="2019-07-01T13:16:00Z"/>
        </w:rPr>
        <w:pPrChange w:id="822" w:author="Bahlai, Christie" w:date="2019-07-01T13:16:00Z">
          <w:pPr>
            <w:widowControl w:val="0"/>
            <w:autoSpaceDE w:val="0"/>
            <w:autoSpaceDN w:val="0"/>
            <w:adjustRightInd w:val="0"/>
            <w:spacing w:after="0" w:line="240" w:lineRule="auto"/>
          </w:pPr>
        </w:pPrChange>
      </w:pPr>
      <w:ins w:id="823" w:author="Bahlai, Christie" w:date="2019-07-01T13:16:00Z">
        <w:r>
          <w:t xml:space="preserve">14. </w:t>
        </w:r>
        <w:r>
          <w:tab/>
          <w:t xml:space="preserve">Ricker WE. Stock and Recruitment. J Fish Res </w:t>
        </w:r>
        <w:proofErr w:type="spellStart"/>
        <w:r>
          <w:t>Bd</w:t>
        </w:r>
        <w:proofErr w:type="spellEnd"/>
        <w:r>
          <w:t xml:space="preserve"> Can. 1954</w:t>
        </w:r>
        <w:proofErr w:type="gramStart"/>
        <w:r>
          <w:t>;11</w:t>
        </w:r>
        <w:proofErr w:type="gramEnd"/>
        <w:r>
          <w:t xml:space="preserve">: 559–623. </w:t>
        </w:r>
        <w:proofErr w:type="gramStart"/>
        <w:r>
          <w:t>doi:</w:t>
        </w:r>
        <w:proofErr w:type="gramEnd"/>
        <w:r>
          <w:t>10.1139/f54-039</w:t>
        </w:r>
      </w:ins>
    </w:p>
    <w:p w14:paraId="5A56F23A" w14:textId="77777777" w:rsidR="008724B5" w:rsidRDefault="008724B5" w:rsidP="008724B5">
      <w:pPr>
        <w:pStyle w:val="Bibliography"/>
        <w:rPr>
          <w:ins w:id="824" w:author="Bahlai, Christie" w:date="2019-07-01T13:16:00Z"/>
        </w:rPr>
        <w:pPrChange w:id="825" w:author="Bahlai, Christie" w:date="2019-07-01T13:16:00Z">
          <w:pPr>
            <w:widowControl w:val="0"/>
            <w:autoSpaceDE w:val="0"/>
            <w:autoSpaceDN w:val="0"/>
            <w:adjustRightInd w:val="0"/>
            <w:spacing w:after="0" w:line="240" w:lineRule="auto"/>
          </w:pPr>
        </w:pPrChange>
      </w:pPr>
      <w:ins w:id="826" w:author="Bahlai, Christie" w:date="2019-07-01T13:16:00Z">
        <w:r>
          <w:t xml:space="preserve">15. </w:t>
        </w:r>
        <w:r>
          <w:tab/>
        </w:r>
        <w:proofErr w:type="spellStart"/>
        <w:r>
          <w:t>Beverton</w:t>
        </w:r>
        <w:proofErr w:type="spellEnd"/>
        <w:r>
          <w:t xml:space="preserve"> RJ, Holt SJ. On the dynamics of exploited fish populations. Springer Science &amp; Business Media; 1957. </w:t>
        </w:r>
      </w:ins>
    </w:p>
    <w:p w14:paraId="54978AB7" w14:textId="77777777" w:rsidR="008724B5" w:rsidRDefault="008724B5" w:rsidP="008724B5">
      <w:pPr>
        <w:pStyle w:val="Bibliography"/>
        <w:rPr>
          <w:ins w:id="827" w:author="Bahlai, Christie" w:date="2019-07-01T13:16:00Z"/>
        </w:rPr>
        <w:pPrChange w:id="828" w:author="Bahlai, Christie" w:date="2019-07-01T13:16:00Z">
          <w:pPr>
            <w:widowControl w:val="0"/>
            <w:autoSpaceDE w:val="0"/>
            <w:autoSpaceDN w:val="0"/>
            <w:adjustRightInd w:val="0"/>
            <w:spacing w:after="0" w:line="240" w:lineRule="auto"/>
          </w:pPr>
        </w:pPrChange>
      </w:pPr>
      <w:ins w:id="829" w:author="Bahlai, Christie" w:date="2019-07-01T13:16:00Z">
        <w:r>
          <w:lastRenderedPageBreak/>
          <w:t xml:space="preserve">16. </w:t>
        </w:r>
        <w:r>
          <w:tab/>
          <w:t xml:space="preserve">Sabo JL, Holmes EE, </w:t>
        </w:r>
        <w:proofErr w:type="spellStart"/>
        <w:proofErr w:type="gramStart"/>
        <w:r>
          <w:t>Kareiva</w:t>
        </w:r>
        <w:proofErr w:type="spellEnd"/>
        <w:proofErr w:type="gramEnd"/>
        <w:r>
          <w:t xml:space="preserve"> P. Efficacy of simple viability models in ecological risk assessment: does density dependence matter? Ecology. 2004</w:t>
        </w:r>
        <w:proofErr w:type="gramStart"/>
        <w:r>
          <w:t>;85</w:t>
        </w:r>
        <w:proofErr w:type="gramEnd"/>
        <w:r>
          <w:t xml:space="preserve">: 328–341. </w:t>
        </w:r>
        <w:proofErr w:type="gramStart"/>
        <w:r>
          <w:t>doi:</w:t>
        </w:r>
        <w:proofErr w:type="gramEnd"/>
        <w:r>
          <w:t>10.1890/03-0035</w:t>
        </w:r>
      </w:ins>
    </w:p>
    <w:p w14:paraId="54B171AF" w14:textId="77777777" w:rsidR="008724B5" w:rsidRDefault="008724B5" w:rsidP="008724B5">
      <w:pPr>
        <w:pStyle w:val="Bibliography"/>
        <w:rPr>
          <w:ins w:id="830" w:author="Bahlai, Christie" w:date="2019-07-01T13:16:00Z"/>
        </w:rPr>
        <w:pPrChange w:id="831" w:author="Bahlai, Christie" w:date="2019-07-01T13:16:00Z">
          <w:pPr>
            <w:widowControl w:val="0"/>
            <w:autoSpaceDE w:val="0"/>
            <w:autoSpaceDN w:val="0"/>
            <w:adjustRightInd w:val="0"/>
            <w:spacing w:after="0" w:line="240" w:lineRule="auto"/>
          </w:pPr>
        </w:pPrChange>
      </w:pPr>
      <w:ins w:id="832" w:author="Bahlai, Christie" w:date="2019-07-01T13:16:00Z">
        <w:r>
          <w:t xml:space="preserve">17. </w:t>
        </w:r>
        <w:r>
          <w:tab/>
          <w:t>May RM. Simple mathematical models with very complicated dynamics. Nature. 1976</w:t>
        </w:r>
        <w:proofErr w:type="gramStart"/>
        <w:r>
          <w:t>;261</w:t>
        </w:r>
        <w:proofErr w:type="gramEnd"/>
        <w:r>
          <w:t xml:space="preserve">: 459–467. </w:t>
        </w:r>
        <w:proofErr w:type="gramStart"/>
        <w:r>
          <w:t>doi:</w:t>
        </w:r>
        <w:proofErr w:type="gramEnd"/>
        <w:r>
          <w:t>10.1038/261459a0</w:t>
        </w:r>
      </w:ins>
    </w:p>
    <w:p w14:paraId="3663334C" w14:textId="77777777" w:rsidR="008724B5" w:rsidRDefault="008724B5" w:rsidP="008724B5">
      <w:pPr>
        <w:pStyle w:val="Bibliography"/>
        <w:rPr>
          <w:ins w:id="833" w:author="Bahlai, Christie" w:date="2019-07-01T13:16:00Z"/>
        </w:rPr>
        <w:pPrChange w:id="834" w:author="Bahlai, Christie" w:date="2019-07-01T13:16:00Z">
          <w:pPr>
            <w:widowControl w:val="0"/>
            <w:autoSpaceDE w:val="0"/>
            <w:autoSpaceDN w:val="0"/>
            <w:adjustRightInd w:val="0"/>
            <w:spacing w:after="0" w:line="240" w:lineRule="auto"/>
          </w:pPr>
        </w:pPrChange>
      </w:pPr>
      <w:ins w:id="835" w:author="Bahlai, Christie" w:date="2019-07-01T13:16:00Z">
        <w:r>
          <w:t xml:space="preserve">18. </w:t>
        </w:r>
        <w:r>
          <w:tab/>
        </w:r>
        <w:proofErr w:type="spellStart"/>
        <w:r>
          <w:t>Barraquand</w:t>
        </w:r>
        <w:proofErr w:type="spellEnd"/>
        <w:r>
          <w:t xml:space="preserve"> F, </w:t>
        </w:r>
        <w:proofErr w:type="spellStart"/>
        <w:r>
          <w:t>Louca</w:t>
        </w:r>
        <w:proofErr w:type="spellEnd"/>
        <w:r>
          <w:t xml:space="preserve"> S, Abbott KC, </w:t>
        </w:r>
        <w:proofErr w:type="spellStart"/>
        <w:r>
          <w:t>Cobbold</w:t>
        </w:r>
        <w:proofErr w:type="spellEnd"/>
        <w:r>
          <w:t xml:space="preserve"> CA, </w:t>
        </w:r>
        <w:proofErr w:type="spellStart"/>
        <w:r>
          <w:t>Cordoleani</w:t>
        </w:r>
        <w:proofErr w:type="spellEnd"/>
        <w:r>
          <w:t xml:space="preserve"> F, </w:t>
        </w:r>
        <w:proofErr w:type="spellStart"/>
        <w:r>
          <w:t>DeAngelis</w:t>
        </w:r>
        <w:proofErr w:type="spellEnd"/>
        <w:r>
          <w:t xml:space="preserve"> DL, et al. Moving forward in circles: challenges and opportunities in modelling population cycles. Ecology letters. 2017</w:t>
        </w:r>
        <w:proofErr w:type="gramStart"/>
        <w:r>
          <w:t>;20</w:t>
        </w:r>
        <w:proofErr w:type="gramEnd"/>
        <w:r>
          <w:t xml:space="preserve">: 1074–1092. </w:t>
        </w:r>
      </w:ins>
    </w:p>
    <w:p w14:paraId="16B3B398" w14:textId="77777777" w:rsidR="008724B5" w:rsidRDefault="008724B5" w:rsidP="008724B5">
      <w:pPr>
        <w:pStyle w:val="Bibliography"/>
        <w:rPr>
          <w:ins w:id="836" w:author="Bahlai, Christie" w:date="2019-07-01T13:16:00Z"/>
        </w:rPr>
        <w:pPrChange w:id="837" w:author="Bahlai, Christie" w:date="2019-07-01T13:16:00Z">
          <w:pPr>
            <w:widowControl w:val="0"/>
            <w:autoSpaceDE w:val="0"/>
            <w:autoSpaceDN w:val="0"/>
            <w:adjustRightInd w:val="0"/>
            <w:spacing w:after="0" w:line="240" w:lineRule="auto"/>
          </w:pPr>
        </w:pPrChange>
      </w:pPr>
      <w:ins w:id="838" w:author="Bahlai, Christie" w:date="2019-07-01T13:16:00Z">
        <w:r>
          <w:t xml:space="preserve">19. </w:t>
        </w:r>
        <w:r>
          <w:tab/>
          <w:t>Boettiger C. From noise to knowledge: how randomness generates novel phenomena and reveals information. Ecology Letters. 2018</w:t>
        </w:r>
        <w:proofErr w:type="gramStart"/>
        <w:r>
          <w:t>;21</w:t>
        </w:r>
        <w:proofErr w:type="gramEnd"/>
        <w:r>
          <w:t>: 1255–1267. doi:10.1111/ele.13085</w:t>
        </w:r>
      </w:ins>
    </w:p>
    <w:p w14:paraId="06FD7E8D" w14:textId="77777777" w:rsidR="008724B5" w:rsidRDefault="008724B5" w:rsidP="008724B5">
      <w:pPr>
        <w:pStyle w:val="Bibliography"/>
        <w:rPr>
          <w:ins w:id="839" w:author="Bahlai, Christie" w:date="2019-07-01T13:16:00Z"/>
        </w:rPr>
        <w:pPrChange w:id="840" w:author="Bahlai, Christie" w:date="2019-07-01T13:16:00Z">
          <w:pPr>
            <w:widowControl w:val="0"/>
            <w:autoSpaceDE w:val="0"/>
            <w:autoSpaceDN w:val="0"/>
            <w:adjustRightInd w:val="0"/>
            <w:spacing w:after="0" w:line="240" w:lineRule="auto"/>
          </w:pPr>
        </w:pPrChange>
      </w:pPr>
      <w:ins w:id="841" w:author="Bahlai, Christie" w:date="2019-07-01T13:16:00Z">
        <w:r>
          <w:t xml:space="preserve">20. </w:t>
        </w:r>
        <w:r>
          <w:tab/>
        </w:r>
        <w:proofErr w:type="spellStart"/>
        <w:r>
          <w:t>Gadrich</w:t>
        </w:r>
        <w:proofErr w:type="spellEnd"/>
        <w:r>
          <w:t xml:space="preserve"> T, </w:t>
        </w:r>
        <w:proofErr w:type="spellStart"/>
        <w:r>
          <w:t>Katriel</w:t>
        </w:r>
        <w:proofErr w:type="spellEnd"/>
        <w:r>
          <w:t xml:space="preserve"> G. A Mechanistic Stochastic Ricker Model: Analytical and Numerical Investigations. </w:t>
        </w:r>
        <w:proofErr w:type="spellStart"/>
        <w:r>
          <w:t>Int</w:t>
        </w:r>
        <w:proofErr w:type="spellEnd"/>
        <w:r>
          <w:t xml:space="preserve"> J Bifurcation Chaos. 2016</w:t>
        </w:r>
        <w:proofErr w:type="gramStart"/>
        <w:r>
          <w:t>;26</w:t>
        </w:r>
        <w:proofErr w:type="gramEnd"/>
        <w:r>
          <w:t xml:space="preserve">: 1650067. </w:t>
        </w:r>
        <w:proofErr w:type="gramStart"/>
        <w:r>
          <w:t>doi:</w:t>
        </w:r>
        <w:proofErr w:type="gramEnd"/>
        <w:r>
          <w:t>10.1142/S021812741650067X</w:t>
        </w:r>
      </w:ins>
    </w:p>
    <w:p w14:paraId="45ECA0C4" w14:textId="77777777" w:rsidR="008724B5" w:rsidRDefault="008724B5" w:rsidP="008724B5">
      <w:pPr>
        <w:pStyle w:val="Bibliography"/>
        <w:rPr>
          <w:ins w:id="842" w:author="Bahlai, Christie" w:date="2019-07-01T13:16:00Z"/>
        </w:rPr>
        <w:pPrChange w:id="843" w:author="Bahlai, Christie" w:date="2019-07-01T13:16:00Z">
          <w:pPr>
            <w:widowControl w:val="0"/>
            <w:autoSpaceDE w:val="0"/>
            <w:autoSpaceDN w:val="0"/>
            <w:adjustRightInd w:val="0"/>
            <w:spacing w:after="0" w:line="240" w:lineRule="auto"/>
          </w:pPr>
        </w:pPrChange>
      </w:pPr>
      <w:ins w:id="844" w:author="Bahlai, Christie" w:date="2019-07-01T13:16:00Z">
        <w:r>
          <w:t xml:space="preserve">21. </w:t>
        </w:r>
        <w:r>
          <w:tab/>
        </w:r>
        <w:proofErr w:type="spellStart"/>
        <w:r>
          <w:t>Forchhammer</w:t>
        </w:r>
        <w:proofErr w:type="spellEnd"/>
        <w:r>
          <w:t xml:space="preserve"> MC, </w:t>
        </w:r>
        <w:proofErr w:type="spellStart"/>
        <w:r>
          <w:t>Asferg</w:t>
        </w:r>
        <w:proofErr w:type="spellEnd"/>
        <w:r>
          <w:t xml:space="preserve"> T. Invading parasites cause a structural shift in red fox dynamics. Proceedings of the Royal Society of London B: Biological Sciences. 2000</w:t>
        </w:r>
        <w:proofErr w:type="gramStart"/>
        <w:r>
          <w:t>;267</w:t>
        </w:r>
        <w:proofErr w:type="gramEnd"/>
        <w:r>
          <w:t xml:space="preserve">: 779–786. </w:t>
        </w:r>
      </w:ins>
    </w:p>
    <w:p w14:paraId="21E06C3A" w14:textId="77777777" w:rsidR="008724B5" w:rsidRDefault="008724B5" w:rsidP="008724B5">
      <w:pPr>
        <w:pStyle w:val="Bibliography"/>
        <w:rPr>
          <w:ins w:id="845" w:author="Bahlai, Christie" w:date="2019-07-01T13:16:00Z"/>
        </w:rPr>
        <w:pPrChange w:id="846" w:author="Bahlai, Christie" w:date="2019-07-01T13:16:00Z">
          <w:pPr>
            <w:widowControl w:val="0"/>
            <w:autoSpaceDE w:val="0"/>
            <w:autoSpaceDN w:val="0"/>
            <w:adjustRightInd w:val="0"/>
            <w:spacing w:after="0" w:line="240" w:lineRule="auto"/>
          </w:pPr>
        </w:pPrChange>
      </w:pPr>
      <w:ins w:id="847" w:author="Bahlai, Christie" w:date="2019-07-01T13:16:00Z">
        <w:r>
          <w:t xml:space="preserve">22. </w:t>
        </w:r>
        <w:r>
          <w:tab/>
          <w:t xml:space="preserve">Berryman A, Lima M. Deciphering the effects of climate on animal populations: diagnostic analysis provides new interpretation of </w:t>
        </w:r>
        <w:proofErr w:type="spellStart"/>
        <w:r>
          <w:t>Soay</w:t>
        </w:r>
        <w:proofErr w:type="spellEnd"/>
        <w:r>
          <w:t xml:space="preserve"> sheep dynamics. The American Naturalist. 2006</w:t>
        </w:r>
        <w:proofErr w:type="gramStart"/>
        <w:r>
          <w:t>;168</w:t>
        </w:r>
        <w:proofErr w:type="gramEnd"/>
        <w:r>
          <w:t xml:space="preserve">: 784–795. </w:t>
        </w:r>
      </w:ins>
    </w:p>
    <w:p w14:paraId="39A4AB90" w14:textId="77777777" w:rsidR="008724B5" w:rsidRDefault="008724B5" w:rsidP="008724B5">
      <w:pPr>
        <w:pStyle w:val="Bibliography"/>
        <w:rPr>
          <w:ins w:id="848" w:author="Bahlai, Christie" w:date="2019-07-01T13:16:00Z"/>
        </w:rPr>
        <w:pPrChange w:id="849" w:author="Bahlai, Christie" w:date="2019-07-01T13:16:00Z">
          <w:pPr>
            <w:widowControl w:val="0"/>
            <w:autoSpaceDE w:val="0"/>
            <w:autoSpaceDN w:val="0"/>
            <w:adjustRightInd w:val="0"/>
            <w:spacing w:after="0" w:line="240" w:lineRule="auto"/>
          </w:pPr>
        </w:pPrChange>
      </w:pPr>
      <w:ins w:id="850" w:author="Bahlai, Christie" w:date="2019-07-01T13:16:00Z">
        <w:r>
          <w:t xml:space="preserve">23. </w:t>
        </w:r>
        <w:r>
          <w:tab/>
          <w:t>Zipkin EF, Kraft CE, Cooch EG, Sullivan PJ. When can efforts to control nuisance and invasive species backfire? Ecological Applications. 2009</w:t>
        </w:r>
        <w:proofErr w:type="gramStart"/>
        <w:r>
          <w:t>;19</w:t>
        </w:r>
        <w:proofErr w:type="gramEnd"/>
        <w:r>
          <w:t xml:space="preserve">: 1585–1595. </w:t>
        </w:r>
      </w:ins>
    </w:p>
    <w:p w14:paraId="7D567984" w14:textId="77777777" w:rsidR="008724B5" w:rsidRDefault="008724B5" w:rsidP="008724B5">
      <w:pPr>
        <w:pStyle w:val="Bibliography"/>
        <w:rPr>
          <w:ins w:id="851" w:author="Bahlai, Christie" w:date="2019-07-01T13:16:00Z"/>
        </w:rPr>
        <w:pPrChange w:id="852" w:author="Bahlai, Christie" w:date="2019-07-01T13:16:00Z">
          <w:pPr>
            <w:widowControl w:val="0"/>
            <w:autoSpaceDE w:val="0"/>
            <w:autoSpaceDN w:val="0"/>
            <w:adjustRightInd w:val="0"/>
            <w:spacing w:after="0" w:line="240" w:lineRule="auto"/>
          </w:pPr>
        </w:pPrChange>
      </w:pPr>
      <w:ins w:id="853" w:author="Bahlai, Christie" w:date="2019-07-01T13:16:00Z">
        <w:r>
          <w:t xml:space="preserve">24. </w:t>
        </w:r>
        <w:r>
          <w:tab/>
          <w:t xml:space="preserve">Bahlai CA, </w:t>
        </w:r>
        <w:proofErr w:type="spellStart"/>
        <w:r>
          <w:t>vander</w:t>
        </w:r>
        <w:proofErr w:type="spellEnd"/>
        <w:r>
          <w:t xml:space="preserve"> </w:t>
        </w:r>
        <w:proofErr w:type="spellStart"/>
        <w:r>
          <w:t>Werf</w:t>
        </w:r>
        <w:proofErr w:type="spellEnd"/>
        <w:r>
          <w:t xml:space="preserve"> W, O’Neal M, </w:t>
        </w:r>
        <w:proofErr w:type="spellStart"/>
        <w:r>
          <w:t>Hemerik</w:t>
        </w:r>
        <w:proofErr w:type="spellEnd"/>
        <w:r>
          <w:t xml:space="preserve"> L, Landis DA. Shifts in dynamic regime of an invasive lady beetle are linked to the invasion and insecticidal management of its prey. Ecological Applications. 2015; doi:10.1890/14-2022.1</w:t>
        </w:r>
      </w:ins>
    </w:p>
    <w:p w14:paraId="7980C4B8" w14:textId="77777777" w:rsidR="008724B5" w:rsidRDefault="008724B5" w:rsidP="008724B5">
      <w:pPr>
        <w:pStyle w:val="Bibliography"/>
        <w:rPr>
          <w:ins w:id="854" w:author="Bahlai, Christie" w:date="2019-07-01T13:16:00Z"/>
        </w:rPr>
        <w:pPrChange w:id="855" w:author="Bahlai, Christie" w:date="2019-07-01T13:16:00Z">
          <w:pPr>
            <w:widowControl w:val="0"/>
            <w:autoSpaceDE w:val="0"/>
            <w:autoSpaceDN w:val="0"/>
            <w:adjustRightInd w:val="0"/>
            <w:spacing w:after="0" w:line="240" w:lineRule="auto"/>
          </w:pPr>
        </w:pPrChange>
      </w:pPr>
      <w:ins w:id="856" w:author="Bahlai, Christie" w:date="2019-07-01T13:16:00Z">
        <w:r>
          <w:t xml:space="preserve">25. </w:t>
        </w:r>
        <w:r>
          <w:tab/>
          <w:t xml:space="preserve">Toms JD, </w:t>
        </w:r>
        <w:proofErr w:type="spellStart"/>
        <w:r>
          <w:t>Lesperance</w:t>
        </w:r>
        <w:proofErr w:type="spellEnd"/>
        <w:r>
          <w:t xml:space="preserve"> ML. Piecewise regression: a tool for identifying ecological thresholds. Ecology. 2003</w:t>
        </w:r>
        <w:proofErr w:type="gramStart"/>
        <w:r>
          <w:t>;84</w:t>
        </w:r>
        <w:proofErr w:type="gramEnd"/>
        <w:r>
          <w:t xml:space="preserve">: 2034–2041. </w:t>
        </w:r>
        <w:proofErr w:type="gramStart"/>
        <w:r>
          <w:t>doi:</w:t>
        </w:r>
        <w:proofErr w:type="gramEnd"/>
        <w:r>
          <w:t>10.1890/02-0472</w:t>
        </w:r>
      </w:ins>
    </w:p>
    <w:p w14:paraId="5C07CC24" w14:textId="77777777" w:rsidR="008724B5" w:rsidRDefault="008724B5" w:rsidP="008724B5">
      <w:pPr>
        <w:pStyle w:val="Bibliography"/>
        <w:rPr>
          <w:ins w:id="857" w:author="Bahlai, Christie" w:date="2019-07-01T13:16:00Z"/>
        </w:rPr>
        <w:pPrChange w:id="858" w:author="Bahlai, Christie" w:date="2019-07-01T13:16:00Z">
          <w:pPr>
            <w:widowControl w:val="0"/>
            <w:autoSpaceDE w:val="0"/>
            <w:autoSpaceDN w:val="0"/>
            <w:adjustRightInd w:val="0"/>
            <w:spacing w:after="0" w:line="240" w:lineRule="auto"/>
          </w:pPr>
        </w:pPrChange>
      </w:pPr>
      <w:ins w:id="859" w:author="Bahlai, Christie" w:date="2019-07-01T13:16:00Z">
        <w:r>
          <w:t xml:space="preserve">26. </w:t>
        </w:r>
        <w:r>
          <w:tab/>
        </w:r>
        <w:proofErr w:type="spellStart"/>
        <w:r>
          <w:t>Weimerskirch</w:t>
        </w:r>
        <w:proofErr w:type="spellEnd"/>
        <w:r>
          <w:t xml:space="preserve"> H, </w:t>
        </w:r>
        <w:proofErr w:type="spellStart"/>
        <w:r>
          <w:t>Inchausti</w:t>
        </w:r>
        <w:proofErr w:type="spellEnd"/>
        <w:r>
          <w:t xml:space="preserve"> P, </w:t>
        </w:r>
        <w:proofErr w:type="spellStart"/>
        <w:r>
          <w:t>Guinet</w:t>
        </w:r>
        <w:proofErr w:type="spellEnd"/>
        <w:r>
          <w:t xml:space="preserve"> C, </w:t>
        </w:r>
        <w:proofErr w:type="spellStart"/>
        <w:r>
          <w:t>Barbraud</w:t>
        </w:r>
        <w:proofErr w:type="spellEnd"/>
        <w:r>
          <w:t xml:space="preserve"> C. Trends in bird and seal populations as indicators of a system shift in the Southern Ocean. Antarctic Science. 2003</w:t>
        </w:r>
        <w:proofErr w:type="gramStart"/>
        <w:r>
          <w:t>;15</w:t>
        </w:r>
        <w:proofErr w:type="gramEnd"/>
        <w:r>
          <w:t xml:space="preserve">: 249–256. </w:t>
        </w:r>
      </w:ins>
    </w:p>
    <w:p w14:paraId="322F6050" w14:textId="77777777" w:rsidR="008724B5" w:rsidRDefault="008724B5" w:rsidP="008724B5">
      <w:pPr>
        <w:pStyle w:val="Bibliography"/>
        <w:rPr>
          <w:ins w:id="860" w:author="Bahlai, Christie" w:date="2019-07-01T13:16:00Z"/>
        </w:rPr>
        <w:pPrChange w:id="861" w:author="Bahlai, Christie" w:date="2019-07-01T13:16:00Z">
          <w:pPr>
            <w:widowControl w:val="0"/>
            <w:autoSpaceDE w:val="0"/>
            <w:autoSpaceDN w:val="0"/>
            <w:adjustRightInd w:val="0"/>
            <w:spacing w:after="0" w:line="240" w:lineRule="auto"/>
          </w:pPr>
        </w:pPrChange>
      </w:pPr>
      <w:ins w:id="862" w:author="Bahlai, Christie" w:date="2019-07-01T13:16:00Z">
        <w:r>
          <w:t xml:space="preserve">27. </w:t>
        </w:r>
        <w:r>
          <w:tab/>
          <w:t xml:space="preserve">Knapp AK, Smith MD, </w:t>
        </w:r>
        <w:proofErr w:type="spellStart"/>
        <w:r>
          <w:t>Hobbie</w:t>
        </w:r>
        <w:proofErr w:type="spellEnd"/>
        <w:r>
          <w:t xml:space="preserve"> SE, Collins SL, Fahey TJ, Hansen GJA, et al. Past, present, and future roles of long-term experiments in the LTER Network. Bioscience. 2012</w:t>
        </w:r>
        <w:proofErr w:type="gramStart"/>
        <w:r>
          <w:t>;62</w:t>
        </w:r>
        <w:proofErr w:type="gramEnd"/>
        <w:r>
          <w:t xml:space="preserve">: 377–389. </w:t>
        </w:r>
        <w:proofErr w:type="gramStart"/>
        <w:r>
          <w:t>doi:</w:t>
        </w:r>
        <w:proofErr w:type="gramEnd"/>
        <w:r>
          <w:t>10.1029/2008gb003336</w:t>
        </w:r>
      </w:ins>
    </w:p>
    <w:p w14:paraId="5E8EB1BB" w14:textId="77777777" w:rsidR="008724B5" w:rsidRDefault="008724B5" w:rsidP="008724B5">
      <w:pPr>
        <w:pStyle w:val="Bibliography"/>
        <w:rPr>
          <w:ins w:id="863" w:author="Bahlai, Christie" w:date="2019-07-01T13:16:00Z"/>
        </w:rPr>
        <w:pPrChange w:id="864" w:author="Bahlai, Christie" w:date="2019-07-01T13:16:00Z">
          <w:pPr>
            <w:widowControl w:val="0"/>
            <w:autoSpaceDE w:val="0"/>
            <w:autoSpaceDN w:val="0"/>
            <w:adjustRightInd w:val="0"/>
            <w:spacing w:after="0" w:line="240" w:lineRule="auto"/>
          </w:pPr>
        </w:pPrChange>
      </w:pPr>
      <w:ins w:id="865" w:author="Bahlai, Christie" w:date="2019-07-01T13:16:00Z">
        <w:r>
          <w:t xml:space="preserve">28. </w:t>
        </w:r>
        <w:r>
          <w:tab/>
        </w:r>
        <w:proofErr w:type="spellStart"/>
        <w:r>
          <w:t>Mauget</w:t>
        </w:r>
        <w:proofErr w:type="spellEnd"/>
        <w:r>
          <w:t xml:space="preserve"> SA. </w:t>
        </w:r>
        <w:proofErr w:type="spellStart"/>
        <w:r>
          <w:t>Multidecadal</w:t>
        </w:r>
        <w:proofErr w:type="spellEnd"/>
        <w:r>
          <w:t xml:space="preserve"> Regime Shifts in U.S. Streamflow, Precipitation, and Temperature at the End of the Twentieth Century. Journal of Climate. 2003</w:t>
        </w:r>
        <w:proofErr w:type="gramStart"/>
        <w:r>
          <w:t>;16</w:t>
        </w:r>
        <w:proofErr w:type="gramEnd"/>
        <w:r>
          <w:t xml:space="preserve">: 3905–3916. </w:t>
        </w:r>
        <w:proofErr w:type="gramStart"/>
        <w:r>
          <w:t>doi:</w:t>
        </w:r>
        <w:proofErr w:type="gramEnd"/>
        <w:r>
          <w:t>10.1175/1520-0442(2003)016&lt;3905:MRSIUS&gt;2.0.CO;2</w:t>
        </w:r>
      </w:ins>
    </w:p>
    <w:p w14:paraId="23453684" w14:textId="77777777" w:rsidR="008724B5" w:rsidRDefault="008724B5" w:rsidP="008724B5">
      <w:pPr>
        <w:pStyle w:val="Bibliography"/>
        <w:rPr>
          <w:ins w:id="866" w:author="Bahlai, Christie" w:date="2019-07-01T13:16:00Z"/>
        </w:rPr>
        <w:pPrChange w:id="867" w:author="Bahlai, Christie" w:date="2019-07-01T13:16:00Z">
          <w:pPr>
            <w:widowControl w:val="0"/>
            <w:autoSpaceDE w:val="0"/>
            <w:autoSpaceDN w:val="0"/>
            <w:adjustRightInd w:val="0"/>
            <w:spacing w:after="0" w:line="240" w:lineRule="auto"/>
          </w:pPr>
        </w:pPrChange>
      </w:pPr>
      <w:ins w:id="868" w:author="Bahlai, Christie" w:date="2019-07-01T13:16:00Z">
        <w:r>
          <w:t xml:space="preserve">29. </w:t>
        </w:r>
        <w:r>
          <w:tab/>
          <w:t>Braun JV, Muller H-G. Statistical Methods for DNA Sequence Segmentation. Statistical Science. 1998</w:t>
        </w:r>
        <w:proofErr w:type="gramStart"/>
        <w:r>
          <w:t>;13</w:t>
        </w:r>
        <w:proofErr w:type="gramEnd"/>
        <w:r>
          <w:t xml:space="preserve">: 142–162. </w:t>
        </w:r>
      </w:ins>
    </w:p>
    <w:p w14:paraId="314928CA" w14:textId="77777777" w:rsidR="008724B5" w:rsidRDefault="008724B5" w:rsidP="008724B5">
      <w:pPr>
        <w:pStyle w:val="Bibliography"/>
        <w:rPr>
          <w:ins w:id="869" w:author="Bahlai, Christie" w:date="2019-07-01T13:16:00Z"/>
        </w:rPr>
        <w:pPrChange w:id="870" w:author="Bahlai, Christie" w:date="2019-07-01T13:16:00Z">
          <w:pPr>
            <w:widowControl w:val="0"/>
            <w:autoSpaceDE w:val="0"/>
            <w:autoSpaceDN w:val="0"/>
            <w:adjustRightInd w:val="0"/>
            <w:spacing w:after="0" w:line="240" w:lineRule="auto"/>
          </w:pPr>
        </w:pPrChange>
      </w:pPr>
      <w:ins w:id="871" w:author="Bahlai, Christie" w:date="2019-07-01T13:16:00Z">
        <w:r>
          <w:t xml:space="preserve">30. </w:t>
        </w:r>
        <w:r>
          <w:tab/>
        </w:r>
        <w:proofErr w:type="spellStart"/>
        <w:r>
          <w:t>Zeileis</w:t>
        </w:r>
        <w:proofErr w:type="spellEnd"/>
        <w:r>
          <w:t xml:space="preserve"> A, </w:t>
        </w:r>
        <w:proofErr w:type="spellStart"/>
        <w:r>
          <w:t>Leisch</w:t>
        </w:r>
        <w:proofErr w:type="spellEnd"/>
        <w:r>
          <w:t xml:space="preserve"> F, </w:t>
        </w:r>
        <w:proofErr w:type="spellStart"/>
        <w:r>
          <w:t>Hornik</w:t>
        </w:r>
        <w:proofErr w:type="spellEnd"/>
        <w:r>
          <w:t xml:space="preserve"> K, </w:t>
        </w:r>
        <w:proofErr w:type="spellStart"/>
        <w:r>
          <w:t>Kleiber</w:t>
        </w:r>
        <w:proofErr w:type="spellEnd"/>
        <w:r>
          <w:t xml:space="preserve"> C. </w:t>
        </w:r>
        <w:proofErr w:type="spellStart"/>
        <w:r>
          <w:t>strucchange</w:t>
        </w:r>
        <w:proofErr w:type="spellEnd"/>
        <w:r>
          <w:t xml:space="preserve">. An R package for testing for structural change in linear regression models. 2001; </w:t>
        </w:r>
      </w:ins>
    </w:p>
    <w:p w14:paraId="5EAEA81F" w14:textId="77777777" w:rsidR="008724B5" w:rsidRDefault="008724B5" w:rsidP="008724B5">
      <w:pPr>
        <w:pStyle w:val="Bibliography"/>
        <w:rPr>
          <w:ins w:id="872" w:author="Bahlai, Christie" w:date="2019-07-01T13:16:00Z"/>
        </w:rPr>
        <w:pPrChange w:id="873" w:author="Bahlai, Christie" w:date="2019-07-01T13:16:00Z">
          <w:pPr>
            <w:widowControl w:val="0"/>
            <w:autoSpaceDE w:val="0"/>
            <w:autoSpaceDN w:val="0"/>
            <w:adjustRightInd w:val="0"/>
            <w:spacing w:after="0" w:line="240" w:lineRule="auto"/>
          </w:pPr>
        </w:pPrChange>
      </w:pPr>
      <w:ins w:id="874" w:author="Bahlai, Christie" w:date="2019-07-01T13:16:00Z">
        <w:r>
          <w:lastRenderedPageBreak/>
          <w:t xml:space="preserve">31. </w:t>
        </w:r>
        <w:r>
          <w:tab/>
        </w:r>
        <w:proofErr w:type="spellStart"/>
        <w:r>
          <w:t>Killick</w:t>
        </w:r>
        <w:proofErr w:type="spellEnd"/>
        <w:r>
          <w:t xml:space="preserve"> R, </w:t>
        </w:r>
        <w:proofErr w:type="spellStart"/>
        <w:r>
          <w:t>Eckley</w:t>
        </w:r>
        <w:proofErr w:type="spellEnd"/>
        <w:r>
          <w:t xml:space="preserve"> I. </w:t>
        </w:r>
        <w:proofErr w:type="spellStart"/>
        <w:r>
          <w:t>changepoint</w:t>
        </w:r>
        <w:proofErr w:type="spellEnd"/>
        <w:r>
          <w:t xml:space="preserve">: An R package for </w:t>
        </w:r>
        <w:proofErr w:type="spellStart"/>
        <w:r>
          <w:t>changepoint</w:t>
        </w:r>
        <w:proofErr w:type="spellEnd"/>
        <w:r>
          <w:t xml:space="preserve"> analysis. Journal of Statistical Software. 2014</w:t>
        </w:r>
        <w:proofErr w:type="gramStart"/>
        <w:r>
          <w:t>;58</w:t>
        </w:r>
        <w:proofErr w:type="gramEnd"/>
        <w:r>
          <w:t xml:space="preserve">: 1–19. </w:t>
        </w:r>
      </w:ins>
    </w:p>
    <w:p w14:paraId="6D7485D3" w14:textId="77777777" w:rsidR="008724B5" w:rsidRDefault="008724B5" w:rsidP="008724B5">
      <w:pPr>
        <w:pStyle w:val="Bibliography"/>
        <w:rPr>
          <w:ins w:id="875" w:author="Bahlai, Christie" w:date="2019-07-01T13:16:00Z"/>
        </w:rPr>
        <w:pPrChange w:id="876" w:author="Bahlai, Christie" w:date="2019-07-01T13:16:00Z">
          <w:pPr>
            <w:widowControl w:val="0"/>
            <w:autoSpaceDE w:val="0"/>
            <w:autoSpaceDN w:val="0"/>
            <w:adjustRightInd w:val="0"/>
            <w:spacing w:after="0" w:line="240" w:lineRule="auto"/>
          </w:pPr>
        </w:pPrChange>
      </w:pPr>
      <w:ins w:id="877" w:author="Bahlai, Christie" w:date="2019-07-01T13:16:00Z">
        <w:r>
          <w:t xml:space="preserve">32. </w:t>
        </w:r>
        <w:r>
          <w:tab/>
        </w:r>
        <w:proofErr w:type="spellStart"/>
        <w:r>
          <w:t>Priyadarshana</w:t>
        </w:r>
        <w:proofErr w:type="spellEnd"/>
        <w:r>
          <w:t xml:space="preserve"> W, </w:t>
        </w:r>
        <w:proofErr w:type="spellStart"/>
        <w:r>
          <w:t>Sofronov</w:t>
        </w:r>
        <w:proofErr w:type="spellEnd"/>
        <w:r>
          <w:t xml:space="preserve"> G. Multiple break-points detection in array CGH data via the cross-entropy method. IEEE/ACM Transactions on Computational Biology and Bioinformatics (TCBB). 2015</w:t>
        </w:r>
        <w:proofErr w:type="gramStart"/>
        <w:r>
          <w:t>;12</w:t>
        </w:r>
        <w:proofErr w:type="gramEnd"/>
        <w:r>
          <w:t xml:space="preserve">: 487–498. </w:t>
        </w:r>
      </w:ins>
    </w:p>
    <w:p w14:paraId="2A3EE451" w14:textId="77777777" w:rsidR="008724B5" w:rsidRDefault="008724B5" w:rsidP="008724B5">
      <w:pPr>
        <w:pStyle w:val="Bibliography"/>
        <w:rPr>
          <w:ins w:id="878" w:author="Bahlai, Christie" w:date="2019-07-01T13:16:00Z"/>
        </w:rPr>
        <w:pPrChange w:id="879" w:author="Bahlai, Christie" w:date="2019-07-01T13:16:00Z">
          <w:pPr>
            <w:widowControl w:val="0"/>
            <w:autoSpaceDE w:val="0"/>
            <w:autoSpaceDN w:val="0"/>
            <w:adjustRightInd w:val="0"/>
            <w:spacing w:after="0" w:line="240" w:lineRule="auto"/>
          </w:pPr>
        </w:pPrChange>
      </w:pPr>
      <w:ins w:id="880" w:author="Bahlai, Christie" w:date="2019-07-01T13:16:00Z">
        <w:r>
          <w:t xml:space="preserve">33. </w:t>
        </w:r>
        <w:r>
          <w:tab/>
          <w:t>Boettiger Carl, Hastings Alan. Early warning signals and the prosecutor’s fallacy. Proceedings of the Royal Society B: Biological Sciences. 2012</w:t>
        </w:r>
        <w:proofErr w:type="gramStart"/>
        <w:r>
          <w:t>;279</w:t>
        </w:r>
        <w:proofErr w:type="gramEnd"/>
        <w:r>
          <w:t>: 4734–4739. doi:10.1098/rspb.2012.2085</w:t>
        </w:r>
      </w:ins>
    </w:p>
    <w:p w14:paraId="49C9CA39" w14:textId="77777777" w:rsidR="008724B5" w:rsidRDefault="008724B5" w:rsidP="008724B5">
      <w:pPr>
        <w:pStyle w:val="Bibliography"/>
        <w:rPr>
          <w:ins w:id="881" w:author="Bahlai, Christie" w:date="2019-07-01T13:16:00Z"/>
        </w:rPr>
        <w:pPrChange w:id="882" w:author="Bahlai, Christie" w:date="2019-07-01T13:16:00Z">
          <w:pPr>
            <w:widowControl w:val="0"/>
            <w:autoSpaceDE w:val="0"/>
            <w:autoSpaceDN w:val="0"/>
            <w:adjustRightInd w:val="0"/>
            <w:spacing w:after="0" w:line="240" w:lineRule="auto"/>
          </w:pPr>
        </w:pPrChange>
      </w:pPr>
      <w:ins w:id="883" w:author="Bahlai, Christie" w:date="2019-07-01T13:16:00Z">
        <w:r>
          <w:t xml:space="preserve">34. </w:t>
        </w:r>
        <w:r>
          <w:tab/>
        </w:r>
        <w:proofErr w:type="spellStart"/>
        <w:r>
          <w:t>Jenouvrier</w:t>
        </w:r>
        <w:proofErr w:type="spellEnd"/>
        <w:r>
          <w:t xml:space="preserve"> S, </w:t>
        </w:r>
        <w:proofErr w:type="spellStart"/>
        <w:r>
          <w:t>Weimerskirch</w:t>
        </w:r>
        <w:proofErr w:type="spellEnd"/>
        <w:r>
          <w:t xml:space="preserve"> H, </w:t>
        </w:r>
        <w:proofErr w:type="spellStart"/>
        <w:r>
          <w:t>Barbraud</w:t>
        </w:r>
        <w:proofErr w:type="spellEnd"/>
        <w:r>
          <w:t xml:space="preserve"> C, Park Y-H, </w:t>
        </w:r>
        <w:proofErr w:type="spellStart"/>
        <w:r>
          <w:t>Cazelles</w:t>
        </w:r>
        <w:proofErr w:type="spellEnd"/>
        <w:r>
          <w:t xml:space="preserve"> B. Evidence of a shift in the </w:t>
        </w:r>
        <w:proofErr w:type="spellStart"/>
        <w:r>
          <w:t>cyclicity</w:t>
        </w:r>
        <w:proofErr w:type="spellEnd"/>
        <w:r>
          <w:t xml:space="preserve"> of Antarctic seabird dynamics linked to climate. Proceedings of the Royal Society B: Biological Sciences. 2005</w:t>
        </w:r>
        <w:proofErr w:type="gramStart"/>
        <w:r>
          <w:t>;272</w:t>
        </w:r>
        <w:proofErr w:type="gramEnd"/>
        <w:r>
          <w:t>: 887–895. doi:10.1098/rspb.2004.2978</w:t>
        </w:r>
      </w:ins>
    </w:p>
    <w:p w14:paraId="5D5FBB88" w14:textId="77777777" w:rsidR="008724B5" w:rsidRDefault="008724B5" w:rsidP="008724B5">
      <w:pPr>
        <w:pStyle w:val="Bibliography"/>
        <w:rPr>
          <w:ins w:id="884" w:author="Bahlai, Christie" w:date="2019-07-01T13:16:00Z"/>
        </w:rPr>
        <w:pPrChange w:id="885" w:author="Bahlai, Christie" w:date="2019-07-01T13:16:00Z">
          <w:pPr>
            <w:widowControl w:val="0"/>
            <w:autoSpaceDE w:val="0"/>
            <w:autoSpaceDN w:val="0"/>
            <w:adjustRightInd w:val="0"/>
            <w:spacing w:after="0" w:line="240" w:lineRule="auto"/>
          </w:pPr>
        </w:pPrChange>
      </w:pPr>
      <w:ins w:id="886" w:author="Bahlai, Christie" w:date="2019-07-01T13:16:00Z">
        <w:r>
          <w:t xml:space="preserve">35. </w:t>
        </w:r>
        <w:r>
          <w:tab/>
        </w:r>
        <w:proofErr w:type="spellStart"/>
        <w:r>
          <w:t>Cazelles</w:t>
        </w:r>
        <w:proofErr w:type="spellEnd"/>
        <w:r>
          <w:t xml:space="preserve"> B, Chavez M, </w:t>
        </w:r>
        <w:proofErr w:type="spellStart"/>
        <w:r>
          <w:t>Berteaux</w:t>
        </w:r>
        <w:proofErr w:type="spellEnd"/>
        <w:r>
          <w:t xml:space="preserve"> D, </w:t>
        </w:r>
        <w:proofErr w:type="spellStart"/>
        <w:r>
          <w:t>Ménard</w:t>
        </w:r>
        <w:proofErr w:type="spellEnd"/>
        <w:r>
          <w:t xml:space="preserve"> F, Vik JO, </w:t>
        </w:r>
        <w:proofErr w:type="spellStart"/>
        <w:r>
          <w:t>Jenouvrier</w:t>
        </w:r>
        <w:proofErr w:type="spellEnd"/>
        <w:r>
          <w:t xml:space="preserve"> S, et al. Wavelet analysis of ecological time series. </w:t>
        </w:r>
        <w:proofErr w:type="spellStart"/>
        <w:r>
          <w:t>Oecologia</w:t>
        </w:r>
        <w:proofErr w:type="spellEnd"/>
        <w:r>
          <w:t>. 2008</w:t>
        </w:r>
        <w:proofErr w:type="gramStart"/>
        <w:r>
          <w:t>;156</w:t>
        </w:r>
        <w:proofErr w:type="gramEnd"/>
        <w:r>
          <w:t xml:space="preserve">: 287–304. </w:t>
        </w:r>
        <w:proofErr w:type="gramStart"/>
        <w:r>
          <w:t>doi:</w:t>
        </w:r>
        <w:proofErr w:type="gramEnd"/>
        <w:r>
          <w:t>10.1007/s00442-008-0993-2</w:t>
        </w:r>
      </w:ins>
    </w:p>
    <w:p w14:paraId="3CAA2D8B" w14:textId="77777777" w:rsidR="008724B5" w:rsidRDefault="008724B5" w:rsidP="008724B5">
      <w:pPr>
        <w:pStyle w:val="Bibliography"/>
        <w:rPr>
          <w:ins w:id="887" w:author="Bahlai, Christie" w:date="2019-07-01T13:16:00Z"/>
        </w:rPr>
        <w:pPrChange w:id="888" w:author="Bahlai, Christie" w:date="2019-07-01T13:16:00Z">
          <w:pPr>
            <w:widowControl w:val="0"/>
            <w:autoSpaceDE w:val="0"/>
            <w:autoSpaceDN w:val="0"/>
            <w:adjustRightInd w:val="0"/>
            <w:spacing w:after="0" w:line="240" w:lineRule="auto"/>
          </w:pPr>
        </w:pPrChange>
      </w:pPr>
      <w:ins w:id="889" w:author="Bahlai, Christie" w:date="2019-07-01T13:16:00Z">
        <w:r>
          <w:t xml:space="preserve">36. </w:t>
        </w:r>
        <w:r>
          <w:tab/>
        </w:r>
        <w:proofErr w:type="spellStart"/>
        <w:r>
          <w:t>Turchin</w:t>
        </w:r>
        <w:proofErr w:type="spellEnd"/>
        <w:r>
          <w:t xml:space="preserve"> P. Complex population dynamics: a theoretical/empirical synthesis. Princeton University Press; 2003. </w:t>
        </w:r>
      </w:ins>
    </w:p>
    <w:p w14:paraId="67A1FEDE" w14:textId="77777777" w:rsidR="008724B5" w:rsidRDefault="008724B5" w:rsidP="008724B5">
      <w:pPr>
        <w:pStyle w:val="Bibliography"/>
        <w:rPr>
          <w:ins w:id="890" w:author="Bahlai, Christie" w:date="2019-07-01T13:16:00Z"/>
        </w:rPr>
        <w:pPrChange w:id="891" w:author="Bahlai, Christie" w:date="2019-07-01T13:16:00Z">
          <w:pPr>
            <w:widowControl w:val="0"/>
            <w:autoSpaceDE w:val="0"/>
            <w:autoSpaceDN w:val="0"/>
            <w:adjustRightInd w:val="0"/>
            <w:spacing w:after="0" w:line="240" w:lineRule="auto"/>
          </w:pPr>
        </w:pPrChange>
      </w:pPr>
      <w:ins w:id="892" w:author="Bahlai, Christie" w:date="2019-07-01T13:16:00Z">
        <w:r>
          <w:t xml:space="preserve">37. </w:t>
        </w:r>
        <w:r>
          <w:tab/>
          <w:t>Brook BW, Bradshaw CJ. Strength of evidence for density dependence in abundance time series of 1198 species. Ecology. 2006</w:t>
        </w:r>
        <w:proofErr w:type="gramStart"/>
        <w:r>
          <w:t>;87</w:t>
        </w:r>
        <w:proofErr w:type="gramEnd"/>
        <w:r>
          <w:t xml:space="preserve">: 1445–1451. </w:t>
        </w:r>
      </w:ins>
    </w:p>
    <w:p w14:paraId="4CBB6E87" w14:textId="77777777" w:rsidR="008724B5" w:rsidRDefault="008724B5" w:rsidP="008724B5">
      <w:pPr>
        <w:pStyle w:val="Bibliography"/>
        <w:rPr>
          <w:ins w:id="893" w:author="Bahlai, Christie" w:date="2019-07-01T13:16:00Z"/>
        </w:rPr>
        <w:pPrChange w:id="894" w:author="Bahlai, Christie" w:date="2019-07-01T13:16:00Z">
          <w:pPr>
            <w:widowControl w:val="0"/>
            <w:autoSpaceDE w:val="0"/>
            <w:autoSpaceDN w:val="0"/>
            <w:adjustRightInd w:val="0"/>
            <w:spacing w:after="0" w:line="240" w:lineRule="auto"/>
          </w:pPr>
        </w:pPrChange>
      </w:pPr>
      <w:ins w:id="895" w:author="Bahlai, Christie" w:date="2019-07-01T13:16:00Z">
        <w:r>
          <w:t xml:space="preserve">38. </w:t>
        </w:r>
        <w:r>
          <w:tab/>
          <w:t xml:space="preserve">Hall AR, Osborn DR, </w:t>
        </w:r>
        <w:proofErr w:type="spellStart"/>
        <w:r>
          <w:t>Sakkas</w:t>
        </w:r>
        <w:proofErr w:type="spellEnd"/>
        <w:r>
          <w:t xml:space="preserve"> N. Inference on Structural Breaks using Information Criteria. The Manchester School. 2013</w:t>
        </w:r>
        <w:proofErr w:type="gramStart"/>
        <w:r>
          <w:t>;81</w:t>
        </w:r>
        <w:proofErr w:type="gramEnd"/>
        <w:r>
          <w:t>: 54–81. doi:10.1111/manc.12017</w:t>
        </w:r>
      </w:ins>
    </w:p>
    <w:p w14:paraId="4D8C0FC0" w14:textId="77777777" w:rsidR="008724B5" w:rsidRDefault="008724B5" w:rsidP="008724B5">
      <w:pPr>
        <w:pStyle w:val="Bibliography"/>
        <w:rPr>
          <w:ins w:id="896" w:author="Bahlai, Christie" w:date="2019-07-01T13:16:00Z"/>
        </w:rPr>
        <w:pPrChange w:id="897" w:author="Bahlai, Christie" w:date="2019-07-01T13:16:00Z">
          <w:pPr>
            <w:widowControl w:val="0"/>
            <w:autoSpaceDE w:val="0"/>
            <w:autoSpaceDN w:val="0"/>
            <w:adjustRightInd w:val="0"/>
            <w:spacing w:after="0" w:line="240" w:lineRule="auto"/>
          </w:pPr>
        </w:pPrChange>
      </w:pPr>
      <w:ins w:id="898" w:author="Bahlai, Christie" w:date="2019-07-01T13:16:00Z">
        <w:r>
          <w:t xml:space="preserve">39. </w:t>
        </w:r>
        <w:r>
          <w:tab/>
          <w:t xml:space="preserve">Burnham KP, Anderson DR. Model selection and multimodal inference: a practical information-theoretic approach. 2nd </w:t>
        </w:r>
        <w:proofErr w:type="gramStart"/>
        <w:r>
          <w:t>ed</w:t>
        </w:r>
        <w:proofErr w:type="gramEnd"/>
        <w:r>
          <w:t xml:space="preserve">. New York: Springer Science + Business Media, LLC; 2002. </w:t>
        </w:r>
      </w:ins>
    </w:p>
    <w:p w14:paraId="1145295F" w14:textId="77777777" w:rsidR="008724B5" w:rsidRDefault="008724B5" w:rsidP="008724B5">
      <w:pPr>
        <w:pStyle w:val="Bibliography"/>
        <w:rPr>
          <w:ins w:id="899" w:author="Bahlai, Christie" w:date="2019-07-01T13:16:00Z"/>
        </w:rPr>
        <w:pPrChange w:id="900" w:author="Bahlai, Christie" w:date="2019-07-01T13:16:00Z">
          <w:pPr>
            <w:widowControl w:val="0"/>
            <w:autoSpaceDE w:val="0"/>
            <w:autoSpaceDN w:val="0"/>
            <w:adjustRightInd w:val="0"/>
            <w:spacing w:after="0" w:line="240" w:lineRule="auto"/>
          </w:pPr>
        </w:pPrChange>
      </w:pPr>
      <w:ins w:id="901" w:author="Bahlai, Christie" w:date="2019-07-01T13:16:00Z">
        <w:r>
          <w:t xml:space="preserve">40. </w:t>
        </w:r>
        <w:r>
          <w:tab/>
        </w:r>
        <w:proofErr w:type="spellStart"/>
        <w:r>
          <w:t>Wagenmakers</w:t>
        </w:r>
        <w:proofErr w:type="spellEnd"/>
        <w:r>
          <w:t xml:space="preserve"> E-J, Farrell S. AIC model selection using </w:t>
        </w:r>
        <w:proofErr w:type="spellStart"/>
        <w:r>
          <w:t>Akaike</w:t>
        </w:r>
        <w:proofErr w:type="spellEnd"/>
        <w:r>
          <w:t xml:space="preserve"> weights. </w:t>
        </w:r>
        <w:proofErr w:type="spellStart"/>
        <w:r>
          <w:t>Psychonomic</w:t>
        </w:r>
        <w:proofErr w:type="spellEnd"/>
        <w:r>
          <w:t xml:space="preserve"> Bulletin &amp; Review. 2004</w:t>
        </w:r>
        <w:proofErr w:type="gramStart"/>
        <w:r>
          <w:t>;11</w:t>
        </w:r>
        <w:proofErr w:type="gramEnd"/>
        <w:r>
          <w:t xml:space="preserve">: 192–196. </w:t>
        </w:r>
        <w:proofErr w:type="gramStart"/>
        <w:r>
          <w:t>doi:</w:t>
        </w:r>
        <w:proofErr w:type="gramEnd"/>
        <w:r>
          <w:t>10.3758/BF03206482</w:t>
        </w:r>
      </w:ins>
    </w:p>
    <w:p w14:paraId="2550D537" w14:textId="77777777" w:rsidR="008724B5" w:rsidRDefault="008724B5" w:rsidP="008724B5">
      <w:pPr>
        <w:pStyle w:val="Bibliography"/>
        <w:rPr>
          <w:ins w:id="902" w:author="Bahlai, Christie" w:date="2019-07-01T13:16:00Z"/>
        </w:rPr>
        <w:pPrChange w:id="903" w:author="Bahlai, Christie" w:date="2019-07-01T13:16:00Z">
          <w:pPr>
            <w:widowControl w:val="0"/>
            <w:autoSpaceDE w:val="0"/>
            <w:autoSpaceDN w:val="0"/>
            <w:adjustRightInd w:val="0"/>
            <w:spacing w:after="0" w:line="240" w:lineRule="auto"/>
          </w:pPr>
        </w:pPrChange>
      </w:pPr>
      <w:ins w:id="904" w:author="Bahlai, Christie" w:date="2019-07-01T13:16:00Z">
        <w:r>
          <w:t xml:space="preserve">41. </w:t>
        </w:r>
        <w:r>
          <w:tab/>
          <w:t>R Development Core Team. R: A Language and Environment for Statistical Computing 3.3.3. R Foundation for Statistical Computing. 2017; Available: http://www.R-project.org</w:t>
        </w:r>
      </w:ins>
    </w:p>
    <w:p w14:paraId="29105F32" w14:textId="77777777" w:rsidR="008724B5" w:rsidRDefault="008724B5" w:rsidP="008724B5">
      <w:pPr>
        <w:pStyle w:val="Bibliography"/>
        <w:rPr>
          <w:ins w:id="905" w:author="Bahlai, Christie" w:date="2019-07-01T13:16:00Z"/>
        </w:rPr>
        <w:pPrChange w:id="906" w:author="Bahlai, Christie" w:date="2019-07-01T13:16:00Z">
          <w:pPr>
            <w:widowControl w:val="0"/>
            <w:autoSpaceDE w:val="0"/>
            <w:autoSpaceDN w:val="0"/>
            <w:adjustRightInd w:val="0"/>
            <w:spacing w:after="0" w:line="240" w:lineRule="auto"/>
          </w:pPr>
        </w:pPrChange>
      </w:pPr>
      <w:ins w:id="907" w:author="Bahlai, Christie" w:date="2019-07-01T13:16:00Z">
        <w:r>
          <w:t xml:space="preserve">42. </w:t>
        </w:r>
        <w:r>
          <w:tab/>
          <w:t xml:space="preserve">Bahlai CA, </w:t>
        </w:r>
        <w:proofErr w:type="spellStart"/>
        <w:r>
          <w:t>Colunga</w:t>
        </w:r>
        <w:proofErr w:type="spellEnd"/>
        <w:r>
          <w:t xml:space="preserve">-Garcia M, Gage SH, Landis DA. Long term functional dynamics of an </w:t>
        </w:r>
        <w:proofErr w:type="spellStart"/>
        <w:r>
          <w:t>aphidophagous</w:t>
        </w:r>
        <w:proofErr w:type="spellEnd"/>
        <w:r>
          <w:t xml:space="preserve"> </w:t>
        </w:r>
        <w:proofErr w:type="spellStart"/>
        <w:r>
          <w:t>coccinellid</w:t>
        </w:r>
        <w:proofErr w:type="spellEnd"/>
        <w:r>
          <w:t xml:space="preserve"> community are unchanged in response to repeated invasion. </w:t>
        </w:r>
        <w:proofErr w:type="spellStart"/>
        <w:r>
          <w:t>PLoS</w:t>
        </w:r>
        <w:proofErr w:type="spellEnd"/>
        <w:r>
          <w:t xml:space="preserve"> One. 2013</w:t>
        </w:r>
        <w:proofErr w:type="gramStart"/>
        <w:r>
          <w:t>;8</w:t>
        </w:r>
        <w:proofErr w:type="gramEnd"/>
        <w:r>
          <w:t>: e83407. doi:10.1371/journal.pone.0083407</w:t>
        </w:r>
      </w:ins>
    </w:p>
    <w:p w14:paraId="7420CE30" w14:textId="77777777" w:rsidR="008724B5" w:rsidRDefault="008724B5" w:rsidP="008724B5">
      <w:pPr>
        <w:pStyle w:val="Bibliography"/>
        <w:rPr>
          <w:ins w:id="908" w:author="Bahlai, Christie" w:date="2019-07-01T13:16:00Z"/>
        </w:rPr>
        <w:pPrChange w:id="909" w:author="Bahlai, Christie" w:date="2019-07-01T13:16:00Z">
          <w:pPr>
            <w:widowControl w:val="0"/>
            <w:autoSpaceDE w:val="0"/>
            <w:autoSpaceDN w:val="0"/>
            <w:adjustRightInd w:val="0"/>
            <w:spacing w:after="0" w:line="240" w:lineRule="auto"/>
          </w:pPr>
        </w:pPrChange>
      </w:pPr>
      <w:ins w:id="910" w:author="Bahlai, Christie" w:date="2019-07-01T13:16:00Z">
        <w:r>
          <w:t xml:space="preserve">43. </w:t>
        </w:r>
        <w:r>
          <w:tab/>
          <w:t xml:space="preserve">Bahlai C, </w:t>
        </w:r>
        <w:proofErr w:type="spellStart"/>
        <w:r>
          <w:t>Colunga</w:t>
        </w:r>
        <w:proofErr w:type="spellEnd"/>
        <w:r>
          <w:t xml:space="preserve">-Garcia M, Gage S, Landis D. The role of exotic ladybeetles in the decline of native ladybeetle populations: evidence from long-term monitoring. </w:t>
        </w:r>
        <w:proofErr w:type="spellStart"/>
        <w:r>
          <w:t>Biol</w:t>
        </w:r>
        <w:proofErr w:type="spellEnd"/>
        <w:r>
          <w:t xml:space="preserve"> Invasions. 2015</w:t>
        </w:r>
        <w:proofErr w:type="gramStart"/>
        <w:r>
          <w:t>;17</w:t>
        </w:r>
        <w:proofErr w:type="gramEnd"/>
        <w:r>
          <w:t xml:space="preserve">: 1005–1024. </w:t>
        </w:r>
        <w:proofErr w:type="gramStart"/>
        <w:r>
          <w:t>doi:</w:t>
        </w:r>
        <w:proofErr w:type="gramEnd"/>
        <w:r>
          <w:t>10.1007/s10530-014-0772-4</w:t>
        </w:r>
      </w:ins>
    </w:p>
    <w:p w14:paraId="2992FD27" w14:textId="77777777" w:rsidR="008724B5" w:rsidRDefault="008724B5" w:rsidP="008724B5">
      <w:pPr>
        <w:pStyle w:val="Bibliography"/>
        <w:rPr>
          <w:ins w:id="911" w:author="Bahlai, Christie" w:date="2019-07-01T13:16:00Z"/>
        </w:rPr>
        <w:pPrChange w:id="912" w:author="Bahlai, Christie" w:date="2019-07-01T13:16:00Z">
          <w:pPr>
            <w:widowControl w:val="0"/>
            <w:autoSpaceDE w:val="0"/>
            <w:autoSpaceDN w:val="0"/>
            <w:adjustRightInd w:val="0"/>
            <w:spacing w:after="0" w:line="240" w:lineRule="auto"/>
          </w:pPr>
        </w:pPrChange>
      </w:pPr>
      <w:ins w:id="913" w:author="Bahlai, Christie" w:date="2019-07-01T13:16:00Z">
        <w:r>
          <w:t xml:space="preserve">44. </w:t>
        </w:r>
        <w:r>
          <w:tab/>
          <w:t xml:space="preserve">Bahlai CA, Sears MK. Population dynamics of Harmonia axyridis and Aphis </w:t>
        </w:r>
        <w:proofErr w:type="spellStart"/>
        <w:r>
          <w:t>glycines</w:t>
        </w:r>
        <w:proofErr w:type="spellEnd"/>
        <w:r>
          <w:t xml:space="preserve"> in Niagara Peninsula soybean fields and vineyards. Journal of the Entomological Society of Ontario. 2009</w:t>
        </w:r>
        <w:proofErr w:type="gramStart"/>
        <w:r>
          <w:t>;140</w:t>
        </w:r>
        <w:proofErr w:type="gramEnd"/>
        <w:r>
          <w:t xml:space="preserve">: 27–39. </w:t>
        </w:r>
      </w:ins>
    </w:p>
    <w:p w14:paraId="0706826F" w14:textId="77777777" w:rsidR="008724B5" w:rsidRDefault="008724B5" w:rsidP="008724B5">
      <w:pPr>
        <w:pStyle w:val="Bibliography"/>
        <w:rPr>
          <w:ins w:id="914" w:author="Bahlai, Christie" w:date="2019-07-01T13:16:00Z"/>
        </w:rPr>
        <w:pPrChange w:id="915" w:author="Bahlai, Christie" w:date="2019-07-01T13:16:00Z">
          <w:pPr>
            <w:widowControl w:val="0"/>
            <w:autoSpaceDE w:val="0"/>
            <w:autoSpaceDN w:val="0"/>
            <w:adjustRightInd w:val="0"/>
            <w:spacing w:after="0" w:line="240" w:lineRule="auto"/>
          </w:pPr>
        </w:pPrChange>
      </w:pPr>
      <w:ins w:id="916" w:author="Bahlai, Christie" w:date="2019-07-01T13:16:00Z">
        <w:r>
          <w:lastRenderedPageBreak/>
          <w:t xml:space="preserve">45. </w:t>
        </w:r>
        <w:r>
          <w:tab/>
        </w:r>
        <w:proofErr w:type="spellStart"/>
        <w:r>
          <w:t>Heimpel</w:t>
        </w:r>
        <w:proofErr w:type="spellEnd"/>
        <w:r>
          <w:t xml:space="preserve"> G, </w:t>
        </w:r>
        <w:proofErr w:type="spellStart"/>
        <w:r>
          <w:t>Frelich</w:t>
        </w:r>
        <w:proofErr w:type="spellEnd"/>
        <w:r>
          <w:t xml:space="preserve"> L, Landis D, Hopper K, </w:t>
        </w:r>
        <w:proofErr w:type="spellStart"/>
        <w:r>
          <w:t>Hoelmer</w:t>
        </w:r>
        <w:proofErr w:type="spellEnd"/>
        <w:r>
          <w:t xml:space="preserve"> K, </w:t>
        </w:r>
        <w:proofErr w:type="spellStart"/>
        <w:r>
          <w:t>Sezen</w:t>
        </w:r>
        <w:proofErr w:type="spellEnd"/>
        <w:r>
          <w:t xml:space="preserve"> Z, et al. European buckthorn and Asian soybean aphid as components of an extensive </w:t>
        </w:r>
        <w:proofErr w:type="spellStart"/>
        <w:r>
          <w:t>invasional</w:t>
        </w:r>
        <w:proofErr w:type="spellEnd"/>
        <w:r>
          <w:t xml:space="preserve"> meltdown in North America. Biological Invasions. 2010</w:t>
        </w:r>
        <w:proofErr w:type="gramStart"/>
        <w:r>
          <w:t>;12</w:t>
        </w:r>
        <w:proofErr w:type="gramEnd"/>
        <w:r>
          <w:t xml:space="preserve">: 2913–2931. </w:t>
        </w:r>
        <w:proofErr w:type="gramStart"/>
        <w:r>
          <w:t>doi:</w:t>
        </w:r>
        <w:proofErr w:type="gramEnd"/>
        <w:r>
          <w:t>10.1007/s10530-010-9736-5</w:t>
        </w:r>
      </w:ins>
    </w:p>
    <w:p w14:paraId="1FC697D2" w14:textId="77777777" w:rsidR="008724B5" w:rsidRDefault="008724B5" w:rsidP="008724B5">
      <w:pPr>
        <w:pStyle w:val="Bibliography"/>
        <w:rPr>
          <w:ins w:id="917" w:author="Bahlai, Christie" w:date="2019-07-01T13:16:00Z"/>
        </w:rPr>
        <w:pPrChange w:id="918" w:author="Bahlai, Christie" w:date="2019-07-01T13:16:00Z">
          <w:pPr>
            <w:widowControl w:val="0"/>
            <w:autoSpaceDE w:val="0"/>
            <w:autoSpaceDN w:val="0"/>
            <w:adjustRightInd w:val="0"/>
            <w:spacing w:after="0" w:line="240" w:lineRule="auto"/>
          </w:pPr>
        </w:pPrChange>
      </w:pPr>
      <w:ins w:id="919" w:author="Bahlai, Christie" w:date="2019-07-01T13:16:00Z">
        <w:r>
          <w:t xml:space="preserve">46. </w:t>
        </w:r>
        <w:r>
          <w:tab/>
        </w:r>
        <w:proofErr w:type="spellStart"/>
        <w:r>
          <w:t>Rhainds</w:t>
        </w:r>
        <w:proofErr w:type="spellEnd"/>
        <w:r>
          <w:t xml:space="preserve"> M, </w:t>
        </w:r>
        <w:proofErr w:type="spellStart"/>
        <w:r>
          <w:t>Yoo</w:t>
        </w:r>
        <w:proofErr w:type="spellEnd"/>
        <w:r>
          <w:t xml:space="preserve"> HJS, </w:t>
        </w:r>
        <w:proofErr w:type="spellStart"/>
        <w:r>
          <w:t>Kindlmann</w:t>
        </w:r>
        <w:proofErr w:type="spellEnd"/>
        <w:r>
          <w:t xml:space="preserve"> P, </w:t>
        </w:r>
        <w:proofErr w:type="spellStart"/>
        <w:r>
          <w:t>Voegtlin</w:t>
        </w:r>
        <w:proofErr w:type="spellEnd"/>
        <w:r>
          <w:t xml:space="preserve"> D, Castillo D, Rutledge C, et al. Two-year oscillation cycle in abundance of soybean aphid in Indiana. Agricultural and Forest Entomology. 2010</w:t>
        </w:r>
        <w:proofErr w:type="gramStart"/>
        <w:r>
          <w:t>;12</w:t>
        </w:r>
        <w:proofErr w:type="gramEnd"/>
        <w:r>
          <w:t xml:space="preserve">: 251–257. </w:t>
        </w:r>
      </w:ins>
    </w:p>
    <w:p w14:paraId="20BB0F4F" w14:textId="77777777" w:rsidR="008724B5" w:rsidRDefault="008724B5" w:rsidP="008724B5">
      <w:pPr>
        <w:pStyle w:val="Bibliography"/>
        <w:rPr>
          <w:ins w:id="920" w:author="Bahlai, Christie" w:date="2019-07-01T13:16:00Z"/>
        </w:rPr>
        <w:pPrChange w:id="921" w:author="Bahlai, Christie" w:date="2019-07-01T13:16:00Z">
          <w:pPr>
            <w:widowControl w:val="0"/>
            <w:autoSpaceDE w:val="0"/>
            <w:autoSpaceDN w:val="0"/>
            <w:adjustRightInd w:val="0"/>
            <w:spacing w:after="0" w:line="240" w:lineRule="auto"/>
          </w:pPr>
        </w:pPrChange>
      </w:pPr>
      <w:ins w:id="922" w:author="Bahlai, Christie" w:date="2019-07-01T13:16:00Z">
        <w:r>
          <w:t xml:space="preserve">47. </w:t>
        </w:r>
        <w:r>
          <w:tab/>
          <w:t xml:space="preserve">Ragsdale DW, </w:t>
        </w:r>
        <w:proofErr w:type="spellStart"/>
        <w:r>
          <w:t>Voegtlin</w:t>
        </w:r>
        <w:proofErr w:type="spellEnd"/>
        <w:r>
          <w:t xml:space="preserve"> DJ, O’Neil RJ. Soybean aphid biology in North America. Annals of the Entomological Society of America. 2004</w:t>
        </w:r>
        <w:proofErr w:type="gramStart"/>
        <w:r>
          <w:t>;97</w:t>
        </w:r>
        <w:proofErr w:type="gramEnd"/>
        <w:r>
          <w:t xml:space="preserve">: 204–208. </w:t>
        </w:r>
      </w:ins>
    </w:p>
    <w:p w14:paraId="43471022" w14:textId="77777777" w:rsidR="008724B5" w:rsidRDefault="008724B5" w:rsidP="008724B5">
      <w:pPr>
        <w:pStyle w:val="Bibliography"/>
        <w:rPr>
          <w:ins w:id="923" w:author="Bahlai, Christie" w:date="2019-07-01T13:16:00Z"/>
        </w:rPr>
        <w:pPrChange w:id="924" w:author="Bahlai, Christie" w:date="2019-07-01T13:16:00Z">
          <w:pPr>
            <w:widowControl w:val="0"/>
            <w:autoSpaceDE w:val="0"/>
            <w:autoSpaceDN w:val="0"/>
            <w:adjustRightInd w:val="0"/>
            <w:spacing w:after="0" w:line="240" w:lineRule="auto"/>
          </w:pPr>
        </w:pPrChange>
      </w:pPr>
      <w:ins w:id="925" w:author="Bahlai, Christie" w:date="2019-07-01T13:16:00Z">
        <w:r>
          <w:t xml:space="preserve">48. </w:t>
        </w:r>
        <w:r>
          <w:tab/>
          <w:t xml:space="preserve">Wu Z, Schenk-Hamlin D, Zhan W, Ragsdale DW, </w:t>
        </w:r>
        <w:proofErr w:type="spellStart"/>
        <w:r>
          <w:t>Heimpel</w:t>
        </w:r>
        <w:proofErr w:type="spellEnd"/>
        <w:r>
          <w:t xml:space="preserve"> GE. The soybean aphid in China: a historical review. Annals of the Entomological Society of America. 2004</w:t>
        </w:r>
        <w:proofErr w:type="gramStart"/>
        <w:r>
          <w:t>;97</w:t>
        </w:r>
        <w:proofErr w:type="gramEnd"/>
        <w:r>
          <w:t xml:space="preserve">: 209–218. </w:t>
        </w:r>
      </w:ins>
    </w:p>
    <w:p w14:paraId="1842B84E" w14:textId="77777777" w:rsidR="008724B5" w:rsidRDefault="008724B5" w:rsidP="008724B5">
      <w:pPr>
        <w:pStyle w:val="Bibliography"/>
        <w:rPr>
          <w:ins w:id="926" w:author="Bahlai, Christie" w:date="2019-07-01T13:16:00Z"/>
        </w:rPr>
        <w:pPrChange w:id="927" w:author="Bahlai, Christie" w:date="2019-07-01T13:16:00Z">
          <w:pPr>
            <w:widowControl w:val="0"/>
            <w:autoSpaceDE w:val="0"/>
            <w:autoSpaceDN w:val="0"/>
            <w:adjustRightInd w:val="0"/>
            <w:spacing w:after="0" w:line="240" w:lineRule="auto"/>
          </w:pPr>
        </w:pPrChange>
      </w:pPr>
      <w:ins w:id="928" w:author="Bahlai, Christie" w:date="2019-07-01T13:16:00Z">
        <w:r>
          <w:t xml:space="preserve">49. </w:t>
        </w:r>
        <w:r>
          <w:tab/>
          <w:t>Urquhart FA, Urquhart NR. Autumnal migration routes of the eastern population of the monarch butterfly (</w:t>
        </w:r>
        <w:proofErr w:type="spellStart"/>
        <w:r>
          <w:t>Danaus</w:t>
        </w:r>
        <w:proofErr w:type="spellEnd"/>
        <w:r>
          <w:t xml:space="preserve"> p. </w:t>
        </w:r>
        <w:proofErr w:type="spellStart"/>
        <w:r>
          <w:t>plexippus</w:t>
        </w:r>
        <w:proofErr w:type="spellEnd"/>
        <w:r>
          <w:t xml:space="preserve"> L.; </w:t>
        </w:r>
        <w:proofErr w:type="spellStart"/>
        <w:r>
          <w:t>Danaidae</w:t>
        </w:r>
        <w:proofErr w:type="spellEnd"/>
        <w:r>
          <w:t xml:space="preserve">; Lepidoptera) in North America to the overwintering site in the </w:t>
        </w:r>
        <w:proofErr w:type="spellStart"/>
        <w:r>
          <w:t>Neovolcanic</w:t>
        </w:r>
        <w:proofErr w:type="spellEnd"/>
        <w:r>
          <w:t xml:space="preserve"> Plateau of Mexico. Can J Zool. 1978</w:t>
        </w:r>
        <w:proofErr w:type="gramStart"/>
        <w:r>
          <w:t>;56</w:t>
        </w:r>
        <w:proofErr w:type="gramEnd"/>
        <w:r>
          <w:t xml:space="preserve">: 1759–1764. </w:t>
        </w:r>
        <w:proofErr w:type="gramStart"/>
        <w:r>
          <w:t>doi:</w:t>
        </w:r>
        <w:proofErr w:type="gramEnd"/>
        <w:r>
          <w:t>10.1139/z78-240</w:t>
        </w:r>
      </w:ins>
    </w:p>
    <w:p w14:paraId="52A5348B" w14:textId="77777777" w:rsidR="008724B5" w:rsidRDefault="008724B5" w:rsidP="008724B5">
      <w:pPr>
        <w:pStyle w:val="Bibliography"/>
        <w:rPr>
          <w:ins w:id="929" w:author="Bahlai, Christie" w:date="2019-07-01T13:16:00Z"/>
        </w:rPr>
        <w:pPrChange w:id="930" w:author="Bahlai, Christie" w:date="2019-07-01T13:16:00Z">
          <w:pPr>
            <w:widowControl w:val="0"/>
            <w:autoSpaceDE w:val="0"/>
            <w:autoSpaceDN w:val="0"/>
            <w:adjustRightInd w:val="0"/>
            <w:spacing w:after="0" w:line="240" w:lineRule="auto"/>
          </w:pPr>
        </w:pPrChange>
      </w:pPr>
      <w:ins w:id="931" w:author="Bahlai, Christie" w:date="2019-07-01T13:16:00Z">
        <w:r>
          <w:t xml:space="preserve">50. </w:t>
        </w:r>
        <w:r>
          <w:tab/>
        </w:r>
        <w:proofErr w:type="spellStart"/>
        <w:r>
          <w:t>Flockhart</w:t>
        </w:r>
        <w:proofErr w:type="spellEnd"/>
        <w:r>
          <w:t xml:space="preserve"> DTT, Brower LP, Ramirez MI, Hobson KA, </w:t>
        </w:r>
        <w:proofErr w:type="spellStart"/>
        <w:r>
          <w:t>Wassenaar</w:t>
        </w:r>
        <w:proofErr w:type="spellEnd"/>
        <w:r>
          <w:t xml:space="preserve"> LI, </w:t>
        </w:r>
        <w:proofErr w:type="spellStart"/>
        <w:r>
          <w:t>Altizer</w:t>
        </w:r>
        <w:proofErr w:type="spellEnd"/>
        <w:r>
          <w:t xml:space="preserve"> S, et al. Regional climate on the breeding grounds predicts variation in the natal origin of monarch butterflies overwintering in Mexico over 38 years. Glob Change Biol. 2017</w:t>
        </w:r>
        <w:proofErr w:type="gramStart"/>
        <w:r>
          <w:t>;23</w:t>
        </w:r>
        <w:proofErr w:type="gramEnd"/>
        <w:r>
          <w:t>: 2565–2576. doi:10.1111/gcb.13589</w:t>
        </w:r>
      </w:ins>
    </w:p>
    <w:p w14:paraId="26DD98C8" w14:textId="77777777" w:rsidR="008724B5" w:rsidRDefault="008724B5" w:rsidP="008724B5">
      <w:pPr>
        <w:pStyle w:val="Bibliography"/>
        <w:rPr>
          <w:ins w:id="932" w:author="Bahlai, Christie" w:date="2019-07-01T13:16:00Z"/>
        </w:rPr>
        <w:pPrChange w:id="933" w:author="Bahlai, Christie" w:date="2019-07-01T13:16:00Z">
          <w:pPr>
            <w:widowControl w:val="0"/>
            <w:autoSpaceDE w:val="0"/>
            <w:autoSpaceDN w:val="0"/>
            <w:adjustRightInd w:val="0"/>
            <w:spacing w:after="0" w:line="240" w:lineRule="auto"/>
          </w:pPr>
        </w:pPrChange>
      </w:pPr>
      <w:ins w:id="934" w:author="Bahlai, Christie" w:date="2019-07-01T13:16:00Z">
        <w:r>
          <w:t xml:space="preserve">51. </w:t>
        </w:r>
        <w:r>
          <w:tab/>
        </w:r>
        <w:proofErr w:type="spellStart"/>
        <w:r>
          <w:t>Prysby</w:t>
        </w:r>
        <w:proofErr w:type="spellEnd"/>
        <w:r>
          <w:t xml:space="preserve"> MD, </w:t>
        </w:r>
        <w:proofErr w:type="spellStart"/>
        <w:r>
          <w:t>Oberhauser</w:t>
        </w:r>
        <w:proofErr w:type="spellEnd"/>
        <w:r>
          <w:t xml:space="preserve"> KS. Temporal and geographic variation in monarch densities: citizen scientists document monarch population patterns. The monarch butterfly: Biology and conservation. 2004; 9–20. </w:t>
        </w:r>
      </w:ins>
    </w:p>
    <w:p w14:paraId="1E3AF3CB" w14:textId="77777777" w:rsidR="008724B5" w:rsidRDefault="008724B5" w:rsidP="008724B5">
      <w:pPr>
        <w:pStyle w:val="Bibliography"/>
        <w:rPr>
          <w:ins w:id="935" w:author="Bahlai, Christie" w:date="2019-07-01T13:16:00Z"/>
        </w:rPr>
        <w:pPrChange w:id="936" w:author="Bahlai, Christie" w:date="2019-07-01T13:16:00Z">
          <w:pPr>
            <w:widowControl w:val="0"/>
            <w:autoSpaceDE w:val="0"/>
            <w:autoSpaceDN w:val="0"/>
            <w:adjustRightInd w:val="0"/>
            <w:spacing w:after="0" w:line="240" w:lineRule="auto"/>
          </w:pPr>
        </w:pPrChange>
      </w:pPr>
      <w:ins w:id="937" w:author="Bahlai, Christie" w:date="2019-07-01T13:16:00Z">
        <w:r>
          <w:t xml:space="preserve">52. </w:t>
        </w:r>
        <w:r>
          <w:tab/>
          <w:t xml:space="preserve">Sarkar S. What Is Threatening Monarchs? </w:t>
        </w:r>
        <w:proofErr w:type="spellStart"/>
        <w:r>
          <w:t>BioScience</w:t>
        </w:r>
        <w:proofErr w:type="spellEnd"/>
        <w:r>
          <w:t>. 2017</w:t>
        </w:r>
        <w:proofErr w:type="gramStart"/>
        <w:r>
          <w:t>;67</w:t>
        </w:r>
        <w:proofErr w:type="gramEnd"/>
        <w:r>
          <w:t>: 1080–1080. doi:10.1093/</w:t>
        </w:r>
        <w:proofErr w:type="spellStart"/>
        <w:r>
          <w:t>biosci</w:t>
        </w:r>
        <w:proofErr w:type="spellEnd"/>
        <w:r>
          <w:t>/bix120</w:t>
        </w:r>
      </w:ins>
    </w:p>
    <w:p w14:paraId="56A782FE" w14:textId="77777777" w:rsidR="008724B5" w:rsidRDefault="008724B5" w:rsidP="008724B5">
      <w:pPr>
        <w:pStyle w:val="Bibliography"/>
        <w:rPr>
          <w:ins w:id="938" w:author="Bahlai, Christie" w:date="2019-07-01T13:16:00Z"/>
        </w:rPr>
        <w:pPrChange w:id="939" w:author="Bahlai, Christie" w:date="2019-07-01T13:16:00Z">
          <w:pPr>
            <w:widowControl w:val="0"/>
            <w:autoSpaceDE w:val="0"/>
            <w:autoSpaceDN w:val="0"/>
            <w:adjustRightInd w:val="0"/>
            <w:spacing w:after="0" w:line="240" w:lineRule="auto"/>
          </w:pPr>
        </w:pPrChange>
      </w:pPr>
      <w:ins w:id="940" w:author="Bahlai, Christie" w:date="2019-07-01T13:16:00Z">
        <w:r>
          <w:t xml:space="preserve">53. </w:t>
        </w:r>
        <w:r>
          <w:tab/>
          <w:t>Lovett J. Monarch Population Status [Internet]. Monarch Watch; 2017. Available: http://monarchwatch.org/blog/2017/02/11/monarch-population-status-30/</w:t>
        </w:r>
      </w:ins>
    </w:p>
    <w:p w14:paraId="735938B7" w14:textId="77777777" w:rsidR="008724B5" w:rsidRDefault="008724B5" w:rsidP="008724B5">
      <w:pPr>
        <w:pStyle w:val="Bibliography"/>
        <w:rPr>
          <w:ins w:id="941" w:author="Bahlai, Christie" w:date="2019-07-01T13:16:00Z"/>
        </w:rPr>
        <w:pPrChange w:id="942" w:author="Bahlai, Christie" w:date="2019-07-01T13:16:00Z">
          <w:pPr>
            <w:widowControl w:val="0"/>
            <w:autoSpaceDE w:val="0"/>
            <w:autoSpaceDN w:val="0"/>
            <w:adjustRightInd w:val="0"/>
            <w:spacing w:after="0" w:line="240" w:lineRule="auto"/>
          </w:pPr>
        </w:pPrChange>
      </w:pPr>
      <w:ins w:id="943" w:author="Bahlai, Christie" w:date="2019-07-01T13:16:00Z">
        <w:r>
          <w:t xml:space="preserve">54. </w:t>
        </w:r>
        <w:r>
          <w:tab/>
        </w:r>
        <w:proofErr w:type="spellStart"/>
        <w:r>
          <w:t>Hartzler</w:t>
        </w:r>
        <w:proofErr w:type="spellEnd"/>
        <w:r>
          <w:t xml:space="preserve"> RG. Reduction in common milkweed (</w:t>
        </w:r>
        <w:proofErr w:type="spellStart"/>
        <w:r>
          <w:t>Asclepias</w:t>
        </w:r>
        <w:proofErr w:type="spellEnd"/>
        <w:r>
          <w:t xml:space="preserve"> </w:t>
        </w:r>
        <w:proofErr w:type="spellStart"/>
        <w:r>
          <w:t>syriaca</w:t>
        </w:r>
        <w:proofErr w:type="spellEnd"/>
        <w:r>
          <w:t>) occurrence in Iowa cropland from 1999 to 2009. Crop Protection. 2010</w:t>
        </w:r>
        <w:proofErr w:type="gramStart"/>
        <w:r>
          <w:t>;29</w:t>
        </w:r>
        <w:proofErr w:type="gramEnd"/>
        <w:r>
          <w:t>: 1542–1544. doi:10.1016/j.cropro.2010.07.018</w:t>
        </w:r>
      </w:ins>
    </w:p>
    <w:p w14:paraId="40E1BAA5" w14:textId="77777777" w:rsidR="008724B5" w:rsidRDefault="008724B5" w:rsidP="008724B5">
      <w:pPr>
        <w:pStyle w:val="Bibliography"/>
        <w:rPr>
          <w:ins w:id="944" w:author="Bahlai, Christie" w:date="2019-07-01T13:16:00Z"/>
        </w:rPr>
        <w:pPrChange w:id="945" w:author="Bahlai, Christie" w:date="2019-07-01T13:16:00Z">
          <w:pPr>
            <w:widowControl w:val="0"/>
            <w:autoSpaceDE w:val="0"/>
            <w:autoSpaceDN w:val="0"/>
            <w:adjustRightInd w:val="0"/>
            <w:spacing w:after="0" w:line="240" w:lineRule="auto"/>
          </w:pPr>
        </w:pPrChange>
      </w:pPr>
      <w:ins w:id="946" w:author="Bahlai, Christie" w:date="2019-07-01T13:16:00Z">
        <w:r>
          <w:t xml:space="preserve">55. </w:t>
        </w:r>
        <w:r>
          <w:tab/>
          <w:t xml:space="preserve">Pleasants JM, </w:t>
        </w:r>
        <w:proofErr w:type="spellStart"/>
        <w:r>
          <w:t>Oberhauser</w:t>
        </w:r>
        <w:proofErr w:type="spellEnd"/>
        <w:r>
          <w:t xml:space="preserve"> KS. Milkweed loss in agricultural fields because of herbicide use: effect on the monarch butterfly population. Insect Conservation and Diversity. 2013</w:t>
        </w:r>
        <w:proofErr w:type="gramStart"/>
        <w:r>
          <w:t>;6</w:t>
        </w:r>
        <w:proofErr w:type="gramEnd"/>
        <w:r>
          <w:t>: 135–144. doi:10.1111/j.1752-4598.2012.00196.x</w:t>
        </w:r>
      </w:ins>
    </w:p>
    <w:p w14:paraId="2EC210A7" w14:textId="77777777" w:rsidR="008724B5" w:rsidRDefault="008724B5" w:rsidP="008724B5">
      <w:pPr>
        <w:pStyle w:val="Bibliography"/>
        <w:rPr>
          <w:ins w:id="947" w:author="Bahlai, Christie" w:date="2019-07-01T13:16:00Z"/>
        </w:rPr>
        <w:pPrChange w:id="948" w:author="Bahlai, Christie" w:date="2019-07-01T13:16:00Z">
          <w:pPr>
            <w:widowControl w:val="0"/>
            <w:autoSpaceDE w:val="0"/>
            <w:autoSpaceDN w:val="0"/>
            <w:adjustRightInd w:val="0"/>
            <w:spacing w:after="0" w:line="240" w:lineRule="auto"/>
          </w:pPr>
        </w:pPrChange>
      </w:pPr>
      <w:ins w:id="949" w:author="Bahlai, Christie" w:date="2019-07-01T13:16:00Z">
        <w:r>
          <w:t xml:space="preserve">56. </w:t>
        </w:r>
        <w:r>
          <w:tab/>
        </w:r>
        <w:proofErr w:type="spellStart"/>
        <w:r>
          <w:t>Zaya</w:t>
        </w:r>
        <w:proofErr w:type="spellEnd"/>
        <w:r>
          <w:t xml:space="preserve"> DN, </w:t>
        </w:r>
        <w:proofErr w:type="spellStart"/>
        <w:r>
          <w:t>Pearse</w:t>
        </w:r>
        <w:proofErr w:type="spellEnd"/>
        <w:r>
          <w:t xml:space="preserve"> IS, </w:t>
        </w:r>
        <w:proofErr w:type="spellStart"/>
        <w:r>
          <w:t>Spyreas</w:t>
        </w:r>
        <w:proofErr w:type="spellEnd"/>
        <w:r>
          <w:t xml:space="preserve"> G. Long-Term Trends in Midwestern Milkweed Abundances and Their Relevance to Monarch Butterfly Declines. </w:t>
        </w:r>
        <w:proofErr w:type="spellStart"/>
        <w:r>
          <w:t>BioScience</w:t>
        </w:r>
        <w:proofErr w:type="spellEnd"/>
        <w:r>
          <w:t>. 2017</w:t>
        </w:r>
        <w:proofErr w:type="gramStart"/>
        <w:r>
          <w:t>;67</w:t>
        </w:r>
        <w:proofErr w:type="gramEnd"/>
        <w:r>
          <w:t>: 343–356. doi:10.1093/</w:t>
        </w:r>
        <w:proofErr w:type="spellStart"/>
        <w:r>
          <w:t>biosci</w:t>
        </w:r>
        <w:proofErr w:type="spellEnd"/>
        <w:r>
          <w:t>/biw186</w:t>
        </w:r>
      </w:ins>
    </w:p>
    <w:p w14:paraId="66059FCC" w14:textId="77777777" w:rsidR="008724B5" w:rsidRDefault="008724B5" w:rsidP="008724B5">
      <w:pPr>
        <w:pStyle w:val="Bibliography"/>
        <w:rPr>
          <w:ins w:id="950" w:author="Bahlai, Christie" w:date="2019-07-01T13:16:00Z"/>
        </w:rPr>
        <w:pPrChange w:id="951" w:author="Bahlai, Christie" w:date="2019-07-01T13:16:00Z">
          <w:pPr>
            <w:widowControl w:val="0"/>
            <w:autoSpaceDE w:val="0"/>
            <w:autoSpaceDN w:val="0"/>
            <w:adjustRightInd w:val="0"/>
            <w:spacing w:after="0" w:line="240" w:lineRule="auto"/>
          </w:pPr>
        </w:pPrChange>
      </w:pPr>
      <w:ins w:id="952" w:author="Bahlai, Christie" w:date="2019-07-01T13:16:00Z">
        <w:r>
          <w:t xml:space="preserve">57. </w:t>
        </w:r>
        <w:r>
          <w:tab/>
          <w:t xml:space="preserve">Duke SO, Powles SB. Glyphosate-resistant crops and weeds: now and in the future. </w:t>
        </w:r>
        <w:proofErr w:type="spellStart"/>
        <w:r>
          <w:t>AgBioForum</w:t>
        </w:r>
        <w:proofErr w:type="spellEnd"/>
        <w:r>
          <w:t>. 2009</w:t>
        </w:r>
        <w:proofErr w:type="gramStart"/>
        <w:r>
          <w:t>;12</w:t>
        </w:r>
        <w:proofErr w:type="gramEnd"/>
        <w:r>
          <w:t xml:space="preserve">: 346–357. </w:t>
        </w:r>
      </w:ins>
    </w:p>
    <w:p w14:paraId="00D039BE" w14:textId="77777777" w:rsidR="008724B5" w:rsidRDefault="008724B5" w:rsidP="008724B5">
      <w:pPr>
        <w:pStyle w:val="Bibliography"/>
        <w:rPr>
          <w:ins w:id="953" w:author="Bahlai, Christie" w:date="2019-07-01T13:16:00Z"/>
        </w:rPr>
        <w:pPrChange w:id="954" w:author="Bahlai, Christie" w:date="2019-07-01T13:16:00Z">
          <w:pPr>
            <w:widowControl w:val="0"/>
            <w:autoSpaceDE w:val="0"/>
            <w:autoSpaceDN w:val="0"/>
            <w:adjustRightInd w:val="0"/>
            <w:spacing w:after="0" w:line="240" w:lineRule="auto"/>
          </w:pPr>
        </w:pPrChange>
      </w:pPr>
      <w:ins w:id="955" w:author="Bahlai, Christie" w:date="2019-07-01T13:16:00Z">
        <w:r>
          <w:t xml:space="preserve">58. </w:t>
        </w:r>
        <w:r>
          <w:tab/>
          <w:t>Baker NT. Estimated annual agricultural pesticide use by crop group for states of the conterminous United States, 1992-2014. National Water Quality Assessment Program. 2017; doi</w:t>
        </w:r>
        <w:proofErr w:type="gramStart"/>
        <w:r>
          <w:t>:10.5066</w:t>
        </w:r>
        <w:proofErr w:type="gramEnd"/>
        <w:r>
          <w:t>/F7NP22KM</w:t>
        </w:r>
      </w:ins>
    </w:p>
    <w:p w14:paraId="4F43DF53" w14:textId="77777777" w:rsidR="008724B5" w:rsidRDefault="008724B5" w:rsidP="008724B5">
      <w:pPr>
        <w:pStyle w:val="Bibliography"/>
        <w:rPr>
          <w:ins w:id="956" w:author="Bahlai, Christie" w:date="2019-07-01T13:16:00Z"/>
        </w:rPr>
        <w:pPrChange w:id="957" w:author="Bahlai, Christie" w:date="2019-07-01T13:16:00Z">
          <w:pPr>
            <w:widowControl w:val="0"/>
            <w:autoSpaceDE w:val="0"/>
            <w:autoSpaceDN w:val="0"/>
            <w:adjustRightInd w:val="0"/>
            <w:spacing w:after="0" w:line="240" w:lineRule="auto"/>
          </w:pPr>
        </w:pPrChange>
      </w:pPr>
      <w:ins w:id="958" w:author="Bahlai, Christie" w:date="2019-07-01T13:16:00Z">
        <w:r>
          <w:lastRenderedPageBreak/>
          <w:t xml:space="preserve">59. </w:t>
        </w:r>
        <w:r>
          <w:tab/>
          <w:t xml:space="preserve">Saunders SP, </w:t>
        </w:r>
        <w:proofErr w:type="spellStart"/>
        <w:r>
          <w:t>Ries</w:t>
        </w:r>
        <w:proofErr w:type="spellEnd"/>
        <w:r>
          <w:t xml:space="preserve"> L, </w:t>
        </w:r>
        <w:proofErr w:type="spellStart"/>
        <w:r>
          <w:t>Oberhauser</w:t>
        </w:r>
        <w:proofErr w:type="spellEnd"/>
        <w:r>
          <w:t xml:space="preserve"> KS, </w:t>
        </w:r>
        <w:proofErr w:type="spellStart"/>
        <w:r>
          <w:t>Thogmartin</w:t>
        </w:r>
        <w:proofErr w:type="spellEnd"/>
        <w:r>
          <w:t xml:space="preserve"> WE, Zipkin EF. Local and cross-seasonal associations of climate and land use with abundance of monarch butterflies </w:t>
        </w:r>
        <w:proofErr w:type="spellStart"/>
        <w:r>
          <w:t>Danaus</w:t>
        </w:r>
        <w:proofErr w:type="spellEnd"/>
        <w:r>
          <w:t xml:space="preserve"> </w:t>
        </w:r>
        <w:proofErr w:type="spellStart"/>
        <w:r>
          <w:t>plexippus</w:t>
        </w:r>
        <w:proofErr w:type="spellEnd"/>
        <w:r>
          <w:t xml:space="preserve">. </w:t>
        </w:r>
        <w:proofErr w:type="spellStart"/>
        <w:r>
          <w:t>Ecography</w:t>
        </w:r>
        <w:proofErr w:type="spellEnd"/>
        <w:r>
          <w:t>. 2017; n/a-n/a. doi:10.1111/ecog.02719</w:t>
        </w:r>
      </w:ins>
    </w:p>
    <w:p w14:paraId="79DB60EC" w14:textId="77777777" w:rsidR="008724B5" w:rsidRDefault="008724B5" w:rsidP="008724B5">
      <w:pPr>
        <w:pStyle w:val="Bibliography"/>
        <w:rPr>
          <w:ins w:id="959" w:author="Bahlai, Christie" w:date="2019-07-01T13:16:00Z"/>
        </w:rPr>
        <w:pPrChange w:id="960" w:author="Bahlai, Christie" w:date="2019-07-01T13:16:00Z">
          <w:pPr>
            <w:widowControl w:val="0"/>
            <w:autoSpaceDE w:val="0"/>
            <w:autoSpaceDN w:val="0"/>
            <w:adjustRightInd w:val="0"/>
            <w:spacing w:after="0" w:line="240" w:lineRule="auto"/>
          </w:pPr>
        </w:pPrChange>
      </w:pPr>
      <w:ins w:id="961" w:author="Bahlai, Christie" w:date="2019-07-01T13:16:00Z">
        <w:r>
          <w:t xml:space="preserve">60. </w:t>
        </w:r>
        <w:r>
          <w:tab/>
          <w:t xml:space="preserve">Zipkin EF, </w:t>
        </w:r>
        <w:proofErr w:type="spellStart"/>
        <w:r>
          <w:t>Ries</w:t>
        </w:r>
        <w:proofErr w:type="spellEnd"/>
        <w:r>
          <w:t xml:space="preserve"> L, Reeves R, </w:t>
        </w:r>
        <w:proofErr w:type="spellStart"/>
        <w:r>
          <w:t>Regetz</w:t>
        </w:r>
        <w:proofErr w:type="spellEnd"/>
        <w:r>
          <w:t xml:space="preserve"> J, </w:t>
        </w:r>
        <w:proofErr w:type="spellStart"/>
        <w:r>
          <w:t>Oberhauser</w:t>
        </w:r>
        <w:proofErr w:type="spellEnd"/>
        <w:r>
          <w:t xml:space="preserve"> KS. Tracking climate impacts on the migratory monarch butterfly. Glob Change Biol. 2012</w:t>
        </w:r>
        <w:proofErr w:type="gramStart"/>
        <w:r>
          <w:t>;18</w:t>
        </w:r>
        <w:proofErr w:type="gramEnd"/>
        <w:r>
          <w:t>: 3039–3049. doi:10.1111/j.1365-2486.2012.02751.x</w:t>
        </w:r>
      </w:ins>
    </w:p>
    <w:p w14:paraId="70222702" w14:textId="77777777" w:rsidR="008724B5" w:rsidRDefault="008724B5" w:rsidP="008724B5">
      <w:pPr>
        <w:pStyle w:val="Bibliography"/>
        <w:rPr>
          <w:ins w:id="962" w:author="Bahlai, Christie" w:date="2019-07-01T13:16:00Z"/>
        </w:rPr>
        <w:pPrChange w:id="963" w:author="Bahlai, Christie" w:date="2019-07-01T13:16:00Z">
          <w:pPr>
            <w:widowControl w:val="0"/>
            <w:autoSpaceDE w:val="0"/>
            <w:autoSpaceDN w:val="0"/>
            <w:adjustRightInd w:val="0"/>
            <w:spacing w:after="0" w:line="240" w:lineRule="auto"/>
          </w:pPr>
        </w:pPrChange>
      </w:pPr>
      <w:ins w:id="964" w:author="Bahlai, Christie" w:date="2019-07-01T13:16:00Z">
        <w:r>
          <w:t xml:space="preserve">61. </w:t>
        </w:r>
        <w:r>
          <w:tab/>
          <w:t xml:space="preserve">Brower LP, </w:t>
        </w:r>
        <w:proofErr w:type="spellStart"/>
        <w:r>
          <w:t>Kust</w:t>
        </w:r>
        <w:proofErr w:type="spellEnd"/>
        <w:r>
          <w:t xml:space="preserve"> DR, Rendon-Salinas E, Serrano EG, </w:t>
        </w:r>
        <w:proofErr w:type="spellStart"/>
        <w:r>
          <w:t>Kust</w:t>
        </w:r>
        <w:proofErr w:type="spellEnd"/>
        <w:r>
          <w:t xml:space="preserve"> KR, Miller J, et al. Catastrophic winter storm mortality of monarch butterflies in Mexico during January 2002. The Monarch butterfly: biology and conservation. 2004; 151–166. </w:t>
        </w:r>
      </w:ins>
    </w:p>
    <w:p w14:paraId="693F5981" w14:textId="77777777" w:rsidR="008724B5" w:rsidRDefault="008724B5" w:rsidP="008724B5">
      <w:pPr>
        <w:pStyle w:val="Bibliography"/>
        <w:rPr>
          <w:ins w:id="965" w:author="Bahlai, Christie" w:date="2019-07-01T13:16:00Z"/>
        </w:rPr>
        <w:pPrChange w:id="966" w:author="Bahlai, Christie" w:date="2019-07-01T13:16:00Z">
          <w:pPr>
            <w:widowControl w:val="0"/>
            <w:autoSpaceDE w:val="0"/>
            <w:autoSpaceDN w:val="0"/>
            <w:adjustRightInd w:val="0"/>
            <w:spacing w:after="0" w:line="240" w:lineRule="auto"/>
          </w:pPr>
        </w:pPrChange>
      </w:pPr>
      <w:ins w:id="967" w:author="Bahlai, Christie" w:date="2019-07-01T13:16:00Z">
        <w:r>
          <w:t xml:space="preserve">62. </w:t>
        </w:r>
        <w:r>
          <w:tab/>
          <w:t xml:space="preserve">Vidal O, </w:t>
        </w:r>
        <w:proofErr w:type="spellStart"/>
        <w:r>
          <w:t>Rendón</w:t>
        </w:r>
        <w:proofErr w:type="spellEnd"/>
        <w:r>
          <w:t>-Salinas E. Dynamics and trends of overwintering colonies of the monarch butterfly in Mexico. Biological Conservation. 2014</w:t>
        </w:r>
        <w:proofErr w:type="gramStart"/>
        <w:r>
          <w:t>;180</w:t>
        </w:r>
        <w:proofErr w:type="gramEnd"/>
        <w:r>
          <w:t>: 165–175. doi:10.1016/j.biocon.2014.09.041</w:t>
        </w:r>
      </w:ins>
    </w:p>
    <w:p w14:paraId="3E59ABB7" w14:textId="77777777" w:rsidR="008724B5" w:rsidRDefault="008724B5" w:rsidP="008724B5">
      <w:pPr>
        <w:pStyle w:val="Bibliography"/>
        <w:rPr>
          <w:ins w:id="968" w:author="Bahlai, Christie" w:date="2019-07-01T13:16:00Z"/>
        </w:rPr>
        <w:pPrChange w:id="969" w:author="Bahlai, Christie" w:date="2019-07-01T13:16:00Z">
          <w:pPr>
            <w:widowControl w:val="0"/>
            <w:autoSpaceDE w:val="0"/>
            <w:autoSpaceDN w:val="0"/>
            <w:adjustRightInd w:val="0"/>
            <w:spacing w:after="0" w:line="240" w:lineRule="auto"/>
          </w:pPr>
        </w:pPrChange>
      </w:pPr>
      <w:ins w:id="970" w:author="Bahlai, Christie" w:date="2019-07-01T13:16:00Z">
        <w:r>
          <w:t xml:space="preserve">63. </w:t>
        </w:r>
        <w:r>
          <w:tab/>
          <w:t xml:space="preserve">Davis AK, </w:t>
        </w:r>
        <w:proofErr w:type="spellStart"/>
        <w:r>
          <w:t>Altizer</w:t>
        </w:r>
        <w:proofErr w:type="spellEnd"/>
        <w:r>
          <w:t xml:space="preserve"> S. New Perspectives on Monarch Migration, Evolution, and Population Biology. Monarchs in a Changing World: Biology and Conservation of an Iconic Butterfly. 2015; 203. </w:t>
        </w:r>
      </w:ins>
    </w:p>
    <w:p w14:paraId="6D80E5EF" w14:textId="2E85BAD1" w:rsidR="002C6A8E" w:rsidRPr="001D2B3E" w:rsidDel="0074777A" w:rsidRDefault="002C6A8E" w:rsidP="001D2B3E">
      <w:pPr>
        <w:pStyle w:val="Bibliography"/>
        <w:rPr>
          <w:del w:id="971" w:author="Bahlai, Christie" w:date="2019-06-04T11:40:00Z"/>
          <w:rFonts w:cstheme="minorHAnsi"/>
        </w:rPr>
      </w:pPr>
      <w:del w:id="972" w:author="Bahlai, Christie" w:date="2019-06-04T11:40:00Z">
        <w:r w:rsidRPr="001D2B3E" w:rsidDel="0074777A">
          <w:rPr>
            <w:rFonts w:cstheme="minorHAnsi"/>
          </w:rPr>
          <w:delText xml:space="preserve">1. </w:delText>
        </w:r>
        <w:r w:rsidRPr="001D2B3E" w:rsidDel="0074777A">
          <w:rPr>
            <w:rFonts w:cstheme="minorHAnsi"/>
          </w:rPr>
          <w:tab/>
          <w:delText>Bjørnstad ON, Grenfell BT. Noisy Clockwork: Time Series Analysis of Population Fluctuations in Animals. Science. 2001;293: 638. doi:10.1126/science.1062226</w:delText>
        </w:r>
      </w:del>
    </w:p>
    <w:p w14:paraId="05020015" w14:textId="091F7F96" w:rsidR="002C6A8E" w:rsidRPr="001D2B3E" w:rsidDel="0074777A" w:rsidRDefault="002C6A8E" w:rsidP="001D2B3E">
      <w:pPr>
        <w:pStyle w:val="Bibliography"/>
        <w:rPr>
          <w:del w:id="973" w:author="Bahlai, Christie" w:date="2019-06-04T11:40:00Z"/>
          <w:rFonts w:cstheme="minorHAnsi"/>
        </w:rPr>
      </w:pPr>
      <w:del w:id="974" w:author="Bahlai, Christie" w:date="2019-06-04T11:40:00Z">
        <w:r w:rsidRPr="001D2B3E" w:rsidDel="0074777A">
          <w:rPr>
            <w:rFonts w:cstheme="minorHAnsi"/>
          </w:rPr>
          <w:delText xml:space="preserve">2. </w:delText>
        </w:r>
        <w:r w:rsidRPr="001D2B3E" w:rsidDel="0074777A">
          <w:rPr>
            <w:rFonts w:cstheme="minorHAnsi"/>
          </w:rPr>
          <w:tab/>
          <w:delText>Hare SR, Mantua NJ. Empirical evidence for North Pacific regime shifts in 1977 and 1989. Progress in Oceanography. 2000;47: 103–145. doi:10.1016/S0079-6611(00)00033-1</w:delText>
        </w:r>
      </w:del>
    </w:p>
    <w:p w14:paraId="38C9DBA7" w14:textId="54A2604C" w:rsidR="002C6A8E" w:rsidRPr="001D2B3E" w:rsidDel="0074777A" w:rsidRDefault="002C6A8E" w:rsidP="001D2B3E">
      <w:pPr>
        <w:pStyle w:val="Bibliography"/>
        <w:rPr>
          <w:del w:id="975" w:author="Bahlai, Christie" w:date="2019-06-04T11:40:00Z"/>
          <w:rFonts w:cstheme="minorHAnsi"/>
        </w:rPr>
      </w:pPr>
      <w:del w:id="976" w:author="Bahlai, Christie" w:date="2019-06-04T11:40:00Z">
        <w:r w:rsidRPr="001D2B3E" w:rsidDel="0074777A">
          <w:rPr>
            <w:rFonts w:cstheme="minorHAnsi"/>
          </w:rPr>
          <w:delText xml:space="preserve">3. </w:delText>
        </w:r>
        <w:r w:rsidRPr="001D2B3E" w:rsidDel="0074777A">
          <w:rPr>
            <w:rFonts w:cstheme="minorHAnsi"/>
          </w:rPr>
          <w:tab/>
          <w:delText>Carpenter SR, Brock WA, Cole JJ, Kitchell JF, Pace ML. Leading indicators of trophic cascades. Ecology Letters. 2008;11: 128–138. doi:10.1111/j.1461-0248.2007.01131.x</w:delText>
        </w:r>
      </w:del>
    </w:p>
    <w:p w14:paraId="32FC6E16" w14:textId="097741A6" w:rsidR="002C6A8E" w:rsidRPr="001D2B3E" w:rsidDel="0074777A" w:rsidRDefault="002C6A8E" w:rsidP="001D2B3E">
      <w:pPr>
        <w:pStyle w:val="Bibliography"/>
        <w:rPr>
          <w:del w:id="977" w:author="Bahlai, Christie" w:date="2019-06-04T11:40:00Z"/>
          <w:rFonts w:cstheme="minorHAnsi"/>
        </w:rPr>
      </w:pPr>
      <w:del w:id="978" w:author="Bahlai, Christie" w:date="2019-06-04T11:40:00Z">
        <w:r w:rsidRPr="001D2B3E" w:rsidDel="0074777A">
          <w:rPr>
            <w:rFonts w:cstheme="minorHAnsi"/>
          </w:rPr>
          <w:delText xml:space="preserve">4. </w:delText>
        </w:r>
        <w:r w:rsidRPr="001D2B3E" w:rsidDel="0074777A">
          <w:rPr>
            <w:rFonts w:cstheme="minorHAnsi"/>
          </w:rPr>
          <w:tab/>
          <w:delText>Sutherland WJ, Freckleton RP, Godfray HCJ, Beissinger SR, Benton T, Cameron DD, et al. Identification of 100 fundamental ecological questions. J Ecol. 2013;101: 58–67. doi:10.1111/1365-2745.12025</w:delText>
        </w:r>
      </w:del>
    </w:p>
    <w:p w14:paraId="1918025C" w14:textId="24CD3D36" w:rsidR="002C6A8E" w:rsidRPr="001D2B3E" w:rsidDel="0074777A" w:rsidRDefault="002C6A8E" w:rsidP="001D2B3E">
      <w:pPr>
        <w:pStyle w:val="Bibliography"/>
        <w:rPr>
          <w:del w:id="979" w:author="Bahlai, Christie" w:date="2019-06-04T11:40:00Z"/>
          <w:rFonts w:cstheme="minorHAnsi"/>
        </w:rPr>
      </w:pPr>
      <w:del w:id="980" w:author="Bahlai, Christie" w:date="2019-06-04T11:40:00Z">
        <w:r w:rsidRPr="001D2B3E" w:rsidDel="0074777A">
          <w:rPr>
            <w:rFonts w:cstheme="minorHAnsi"/>
          </w:rPr>
          <w:delText xml:space="preserve">5. </w:delText>
        </w:r>
        <w:r w:rsidRPr="001D2B3E" w:rsidDel="0074777A">
          <w:rPr>
            <w:rFonts w:cstheme="minorHAnsi"/>
          </w:rPr>
          <w:tab/>
          <w:delText>Eason T, Garmestani AS, Stow CA, Rojo C, Alvarez-Cobelas M, Cabezas H. Managing for resilience: an information theory-based approach to assessing ecosystems. J Appl Ecol. 2016;53: 656–665. doi:10.1111/1365-2664.12597</w:delText>
        </w:r>
      </w:del>
    </w:p>
    <w:p w14:paraId="491F3805" w14:textId="780A7613" w:rsidR="002C6A8E" w:rsidRPr="001D2B3E" w:rsidDel="0074777A" w:rsidRDefault="002C6A8E" w:rsidP="001D2B3E">
      <w:pPr>
        <w:pStyle w:val="Bibliography"/>
        <w:rPr>
          <w:del w:id="981" w:author="Bahlai, Christie" w:date="2019-06-04T11:40:00Z"/>
          <w:rFonts w:cstheme="minorHAnsi"/>
        </w:rPr>
      </w:pPr>
      <w:del w:id="982" w:author="Bahlai, Christie" w:date="2019-06-04T11:40:00Z">
        <w:r w:rsidRPr="001D2B3E" w:rsidDel="0074777A">
          <w:rPr>
            <w:rFonts w:cstheme="minorHAnsi"/>
          </w:rPr>
          <w:delText xml:space="preserve">6. </w:delText>
        </w:r>
        <w:r w:rsidRPr="001D2B3E" w:rsidDel="0074777A">
          <w:rPr>
            <w:rFonts w:cstheme="minorHAnsi"/>
          </w:rPr>
          <w:tab/>
          <w:delText>Ricker WE. Stock and Recruitment. J Fish Res Bd Can. 1954;11: 559–623. doi:10.1139/f54-039</w:delText>
        </w:r>
      </w:del>
    </w:p>
    <w:p w14:paraId="4DB50549" w14:textId="4C326601" w:rsidR="002C6A8E" w:rsidRPr="001D2B3E" w:rsidDel="0074777A" w:rsidRDefault="002C6A8E" w:rsidP="001D2B3E">
      <w:pPr>
        <w:pStyle w:val="Bibliography"/>
        <w:rPr>
          <w:del w:id="983" w:author="Bahlai, Christie" w:date="2019-06-04T11:40:00Z"/>
          <w:rFonts w:cstheme="minorHAnsi"/>
        </w:rPr>
      </w:pPr>
      <w:del w:id="984" w:author="Bahlai, Christie" w:date="2019-06-04T11:40:00Z">
        <w:r w:rsidRPr="001D2B3E" w:rsidDel="0074777A">
          <w:rPr>
            <w:rFonts w:cstheme="minorHAnsi"/>
          </w:rPr>
          <w:delText xml:space="preserve">7. </w:delText>
        </w:r>
        <w:r w:rsidRPr="001D2B3E" w:rsidDel="0074777A">
          <w:rPr>
            <w:rFonts w:cstheme="minorHAnsi"/>
          </w:rPr>
          <w:tab/>
          <w:delText xml:space="preserve">Beverton RJ, Holt SJ. On the dynamics of exploited fish populations. Springer Science &amp; Business Media; 1957. </w:delText>
        </w:r>
      </w:del>
    </w:p>
    <w:p w14:paraId="3498A9D2" w14:textId="27CA7A92" w:rsidR="002C6A8E" w:rsidRPr="001D2B3E" w:rsidDel="0074777A" w:rsidRDefault="002C6A8E" w:rsidP="001D2B3E">
      <w:pPr>
        <w:pStyle w:val="Bibliography"/>
        <w:rPr>
          <w:del w:id="985" w:author="Bahlai, Christie" w:date="2019-06-04T11:40:00Z"/>
          <w:rFonts w:cstheme="minorHAnsi"/>
        </w:rPr>
      </w:pPr>
      <w:del w:id="986" w:author="Bahlai, Christie" w:date="2019-06-04T11:40:00Z">
        <w:r w:rsidRPr="001D2B3E" w:rsidDel="0074777A">
          <w:rPr>
            <w:rFonts w:cstheme="minorHAnsi"/>
          </w:rPr>
          <w:delText xml:space="preserve">8. </w:delText>
        </w:r>
        <w:r w:rsidRPr="001D2B3E" w:rsidDel="0074777A">
          <w:rPr>
            <w:rFonts w:cstheme="minorHAnsi"/>
          </w:rPr>
          <w:tab/>
          <w:delText>May RM. Simple mathematical models with very complicated dynamics. Nature. 1976;261: 459–467. doi:10.1038/261459a0</w:delText>
        </w:r>
      </w:del>
    </w:p>
    <w:p w14:paraId="5FB7B122" w14:textId="2D5043EC" w:rsidR="002C6A8E" w:rsidRPr="001D2B3E" w:rsidDel="0074777A" w:rsidRDefault="002C6A8E" w:rsidP="001D2B3E">
      <w:pPr>
        <w:pStyle w:val="Bibliography"/>
        <w:rPr>
          <w:del w:id="987" w:author="Bahlai, Christie" w:date="2019-06-04T11:40:00Z"/>
          <w:rFonts w:cstheme="minorHAnsi"/>
        </w:rPr>
      </w:pPr>
      <w:del w:id="988" w:author="Bahlai, Christie" w:date="2019-06-04T11:40:00Z">
        <w:r w:rsidRPr="001D2B3E" w:rsidDel="0074777A">
          <w:rPr>
            <w:rFonts w:cstheme="minorHAnsi"/>
          </w:rPr>
          <w:delText xml:space="preserve">9. </w:delText>
        </w:r>
        <w:r w:rsidRPr="001D2B3E" w:rsidDel="0074777A">
          <w:rPr>
            <w:rFonts w:cstheme="minorHAnsi"/>
          </w:rPr>
          <w:tab/>
          <w:delText xml:space="preserve">Barraquand F, Louca S, Abbott KC, Cobbold CA, Cordoleani F, DeAngelis DL, et al. Moving forward in circles: challenges and opportunities in modelling population cycles. Ecology letters. 2017;20: 1074–1092. </w:delText>
        </w:r>
      </w:del>
    </w:p>
    <w:p w14:paraId="25134902" w14:textId="74CE2046" w:rsidR="002C6A8E" w:rsidRPr="001D2B3E" w:rsidDel="0074777A" w:rsidRDefault="002C6A8E" w:rsidP="001D2B3E">
      <w:pPr>
        <w:pStyle w:val="Bibliography"/>
        <w:rPr>
          <w:del w:id="989" w:author="Bahlai, Christie" w:date="2019-06-04T11:40:00Z"/>
          <w:rFonts w:cstheme="minorHAnsi"/>
        </w:rPr>
      </w:pPr>
      <w:del w:id="990" w:author="Bahlai, Christie" w:date="2019-06-04T11:40:00Z">
        <w:r w:rsidRPr="001D2B3E" w:rsidDel="0074777A">
          <w:rPr>
            <w:rFonts w:cstheme="minorHAnsi"/>
          </w:rPr>
          <w:delText xml:space="preserve">10. </w:delText>
        </w:r>
        <w:r w:rsidRPr="001D2B3E" w:rsidDel="0074777A">
          <w:rPr>
            <w:rFonts w:cstheme="minorHAnsi"/>
          </w:rPr>
          <w:tab/>
          <w:delText>Boettiger C. From noise to knowledge: how randomness generates novel phenomena and reveals information. Ecology Letters. 2018;21: 1255–1267. doi:10.1111/ele.13085</w:delText>
        </w:r>
      </w:del>
    </w:p>
    <w:p w14:paraId="6FE49B87" w14:textId="28293F65" w:rsidR="002C6A8E" w:rsidRPr="001D2B3E" w:rsidDel="0074777A" w:rsidRDefault="002C6A8E" w:rsidP="001D2B3E">
      <w:pPr>
        <w:pStyle w:val="Bibliography"/>
        <w:rPr>
          <w:del w:id="991" w:author="Bahlai, Christie" w:date="2019-06-04T11:40:00Z"/>
          <w:rFonts w:cstheme="minorHAnsi"/>
        </w:rPr>
      </w:pPr>
      <w:del w:id="992" w:author="Bahlai, Christie" w:date="2019-06-04T11:40:00Z">
        <w:r w:rsidRPr="001D2B3E" w:rsidDel="0074777A">
          <w:rPr>
            <w:rFonts w:cstheme="minorHAnsi"/>
          </w:rPr>
          <w:delText xml:space="preserve">11. </w:delText>
        </w:r>
        <w:r w:rsidRPr="001D2B3E" w:rsidDel="0074777A">
          <w:rPr>
            <w:rFonts w:cstheme="minorHAnsi"/>
          </w:rPr>
          <w:tab/>
          <w:delText>Gadrich T, Katriel G. A Mechanistic Stochastic Ricker Model: Analytical and Numerical Investigations. Int J Bifurcation Chaos. 2016;26: 1650067. doi:10.1142/S021812741650067X</w:delText>
        </w:r>
      </w:del>
    </w:p>
    <w:p w14:paraId="302F8706" w14:textId="1D6F7FF8" w:rsidR="002C6A8E" w:rsidRPr="001D2B3E" w:rsidDel="0074777A" w:rsidRDefault="002C6A8E" w:rsidP="001D2B3E">
      <w:pPr>
        <w:pStyle w:val="Bibliography"/>
        <w:rPr>
          <w:del w:id="993" w:author="Bahlai, Christie" w:date="2019-06-04T11:40:00Z"/>
          <w:rFonts w:cstheme="minorHAnsi"/>
        </w:rPr>
      </w:pPr>
      <w:del w:id="994" w:author="Bahlai, Christie" w:date="2019-06-04T11:40:00Z">
        <w:r w:rsidRPr="001D2B3E" w:rsidDel="0074777A">
          <w:rPr>
            <w:rFonts w:cstheme="minorHAnsi"/>
          </w:rPr>
          <w:delText xml:space="preserve">12. </w:delText>
        </w:r>
        <w:r w:rsidRPr="001D2B3E" w:rsidDel="0074777A">
          <w:rPr>
            <w:rFonts w:cstheme="minorHAnsi"/>
          </w:rPr>
          <w:tab/>
          <w:delText xml:space="preserve">Forchhammer MC, Asferg T. Invading parasites cause a structural shift in red fox dynamics. Proceedings of the Royal Society of London B: Biological Sciences. 2000;267: 779–786. </w:delText>
        </w:r>
      </w:del>
    </w:p>
    <w:p w14:paraId="2A5BCA1F" w14:textId="7594A308" w:rsidR="002C6A8E" w:rsidRPr="001D2B3E" w:rsidDel="0074777A" w:rsidRDefault="002C6A8E" w:rsidP="001D2B3E">
      <w:pPr>
        <w:pStyle w:val="Bibliography"/>
        <w:rPr>
          <w:del w:id="995" w:author="Bahlai, Christie" w:date="2019-06-04T11:40:00Z"/>
          <w:rFonts w:cstheme="minorHAnsi"/>
        </w:rPr>
      </w:pPr>
      <w:del w:id="996" w:author="Bahlai, Christie" w:date="2019-06-04T11:40:00Z">
        <w:r w:rsidRPr="001D2B3E" w:rsidDel="0074777A">
          <w:rPr>
            <w:rFonts w:cstheme="minorHAnsi"/>
          </w:rPr>
          <w:delText xml:space="preserve">13. </w:delText>
        </w:r>
        <w:r w:rsidRPr="001D2B3E" w:rsidDel="0074777A">
          <w:rPr>
            <w:rFonts w:cstheme="minorHAnsi"/>
          </w:rPr>
          <w:tab/>
          <w:delText xml:space="preserve">Berryman A, Lima M. Deciphering the effects of climate on animal populations: diagnostic analysis provides new interpretation of Soay sheep dynamics. The American Naturalist. 2006;168: 784–795. </w:delText>
        </w:r>
      </w:del>
    </w:p>
    <w:p w14:paraId="1E65D20B" w14:textId="33866090" w:rsidR="002C6A8E" w:rsidRPr="001D2B3E" w:rsidDel="0074777A" w:rsidRDefault="002C6A8E" w:rsidP="001D2B3E">
      <w:pPr>
        <w:pStyle w:val="Bibliography"/>
        <w:rPr>
          <w:del w:id="997" w:author="Bahlai, Christie" w:date="2019-06-04T11:40:00Z"/>
          <w:rFonts w:cstheme="minorHAnsi"/>
        </w:rPr>
      </w:pPr>
      <w:del w:id="998" w:author="Bahlai, Christie" w:date="2019-06-04T11:40:00Z">
        <w:r w:rsidRPr="001D2B3E" w:rsidDel="0074777A">
          <w:rPr>
            <w:rFonts w:cstheme="minorHAnsi"/>
          </w:rPr>
          <w:delText xml:space="preserve">14. </w:delText>
        </w:r>
        <w:r w:rsidRPr="001D2B3E" w:rsidDel="0074777A">
          <w:rPr>
            <w:rFonts w:cstheme="minorHAnsi"/>
          </w:rPr>
          <w:tab/>
          <w:delText xml:space="preserve">Zipkin EF, Kraft CE, Cooch EG, Sullivan PJ. When can efforts to control nuisance and invasive species backfire? Ecological Applications. 2009;19: 1585–1595. </w:delText>
        </w:r>
      </w:del>
    </w:p>
    <w:p w14:paraId="4337AE1D" w14:textId="792A35BE" w:rsidR="002C6A8E" w:rsidRPr="001D2B3E" w:rsidDel="0074777A" w:rsidRDefault="002C6A8E" w:rsidP="001D2B3E">
      <w:pPr>
        <w:pStyle w:val="Bibliography"/>
        <w:rPr>
          <w:del w:id="999" w:author="Bahlai, Christie" w:date="2019-06-04T11:40:00Z"/>
          <w:rFonts w:cstheme="minorHAnsi"/>
        </w:rPr>
      </w:pPr>
      <w:del w:id="1000" w:author="Bahlai, Christie" w:date="2019-06-04T11:40:00Z">
        <w:r w:rsidRPr="001D2B3E" w:rsidDel="0074777A">
          <w:rPr>
            <w:rFonts w:cstheme="minorHAnsi"/>
          </w:rPr>
          <w:delText xml:space="preserve">15. </w:delText>
        </w:r>
        <w:r w:rsidRPr="001D2B3E" w:rsidDel="0074777A">
          <w:rPr>
            <w:rFonts w:cstheme="minorHAnsi"/>
          </w:rPr>
          <w:tab/>
          <w:delText>Bahlai CA, vander Werf W, O’Neal M, Hemerik L, Landis DA. Shifts in dynamic regime of an invasive lady beetle are linked to the invasion and insecticidal management of its prey. Ecological Applications. 2015; doi:10.1890/14-2022.1</w:delText>
        </w:r>
      </w:del>
    </w:p>
    <w:p w14:paraId="4A1F5844" w14:textId="195CFF92" w:rsidR="002C6A8E" w:rsidRPr="001D2B3E" w:rsidDel="0074777A" w:rsidRDefault="002C6A8E" w:rsidP="001D2B3E">
      <w:pPr>
        <w:pStyle w:val="Bibliography"/>
        <w:rPr>
          <w:del w:id="1001" w:author="Bahlai, Christie" w:date="2019-06-04T11:40:00Z"/>
          <w:rFonts w:cstheme="minorHAnsi"/>
        </w:rPr>
      </w:pPr>
      <w:del w:id="1002" w:author="Bahlai, Christie" w:date="2019-06-04T11:40:00Z">
        <w:r w:rsidRPr="001D2B3E" w:rsidDel="0074777A">
          <w:rPr>
            <w:rFonts w:cstheme="minorHAnsi"/>
          </w:rPr>
          <w:delText xml:space="preserve">16. </w:delText>
        </w:r>
        <w:r w:rsidRPr="001D2B3E" w:rsidDel="0074777A">
          <w:rPr>
            <w:rFonts w:cstheme="minorHAnsi"/>
          </w:rPr>
          <w:tab/>
          <w:delText>Bestelmeyer BT, Ellison AM, Fraser WR, Gorman KB, Holbrook SJ, Laney CM, et al. Analysis of abrupt transitions in ecological systems. Ecosphere. 2011;2: art129. doi:10.1890/es11-00216.1</w:delText>
        </w:r>
      </w:del>
    </w:p>
    <w:p w14:paraId="2F89F85A" w14:textId="6F147069" w:rsidR="002C6A8E" w:rsidRPr="001D2B3E" w:rsidDel="0074777A" w:rsidRDefault="002C6A8E" w:rsidP="001D2B3E">
      <w:pPr>
        <w:pStyle w:val="Bibliography"/>
        <w:rPr>
          <w:del w:id="1003" w:author="Bahlai, Christie" w:date="2019-06-04T11:40:00Z"/>
          <w:rFonts w:cstheme="minorHAnsi"/>
        </w:rPr>
      </w:pPr>
      <w:del w:id="1004" w:author="Bahlai, Christie" w:date="2019-06-04T11:40:00Z">
        <w:r w:rsidRPr="001D2B3E" w:rsidDel="0074777A">
          <w:rPr>
            <w:rFonts w:cstheme="minorHAnsi"/>
          </w:rPr>
          <w:delText xml:space="preserve">17. </w:delText>
        </w:r>
        <w:r w:rsidRPr="001D2B3E" w:rsidDel="0074777A">
          <w:rPr>
            <w:rFonts w:cstheme="minorHAnsi"/>
          </w:rPr>
          <w:tab/>
          <w:delText>Toms JD, Lesperance ML. Piecewise regression: a tool for identifying ecological thresholds. Ecology. 2003;84: 2034–2041. doi:10.1890/02-0472</w:delText>
        </w:r>
      </w:del>
    </w:p>
    <w:p w14:paraId="5B0971C1" w14:textId="3C1B2CBA" w:rsidR="002C6A8E" w:rsidRPr="001D2B3E" w:rsidDel="0074777A" w:rsidRDefault="002C6A8E" w:rsidP="001D2B3E">
      <w:pPr>
        <w:pStyle w:val="Bibliography"/>
        <w:rPr>
          <w:del w:id="1005" w:author="Bahlai, Christie" w:date="2019-06-04T11:40:00Z"/>
          <w:rFonts w:cstheme="minorHAnsi"/>
        </w:rPr>
      </w:pPr>
      <w:del w:id="1006" w:author="Bahlai, Christie" w:date="2019-06-04T11:40:00Z">
        <w:r w:rsidRPr="001D2B3E" w:rsidDel="0074777A">
          <w:rPr>
            <w:rFonts w:cstheme="minorHAnsi"/>
          </w:rPr>
          <w:delText xml:space="preserve">18. </w:delText>
        </w:r>
        <w:r w:rsidRPr="001D2B3E" w:rsidDel="0074777A">
          <w:rPr>
            <w:rFonts w:cstheme="minorHAnsi"/>
          </w:rPr>
          <w:tab/>
          <w:delText xml:space="preserve">Weimerskirch H, Inchausti P, Guinet C, Barbraud C. Trends in bird and seal populations as indicators of a system shift in the Southern Ocean. Antarctic Science. 2003;15: 249–256. </w:delText>
        </w:r>
      </w:del>
    </w:p>
    <w:p w14:paraId="145DE9E2" w14:textId="5A51C159" w:rsidR="002C6A8E" w:rsidRPr="001D2B3E" w:rsidDel="0074777A" w:rsidRDefault="002C6A8E" w:rsidP="001D2B3E">
      <w:pPr>
        <w:pStyle w:val="Bibliography"/>
        <w:rPr>
          <w:del w:id="1007" w:author="Bahlai, Christie" w:date="2019-06-04T11:40:00Z"/>
          <w:rFonts w:cstheme="minorHAnsi"/>
        </w:rPr>
      </w:pPr>
      <w:del w:id="1008" w:author="Bahlai, Christie" w:date="2019-06-04T11:40:00Z">
        <w:r w:rsidRPr="001D2B3E" w:rsidDel="0074777A">
          <w:rPr>
            <w:rFonts w:cstheme="minorHAnsi"/>
          </w:rPr>
          <w:delText xml:space="preserve">19. </w:delText>
        </w:r>
        <w:r w:rsidRPr="001D2B3E" w:rsidDel="0074777A">
          <w:rPr>
            <w:rFonts w:cstheme="minorHAnsi"/>
          </w:rPr>
          <w:tab/>
          <w:delText>Knapp AK, Smith MD, Hobbie SE, Collins SL, Fahey TJ, Hansen GJA, et al. Past, present, and future roles of long-term experiments in the LTER Network. Bioscience. 2012;62: 377–389. doi:10.1029/2008gb003336</w:delText>
        </w:r>
      </w:del>
    </w:p>
    <w:p w14:paraId="71E244BC" w14:textId="1E35E233" w:rsidR="002C6A8E" w:rsidRPr="001D2B3E" w:rsidDel="0074777A" w:rsidRDefault="002C6A8E" w:rsidP="001D2B3E">
      <w:pPr>
        <w:pStyle w:val="Bibliography"/>
        <w:rPr>
          <w:del w:id="1009" w:author="Bahlai, Christie" w:date="2019-06-04T11:40:00Z"/>
          <w:rFonts w:cstheme="minorHAnsi"/>
        </w:rPr>
      </w:pPr>
      <w:del w:id="1010" w:author="Bahlai, Christie" w:date="2019-06-04T11:40:00Z">
        <w:r w:rsidRPr="001D2B3E" w:rsidDel="0074777A">
          <w:rPr>
            <w:rFonts w:cstheme="minorHAnsi"/>
          </w:rPr>
          <w:delText xml:space="preserve">20. </w:delText>
        </w:r>
        <w:r w:rsidRPr="001D2B3E" w:rsidDel="0074777A">
          <w:rPr>
            <w:rFonts w:cstheme="minorHAnsi"/>
          </w:rPr>
          <w:tab/>
          <w:delText xml:space="preserve">Braun JV, Muller H-G. Statistical Methods for DNA Sequence Segmentation. Statistical Science. 1998;13: 142–162. </w:delText>
        </w:r>
      </w:del>
    </w:p>
    <w:p w14:paraId="1073E500" w14:textId="5AB62D3C" w:rsidR="002C6A8E" w:rsidRPr="001D2B3E" w:rsidDel="0074777A" w:rsidRDefault="002C6A8E" w:rsidP="001D2B3E">
      <w:pPr>
        <w:pStyle w:val="Bibliography"/>
        <w:rPr>
          <w:del w:id="1011" w:author="Bahlai, Christie" w:date="2019-06-04T11:40:00Z"/>
          <w:rFonts w:cstheme="minorHAnsi"/>
        </w:rPr>
      </w:pPr>
      <w:del w:id="1012" w:author="Bahlai, Christie" w:date="2019-06-04T11:40:00Z">
        <w:r w:rsidRPr="001D2B3E" w:rsidDel="0074777A">
          <w:rPr>
            <w:rFonts w:cstheme="minorHAnsi"/>
          </w:rPr>
          <w:delText xml:space="preserve">21. </w:delText>
        </w:r>
        <w:r w:rsidRPr="001D2B3E" w:rsidDel="0074777A">
          <w:rPr>
            <w:rFonts w:cstheme="minorHAnsi"/>
          </w:rPr>
          <w:tab/>
          <w:delText xml:space="preserve">Zeileis A, Leisch F, Hornik K, Kleiber C. strucchange. An R package for testing for structural change in linear regression models. 2001; </w:delText>
        </w:r>
      </w:del>
    </w:p>
    <w:p w14:paraId="4924D87D" w14:textId="4394A1B7" w:rsidR="002C6A8E" w:rsidRPr="001D2B3E" w:rsidDel="0074777A" w:rsidRDefault="002C6A8E" w:rsidP="001D2B3E">
      <w:pPr>
        <w:pStyle w:val="Bibliography"/>
        <w:rPr>
          <w:del w:id="1013" w:author="Bahlai, Christie" w:date="2019-06-04T11:40:00Z"/>
          <w:rFonts w:cstheme="minorHAnsi"/>
        </w:rPr>
      </w:pPr>
      <w:del w:id="1014" w:author="Bahlai, Christie" w:date="2019-06-04T11:40:00Z">
        <w:r w:rsidRPr="001D2B3E" w:rsidDel="0074777A">
          <w:rPr>
            <w:rFonts w:cstheme="minorHAnsi"/>
          </w:rPr>
          <w:delText xml:space="preserve">22. </w:delText>
        </w:r>
        <w:r w:rsidRPr="001D2B3E" w:rsidDel="0074777A">
          <w:rPr>
            <w:rFonts w:cstheme="minorHAnsi"/>
          </w:rPr>
          <w:tab/>
          <w:delText xml:space="preserve">Killick R, Eckley I. changepoint: An R package for changepoint analysis. Journal of Statistical Software. 2014;58: 1–19. </w:delText>
        </w:r>
      </w:del>
    </w:p>
    <w:p w14:paraId="259202B0" w14:textId="5BA57E5C" w:rsidR="002C6A8E" w:rsidRPr="001D2B3E" w:rsidDel="0074777A" w:rsidRDefault="002C6A8E" w:rsidP="001D2B3E">
      <w:pPr>
        <w:pStyle w:val="Bibliography"/>
        <w:rPr>
          <w:del w:id="1015" w:author="Bahlai, Christie" w:date="2019-06-04T11:40:00Z"/>
          <w:rFonts w:cstheme="minorHAnsi"/>
        </w:rPr>
      </w:pPr>
      <w:del w:id="1016" w:author="Bahlai, Christie" w:date="2019-06-04T11:40:00Z">
        <w:r w:rsidRPr="001D2B3E" w:rsidDel="0074777A">
          <w:rPr>
            <w:rFonts w:cstheme="minorHAnsi"/>
          </w:rPr>
          <w:delText xml:space="preserve">23. </w:delText>
        </w:r>
        <w:r w:rsidRPr="001D2B3E" w:rsidDel="0074777A">
          <w:rPr>
            <w:rFonts w:cstheme="minorHAnsi"/>
          </w:rPr>
          <w:tab/>
          <w:delText xml:space="preserve">Priyadarshana W, Sofronov G. Multiple break-points detection in array CGH data via the cross-entropy method. IEEE/ACM Transactions on Computational Biology and Bioinformatics (TCBB). 2015;12: 487–498. </w:delText>
        </w:r>
      </w:del>
    </w:p>
    <w:p w14:paraId="6D7DD428" w14:textId="66C85CB2" w:rsidR="002C6A8E" w:rsidRPr="001D2B3E" w:rsidDel="0074777A" w:rsidRDefault="002C6A8E" w:rsidP="001D2B3E">
      <w:pPr>
        <w:pStyle w:val="Bibliography"/>
        <w:rPr>
          <w:del w:id="1017" w:author="Bahlai, Christie" w:date="2019-06-04T11:40:00Z"/>
          <w:rFonts w:cstheme="minorHAnsi"/>
        </w:rPr>
      </w:pPr>
      <w:del w:id="1018" w:author="Bahlai, Christie" w:date="2019-06-04T11:40:00Z">
        <w:r w:rsidRPr="001D2B3E" w:rsidDel="0074777A">
          <w:rPr>
            <w:rFonts w:cstheme="minorHAnsi"/>
          </w:rPr>
          <w:delText xml:space="preserve">24. </w:delText>
        </w:r>
        <w:r w:rsidRPr="001D2B3E" w:rsidDel="0074777A">
          <w:rPr>
            <w:rFonts w:cstheme="minorHAnsi"/>
          </w:rPr>
          <w:tab/>
          <w:delText>Jenouvrier S, Weimerskirch H, Barbraud C, Park Y-H, Cazelles B. Evidence of a shift in the cyclicity of Antarctic seabird dynamics linked to climate. Proceedings of the Royal Society B: Biological Sciences. 2005;272: 887–895. doi:10.1098/rspb.2004.2978</w:delText>
        </w:r>
      </w:del>
    </w:p>
    <w:p w14:paraId="0F40E18B" w14:textId="34A05C35" w:rsidR="002C6A8E" w:rsidRPr="001D2B3E" w:rsidDel="0074777A" w:rsidRDefault="002C6A8E" w:rsidP="001D2B3E">
      <w:pPr>
        <w:pStyle w:val="Bibliography"/>
        <w:rPr>
          <w:del w:id="1019" w:author="Bahlai, Christie" w:date="2019-06-04T11:40:00Z"/>
          <w:rFonts w:cstheme="minorHAnsi"/>
        </w:rPr>
      </w:pPr>
      <w:del w:id="1020" w:author="Bahlai, Christie" w:date="2019-06-04T11:40:00Z">
        <w:r w:rsidRPr="001D2B3E" w:rsidDel="0074777A">
          <w:rPr>
            <w:rFonts w:cstheme="minorHAnsi"/>
          </w:rPr>
          <w:delText xml:space="preserve">25. </w:delText>
        </w:r>
        <w:r w:rsidRPr="001D2B3E" w:rsidDel="0074777A">
          <w:rPr>
            <w:rFonts w:cstheme="minorHAnsi"/>
          </w:rPr>
          <w:tab/>
          <w:delText>Cazelles B, Chavez M, Berteaux D, Ménard F, Vik JO, Jenouvrier S, et al. Wavelet analysis of ecological time series. Oecologia. 2008;156: 287–304. doi:10.1007/s00442-008-0993-2</w:delText>
        </w:r>
      </w:del>
    </w:p>
    <w:p w14:paraId="47195143" w14:textId="615AE7FA" w:rsidR="002C6A8E" w:rsidRPr="001D2B3E" w:rsidDel="0074777A" w:rsidRDefault="002C6A8E" w:rsidP="001D2B3E">
      <w:pPr>
        <w:pStyle w:val="Bibliography"/>
        <w:rPr>
          <w:del w:id="1021" w:author="Bahlai, Christie" w:date="2019-06-04T11:40:00Z"/>
          <w:rFonts w:cstheme="minorHAnsi"/>
        </w:rPr>
      </w:pPr>
      <w:del w:id="1022" w:author="Bahlai, Christie" w:date="2019-06-04T11:40:00Z">
        <w:r w:rsidRPr="001D2B3E" w:rsidDel="0074777A">
          <w:rPr>
            <w:rFonts w:cstheme="minorHAnsi"/>
          </w:rPr>
          <w:delText xml:space="preserve">26. </w:delText>
        </w:r>
        <w:r w:rsidRPr="001D2B3E" w:rsidDel="0074777A">
          <w:rPr>
            <w:rFonts w:cstheme="minorHAnsi"/>
          </w:rPr>
          <w:tab/>
          <w:delText xml:space="preserve">Turchin P. Complex population dynamics: a theoretical/empirical synthesis. Princeton University Press; 2003. </w:delText>
        </w:r>
      </w:del>
    </w:p>
    <w:p w14:paraId="314F40EC" w14:textId="5B00CB03" w:rsidR="002C6A8E" w:rsidRPr="001D2B3E" w:rsidDel="0074777A" w:rsidRDefault="002C6A8E" w:rsidP="001D2B3E">
      <w:pPr>
        <w:pStyle w:val="Bibliography"/>
        <w:rPr>
          <w:del w:id="1023" w:author="Bahlai, Christie" w:date="2019-06-04T11:40:00Z"/>
          <w:rFonts w:cstheme="minorHAnsi"/>
        </w:rPr>
      </w:pPr>
      <w:del w:id="1024" w:author="Bahlai, Christie" w:date="2019-06-04T11:40:00Z">
        <w:r w:rsidRPr="001D2B3E" w:rsidDel="0074777A">
          <w:rPr>
            <w:rFonts w:cstheme="minorHAnsi"/>
          </w:rPr>
          <w:delText xml:space="preserve">27. </w:delText>
        </w:r>
        <w:r w:rsidRPr="001D2B3E" w:rsidDel="0074777A">
          <w:rPr>
            <w:rFonts w:cstheme="minorHAnsi"/>
          </w:rPr>
          <w:tab/>
          <w:delText xml:space="preserve">Brook BW, Bradshaw CJ. Strength of evidence for density dependence in abundance time series of 1198 species. Ecology. 2006;87: 1445–1451. </w:delText>
        </w:r>
      </w:del>
    </w:p>
    <w:p w14:paraId="487A5F72" w14:textId="0942E681" w:rsidR="002C6A8E" w:rsidRPr="001D2B3E" w:rsidDel="0074777A" w:rsidRDefault="002C6A8E" w:rsidP="001D2B3E">
      <w:pPr>
        <w:pStyle w:val="Bibliography"/>
        <w:rPr>
          <w:del w:id="1025" w:author="Bahlai, Christie" w:date="2019-06-04T11:40:00Z"/>
          <w:rFonts w:cstheme="minorHAnsi"/>
        </w:rPr>
      </w:pPr>
      <w:del w:id="1026" w:author="Bahlai, Christie" w:date="2019-06-04T11:40:00Z">
        <w:r w:rsidRPr="001D2B3E" w:rsidDel="0074777A">
          <w:rPr>
            <w:rFonts w:cstheme="minorHAnsi"/>
          </w:rPr>
          <w:delText xml:space="preserve">28. </w:delText>
        </w:r>
        <w:r w:rsidRPr="001D2B3E" w:rsidDel="0074777A">
          <w:rPr>
            <w:rFonts w:cstheme="minorHAnsi"/>
          </w:rPr>
          <w:tab/>
          <w:delText>Hall AR, Osborn DR, Sakkas N. Inference on Structural Breaks using Information Criteria. The Manchester School. 2013;81: 54–81. doi:10.1111/manc.12017</w:delText>
        </w:r>
      </w:del>
    </w:p>
    <w:p w14:paraId="19AC7DB8" w14:textId="7A7DB68F" w:rsidR="002C6A8E" w:rsidRPr="001D2B3E" w:rsidDel="0074777A" w:rsidRDefault="002C6A8E" w:rsidP="001D2B3E">
      <w:pPr>
        <w:pStyle w:val="Bibliography"/>
        <w:rPr>
          <w:del w:id="1027" w:author="Bahlai, Christie" w:date="2019-06-04T11:40:00Z"/>
          <w:rFonts w:cstheme="minorHAnsi"/>
        </w:rPr>
      </w:pPr>
      <w:del w:id="1028" w:author="Bahlai, Christie" w:date="2019-06-04T11:40:00Z">
        <w:r w:rsidRPr="001D2B3E" w:rsidDel="0074777A">
          <w:rPr>
            <w:rFonts w:cstheme="minorHAnsi"/>
          </w:rPr>
          <w:delText xml:space="preserve">29. </w:delText>
        </w:r>
        <w:r w:rsidRPr="001D2B3E" w:rsidDel="0074777A">
          <w:rPr>
            <w:rFonts w:cstheme="minorHAnsi"/>
          </w:rPr>
          <w:tab/>
          <w:delText xml:space="preserve">Burnham KP, Anderson DR. Model selection and multimodal inference: a practical information-theoretic approach. 2nd ed. New York: Springer Science + Business Media, LLC; 2002. </w:delText>
        </w:r>
      </w:del>
    </w:p>
    <w:p w14:paraId="095FC580" w14:textId="1A447738" w:rsidR="002C6A8E" w:rsidRPr="001D2B3E" w:rsidDel="0074777A" w:rsidRDefault="002C6A8E" w:rsidP="001D2B3E">
      <w:pPr>
        <w:pStyle w:val="Bibliography"/>
        <w:rPr>
          <w:del w:id="1029" w:author="Bahlai, Christie" w:date="2019-06-04T11:40:00Z"/>
          <w:rFonts w:cstheme="minorHAnsi"/>
        </w:rPr>
      </w:pPr>
      <w:del w:id="1030" w:author="Bahlai, Christie" w:date="2019-06-04T11:40:00Z">
        <w:r w:rsidRPr="001D2B3E" w:rsidDel="0074777A">
          <w:rPr>
            <w:rFonts w:cstheme="minorHAnsi"/>
          </w:rPr>
          <w:delText xml:space="preserve">30. </w:delText>
        </w:r>
        <w:r w:rsidRPr="001D2B3E" w:rsidDel="0074777A">
          <w:rPr>
            <w:rFonts w:cstheme="minorHAnsi"/>
          </w:rPr>
          <w:tab/>
          <w:delText>R Development Core Team. R: A Language and Environment for Statistical Computing 3.3.3. R Foundation for Statistical Computing. 2017; Available: http://www.R-project.org</w:delText>
        </w:r>
      </w:del>
    </w:p>
    <w:p w14:paraId="3A28882E" w14:textId="015139AB" w:rsidR="002C6A8E" w:rsidRPr="001D2B3E" w:rsidDel="0074777A" w:rsidRDefault="002C6A8E" w:rsidP="001D2B3E">
      <w:pPr>
        <w:pStyle w:val="Bibliography"/>
        <w:rPr>
          <w:del w:id="1031" w:author="Bahlai, Christie" w:date="2019-06-04T11:40:00Z"/>
          <w:rFonts w:cstheme="minorHAnsi"/>
        </w:rPr>
      </w:pPr>
      <w:del w:id="1032" w:author="Bahlai, Christie" w:date="2019-06-04T11:40:00Z">
        <w:r w:rsidRPr="001D2B3E" w:rsidDel="0074777A">
          <w:rPr>
            <w:rFonts w:cstheme="minorHAnsi"/>
          </w:rPr>
          <w:delText xml:space="preserve">31. </w:delText>
        </w:r>
        <w:r w:rsidRPr="001D2B3E" w:rsidDel="0074777A">
          <w:rPr>
            <w:rFonts w:cstheme="minorHAnsi"/>
          </w:rPr>
          <w:tab/>
          <w:delText>Bahlai CA, Colunga-Garcia M, Gage SH, Landis DA. Long term functional dynamics of an aphidophagous coccinellid community are unchanged in response to repeated invasion. PLoS One. 2013;8: e83407. doi:10.1371/journal.pone.0083407</w:delText>
        </w:r>
      </w:del>
    </w:p>
    <w:p w14:paraId="3FFD2DE5" w14:textId="620C3BFF" w:rsidR="002C6A8E" w:rsidRPr="001D2B3E" w:rsidDel="0074777A" w:rsidRDefault="002C6A8E" w:rsidP="001D2B3E">
      <w:pPr>
        <w:pStyle w:val="Bibliography"/>
        <w:rPr>
          <w:del w:id="1033" w:author="Bahlai, Christie" w:date="2019-06-04T11:40:00Z"/>
          <w:rFonts w:cstheme="minorHAnsi"/>
        </w:rPr>
      </w:pPr>
      <w:del w:id="1034" w:author="Bahlai, Christie" w:date="2019-06-04T11:40:00Z">
        <w:r w:rsidRPr="001D2B3E" w:rsidDel="0074777A">
          <w:rPr>
            <w:rFonts w:cstheme="minorHAnsi"/>
          </w:rPr>
          <w:delText xml:space="preserve">32. </w:delText>
        </w:r>
        <w:r w:rsidRPr="001D2B3E" w:rsidDel="0074777A">
          <w:rPr>
            <w:rFonts w:cstheme="minorHAnsi"/>
          </w:rPr>
          <w:tab/>
          <w:delText>Bahlai C, Colunga-Garcia M, Gage S, Landis D. The role of exotic ladybeetles in the decline of native ladybeetle populations: evidence from long-term monitoring. Biol Invasions. 2015;17: 1005–1024. doi:10.1007/s10530-014-0772-4</w:delText>
        </w:r>
      </w:del>
    </w:p>
    <w:p w14:paraId="6ED67438" w14:textId="149DFE99" w:rsidR="002C6A8E" w:rsidRPr="001D2B3E" w:rsidDel="0074777A" w:rsidRDefault="002C6A8E" w:rsidP="001D2B3E">
      <w:pPr>
        <w:pStyle w:val="Bibliography"/>
        <w:rPr>
          <w:del w:id="1035" w:author="Bahlai, Christie" w:date="2019-06-04T11:40:00Z"/>
          <w:rFonts w:cstheme="minorHAnsi"/>
        </w:rPr>
      </w:pPr>
      <w:del w:id="1036" w:author="Bahlai, Christie" w:date="2019-06-04T11:40:00Z">
        <w:r w:rsidRPr="001D2B3E" w:rsidDel="0074777A">
          <w:rPr>
            <w:rFonts w:cstheme="minorHAnsi"/>
          </w:rPr>
          <w:delText xml:space="preserve">33. </w:delText>
        </w:r>
        <w:r w:rsidRPr="001D2B3E" w:rsidDel="0074777A">
          <w:rPr>
            <w:rFonts w:cstheme="minorHAnsi"/>
          </w:rPr>
          <w:tab/>
          <w:delText xml:space="preserve">Bahlai CA, Sears MK. Population dynamics of Harmonia axyridis and Aphis glycines in Niagara Peninsula soybean fields and vineyards. Journal of the Entomological Society of Ontario. 2009;140: 27–39. </w:delText>
        </w:r>
      </w:del>
    </w:p>
    <w:p w14:paraId="343573DE" w14:textId="46A6E693" w:rsidR="002C6A8E" w:rsidRPr="001D2B3E" w:rsidDel="0074777A" w:rsidRDefault="002C6A8E" w:rsidP="001D2B3E">
      <w:pPr>
        <w:pStyle w:val="Bibliography"/>
        <w:rPr>
          <w:del w:id="1037" w:author="Bahlai, Christie" w:date="2019-06-04T11:40:00Z"/>
          <w:rFonts w:cstheme="minorHAnsi"/>
        </w:rPr>
      </w:pPr>
      <w:del w:id="1038" w:author="Bahlai, Christie" w:date="2019-06-04T11:40:00Z">
        <w:r w:rsidRPr="001D2B3E" w:rsidDel="0074777A">
          <w:rPr>
            <w:rFonts w:cstheme="minorHAnsi"/>
          </w:rPr>
          <w:delText xml:space="preserve">34. </w:delText>
        </w:r>
        <w:r w:rsidRPr="001D2B3E" w:rsidDel="0074777A">
          <w:rPr>
            <w:rFonts w:cstheme="minorHAnsi"/>
          </w:rPr>
          <w:tab/>
          <w:delText>Heimpel G, Frelich L, Landis D, Hopper K, Hoelmer K, Sezen Z, et al. European buckthorn and Asian soybean aphid as components of an extensive invasional meltdown in North America. Biological Invasions. 2010;12: 2913–2931. doi:10.1007/s10530-010-9736-5</w:delText>
        </w:r>
      </w:del>
    </w:p>
    <w:p w14:paraId="01AAD84E" w14:textId="6E53F6F4" w:rsidR="002C6A8E" w:rsidRPr="001D2B3E" w:rsidDel="0074777A" w:rsidRDefault="002C6A8E" w:rsidP="001D2B3E">
      <w:pPr>
        <w:pStyle w:val="Bibliography"/>
        <w:rPr>
          <w:del w:id="1039" w:author="Bahlai, Christie" w:date="2019-06-04T11:40:00Z"/>
          <w:rFonts w:cstheme="minorHAnsi"/>
        </w:rPr>
      </w:pPr>
      <w:del w:id="1040" w:author="Bahlai, Christie" w:date="2019-06-04T11:40:00Z">
        <w:r w:rsidRPr="001D2B3E" w:rsidDel="0074777A">
          <w:rPr>
            <w:rFonts w:cstheme="minorHAnsi"/>
          </w:rPr>
          <w:delText xml:space="preserve">35. </w:delText>
        </w:r>
        <w:r w:rsidRPr="001D2B3E" w:rsidDel="0074777A">
          <w:rPr>
            <w:rFonts w:cstheme="minorHAnsi"/>
          </w:rPr>
          <w:tab/>
          <w:delText xml:space="preserve">Rhainds M, Yoo HJS, Kindlmann P, Voegtlin D, Castillo D, Rutledge C, et al. Two-year oscillation cycle in abundance of soybean aphid in Indiana. Agricultural and Forest Entomology. 2010;12: 251–257. </w:delText>
        </w:r>
      </w:del>
    </w:p>
    <w:p w14:paraId="1238D4D9" w14:textId="26E9780C" w:rsidR="002C6A8E" w:rsidRPr="001D2B3E" w:rsidDel="0074777A" w:rsidRDefault="002C6A8E" w:rsidP="001D2B3E">
      <w:pPr>
        <w:pStyle w:val="Bibliography"/>
        <w:rPr>
          <w:del w:id="1041" w:author="Bahlai, Christie" w:date="2019-06-04T11:40:00Z"/>
          <w:rFonts w:cstheme="minorHAnsi"/>
        </w:rPr>
      </w:pPr>
      <w:del w:id="1042" w:author="Bahlai, Christie" w:date="2019-06-04T11:40:00Z">
        <w:r w:rsidRPr="001D2B3E" w:rsidDel="0074777A">
          <w:rPr>
            <w:rFonts w:cstheme="minorHAnsi"/>
          </w:rPr>
          <w:delText xml:space="preserve">36. </w:delText>
        </w:r>
        <w:r w:rsidRPr="001D2B3E" w:rsidDel="0074777A">
          <w:rPr>
            <w:rFonts w:cstheme="minorHAnsi"/>
          </w:rPr>
          <w:tab/>
          <w:delText xml:space="preserve">Ragsdale DW, Voegtlin DJ, O’Neil RJ. Soybean aphid biology in North America. Annals of the Entomological Society of America. 2004;97: 204–208. </w:delText>
        </w:r>
      </w:del>
    </w:p>
    <w:p w14:paraId="294A3844" w14:textId="0A49BF7A" w:rsidR="002C6A8E" w:rsidRPr="001D2B3E" w:rsidDel="0074777A" w:rsidRDefault="002C6A8E" w:rsidP="001D2B3E">
      <w:pPr>
        <w:pStyle w:val="Bibliography"/>
        <w:rPr>
          <w:del w:id="1043" w:author="Bahlai, Christie" w:date="2019-06-04T11:40:00Z"/>
          <w:rFonts w:cstheme="minorHAnsi"/>
        </w:rPr>
      </w:pPr>
      <w:del w:id="1044" w:author="Bahlai, Christie" w:date="2019-06-04T11:40:00Z">
        <w:r w:rsidRPr="001D2B3E" w:rsidDel="0074777A">
          <w:rPr>
            <w:rFonts w:cstheme="minorHAnsi"/>
          </w:rPr>
          <w:delText xml:space="preserve">37. </w:delText>
        </w:r>
        <w:r w:rsidRPr="001D2B3E" w:rsidDel="0074777A">
          <w:rPr>
            <w:rFonts w:cstheme="minorHAnsi"/>
          </w:rPr>
          <w:tab/>
          <w:delText xml:space="preserve">Wu Z, Schenk-Hamlin D, Zhan W, Ragsdale DW, Heimpel GE. The soybean aphid in China: a historical review. Annals of the Entomological Society of America. 2004;97: 209–218. </w:delText>
        </w:r>
      </w:del>
    </w:p>
    <w:p w14:paraId="1F5D525C" w14:textId="5A6795D2" w:rsidR="002C6A8E" w:rsidRPr="001D2B3E" w:rsidDel="0074777A" w:rsidRDefault="002C6A8E" w:rsidP="001D2B3E">
      <w:pPr>
        <w:pStyle w:val="Bibliography"/>
        <w:rPr>
          <w:del w:id="1045" w:author="Bahlai, Christie" w:date="2019-06-04T11:40:00Z"/>
          <w:rFonts w:cstheme="minorHAnsi"/>
        </w:rPr>
      </w:pPr>
      <w:del w:id="1046" w:author="Bahlai, Christie" w:date="2019-06-04T11:40:00Z">
        <w:r w:rsidRPr="001D2B3E" w:rsidDel="0074777A">
          <w:rPr>
            <w:rFonts w:cstheme="minorHAnsi"/>
          </w:rPr>
          <w:delText xml:space="preserve">38. </w:delText>
        </w:r>
        <w:r w:rsidRPr="001D2B3E" w:rsidDel="0074777A">
          <w:rPr>
            <w:rFonts w:cstheme="minorHAnsi"/>
          </w:rPr>
          <w:tab/>
          <w:delText>Urquhart FA, Urquhart NR. Autumnal migration routes of the eastern population of the monarch butterfly (Danaus p. plexippus L.; Danaidae; Lepidoptera) in North America to the overwintering site in the Neovolcanic Plateau of Mexico. Can J Zool. 1978;56: 1759–1764. doi:10.1139/z78-240</w:delText>
        </w:r>
      </w:del>
    </w:p>
    <w:p w14:paraId="5A2D5C1A" w14:textId="3D779B91" w:rsidR="002C6A8E" w:rsidRPr="001D2B3E" w:rsidDel="0074777A" w:rsidRDefault="002C6A8E" w:rsidP="001D2B3E">
      <w:pPr>
        <w:pStyle w:val="Bibliography"/>
        <w:rPr>
          <w:del w:id="1047" w:author="Bahlai, Christie" w:date="2019-06-04T11:40:00Z"/>
          <w:rFonts w:cstheme="minorHAnsi"/>
        </w:rPr>
      </w:pPr>
      <w:del w:id="1048" w:author="Bahlai, Christie" w:date="2019-06-04T11:40:00Z">
        <w:r w:rsidRPr="001D2B3E" w:rsidDel="0074777A">
          <w:rPr>
            <w:rFonts w:cstheme="minorHAnsi"/>
          </w:rPr>
          <w:delText xml:space="preserve">39. </w:delText>
        </w:r>
        <w:r w:rsidRPr="001D2B3E" w:rsidDel="0074777A">
          <w:rPr>
            <w:rFonts w:cstheme="minorHAnsi"/>
          </w:rPr>
          <w:tab/>
          <w:delText>Flockhart DTT, Brower LP, Ramirez MI, Hobson KA, Wassenaar LI, Altizer S, et al. Regional climate on the breeding grounds predicts variation in the natal origin of monarch butterflies overwintering in Mexico over 38 years. Glob Change Biol. 2017;23: 2565–2576. doi:10.1111/gcb.13589</w:delText>
        </w:r>
      </w:del>
    </w:p>
    <w:p w14:paraId="193332A1" w14:textId="55AD0661" w:rsidR="002C6A8E" w:rsidRPr="001D2B3E" w:rsidDel="0074777A" w:rsidRDefault="002C6A8E" w:rsidP="001D2B3E">
      <w:pPr>
        <w:pStyle w:val="Bibliography"/>
        <w:rPr>
          <w:del w:id="1049" w:author="Bahlai, Christie" w:date="2019-06-04T11:40:00Z"/>
          <w:rFonts w:cstheme="minorHAnsi"/>
        </w:rPr>
      </w:pPr>
      <w:del w:id="1050" w:author="Bahlai, Christie" w:date="2019-06-04T11:40:00Z">
        <w:r w:rsidRPr="001D2B3E" w:rsidDel="0074777A">
          <w:rPr>
            <w:rFonts w:cstheme="minorHAnsi"/>
          </w:rPr>
          <w:delText xml:space="preserve">40. </w:delText>
        </w:r>
        <w:r w:rsidRPr="001D2B3E" w:rsidDel="0074777A">
          <w:rPr>
            <w:rFonts w:cstheme="minorHAnsi"/>
          </w:rPr>
          <w:tab/>
          <w:delText xml:space="preserve">Prysby MD, Oberhauser KS. Temporal and geographic variation in monarch densities: citizen scientists document monarch population patterns. The monarch butterfly: Biology and conservation. 2004; 9–20. </w:delText>
        </w:r>
      </w:del>
    </w:p>
    <w:p w14:paraId="5C2A1484" w14:textId="0352630B" w:rsidR="002C6A8E" w:rsidRPr="001D2B3E" w:rsidDel="0074777A" w:rsidRDefault="002C6A8E" w:rsidP="001D2B3E">
      <w:pPr>
        <w:pStyle w:val="Bibliography"/>
        <w:rPr>
          <w:del w:id="1051" w:author="Bahlai, Christie" w:date="2019-06-04T11:40:00Z"/>
          <w:rFonts w:cstheme="minorHAnsi"/>
        </w:rPr>
      </w:pPr>
      <w:del w:id="1052" w:author="Bahlai, Christie" w:date="2019-06-04T11:40:00Z">
        <w:r w:rsidRPr="001D2B3E" w:rsidDel="0074777A">
          <w:rPr>
            <w:rFonts w:cstheme="minorHAnsi"/>
          </w:rPr>
          <w:delText xml:space="preserve">41. </w:delText>
        </w:r>
        <w:r w:rsidRPr="001D2B3E" w:rsidDel="0074777A">
          <w:rPr>
            <w:rFonts w:cstheme="minorHAnsi"/>
          </w:rPr>
          <w:tab/>
          <w:delText>Sarkar S. What Is Threatening Monarchs? BioScience. 2017;67: 1080–1080. doi:10.1093/biosci/bix120</w:delText>
        </w:r>
      </w:del>
    </w:p>
    <w:p w14:paraId="5561F779" w14:textId="6B52DFC5" w:rsidR="002C6A8E" w:rsidRPr="001D2B3E" w:rsidDel="0074777A" w:rsidRDefault="002C6A8E" w:rsidP="001D2B3E">
      <w:pPr>
        <w:pStyle w:val="Bibliography"/>
        <w:rPr>
          <w:del w:id="1053" w:author="Bahlai, Christie" w:date="2019-06-04T11:40:00Z"/>
          <w:rFonts w:cstheme="minorHAnsi"/>
        </w:rPr>
      </w:pPr>
      <w:del w:id="1054" w:author="Bahlai, Christie" w:date="2019-06-04T11:40:00Z">
        <w:r w:rsidRPr="001D2B3E" w:rsidDel="0074777A">
          <w:rPr>
            <w:rFonts w:cstheme="minorHAnsi"/>
          </w:rPr>
          <w:delText xml:space="preserve">42. </w:delText>
        </w:r>
        <w:r w:rsidRPr="001D2B3E" w:rsidDel="0074777A">
          <w:rPr>
            <w:rFonts w:cstheme="minorHAnsi"/>
          </w:rPr>
          <w:tab/>
          <w:delText>Lovett J. Monarch Population Status [Internet]. Monarch Watch; 2017. Available: http://monarchwatch.org/blog/2017/02/11/monarch-population-status-30/</w:delText>
        </w:r>
      </w:del>
    </w:p>
    <w:p w14:paraId="2A5FCFE6" w14:textId="3122DC70" w:rsidR="002C6A8E" w:rsidRPr="001D2B3E" w:rsidDel="0074777A" w:rsidRDefault="002C6A8E" w:rsidP="001D2B3E">
      <w:pPr>
        <w:pStyle w:val="Bibliography"/>
        <w:rPr>
          <w:del w:id="1055" w:author="Bahlai, Christie" w:date="2019-06-04T11:40:00Z"/>
          <w:rFonts w:cstheme="minorHAnsi"/>
        </w:rPr>
      </w:pPr>
      <w:del w:id="1056" w:author="Bahlai, Christie" w:date="2019-06-04T11:40:00Z">
        <w:r w:rsidRPr="001D2B3E" w:rsidDel="0074777A">
          <w:rPr>
            <w:rFonts w:cstheme="minorHAnsi"/>
          </w:rPr>
          <w:delText xml:space="preserve">43. </w:delText>
        </w:r>
        <w:r w:rsidRPr="001D2B3E" w:rsidDel="0074777A">
          <w:rPr>
            <w:rFonts w:cstheme="minorHAnsi"/>
          </w:rPr>
          <w:tab/>
          <w:delText>Hartzler RG. Reduction in common milkweed (Asclepias syriaca) occurrence in Iowa cropland from 1999 to 2009. Crop Protection. 2010;29: 1542–1544. doi:10.1016/j.cropro.2010.07.018</w:delText>
        </w:r>
      </w:del>
    </w:p>
    <w:p w14:paraId="38B77675" w14:textId="4FD2A1AE" w:rsidR="002C6A8E" w:rsidRPr="001D2B3E" w:rsidDel="0074777A" w:rsidRDefault="002C6A8E" w:rsidP="001D2B3E">
      <w:pPr>
        <w:pStyle w:val="Bibliography"/>
        <w:rPr>
          <w:del w:id="1057" w:author="Bahlai, Christie" w:date="2019-06-04T11:40:00Z"/>
          <w:rFonts w:cstheme="minorHAnsi"/>
        </w:rPr>
      </w:pPr>
      <w:del w:id="1058" w:author="Bahlai, Christie" w:date="2019-06-04T11:40:00Z">
        <w:r w:rsidRPr="001D2B3E" w:rsidDel="0074777A">
          <w:rPr>
            <w:rFonts w:cstheme="minorHAnsi"/>
          </w:rPr>
          <w:delText xml:space="preserve">44. </w:delText>
        </w:r>
        <w:r w:rsidRPr="001D2B3E" w:rsidDel="0074777A">
          <w:rPr>
            <w:rFonts w:cstheme="minorHAnsi"/>
          </w:rPr>
          <w:tab/>
          <w:delText>Pleasants JM, Oberhauser KS. Milkweed loss in agricultural fields because of herbicide use: effect on the monarch butterfly population. Insect Conservation and Diversity. 2013;6: 135–144. doi:10.1111/j.1752-4598.2012.00196.x</w:delText>
        </w:r>
      </w:del>
    </w:p>
    <w:p w14:paraId="7148406A" w14:textId="4026B6DD" w:rsidR="002C6A8E" w:rsidRPr="001D2B3E" w:rsidDel="0074777A" w:rsidRDefault="002C6A8E" w:rsidP="001D2B3E">
      <w:pPr>
        <w:pStyle w:val="Bibliography"/>
        <w:rPr>
          <w:del w:id="1059" w:author="Bahlai, Christie" w:date="2019-06-04T11:40:00Z"/>
          <w:rFonts w:cstheme="minorHAnsi"/>
        </w:rPr>
      </w:pPr>
      <w:del w:id="1060" w:author="Bahlai, Christie" w:date="2019-06-04T11:40:00Z">
        <w:r w:rsidRPr="001D2B3E" w:rsidDel="0074777A">
          <w:rPr>
            <w:rFonts w:cstheme="minorHAnsi"/>
          </w:rPr>
          <w:delText xml:space="preserve">45. </w:delText>
        </w:r>
        <w:r w:rsidRPr="001D2B3E" w:rsidDel="0074777A">
          <w:rPr>
            <w:rFonts w:cstheme="minorHAnsi"/>
          </w:rPr>
          <w:tab/>
          <w:delText>Zaya DN, Pearse IS, Spyreas G. Long-Term Trends in Midwestern Milkweed Abundances and Their Relevance to Monarch Butterfly Declines. BioScience. 2017;67: 343–356. doi:10.1093/biosci/biw186</w:delText>
        </w:r>
      </w:del>
    </w:p>
    <w:p w14:paraId="7BDC2182" w14:textId="400FEEDD" w:rsidR="002C6A8E" w:rsidRPr="001D2B3E" w:rsidDel="0074777A" w:rsidRDefault="002C6A8E" w:rsidP="001D2B3E">
      <w:pPr>
        <w:pStyle w:val="Bibliography"/>
        <w:rPr>
          <w:del w:id="1061" w:author="Bahlai, Christie" w:date="2019-06-04T11:40:00Z"/>
          <w:rFonts w:cstheme="minorHAnsi"/>
        </w:rPr>
      </w:pPr>
      <w:del w:id="1062" w:author="Bahlai, Christie" w:date="2019-06-04T11:40:00Z">
        <w:r w:rsidRPr="001D2B3E" w:rsidDel="0074777A">
          <w:rPr>
            <w:rFonts w:cstheme="minorHAnsi"/>
          </w:rPr>
          <w:delText xml:space="preserve">46. </w:delText>
        </w:r>
        <w:r w:rsidRPr="001D2B3E" w:rsidDel="0074777A">
          <w:rPr>
            <w:rFonts w:cstheme="minorHAnsi"/>
          </w:rPr>
          <w:tab/>
          <w:delText xml:space="preserve">Duke SO, Powles SB. Glyphosate-resistant crops and weeds: now and in the future. AgBioForum. 2009;12: 346–357. </w:delText>
        </w:r>
      </w:del>
    </w:p>
    <w:p w14:paraId="46FE73EF" w14:textId="71227865" w:rsidR="002C6A8E" w:rsidRPr="001D2B3E" w:rsidDel="0074777A" w:rsidRDefault="002C6A8E" w:rsidP="001D2B3E">
      <w:pPr>
        <w:pStyle w:val="Bibliography"/>
        <w:rPr>
          <w:del w:id="1063" w:author="Bahlai, Christie" w:date="2019-06-04T11:40:00Z"/>
          <w:rFonts w:cstheme="minorHAnsi"/>
        </w:rPr>
      </w:pPr>
      <w:del w:id="1064" w:author="Bahlai, Christie" w:date="2019-06-04T11:40:00Z">
        <w:r w:rsidRPr="001D2B3E" w:rsidDel="0074777A">
          <w:rPr>
            <w:rFonts w:cstheme="minorHAnsi"/>
          </w:rPr>
          <w:delText xml:space="preserve">47. </w:delText>
        </w:r>
        <w:r w:rsidRPr="001D2B3E" w:rsidDel="0074777A">
          <w:rPr>
            <w:rFonts w:cstheme="minorHAnsi"/>
          </w:rPr>
          <w:tab/>
          <w:delText>Baker NT. Estimated annual agricultural pesticide use by crop group for states of the conterminous United States, 1992-2014. National Water Quality Assessment Program. 2017; doi:10.5066/F7NP22KM</w:delText>
        </w:r>
      </w:del>
    </w:p>
    <w:p w14:paraId="2AB26D78" w14:textId="0BE9F373" w:rsidR="002C6A8E" w:rsidRPr="001D2B3E" w:rsidDel="0074777A" w:rsidRDefault="002C6A8E" w:rsidP="001D2B3E">
      <w:pPr>
        <w:pStyle w:val="Bibliography"/>
        <w:rPr>
          <w:del w:id="1065" w:author="Bahlai, Christie" w:date="2019-06-04T11:40:00Z"/>
          <w:rFonts w:cstheme="minorHAnsi"/>
        </w:rPr>
      </w:pPr>
      <w:del w:id="1066" w:author="Bahlai, Christie" w:date="2019-06-04T11:40:00Z">
        <w:r w:rsidRPr="001D2B3E" w:rsidDel="0074777A">
          <w:rPr>
            <w:rFonts w:cstheme="minorHAnsi"/>
          </w:rPr>
          <w:delText xml:space="preserve">48. </w:delText>
        </w:r>
        <w:r w:rsidRPr="001D2B3E" w:rsidDel="0074777A">
          <w:rPr>
            <w:rFonts w:cstheme="minorHAnsi"/>
          </w:rPr>
          <w:tab/>
          <w:delText>Saunders SP, Ries L, Oberhauser KS, Thogmartin WE, Zipkin EF. Local and cross-seasonal associations of climate and land use with abundance of monarch butterflies Danaus plexippus. Ecography. 2017; n/a-n/a. doi:10.1111/ecog.02719</w:delText>
        </w:r>
      </w:del>
    </w:p>
    <w:p w14:paraId="1A1E5FAD" w14:textId="70796D67" w:rsidR="002C6A8E" w:rsidRPr="001D2B3E" w:rsidDel="0074777A" w:rsidRDefault="002C6A8E" w:rsidP="001D2B3E">
      <w:pPr>
        <w:pStyle w:val="Bibliography"/>
        <w:rPr>
          <w:del w:id="1067" w:author="Bahlai, Christie" w:date="2019-06-04T11:40:00Z"/>
          <w:rFonts w:cstheme="minorHAnsi"/>
        </w:rPr>
      </w:pPr>
      <w:del w:id="1068" w:author="Bahlai, Christie" w:date="2019-06-04T11:40:00Z">
        <w:r w:rsidRPr="001D2B3E" w:rsidDel="0074777A">
          <w:rPr>
            <w:rFonts w:cstheme="minorHAnsi"/>
          </w:rPr>
          <w:delText xml:space="preserve">49. </w:delText>
        </w:r>
        <w:r w:rsidRPr="001D2B3E" w:rsidDel="0074777A">
          <w:rPr>
            <w:rFonts w:cstheme="minorHAnsi"/>
          </w:rPr>
          <w:tab/>
          <w:delText>Zipkin EF, Ries L, Reeves R, Regetz J, Oberhauser KS. Tracking climate impacts on the migratory monarch butterfly. Glob Change Biol. 2012;18: 3039–3049. doi:10.1111/j.1365-2486.2012.02751.x</w:delText>
        </w:r>
      </w:del>
    </w:p>
    <w:p w14:paraId="1A49237A" w14:textId="6AE3D43C" w:rsidR="002C6A8E" w:rsidRPr="001D2B3E" w:rsidDel="0074777A" w:rsidRDefault="002C6A8E" w:rsidP="001D2B3E">
      <w:pPr>
        <w:pStyle w:val="Bibliography"/>
        <w:rPr>
          <w:del w:id="1069" w:author="Bahlai, Christie" w:date="2019-06-04T11:40:00Z"/>
          <w:rFonts w:cstheme="minorHAnsi"/>
        </w:rPr>
      </w:pPr>
      <w:del w:id="1070" w:author="Bahlai, Christie" w:date="2019-06-04T11:40:00Z">
        <w:r w:rsidRPr="001D2B3E" w:rsidDel="0074777A">
          <w:rPr>
            <w:rFonts w:cstheme="minorHAnsi"/>
          </w:rPr>
          <w:delText xml:space="preserve">50. </w:delText>
        </w:r>
        <w:r w:rsidRPr="001D2B3E" w:rsidDel="0074777A">
          <w:rPr>
            <w:rFonts w:cstheme="minorHAnsi"/>
          </w:rPr>
          <w:tab/>
          <w:delText xml:space="preserve">Brower LP, Kust DR, Rendon-Salinas E, Serrano EG, Kust KR, Miller J, et al. Catastrophic winter storm mortality of monarch butterflies in Mexico during January 2002. The Monarch butterfly: biology and conservation. 2004; 151–166. </w:delText>
        </w:r>
      </w:del>
    </w:p>
    <w:p w14:paraId="02E2B892" w14:textId="039928AE" w:rsidR="002C6A8E" w:rsidRPr="001D2B3E" w:rsidDel="0074777A" w:rsidRDefault="002C6A8E" w:rsidP="001D2B3E">
      <w:pPr>
        <w:pStyle w:val="Bibliography"/>
        <w:rPr>
          <w:del w:id="1071" w:author="Bahlai, Christie" w:date="2019-06-04T11:40:00Z"/>
          <w:rFonts w:cstheme="minorHAnsi"/>
        </w:rPr>
      </w:pPr>
      <w:del w:id="1072" w:author="Bahlai, Christie" w:date="2019-06-04T11:40:00Z">
        <w:r w:rsidRPr="001D2B3E" w:rsidDel="0074777A">
          <w:rPr>
            <w:rFonts w:cstheme="minorHAnsi"/>
          </w:rPr>
          <w:delText xml:space="preserve">51. </w:delText>
        </w:r>
        <w:r w:rsidRPr="001D2B3E" w:rsidDel="0074777A">
          <w:rPr>
            <w:rFonts w:cstheme="minorHAnsi"/>
          </w:rPr>
          <w:tab/>
          <w:delText>Vidal O, Rendón-Salinas E. Dynamics and trends of overwintering colonies of the monarch butterfly in Mexico. Biological Conservation. 2014;180: 165–175. doi:10.1016/j.biocon.2014.09.041</w:delText>
        </w:r>
      </w:del>
    </w:p>
    <w:p w14:paraId="4ECF63D3" w14:textId="130526E9" w:rsidR="002C6A8E" w:rsidRPr="001D2B3E" w:rsidDel="0074777A" w:rsidRDefault="002C6A8E" w:rsidP="001D2B3E">
      <w:pPr>
        <w:pStyle w:val="Bibliography"/>
        <w:rPr>
          <w:del w:id="1073" w:author="Bahlai, Christie" w:date="2019-06-04T11:40:00Z"/>
          <w:rFonts w:cstheme="minorHAnsi"/>
        </w:rPr>
      </w:pPr>
      <w:del w:id="1074" w:author="Bahlai, Christie" w:date="2019-06-04T11:40:00Z">
        <w:r w:rsidRPr="001D2B3E" w:rsidDel="0074777A">
          <w:rPr>
            <w:rFonts w:cstheme="minorHAnsi"/>
          </w:rPr>
          <w:delText xml:space="preserve">52. </w:delText>
        </w:r>
        <w:r w:rsidRPr="001D2B3E" w:rsidDel="0074777A">
          <w:rPr>
            <w:rFonts w:cstheme="minorHAnsi"/>
          </w:rPr>
          <w:tab/>
          <w:delText xml:space="preserve">Davis AK, Altizer S. New Perspectives on Monarch Migration, Evolution, and Population Biology. Monarchs in a Changing World: Biology and Conservation of an Iconic Butterfly. 2015; 203. </w:delText>
        </w:r>
      </w:del>
    </w:p>
    <w:p w14:paraId="3B5B5FEC" w14:textId="77777777" w:rsidR="00493C01" w:rsidRDefault="00493C01" w:rsidP="00493C01">
      <w:r w:rsidRPr="004F14C2">
        <w:rPr>
          <w:rFonts w:cstheme="minorHAnsi"/>
        </w:rPr>
        <w:fldChar w:fldCharType="end"/>
      </w:r>
    </w:p>
    <w:p w14:paraId="3B7BAA77" w14:textId="77777777" w:rsidR="00493C01" w:rsidRDefault="00493C01" w:rsidP="00493C01">
      <w:pPr>
        <w:rPr>
          <w:b/>
        </w:rPr>
      </w:pPr>
      <w:r>
        <w:rPr>
          <w:b/>
        </w:rPr>
        <w:br w:type="page"/>
      </w:r>
    </w:p>
    <w:p w14:paraId="124766E2" w14:textId="40174358" w:rsidR="00493C01" w:rsidRDefault="00493C01" w:rsidP="00493C01">
      <w:r w:rsidRPr="00D0485A">
        <w:rPr>
          <w:b/>
        </w:rPr>
        <w:lastRenderedPageBreak/>
        <w:t xml:space="preserve">Table </w:t>
      </w:r>
      <w:r>
        <w:rPr>
          <w:b/>
        </w:rPr>
        <w:t>1</w:t>
      </w:r>
      <w:r w:rsidRPr="00D0485A">
        <w:rPr>
          <w:b/>
        </w:rPr>
        <w:t>:</w:t>
      </w:r>
      <w:r>
        <w:t xml:space="preserve"> </w:t>
      </w:r>
      <w:r w:rsidRPr="00D0485A">
        <w:t xml:space="preserve">Ricker model </w:t>
      </w:r>
      <w:r w:rsidR="00093F69">
        <w:t>parameter values</w:t>
      </w:r>
      <w:r w:rsidR="00093F69" w:rsidRPr="00D0485A">
        <w:t xml:space="preserve"> </w:t>
      </w:r>
      <w:r w:rsidRPr="00D0485A">
        <w:t>for each phase between break points resulting from fitting population data of</w:t>
      </w:r>
      <w:r w:rsidR="000D5C16">
        <w:t xml:space="preserve"> 1)</w:t>
      </w:r>
      <w:r w:rsidRPr="00D0485A">
        <w:t xml:space="preserve"> </w:t>
      </w:r>
      <w:r w:rsidR="00024339">
        <w:t>multicolored Asian ladybeetles</w:t>
      </w:r>
      <w:r w:rsidRPr="00D0485A">
        <w:t xml:space="preserve"> from </w:t>
      </w:r>
      <w:r w:rsidR="003403FF">
        <w:t>Michigan, USA (</w:t>
      </w:r>
      <w:r w:rsidRPr="00D0485A">
        <w:t>1994-201</w:t>
      </w:r>
      <w:r w:rsidR="00D83A4A">
        <w:t>7</w:t>
      </w:r>
      <w:r w:rsidR="001A52FE">
        <w:t>)</w:t>
      </w:r>
      <w:r w:rsidR="000214FC">
        <w:t xml:space="preserve">, and </w:t>
      </w:r>
      <w:r w:rsidR="000D5C16">
        <w:t xml:space="preserve">2) </w:t>
      </w:r>
      <w:r w:rsidR="000214FC" w:rsidRPr="00F000D9">
        <w:t xml:space="preserve">the area occupied by </w:t>
      </w:r>
      <w:r w:rsidR="00A629D1">
        <w:t>m</w:t>
      </w:r>
      <w:r w:rsidR="000214FC" w:rsidRPr="00F000D9">
        <w:t xml:space="preserve">onarch butterflies in their winter habitat in </w:t>
      </w:r>
      <w:r w:rsidR="003403FF">
        <w:t>central</w:t>
      </w:r>
      <w:r w:rsidR="000214FC" w:rsidRPr="00F000D9">
        <w:t xml:space="preserve"> Mexico </w:t>
      </w:r>
      <w:r w:rsidR="003403FF">
        <w:t>(</w:t>
      </w:r>
      <w:r w:rsidR="000214FC" w:rsidRPr="00F000D9">
        <w:t>1995-</w:t>
      </w:r>
      <w:r w:rsidR="000214FC">
        <w:t>201</w:t>
      </w:r>
      <w:r w:rsidR="00FA113B">
        <w:t>7</w:t>
      </w:r>
      <w:r w:rsidR="003403FF">
        <w:t>)</w:t>
      </w:r>
      <w:r w:rsidR="000214FC">
        <w:t xml:space="preserve">. </w:t>
      </w:r>
      <w:r w:rsidR="000D5C16">
        <w:t>The p</w:t>
      </w:r>
      <w:r w:rsidRPr="00D0485A">
        <w:t xml:space="preserve">arameter </w:t>
      </w:r>
      <w:r w:rsidRPr="001E53E2">
        <w:rPr>
          <w:i/>
        </w:rPr>
        <w:t>r</w:t>
      </w:r>
      <w:r w:rsidRPr="00D0485A">
        <w:t xml:space="preserve"> </w:t>
      </w:r>
      <w:r w:rsidR="000D5C16">
        <w:t>is</w:t>
      </w:r>
      <w:r w:rsidR="000D5C16" w:rsidRPr="00D0485A">
        <w:t xml:space="preserve"> </w:t>
      </w:r>
      <w:r w:rsidRPr="00D0485A">
        <w:t xml:space="preserve">the per capita yearly intrinsic rate of increase and </w:t>
      </w:r>
      <w:r w:rsidRPr="001E53E2">
        <w:rPr>
          <w:i/>
        </w:rPr>
        <w:t>K</w:t>
      </w:r>
      <w:r w:rsidRPr="00D0485A">
        <w:t xml:space="preserve"> </w:t>
      </w:r>
      <w:r w:rsidR="00010A3E">
        <w:t xml:space="preserve">is </w:t>
      </w:r>
      <w:r w:rsidRPr="00D0485A">
        <w:t>the carrying capacity</w:t>
      </w:r>
      <w:r w:rsidR="00010A3E">
        <w:t xml:space="preserve"> (e.g.,</w:t>
      </w:r>
      <w:r w:rsidRPr="00D0485A">
        <w:t xml:space="preserve"> average number of adult </w:t>
      </w:r>
      <w:r w:rsidR="00010A3E">
        <w:t xml:space="preserve">ladybeetles </w:t>
      </w:r>
      <w:r w:rsidRPr="00D0485A">
        <w:t>captured per trap</w:t>
      </w:r>
      <w:r w:rsidR="00010A3E">
        <w:t xml:space="preserve"> annually</w:t>
      </w:r>
      <w:r w:rsidR="000214FC">
        <w:t xml:space="preserve"> and hectares occupied </w:t>
      </w:r>
      <w:r w:rsidR="00AA1678">
        <w:t>by monarchs annually).</w:t>
      </w:r>
      <w: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183"/>
        <w:gridCol w:w="1572"/>
        <w:gridCol w:w="1401"/>
        <w:gridCol w:w="1060"/>
      </w:tblGrid>
      <w:tr w:rsidR="000214FC" w14:paraId="705D2456" w14:textId="77777777" w:rsidTr="004D3D6B">
        <w:trPr>
          <w:gridAfter w:val="1"/>
          <w:wAfter w:w="1060" w:type="dxa"/>
        </w:trPr>
        <w:tc>
          <w:tcPr>
            <w:tcW w:w="2160" w:type="dxa"/>
            <w:tcBorders>
              <w:top w:val="single" w:sz="4" w:space="0" w:color="auto"/>
              <w:bottom w:val="single" w:sz="4" w:space="0" w:color="auto"/>
            </w:tcBorders>
          </w:tcPr>
          <w:p w14:paraId="0F6C5CE1" w14:textId="67EC4855" w:rsidR="000214FC" w:rsidRPr="005E54DF" w:rsidRDefault="000214FC" w:rsidP="001C51BB">
            <w:pPr>
              <w:rPr>
                <w:b/>
              </w:rPr>
            </w:pPr>
            <w:r>
              <w:rPr>
                <w:b/>
              </w:rPr>
              <w:t>Species</w:t>
            </w:r>
          </w:p>
        </w:tc>
        <w:tc>
          <w:tcPr>
            <w:tcW w:w="2183" w:type="dxa"/>
            <w:tcBorders>
              <w:top w:val="single" w:sz="4" w:space="0" w:color="auto"/>
              <w:bottom w:val="single" w:sz="4" w:space="0" w:color="auto"/>
            </w:tcBorders>
          </w:tcPr>
          <w:p w14:paraId="20F37236" w14:textId="77777777" w:rsidR="000214FC" w:rsidRPr="005E54DF" w:rsidRDefault="000214FC" w:rsidP="001C51BB">
            <w:pPr>
              <w:rPr>
                <w:b/>
              </w:rPr>
            </w:pPr>
            <w:r w:rsidRPr="005E54DF">
              <w:rPr>
                <w:b/>
              </w:rPr>
              <w:t>Years in subset</w:t>
            </w:r>
          </w:p>
        </w:tc>
        <w:tc>
          <w:tcPr>
            <w:tcW w:w="1572" w:type="dxa"/>
            <w:tcBorders>
              <w:top w:val="single" w:sz="4" w:space="0" w:color="auto"/>
              <w:bottom w:val="single" w:sz="4" w:space="0" w:color="auto"/>
            </w:tcBorders>
          </w:tcPr>
          <w:p w14:paraId="36714F65" w14:textId="77777777" w:rsidR="000214FC" w:rsidRPr="005E54DF" w:rsidRDefault="000214FC" w:rsidP="001C51BB">
            <w:pPr>
              <w:jc w:val="center"/>
              <w:rPr>
                <w:b/>
              </w:rPr>
            </w:pPr>
            <w:r w:rsidRPr="004D3D6B">
              <w:rPr>
                <w:b/>
                <w:i/>
              </w:rPr>
              <w:t>r</w:t>
            </w:r>
            <w:r w:rsidRPr="005E54DF">
              <w:rPr>
                <w:b/>
              </w:rPr>
              <w:t xml:space="preserve">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33FF9E00" w14:textId="77777777" w:rsidR="000214FC" w:rsidRPr="005E54DF" w:rsidRDefault="000214FC" w:rsidP="001C51BB">
            <w:pPr>
              <w:jc w:val="center"/>
              <w:rPr>
                <w:b/>
              </w:rPr>
            </w:pPr>
            <w:r w:rsidRPr="004D3D6B">
              <w:rPr>
                <w:b/>
                <w:i/>
              </w:rPr>
              <w:t>K</w:t>
            </w:r>
            <w:r w:rsidRPr="005E54DF">
              <w:rPr>
                <w:b/>
              </w:rPr>
              <w:t xml:space="preserve"> ( </w:t>
            </w:r>
            <w:r w:rsidRPr="005E54DF">
              <w:rPr>
                <w:rFonts w:cstheme="minorHAnsi"/>
                <w:b/>
              </w:rPr>
              <w:t>±</w:t>
            </w:r>
            <w:r w:rsidRPr="005E54DF">
              <w:rPr>
                <w:b/>
              </w:rPr>
              <w:t xml:space="preserve"> SE)</w:t>
            </w:r>
          </w:p>
        </w:tc>
      </w:tr>
      <w:tr w:rsidR="000214FC" w14:paraId="7B6152EC" w14:textId="77777777" w:rsidTr="004D3D6B">
        <w:trPr>
          <w:gridAfter w:val="1"/>
          <w:wAfter w:w="1060" w:type="dxa"/>
        </w:trPr>
        <w:tc>
          <w:tcPr>
            <w:tcW w:w="2160" w:type="dxa"/>
            <w:vMerge w:val="restart"/>
            <w:tcBorders>
              <w:top w:val="single" w:sz="4" w:space="0" w:color="auto"/>
              <w:left w:val="nil"/>
              <w:bottom w:val="nil"/>
              <w:right w:val="nil"/>
            </w:tcBorders>
          </w:tcPr>
          <w:p w14:paraId="34E93C5F" w14:textId="74A67F39" w:rsidR="000214FC" w:rsidRPr="004D3D6B" w:rsidRDefault="000214FC" w:rsidP="001C51BB">
            <w:pPr>
              <w:rPr>
                <w:b/>
              </w:rPr>
            </w:pPr>
            <w:r w:rsidRPr="004D3D6B">
              <w:rPr>
                <w:b/>
              </w:rPr>
              <w:t>Ladybeetle</w:t>
            </w:r>
          </w:p>
          <w:p w14:paraId="4047FC3D" w14:textId="641162A9" w:rsidR="000214FC" w:rsidRPr="000214FC" w:rsidRDefault="000214FC" w:rsidP="001C51BB">
            <w:pPr>
              <w:rPr>
                <w:i/>
              </w:rPr>
            </w:pPr>
            <w:r w:rsidRPr="000214FC">
              <w:rPr>
                <w:i/>
              </w:rPr>
              <w:t>Harmonia axyridis</w:t>
            </w:r>
          </w:p>
        </w:tc>
        <w:tc>
          <w:tcPr>
            <w:tcW w:w="2183" w:type="dxa"/>
            <w:tcBorders>
              <w:top w:val="single" w:sz="4" w:space="0" w:color="auto"/>
              <w:left w:val="nil"/>
              <w:bottom w:val="nil"/>
              <w:right w:val="nil"/>
            </w:tcBorders>
          </w:tcPr>
          <w:p w14:paraId="59B05841" w14:textId="77777777" w:rsidR="000214FC" w:rsidRDefault="000214FC" w:rsidP="001C51BB">
            <w:r>
              <w:t>1994-2000</w:t>
            </w:r>
          </w:p>
        </w:tc>
        <w:tc>
          <w:tcPr>
            <w:tcW w:w="1572" w:type="dxa"/>
            <w:tcBorders>
              <w:top w:val="single" w:sz="4" w:space="0" w:color="auto"/>
              <w:left w:val="nil"/>
              <w:bottom w:val="nil"/>
              <w:right w:val="nil"/>
            </w:tcBorders>
          </w:tcPr>
          <w:p w14:paraId="5D3697B1" w14:textId="77777777" w:rsidR="000214FC" w:rsidRDefault="000214FC" w:rsidP="001C51BB">
            <w:pPr>
              <w:jc w:val="center"/>
            </w:pPr>
            <w:r>
              <w:t xml:space="preserve">1.3 </w:t>
            </w:r>
            <w:r>
              <w:rPr>
                <w:rFonts w:cstheme="minorHAnsi"/>
              </w:rPr>
              <w:t>± 0.3</w:t>
            </w:r>
          </w:p>
        </w:tc>
        <w:tc>
          <w:tcPr>
            <w:tcW w:w="1401" w:type="dxa"/>
            <w:tcBorders>
              <w:top w:val="single" w:sz="4" w:space="0" w:color="auto"/>
              <w:left w:val="nil"/>
              <w:bottom w:val="nil"/>
              <w:right w:val="nil"/>
            </w:tcBorders>
          </w:tcPr>
          <w:p w14:paraId="12665897" w14:textId="77777777" w:rsidR="000214FC" w:rsidRDefault="000214FC" w:rsidP="001C51BB">
            <w:pPr>
              <w:jc w:val="center"/>
            </w:pPr>
            <w:r>
              <w:rPr>
                <w:rFonts w:cstheme="minorHAnsi"/>
              </w:rPr>
              <w:t>0.31 ± 0.02</w:t>
            </w:r>
          </w:p>
        </w:tc>
      </w:tr>
      <w:tr w:rsidR="000214FC" w14:paraId="06E548E1" w14:textId="77777777" w:rsidTr="004D3D6B">
        <w:trPr>
          <w:gridAfter w:val="1"/>
          <w:wAfter w:w="1060" w:type="dxa"/>
        </w:trPr>
        <w:tc>
          <w:tcPr>
            <w:tcW w:w="2160" w:type="dxa"/>
            <w:vMerge/>
            <w:tcBorders>
              <w:top w:val="nil"/>
              <w:left w:val="nil"/>
              <w:bottom w:val="nil"/>
              <w:right w:val="nil"/>
            </w:tcBorders>
          </w:tcPr>
          <w:p w14:paraId="5FB71F2B" w14:textId="77777777" w:rsidR="000214FC" w:rsidRDefault="000214FC" w:rsidP="001C51BB"/>
        </w:tc>
        <w:tc>
          <w:tcPr>
            <w:tcW w:w="2183" w:type="dxa"/>
            <w:tcBorders>
              <w:top w:val="nil"/>
              <w:left w:val="nil"/>
              <w:bottom w:val="nil"/>
              <w:right w:val="nil"/>
            </w:tcBorders>
          </w:tcPr>
          <w:p w14:paraId="4B0672D8" w14:textId="77777777" w:rsidR="000214FC" w:rsidRDefault="000214FC" w:rsidP="001C51BB">
            <w:r>
              <w:t>2001-2005</w:t>
            </w:r>
          </w:p>
        </w:tc>
        <w:tc>
          <w:tcPr>
            <w:tcW w:w="1572" w:type="dxa"/>
            <w:tcBorders>
              <w:top w:val="nil"/>
              <w:left w:val="nil"/>
              <w:bottom w:val="nil"/>
              <w:right w:val="nil"/>
            </w:tcBorders>
          </w:tcPr>
          <w:p w14:paraId="5170AF58" w14:textId="77777777" w:rsidR="000214FC" w:rsidRDefault="000214FC" w:rsidP="001C51BB">
            <w:pPr>
              <w:jc w:val="center"/>
            </w:pPr>
            <w:r>
              <w:rPr>
                <w:rFonts w:cstheme="minorHAnsi"/>
              </w:rPr>
              <w:t>2.3 ± 0.3</w:t>
            </w:r>
          </w:p>
        </w:tc>
        <w:tc>
          <w:tcPr>
            <w:tcW w:w="1401" w:type="dxa"/>
            <w:tcBorders>
              <w:top w:val="nil"/>
              <w:left w:val="nil"/>
              <w:bottom w:val="nil"/>
              <w:right w:val="nil"/>
            </w:tcBorders>
          </w:tcPr>
          <w:p w14:paraId="6B03ABDE" w14:textId="77777777" w:rsidR="000214FC" w:rsidRDefault="000214FC" w:rsidP="001C51BB">
            <w:pPr>
              <w:jc w:val="center"/>
            </w:pPr>
            <w:r>
              <w:rPr>
                <w:rFonts w:cstheme="minorHAnsi"/>
              </w:rPr>
              <w:t>0.43 ± 0.03</w:t>
            </w:r>
          </w:p>
        </w:tc>
      </w:tr>
      <w:tr w:rsidR="000214FC" w14:paraId="04D4F3D7" w14:textId="77777777" w:rsidTr="004D3D6B">
        <w:trPr>
          <w:gridAfter w:val="1"/>
          <w:wAfter w:w="1060" w:type="dxa"/>
        </w:trPr>
        <w:tc>
          <w:tcPr>
            <w:tcW w:w="2160" w:type="dxa"/>
            <w:vMerge/>
            <w:tcBorders>
              <w:top w:val="nil"/>
              <w:left w:val="nil"/>
              <w:bottom w:val="nil"/>
              <w:right w:val="nil"/>
            </w:tcBorders>
          </w:tcPr>
          <w:p w14:paraId="2529A280" w14:textId="77777777" w:rsidR="000214FC" w:rsidRDefault="000214FC" w:rsidP="001C51BB"/>
        </w:tc>
        <w:tc>
          <w:tcPr>
            <w:tcW w:w="2183" w:type="dxa"/>
            <w:tcBorders>
              <w:top w:val="nil"/>
              <w:left w:val="nil"/>
              <w:bottom w:val="nil"/>
              <w:right w:val="nil"/>
            </w:tcBorders>
          </w:tcPr>
          <w:p w14:paraId="7E4E1FC0" w14:textId="577F6E85" w:rsidR="000214FC" w:rsidRDefault="000214FC" w:rsidP="00B1615F">
            <w:r>
              <w:t>2006-</w:t>
            </w:r>
            <w:r w:rsidR="00B1615F">
              <w:t>2017</w:t>
            </w:r>
          </w:p>
        </w:tc>
        <w:tc>
          <w:tcPr>
            <w:tcW w:w="1572" w:type="dxa"/>
            <w:tcBorders>
              <w:top w:val="nil"/>
              <w:left w:val="nil"/>
              <w:bottom w:val="nil"/>
              <w:right w:val="nil"/>
            </w:tcBorders>
          </w:tcPr>
          <w:p w14:paraId="1624FD0B" w14:textId="77777777" w:rsidR="000214FC" w:rsidRDefault="000214FC" w:rsidP="001C51BB">
            <w:pPr>
              <w:jc w:val="center"/>
            </w:pPr>
            <w:r>
              <w:rPr>
                <w:rFonts w:cstheme="minorHAnsi"/>
              </w:rPr>
              <w:t>1.6 ± 0.3</w:t>
            </w:r>
          </w:p>
        </w:tc>
        <w:tc>
          <w:tcPr>
            <w:tcW w:w="1401" w:type="dxa"/>
            <w:tcBorders>
              <w:top w:val="nil"/>
              <w:left w:val="nil"/>
              <w:bottom w:val="nil"/>
              <w:right w:val="nil"/>
            </w:tcBorders>
          </w:tcPr>
          <w:p w14:paraId="2CB1F193" w14:textId="77777777" w:rsidR="000214FC" w:rsidRDefault="000214FC" w:rsidP="001C51BB">
            <w:pPr>
              <w:jc w:val="center"/>
              <w:rPr>
                <w:rFonts w:cstheme="minorHAnsi"/>
              </w:rPr>
            </w:pPr>
            <w:r>
              <w:rPr>
                <w:rFonts w:cstheme="minorHAnsi"/>
              </w:rPr>
              <w:t>0.27 ± 0.03</w:t>
            </w:r>
          </w:p>
          <w:p w14:paraId="240C3EE1" w14:textId="3D1012E7" w:rsidR="000214FC" w:rsidRDefault="000214FC" w:rsidP="001C51BB">
            <w:pPr>
              <w:jc w:val="center"/>
            </w:pPr>
          </w:p>
        </w:tc>
      </w:tr>
      <w:tr w:rsidR="000214FC" w14:paraId="487AE720" w14:textId="77777777" w:rsidTr="004D3D6B">
        <w:trPr>
          <w:gridAfter w:val="1"/>
          <w:wAfter w:w="1060" w:type="dxa"/>
        </w:trPr>
        <w:tc>
          <w:tcPr>
            <w:tcW w:w="2160" w:type="dxa"/>
            <w:vMerge w:val="restart"/>
            <w:tcBorders>
              <w:top w:val="nil"/>
              <w:left w:val="nil"/>
              <w:bottom w:val="nil"/>
              <w:right w:val="nil"/>
            </w:tcBorders>
          </w:tcPr>
          <w:p w14:paraId="2C65AA6C" w14:textId="35F38EF3" w:rsidR="000214FC" w:rsidRPr="004D3D6B" w:rsidRDefault="000214FC" w:rsidP="000214FC">
            <w:pPr>
              <w:rPr>
                <w:b/>
              </w:rPr>
            </w:pPr>
            <w:r w:rsidRPr="004D3D6B">
              <w:rPr>
                <w:b/>
              </w:rPr>
              <w:t>Monarch</w:t>
            </w:r>
          </w:p>
          <w:p w14:paraId="5BBFDC5D" w14:textId="50848100" w:rsidR="000214FC" w:rsidRPr="000214FC" w:rsidRDefault="000214FC" w:rsidP="000214FC">
            <w:pPr>
              <w:rPr>
                <w:i/>
              </w:rPr>
            </w:pPr>
            <w:proofErr w:type="spellStart"/>
            <w:r w:rsidRPr="000214FC">
              <w:rPr>
                <w:i/>
              </w:rPr>
              <w:t>Danaus</w:t>
            </w:r>
            <w:proofErr w:type="spellEnd"/>
            <w:r w:rsidRPr="000214FC">
              <w:rPr>
                <w:i/>
              </w:rPr>
              <w:t xml:space="preserve"> </w:t>
            </w:r>
            <w:proofErr w:type="spellStart"/>
            <w:r w:rsidRPr="000214FC">
              <w:rPr>
                <w:i/>
              </w:rPr>
              <w:t>plexippus</w:t>
            </w:r>
            <w:proofErr w:type="spellEnd"/>
          </w:p>
          <w:p w14:paraId="2CB51828" w14:textId="013D6C05" w:rsidR="000214FC" w:rsidRDefault="000214FC" w:rsidP="000214FC"/>
        </w:tc>
        <w:tc>
          <w:tcPr>
            <w:tcW w:w="2183" w:type="dxa"/>
            <w:tcBorders>
              <w:top w:val="nil"/>
              <w:left w:val="nil"/>
              <w:bottom w:val="nil"/>
              <w:right w:val="nil"/>
            </w:tcBorders>
          </w:tcPr>
          <w:p w14:paraId="3A6C867C" w14:textId="4692B031" w:rsidR="000214FC" w:rsidRDefault="000214FC" w:rsidP="000214FC">
            <w:r>
              <w:t>1995-2003</w:t>
            </w:r>
          </w:p>
        </w:tc>
        <w:tc>
          <w:tcPr>
            <w:tcW w:w="1572" w:type="dxa"/>
            <w:tcBorders>
              <w:top w:val="nil"/>
              <w:left w:val="nil"/>
              <w:bottom w:val="nil"/>
              <w:right w:val="nil"/>
            </w:tcBorders>
          </w:tcPr>
          <w:p w14:paraId="70700641" w14:textId="047E185A" w:rsidR="000214FC" w:rsidRDefault="000214FC" w:rsidP="000214FC">
            <w:pPr>
              <w:jc w:val="center"/>
              <w:rPr>
                <w:rFonts w:cstheme="minorHAnsi"/>
              </w:rPr>
            </w:pPr>
            <w:r>
              <w:rPr>
                <w:rFonts w:cstheme="minorHAnsi"/>
              </w:rPr>
              <w:t>1.0 ± 0.5</w:t>
            </w:r>
          </w:p>
        </w:tc>
        <w:tc>
          <w:tcPr>
            <w:tcW w:w="1401" w:type="dxa"/>
            <w:tcBorders>
              <w:top w:val="nil"/>
              <w:left w:val="nil"/>
              <w:bottom w:val="nil"/>
              <w:right w:val="nil"/>
            </w:tcBorders>
          </w:tcPr>
          <w:p w14:paraId="14ACE932" w14:textId="7478F249" w:rsidR="000214FC" w:rsidRDefault="000214FC" w:rsidP="000214FC">
            <w:pPr>
              <w:jc w:val="center"/>
              <w:rPr>
                <w:rFonts w:cstheme="minorHAnsi"/>
              </w:rPr>
            </w:pPr>
            <w:r>
              <w:rPr>
                <w:rFonts w:cstheme="minorHAnsi"/>
              </w:rPr>
              <w:t>10.1 ± 1.9</w:t>
            </w:r>
          </w:p>
        </w:tc>
      </w:tr>
      <w:tr w:rsidR="000214FC" w14:paraId="104AF5EB" w14:textId="77777777" w:rsidTr="004D3D6B">
        <w:tc>
          <w:tcPr>
            <w:tcW w:w="2160" w:type="dxa"/>
            <w:vMerge/>
            <w:tcBorders>
              <w:top w:val="nil"/>
              <w:left w:val="nil"/>
              <w:bottom w:val="nil"/>
              <w:right w:val="nil"/>
            </w:tcBorders>
          </w:tcPr>
          <w:p w14:paraId="789B381F" w14:textId="77777777" w:rsidR="000214FC" w:rsidRDefault="000214FC" w:rsidP="000214FC"/>
        </w:tc>
        <w:tc>
          <w:tcPr>
            <w:tcW w:w="2183" w:type="dxa"/>
            <w:tcBorders>
              <w:top w:val="nil"/>
              <w:left w:val="nil"/>
              <w:bottom w:val="nil"/>
              <w:right w:val="nil"/>
            </w:tcBorders>
          </w:tcPr>
          <w:p w14:paraId="75C5063A" w14:textId="5EF3C032" w:rsidR="000214FC" w:rsidRDefault="000214FC" w:rsidP="000214FC">
            <w:r>
              <w:t>2004-2008</w:t>
            </w:r>
          </w:p>
        </w:tc>
        <w:tc>
          <w:tcPr>
            <w:tcW w:w="1572" w:type="dxa"/>
            <w:tcBorders>
              <w:top w:val="nil"/>
              <w:left w:val="nil"/>
              <w:bottom w:val="nil"/>
              <w:right w:val="nil"/>
            </w:tcBorders>
          </w:tcPr>
          <w:p w14:paraId="228CE0C6" w14:textId="40B8FC09" w:rsidR="000214FC" w:rsidRDefault="000214FC" w:rsidP="000214FC">
            <w:pPr>
              <w:jc w:val="center"/>
            </w:pPr>
            <w:r>
              <w:rPr>
                <w:rFonts w:cstheme="minorHAnsi"/>
              </w:rPr>
              <w:t>1.6 ± 0.2</w:t>
            </w:r>
          </w:p>
        </w:tc>
        <w:tc>
          <w:tcPr>
            <w:tcW w:w="1401" w:type="dxa"/>
            <w:tcBorders>
              <w:top w:val="nil"/>
              <w:left w:val="nil"/>
              <w:bottom w:val="nil"/>
              <w:right w:val="nil"/>
            </w:tcBorders>
          </w:tcPr>
          <w:p w14:paraId="1197CF98" w14:textId="3B714FB4" w:rsidR="000214FC" w:rsidRDefault="000214FC" w:rsidP="000214FC">
            <w:pPr>
              <w:jc w:val="center"/>
              <w:rPr>
                <w:rFonts w:cstheme="minorHAnsi"/>
              </w:rPr>
            </w:pPr>
            <w:r>
              <w:rPr>
                <w:rFonts w:cstheme="minorHAnsi"/>
              </w:rPr>
              <w:t>5.6 ± 0.3</w:t>
            </w:r>
          </w:p>
        </w:tc>
        <w:tc>
          <w:tcPr>
            <w:tcW w:w="1060" w:type="dxa"/>
            <w:tcBorders>
              <w:left w:val="nil"/>
            </w:tcBorders>
          </w:tcPr>
          <w:p w14:paraId="0803AE86" w14:textId="77777777" w:rsidR="000214FC" w:rsidRDefault="000214FC" w:rsidP="000214FC">
            <w:pPr>
              <w:jc w:val="center"/>
              <w:rPr>
                <w:rFonts w:cstheme="minorHAnsi"/>
              </w:rPr>
            </w:pPr>
          </w:p>
        </w:tc>
      </w:tr>
      <w:tr w:rsidR="000214FC" w:rsidDel="00C179E2" w14:paraId="1BBEE1BB" w14:textId="77777777" w:rsidTr="004D3D6B">
        <w:trPr>
          <w:gridAfter w:val="1"/>
          <w:wAfter w:w="1060" w:type="dxa"/>
          <w:trHeight w:val="360"/>
        </w:trPr>
        <w:tc>
          <w:tcPr>
            <w:tcW w:w="2160" w:type="dxa"/>
            <w:vMerge/>
            <w:tcBorders>
              <w:top w:val="nil"/>
              <w:left w:val="nil"/>
              <w:bottom w:val="single" w:sz="4" w:space="0" w:color="auto"/>
              <w:right w:val="nil"/>
            </w:tcBorders>
          </w:tcPr>
          <w:p w14:paraId="1157D6F6" w14:textId="77777777" w:rsidR="000214FC" w:rsidRDefault="000214FC" w:rsidP="000214FC"/>
        </w:tc>
        <w:tc>
          <w:tcPr>
            <w:tcW w:w="2183" w:type="dxa"/>
            <w:tcBorders>
              <w:top w:val="nil"/>
              <w:left w:val="nil"/>
              <w:bottom w:val="single" w:sz="4" w:space="0" w:color="auto"/>
              <w:right w:val="nil"/>
            </w:tcBorders>
          </w:tcPr>
          <w:p w14:paraId="71DE5343" w14:textId="0CFA7C30" w:rsidR="000214FC" w:rsidRDefault="000214FC" w:rsidP="00B1615F">
            <w:r>
              <w:t>2009-</w:t>
            </w:r>
            <w:r w:rsidR="00B1615F">
              <w:t>2017</w:t>
            </w:r>
          </w:p>
        </w:tc>
        <w:tc>
          <w:tcPr>
            <w:tcW w:w="1572" w:type="dxa"/>
            <w:tcBorders>
              <w:top w:val="nil"/>
              <w:left w:val="nil"/>
              <w:bottom w:val="single" w:sz="4" w:space="0" w:color="auto"/>
              <w:right w:val="nil"/>
            </w:tcBorders>
          </w:tcPr>
          <w:p w14:paraId="792D1E82" w14:textId="1A05B88D" w:rsidR="000214FC" w:rsidRDefault="000214FC" w:rsidP="000214FC">
            <w:pPr>
              <w:jc w:val="center"/>
              <w:rPr>
                <w:rFonts w:cstheme="minorHAnsi"/>
              </w:rPr>
            </w:pPr>
            <w:r>
              <w:rPr>
                <w:rFonts w:cstheme="minorHAnsi"/>
              </w:rPr>
              <w:t>1.2 ± 0.4</w:t>
            </w:r>
          </w:p>
        </w:tc>
        <w:tc>
          <w:tcPr>
            <w:tcW w:w="1401" w:type="dxa"/>
            <w:tcBorders>
              <w:top w:val="nil"/>
              <w:left w:val="nil"/>
              <w:bottom w:val="single" w:sz="4" w:space="0" w:color="auto"/>
              <w:right w:val="nil"/>
            </w:tcBorders>
          </w:tcPr>
          <w:p w14:paraId="52F85417" w14:textId="6885AC06" w:rsidR="000214FC" w:rsidRDefault="000214FC" w:rsidP="000214FC">
            <w:pPr>
              <w:jc w:val="center"/>
              <w:rPr>
                <w:rFonts w:cstheme="minorHAnsi"/>
              </w:rPr>
            </w:pPr>
            <w:r>
              <w:rPr>
                <w:rFonts w:cstheme="minorHAnsi"/>
              </w:rPr>
              <w:t>2.8 ± 0.5</w:t>
            </w:r>
          </w:p>
        </w:tc>
      </w:tr>
    </w:tbl>
    <w:p w14:paraId="2DA7AD5B" w14:textId="6987CD26" w:rsidR="00493C01" w:rsidRPr="0014050F" w:rsidRDefault="00493C01" w:rsidP="00493C01">
      <w:pPr>
        <w:rPr>
          <w:b/>
        </w:rPr>
      </w:pPr>
      <w:r>
        <w:rPr>
          <w:b/>
        </w:rPr>
        <w:br w:type="page"/>
      </w:r>
      <w:r w:rsidRPr="0014050F">
        <w:rPr>
          <w:b/>
        </w:rPr>
        <w:lastRenderedPageBreak/>
        <w:t>Figure captions</w:t>
      </w:r>
    </w:p>
    <w:p w14:paraId="79B5FA0A" w14:textId="5F8681C8" w:rsidR="00721951" w:rsidRDefault="00721951" w:rsidP="00721951">
      <w:r w:rsidRPr="00BB5C7E">
        <w:rPr>
          <w:b/>
        </w:rPr>
        <w:t>Figure 1:</w:t>
      </w:r>
      <w:r>
        <w:t xml:space="preserve"> </w:t>
      </w:r>
      <w:r w:rsidRPr="006062E6">
        <w:rPr>
          <w:b/>
        </w:rPr>
        <w:t xml:space="preserve">Performance </w:t>
      </w:r>
      <w:r w:rsidR="00287FAF">
        <w:rPr>
          <w:b/>
        </w:rPr>
        <w:t xml:space="preserve">of </w:t>
      </w:r>
      <w:r>
        <w:rPr>
          <w:b/>
        </w:rPr>
        <w:t xml:space="preserve">the </w:t>
      </w:r>
      <w:ins w:id="1075" w:author="Bahlai, Christie" w:date="2019-07-01T10:16:00Z">
        <w:r w:rsidR="00D84C75">
          <w:rPr>
            <w:b/>
          </w:rPr>
          <w:t>Dynamic</w:t>
        </w:r>
      </w:ins>
      <w:del w:id="1076" w:author="Bahlai, Christie" w:date="2019-07-01T10:16:00Z">
        <w:r w:rsidR="00063730" w:rsidDel="00D84C75">
          <w:rPr>
            <w:b/>
          </w:rPr>
          <w:delText>R</w:delText>
        </w:r>
        <w:r w:rsidRPr="006F7244" w:rsidDel="00D84C75">
          <w:rPr>
            <w:b/>
          </w:rPr>
          <w:delText>egime</w:delText>
        </w:r>
      </w:del>
      <w:r w:rsidRPr="006F7244">
        <w:rPr>
          <w:b/>
        </w:rPr>
        <w:t xml:space="preserve"> </w:t>
      </w:r>
      <w:r w:rsidR="00063730">
        <w:rPr>
          <w:b/>
        </w:rPr>
        <w:t>S</w:t>
      </w:r>
      <w:r w:rsidRPr="006F7244">
        <w:rPr>
          <w:b/>
        </w:rPr>
        <w:t xml:space="preserve">hift </w:t>
      </w:r>
      <w:r w:rsidR="00063730">
        <w:rPr>
          <w:b/>
        </w:rPr>
        <w:t>D</w:t>
      </w:r>
      <w:r w:rsidRPr="006F7244">
        <w:rPr>
          <w:b/>
        </w:rPr>
        <w:t>etector</w:t>
      </w:r>
      <w:r w:rsidR="002470E2">
        <w:rPr>
          <w:b/>
        </w:rPr>
        <w:t xml:space="preserve"> (</w:t>
      </w:r>
      <w:del w:id="1077" w:author="Bahlai, Christie" w:date="2019-07-01T10:21:00Z">
        <w:r w:rsidR="002470E2" w:rsidDel="005907DA">
          <w:rPr>
            <w:b/>
          </w:rPr>
          <w:delText>RSD</w:delText>
        </w:r>
      </w:del>
      <w:ins w:id="1078" w:author="Bahlai, Christie" w:date="2019-07-01T10:21:00Z">
        <w:r w:rsidR="005907DA">
          <w:rPr>
            <w:b/>
          </w:rPr>
          <w:t>D</w:t>
        </w:r>
        <w:r w:rsidR="005907DA">
          <w:rPr>
            <w:b/>
          </w:rPr>
          <w:t>SD</w:t>
        </w:r>
      </w:ins>
      <w:r w:rsidR="002470E2">
        <w:rPr>
          <w:b/>
        </w:rPr>
        <w:t>)</w:t>
      </w:r>
      <w:r w:rsidRPr="006F7244">
        <w:rPr>
          <w:b/>
        </w:rPr>
        <w:t xml:space="preserve"> </w:t>
      </w:r>
      <w:del w:id="1079" w:author="Bahlai, Christie" w:date="2019-07-01T11:04:00Z">
        <w:r w:rsidDel="00F63325">
          <w:rPr>
            <w:b/>
          </w:rPr>
          <w:delText>model</w:delText>
        </w:r>
        <w:r w:rsidRPr="006F7244" w:rsidDel="00F63325">
          <w:rPr>
            <w:b/>
          </w:rPr>
          <w:delText xml:space="preserve"> </w:delText>
        </w:r>
      </w:del>
      <w:ins w:id="1080" w:author="Bahlai, Christie" w:date="2019-07-01T11:04:00Z">
        <w:r w:rsidR="00F63325">
          <w:rPr>
            <w:b/>
          </w:rPr>
          <w:t xml:space="preserve">algorithm </w:t>
        </w:r>
      </w:ins>
      <w:r w:rsidRPr="006062E6">
        <w:rPr>
          <w:b/>
        </w:rPr>
        <w:t xml:space="preserve">under </w:t>
      </w:r>
      <w:r>
        <w:rPr>
          <w:b/>
        </w:rPr>
        <w:t xml:space="preserve">varying </w:t>
      </w:r>
      <w:r w:rsidR="00B71B41">
        <w:rPr>
          <w:b/>
        </w:rPr>
        <w:t>parameter values</w:t>
      </w:r>
      <w:r w:rsidRPr="006062E6">
        <w:rPr>
          <w:b/>
        </w:rPr>
        <w:t>.</w:t>
      </w:r>
      <w:r>
        <w:t xml:space="preserve"> Proportion of </w:t>
      </w:r>
      <w:r w:rsidR="00984F64">
        <w:t xml:space="preserve">simulation </w:t>
      </w:r>
      <w:r>
        <w:t xml:space="preserve">results </w:t>
      </w:r>
      <w:r w:rsidR="00984F64">
        <w:t xml:space="preserve">in which the true </w:t>
      </w:r>
      <w:r w:rsidR="002047E8">
        <w:t xml:space="preserve">break scenario </w:t>
      </w:r>
      <w:r>
        <w:t>w</w:t>
      </w:r>
      <w:r w:rsidR="002047E8">
        <w:t>as</w:t>
      </w:r>
      <w:r>
        <w:t xml:space="preserve"> detected </w:t>
      </w:r>
      <w:r w:rsidR="001D2528">
        <w:t>within the top</w:t>
      </w:r>
      <w:r>
        <w:t xml:space="preserve"> </w:t>
      </w:r>
      <w:r w:rsidR="00A47D1F">
        <w:t>break point combination</w:t>
      </w:r>
      <w:r w:rsidR="00B87E3A">
        <w:t xml:space="preserve">s as identified by the </w:t>
      </w:r>
      <w:del w:id="1081" w:author="Bahlai, Christie" w:date="2019-07-01T10:21:00Z">
        <w:r w:rsidR="00B71B41" w:rsidDel="005907DA">
          <w:delText xml:space="preserve">RSD </w:delText>
        </w:r>
      </w:del>
      <w:ins w:id="1082" w:author="Bahlai, Christie" w:date="2019-07-01T10:21:00Z">
        <w:r w:rsidR="005907DA">
          <w:t>D</w:t>
        </w:r>
        <w:r w:rsidR="005907DA">
          <w:t xml:space="preserve">SD </w:t>
        </w:r>
      </w:ins>
      <w:r w:rsidR="00B80599">
        <w:t xml:space="preserve">implemented with an underlying Ricker model </w:t>
      </w:r>
      <w:r w:rsidR="00677382">
        <w:t xml:space="preserve">with </w:t>
      </w:r>
      <w:r w:rsidR="003F34F4">
        <w:t xml:space="preserve">varied </w:t>
      </w:r>
      <w:r>
        <w:t xml:space="preserve">A) noise (in the form of </w:t>
      </w:r>
      <w:r w:rsidR="00A47D1F">
        <w:t>normally distributed error</w:t>
      </w:r>
      <w:r w:rsidR="00CA61B2">
        <w:t>),</w:t>
      </w:r>
      <w:r>
        <w:t xml:space="preserve"> </w:t>
      </w:r>
      <w:r w:rsidR="00A47D1F">
        <w:t xml:space="preserve">B) starting values of the </w:t>
      </w:r>
      <w:r w:rsidR="00A47D1F" w:rsidRPr="003F34F4">
        <w:rPr>
          <w:i/>
        </w:rPr>
        <w:t>r</w:t>
      </w:r>
      <w:r w:rsidR="00A47D1F">
        <w:t xml:space="preserve"> </w:t>
      </w:r>
      <w:r w:rsidR="00065C4D">
        <w:t>parameter</w:t>
      </w:r>
      <w:r w:rsidR="00A47D1F">
        <w:t>, C</w:t>
      </w:r>
      <w:r>
        <w:t xml:space="preserve">) </w:t>
      </w:r>
      <w:r w:rsidR="00B909F7">
        <w:t>percent</w:t>
      </w:r>
      <w:r>
        <w:t xml:space="preserve"> changes in </w:t>
      </w:r>
      <w:r w:rsidR="00370729">
        <w:t xml:space="preserve">the </w:t>
      </w:r>
      <w:r w:rsidRPr="00BB5C7E">
        <w:rPr>
          <w:i/>
        </w:rPr>
        <w:t>K</w:t>
      </w:r>
      <w:r w:rsidR="00370729">
        <w:t xml:space="preserve"> parameter</w:t>
      </w:r>
      <w:r w:rsidR="0022359F">
        <w:t>,</w:t>
      </w:r>
      <w:r>
        <w:t xml:space="preserve"> </w:t>
      </w:r>
      <w:r w:rsidR="00A47D1F">
        <w:t>D</w:t>
      </w:r>
      <w:r>
        <w:t xml:space="preserve">) </w:t>
      </w:r>
      <w:r w:rsidR="00370729">
        <w:t>percent</w:t>
      </w:r>
      <w:r>
        <w:t xml:space="preserve"> changes in </w:t>
      </w:r>
      <w:r w:rsidRPr="00BB5C7E">
        <w:rPr>
          <w:i/>
        </w:rPr>
        <w:t>r</w:t>
      </w:r>
      <w:r w:rsidR="0022359F">
        <w:t>,</w:t>
      </w:r>
      <w:r>
        <w:t xml:space="preserve"> and </w:t>
      </w:r>
      <w:r w:rsidR="00A47D1F">
        <w:t>E</w:t>
      </w:r>
      <w:r>
        <w:t>) simulated time series length. Sets of 0, 1, 2 and 3 break points were randomly generated from within the set of possible values</w:t>
      </w:r>
      <w:r w:rsidR="001D2528">
        <w:t>, and</w:t>
      </w:r>
      <w:r>
        <w:t xml:space="preserve"> </w:t>
      </w:r>
      <w:r w:rsidR="00A47D1F">
        <w:t xml:space="preserve">250 </w:t>
      </w:r>
      <w:r w:rsidR="0022359F">
        <w:t>datasets were simulated for each scenario.</w:t>
      </w:r>
      <w:r>
        <w:t xml:space="preserve"> </w:t>
      </w:r>
      <w:r w:rsidR="00CA61B2">
        <w:t>In each panel</w:t>
      </w:r>
      <w:r w:rsidR="00B1615F">
        <w:t>, other variables</w:t>
      </w:r>
      <w:r w:rsidR="00CA61B2">
        <w:t xml:space="preserve"> (that were not being varied)</w:t>
      </w:r>
      <w:r w:rsidR="00B1615F">
        <w:t xml:space="preserve"> were held constant </w:t>
      </w:r>
      <w:r w:rsidR="00CA61B2">
        <w:t xml:space="preserve">at their base values </w:t>
      </w:r>
      <w:r w:rsidR="00B1615F">
        <w:t>(</w:t>
      </w:r>
      <w:r w:rsidR="00CA61B2">
        <w:t xml:space="preserve">i.e., </w:t>
      </w:r>
      <w:r w:rsidR="00B1615F">
        <w:t xml:space="preserve">noise=2%; starting value of </w:t>
      </w:r>
      <w:r w:rsidR="00B1615F" w:rsidRPr="001E53E2">
        <w:rPr>
          <w:i/>
        </w:rPr>
        <w:t>r</w:t>
      </w:r>
      <w:r w:rsidR="00CA61B2">
        <w:rPr>
          <w:i/>
        </w:rPr>
        <w:t xml:space="preserve"> </w:t>
      </w:r>
      <w:r w:rsidR="00B1615F">
        <w:t>=</w:t>
      </w:r>
      <w:r w:rsidR="00CA61B2">
        <w:t xml:space="preserve"> </w:t>
      </w:r>
      <w:r w:rsidR="00B1615F">
        <w:t>2;</w:t>
      </w:r>
      <w:r w:rsidR="00CA61B2">
        <w:t xml:space="preserve"> </w:t>
      </w:r>
      <w:r w:rsidR="00B1615F">
        <w:t xml:space="preserve">change in </w:t>
      </w:r>
      <w:r w:rsidR="00B1615F" w:rsidRPr="001E53E2">
        <w:rPr>
          <w:i/>
        </w:rPr>
        <w:t>r</w:t>
      </w:r>
      <w:r w:rsidR="00CA61B2">
        <w:t xml:space="preserve"> </w:t>
      </w:r>
      <w:r w:rsidR="00B1615F">
        <w:t>=</w:t>
      </w:r>
      <w:r w:rsidR="00CA61B2">
        <w:t xml:space="preserve"> </w:t>
      </w:r>
      <w:r w:rsidR="00B1615F">
        <w:rPr>
          <w:rFonts w:cstheme="minorHAnsi"/>
        </w:rPr>
        <w:t>±</w:t>
      </w:r>
      <w:r w:rsidR="00B1615F">
        <w:t>25%;</w:t>
      </w:r>
      <w:r w:rsidR="002F3152">
        <w:t xml:space="preserve"> </w:t>
      </w:r>
      <w:r w:rsidR="00B1615F">
        <w:t xml:space="preserve">change in </w:t>
      </w:r>
      <w:r w:rsidR="00B1615F" w:rsidRPr="001E53E2">
        <w:rPr>
          <w:i/>
        </w:rPr>
        <w:t>K</w:t>
      </w:r>
      <w:r w:rsidR="00CA61B2">
        <w:t xml:space="preserve"> </w:t>
      </w:r>
      <w:r w:rsidR="00B1615F">
        <w:t>=</w:t>
      </w:r>
      <w:r w:rsidR="00CA61B2">
        <w:t xml:space="preserve"> </w:t>
      </w:r>
      <w:r w:rsidR="00B1615F">
        <w:rPr>
          <w:rFonts w:cstheme="minorHAnsi"/>
        </w:rPr>
        <w:t>±</w:t>
      </w:r>
      <w:r w:rsidR="00B1615F">
        <w:t>75%;</w:t>
      </w:r>
      <w:r w:rsidR="002F3152">
        <w:t xml:space="preserve"> time series length =</w:t>
      </w:r>
      <w:r w:rsidR="00CA61B2">
        <w:t xml:space="preserve"> </w:t>
      </w:r>
      <w:r w:rsidR="002F3152">
        <w:t xml:space="preserve">20 years). Trends within a set of scenarios </w:t>
      </w:r>
      <w:r w:rsidR="00A94D78">
        <w:t xml:space="preserve">(grey lines) </w:t>
      </w:r>
      <w:r w:rsidR="002F3152">
        <w:t>are illustrated with a third-order GAM smoothing lin</w:t>
      </w:r>
      <w:r w:rsidR="00A94D78">
        <w:t>e</w:t>
      </w:r>
      <w:r w:rsidR="002F3152">
        <w:t>.</w:t>
      </w:r>
    </w:p>
    <w:p w14:paraId="709ADA89" w14:textId="6F26CB28" w:rsidR="002F3152" w:rsidRDefault="003D6D2A" w:rsidP="002F3152">
      <w:r w:rsidRPr="00601E16">
        <w:rPr>
          <w:b/>
        </w:rPr>
        <w:t xml:space="preserve">Figure </w:t>
      </w:r>
      <w:r w:rsidR="008B4B47" w:rsidRPr="00601E16">
        <w:rPr>
          <w:b/>
        </w:rPr>
        <w:t>2</w:t>
      </w:r>
      <w:r w:rsidRPr="00601E16">
        <w:rPr>
          <w:b/>
        </w:rPr>
        <w:t>:</w:t>
      </w:r>
      <w:r w:rsidRPr="00A47D1F">
        <w:rPr>
          <w:b/>
        </w:rPr>
        <w:t xml:space="preserve"> </w:t>
      </w:r>
      <w:r>
        <w:rPr>
          <w:b/>
        </w:rPr>
        <w:t xml:space="preserve">Average break weight of break points </w:t>
      </w:r>
      <w:r w:rsidR="00883221">
        <w:rPr>
          <w:b/>
        </w:rPr>
        <w:t xml:space="preserve">detected </w:t>
      </w:r>
      <w:r>
        <w:rPr>
          <w:b/>
        </w:rPr>
        <w:t>under varying parameterization conditions</w:t>
      </w:r>
      <w:r w:rsidRPr="006062E6">
        <w:rPr>
          <w:b/>
        </w:rPr>
        <w:t>.</w:t>
      </w:r>
      <w:r>
        <w:t xml:space="preserve"> Average weights of break points identified by the </w:t>
      </w:r>
      <w:del w:id="1083" w:author="Bahlai, Christie" w:date="2019-07-01T10:16:00Z">
        <w:r w:rsidR="005F126A" w:rsidDel="00D84C75">
          <w:delText>R</w:delText>
        </w:r>
        <w:r w:rsidDel="00D84C75">
          <w:delText xml:space="preserve">egime </w:delText>
        </w:r>
      </w:del>
      <w:ins w:id="1084" w:author="Bahlai, Christie" w:date="2019-07-01T10:16:00Z">
        <w:r w:rsidR="00D84C75">
          <w:t>Dynamic</w:t>
        </w:r>
        <w:r w:rsidR="00D84C75">
          <w:t xml:space="preserve"> </w:t>
        </w:r>
      </w:ins>
      <w:r w:rsidR="005F126A">
        <w:t>S</w:t>
      </w:r>
      <w:r>
        <w:t xml:space="preserve">hift </w:t>
      </w:r>
      <w:r w:rsidR="005F126A">
        <w:t>D</w:t>
      </w:r>
      <w:r>
        <w:t>etector</w:t>
      </w:r>
      <w:del w:id="1085" w:author="Bahlai, Christie" w:date="2019-07-01T11:04:00Z">
        <w:r w:rsidDel="00F63325">
          <w:delText xml:space="preserve"> mode</w:delText>
        </w:r>
      </w:del>
      <w:ins w:id="1086" w:author="Bahlai, Christie" w:date="2019-07-01T11:04:00Z">
        <w:r w:rsidR="00F63325">
          <w:t xml:space="preserve"> algorithm </w:t>
        </w:r>
      </w:ins>
      <w:del w:id="1087" w:author="Bahlai, Christie" w:date="2019-07-01T11:04:00Z">
        <w:r w:rsidDel="00F63325">
          <w:delText xml:space="preserve">l </w:delText>
        </w:r>
      </w:del>
      <w:r>
        <w:t>reflecting true parameterization conditions (</w:t>
      </w:r>
      <w:r w:rsidR="00A51EEA">
        <w:t>diamonds</w:t>
      </w:r>
      <w:r>
        <w:t xml:space="preserve">) or erroneous breaks suggested by the </w:t>
      </w:r>
      <w:del w:id="1088" w:author="Bahlai, Christie" w:date="2019-07-01T11:05:00Z">
        <w:r w:rsidDel="00F63325">
          <w:delText xml:space="preserve">model </w:delText>
        </w:r>
      </w:del>
      <w:ins w:id="1089" w:author="Bahlai, Christie" w:date="2019-07-01T11:05:00Z">
        <w:r w:rsidR="00F63325">
          <w:t>algorithm</w:t>
        </w:r>
        <w:r w:rsidR="00F63325">
          <w:t xml:space="preserve"> </w:t>
        </w:r>
      </w:ins>
      <w:r>
        <w:t xml:space="preserve">(triangles) under </w:t>
      </w:r>
      <w:r w:rsidR="003F34F4">
        <w:t xml:space="preserve">varied </w:t>
      </w:r>
      <w:r w:rsidR="006F7B30">
        <w:t xml:space="preserve">A) noise (in the form of normally distributed error), B) starting values of the </w:t>
      </w:r>
      <w:r w:rsidR="006F7B30" w:rsidRPr="003F34F4">
        <w:rPr>
          <w:i/>
        </w:rPr>
        <w:t>r</w:t>
      </w:r>
      <w:r w:rsidR="006F7B30">
        <w:t xml:space="preserve"> parameter, C) </w:t>
      </w:r>
      <w:r w:rsidR="0072300F">
        <w:t>percent</w:t>
      </w:r>
      <w:r w:rsidR="006F7B30">
        <w:t xml:space="preserve"> changes in the </w:t>
      </w:r>
      <w:r w:rsidR="006F7B30" w:rsidRPr="00601E16">
        <w:rPr>
          <w:i/>
        </w:rPr>
        <w:t>K</w:t>
      </w:r>
      <w:r w:rsidR="006F7B30">
        <w:t xml:space="preserve"> </w:t>
      </w:r>
      <w:r w:rsidR="0072300F">
        <w:t>parameter</w:t>
      </w:r>
      <w:r w:rsidR="006F7B30">
        <w:t xml:space="preserve">, D) </w:t>
      </w:r>
      <w:r w:rsidR="0072300F">
        <w:t>percent</w:t>
      </w:r>
      <w:r w:rsidR="006F7B30">
        <w:t xml:space="preserve"> changes in </w:t>
      </w:r>
      <w:r w:rsidR="006F7B30" w:rsidRPr="00601E16">
        <w:rPr>
          <w:i/>
        </w:rPr>
        <w:t>r</w:t>
      </w:r>
      <w:r w:rsidR="006F7B30">
        <w:t xml:space="preserve">, and E) simulated time series length. </w:t>
      </w:r>
      <w:r>
        <w:t>Sets of 0, 1, 2 and 3 break points were randomly generated from within the set of possible values</w:t>
      </w:r>
      <w:r w:rsidR="001D2528">
        <w:t xml:space="preserve">, </w:t>
      </w:r>
      <w:r w:rsidR="007B2C14">
        <w:t xml:space="preserve">and 250 datasets were simulated for each scenario. </w:t>
      </w:r>
      <w:r w:rsidR="00CA61B2">
        <w:t xml:space="preserve">In each panel, other variables (that were not being varied) were held constant at their base values (i.e., noise=2%; starting value of </w:t>
      </w:r>
      <w:r w:rsidR="00CA61B2" w:rsidRPr="00544852">
        <w:rPr>
          <w:i/>
        </w:rPr>
        <w:t>r</w:t>
      </w:r>
      <w:r w:rsidR="00CA61B2">
        <w:rPr>
          <w:i/>
        </w:rPr>
        <w:t xml:space="preserve"> </w:t>
      </w:r>
      <w:r w:rsidR="00CA61B2">
        <w:t xml:space="preserve">= 2; change in </w:t>
      </w:r>
      <w:r w:rsidR="00CA61B2" w:rsidRPr="00544852">
        <w:rPr>
          <w:i/>
        </w:rPr>
        <w:t>r</w:t>
      </w:r>
      <w:r w:rsidR="00CA61B2">
        <w:t xml:space="preserve"> = </w:t>
      </w:r>
      <w:r w:rsidR="00CA61B2">
        <w:rPr>
          <w:rFonts w:cstheme="minorHAnsi"/>
        </w:rPr>
        <w:t>±</w:t>
      </w:r>
      <w:r w:rsidR="00CA61B2">
        <w:t xml:space="preserve">25%; change in </w:t>
      </w:r>
      <w:r w:rsidR="00CA61B2" w:rsidRPr="00544852">
        <w:rPr>
          <w:i/>
        </w:rPr>
        <w:t>K</w:t>
      </w:r>
      <w:r w:rsidR="00CA61B2">
        <w:t xml:space="preserve"> = </w:t>
      </w:r>
      <w:r w:rsidR="00CA61B2">
        <w:rPr>
          <w:rFonts w:cstheme="minorHAnsi"/>
        </w:rPr>
        <w:t>±</w:t>
      </w:r>
      <w:r w:rsidR="00CA61B2">
        <w:t xml:space="preserve">75%; time series length = 20 years). </w:t>
      </w:r>
      <w:r w:rsidR="002F3152">
        <w:t xml:space="preserve">Trends within a set of scenarios </w:t>
      </w:r>
      <w:r w:rsidR="00A94D78">
        <w:t>(grey lines)</w:t>
      </w:r>
      <w:r w:rsidR="002F3152">
        <w:t xml:space="preserve"> are illustrated with a third-order GAM smoothing line.</w:t>
      </w:r>
    </w:p>
    <w:p w14:paraId="7BDA6F72" w14:textId="6757E55E" w:rsidR="00493C01" w:rsidRDefault="00493C01" w:rsidP="00493C01">
      <w:bookmarkStart w:id="1090" w:name="_Hlk485739126"/>
      <w:r w:rsidRPr="00601E16">
        <w:rPr>
          <w:b/>
        </w:rPr>
        <w:t xml:space="preserve">Figure </w:t>
      </w:r>
      <w:r w:rsidR="008B4B47" w:rsidRPr="00601E16">
        <w:rPr>
          <w:b/>
        </w:rPr>
        <w:t>3</w:t>
      </w:r>
      <w:r w:rsidRPr="00601E16">
        <w:rPr>
          <w:b/>
        </w:rPr>
        <w:t>:</w:t>
      </w:r>
      <w:r>
        <w:t xml:space="preserve"> </w:t>
      </w:r>
      <w:del w:id="1091" w:author="Bahlai, Christie" w:date="2019-07-01T10:16:00Z">
        <w:r w:rsidR="00A666CD" w:rsidDel="00D84C75">
          <w:rPr>
            <w:b/>
          </w:rPr>
          <w:delText xml:space="preserve">Regime </w:delText>
        </w:r>
      </w:del>
      <w:ins w:id="1092" w:author="Bahlai, Christie" w:date="2019-07-01T10:16:00Z">
        <w:r w:rsidR="00D84C75">
          <w:rPr>
            <w:b/>
          </w:rPr>
          <w:t>Dynamic</w:t>
        </w:r>
        <w:r w:rsidR="00D84C75">
          <w:rPr>
            <w:b/>
          </w:rPr>
          <w:t xml:space="preserve"> </w:t>
        </w:r>
      </w:ins>
      <w:r w:rsidR="00A666CD">
        <w:rPr>
          <w:b/>
        </w:rPr>
        <w:t>Shift D</w:t>
      </w:r>
      <w:r w:rsidRPr="00094786">
        <w:rPr>
          <w:b/>
        </w:rPr>
        <w:t xml:space="preserve">etector breaks and Ricker model fits for an invasive </w:t>
      </w:r>
      <w:r w:rsidR="00E50CD8">
        <w:rPr>
          <w:b/>
        </w:rPr>
        <w:t>species</w:t>
      </w:r>
      <w:r>
        <w:t>. Population data documenting the invasion of</w:t>
      </w:r>
      <w:r w:rsidR="005E1968">
        <w:t xml:space="preserve"> multicolored Asian ladybeetle</w:t>
      </w:r>
      <w:r>
        <w:t xml:space="preserve"> </w:t>
      </w:r>
      <w:r w:rsidR="005E1968">
        <w:t>in</w:t>
      </w:r>
      <w:r>
        <w:t xml:space="preserve"> Michigan, USA</w:t>
      </w:r>
      <w:r w:rsidR="005E1968">
        <w:t xml:space="preserve"> </w:t>
      </w:r>
      <w:r w:rsidR="00204A50">
        <w:t>from</w:t>
      </w:r>
      <w:r>
        <w:t xml:space="preserve"> 1994-201</w:t>
      </w:r>
      <w:r w:rsidR="00D83A4A">
        <w:t>7</w:t>
      </w:r>
      <w:r w:rsidR="00713A23">
        <w:t>.</w:t>
      </w:r>
      <w:r>
        <w:t xml:space="preserve"> A) Time series </w:t>
      </w:r>
      <w:r w:rsidR="00713A23">
        <w:t xml:space="preserve">data </w:t>
      </w:r>
      <w:r w:rsidR="00253E75">
        <w:t xml:space="preserve">showing the </w:t>
      </w:r>
      <w:r>
        <w:t xml:space="preserve">average number of adults captured, per trap, per year. Vertical blue lines indicate </w:t>
      </w:r>
      <w:r w:rsidR="00271994">
        <w:t>years in which dynamic</w:t>
      </w:r>
      <w:r>
        <w:t xml:space="preserve"> shifts </w:t>
      </w:r>
      <w:r w:rsidR="00271994">
        <w:t>occurred,</w:t>
      </w:r>
      <w:r>
        <w:t xml:space="preserve"> as </w:t>
      </w:r>
      <w:r w:rsidR="00271994">
        <w:t xml:space="preserve">estimated </w:t>
      </w:r>
      <w:r>
        <w:t xml:space="preserve">by the </w:t>
      </w:r>
      <w:del w:id="1093" w:author="Bahlai, Christie" w:date="2019-07-01T10:16:00Z">
        <w:r w:rsidR="000D58D6" w:rsidDel="00D84C75">
          <w:delText xml:space="preserve">Regime </w:delText>
        </w:r>
      </w:del>
      <w:ins w:id="1094" w:author="Bahlai, Christie" w:date="2019-07-01T10:16:00Z">
        <w:r w:rsidR="00D84C75">
          <w:t>Dynamic</w:t>
        </w:r>
        <w:r w:rsidR="00D84C75">
          <w:t xml:space="preserve"> </w:t>
        </w:r>
      </w:ins>
      <w:r w:rsidR="000D58D6">
        <w:t xml:space="preserve">Shift Detector </w:t>
      </w:r>
      <w:del w:id="1095" w:author="Bahlai, Christie" w:date="2019-07-01T11:05:00Z">
        <w:r w:rsidDel="00F63325">
          <w:delText>model</w:delText>
        </w:r>
      </w:del>
      <w:ins w:id="1096" w:author="Bahlai, Christie" w:date="2019-07-01T11:05:00Z">
        <w:r w:rsidR="00F63325">
          <w:t>algorithm</w:t>
        </w:r>
      </w:ins>
      <w:r>
        <w:t xml:space="preserve">. B) Ricker fits of </w:t>
      </w:r>
      <w:r w:rsidR="00116590">
        <w:t xml:space="preserve">time series </w:t>
      </w:r>
      <w:r w:rsidR="001B32C0">
        <w:t>data segments</w:t>
      </w:r>
      <w:r>
        <w:t xml:space="preserve">. </w:t>
      </w:r>
      <w:r w:rsidR="00A51EEA">
        <w:t xml:space="preserve">Ladybeetle art by M. Broussard, used under </w:t>
      </w:r>
      <w:r w:rsidR="00B36E6D">
        <w:t xml:space="preserve">a </w:t>
      </w:r>
      <w:r w:rsidR="00A51EEA">
        <w:t>CC-BY 3.0</w:t>
      </w:r>
      <w:r w:rsidR="00B36E6D">
        <w:t xml:space="preserve"> license</w:t>
      </w:r>
      <w:r w:rsidR="00A51EEA">
        <w:t>.</w:t>
      </w:r>
    </w:p>
    <w:bookmarkEnd w:id="1090"/>
    <w:p w14:paraId="462F054C" w14:textId="5048BF95" w:rsidR="00A51EEA" w:rsidRDefault="00493C01" w:rsidP="00A51EEA">
      <w:r w:rsidRPr="00601E16">
        <w:rPr>
          <w:b/>
        </w:rPr>
        <w:t xml:space="preserve">Figure </w:t>
      </w:r>
      <w:r w:rsidR="008B4B47" w:rsidRPr="00601E16">
        <w:rPr>
          <w:b/>
        </w:rPr>
        <w:t>4</w:t>
      </w:r>
      <w:r w:rsidRPr="00601E16">
        <w:rPr>
          <w:b/>
        </w:rPr>
        <w:t>:</w:t>
      </w:r>
      <w:r w:rsidRPr="004B2A07">
        <w:t xml:space="preserve"> </w:t>
      </w:r>
      <w:del w:id="1097" w:author="Bahlai, Christie" w:date="2019-07-01T10:16:00Z">
        <w:r w:rsidRPr="004B2A07" w:rsidDel="00D84C75">
          <w:rPr>
            <w:b/>
          </w:rPr>
          <w:delText xml:space="preserve">Regime </w:delText>
        </w:r>
      </w:del>
      <w:ins w:id="1098" w:author="Bahlai, Christie" w:date="2019-07-01T10:16:00Z">
        <w:r w:rsidR="00D84C75">
          <w:rPr>
            <w:b/>
          </w:rPr>
          <w:t>Dynamic</w:t>
        </w:r>
        <w:r w:rsidR="00D84C75" w:rsidRPr="004B2A07">
          <w:rPr>
            <w:b/>
          </w:rPr>
          <w:t xml:space="preserve"> </w:t>
        </w:r>
      </w:ins>
      <w:r w:rsidR="00063730">
        <w:rPr>
          <w:b/>
        </w:rPr>
        <w:t>S</w:t>
      </w:r>
      <w:r w:rsidRPr="004B2A07">
        <w:rPr>
          <w:b/>
        </w:rPr>
        <w:t xml:space="preserve">hift </w:t>
      </w:r>
      <w:r w:rsidR="00063730">
        <w:rPr>
          <w:b/>
        </w:rPr>
        <w:t>D</w:t>
      </w:r>
      <w:r w:rsidRPr="004B2A07">
        <w:rPr>
          <w:b/>
        </w:rPr>
        <w:t xml:space="preserve">etector breaks and Ricker model fits for </w:t>
      </w:r>
      <w:r>
        <w:rPr>
          <w:b/>
        </w:rPr>
        <w:t>a species of conservation concern</w:t>
      </w:r>
      <w:r w:rsidRPr="004B2A07">
        <w:rPr>
          <w:b/>
        </w:rPr>
        <w:t xml:space="preserve">. </w:t>
      </w:r>
      <w:bookmarkStart w:id="1099" w:name="_Hlk486250414"/>
      <w:r>
        <w:t>P</w:t>
      </w:r>
      <w:r w:rsidRPr="004B2A07">
        <w:t>opulation data document</w:t>
      </w:r>
      <w:r w:rsidR="00204A50">
        <w:t>ing</w:t>
      </w:r>
      <w:r>
        <w:t xml:space="preserve"> the area occupied by </w:t>
      </w:r>
      <w:r w:rsidR="00204A50">
        <w:t>m</w:t>
      </w:r>
      <w:r>
        <w:t xml:space="preserve">onarch butterflies in their winter habitat in </w:t>
      </w:r>
      <w:r w:rsidR="00204A50">
        <w:t xml:space="preserve">central </w:t>
      </w:r>
      <w:r>
        <w:t>Mexico</w:t>
      </w:r>
      <w:r w:rsidR="00204A50">
        <w:t xml:space="preserve"> from</w:t>
      </w:r>
      <w:r>
        <w:t xml:space="preserve"> </w:t>
      </w:r>
      <w:r w:rsidRPr="004B2A07">
        <w:t>199</w:t>
      </w:r>
      <w:r>
        <w:t>5</w:t>
      </w:r>
      <w:r w:rsidRPr="004B2A07">
        <w:t>-201</w:t>
      </w:r>
      <w:r>
        <w:t>7.</w:t>
      </w:r>
      <w:r w:rsidRPr="004B2A07">
        <w:t xml:space="preserve"> </w:t>
      </w:r>
      <w:bookmarkEnd w:id="1099"/>
      <w:r w:rsidRPr="004B2A07">
        <w:t xml:space="preserve">A) Time series </w:t>
      </w:r>
      <w:r w:rsidR="00EE1686">
        <w:t xml:space="preserve">data </w:t>
      </w:r>
      <w:r w:rsidR="001473BA">
        <w:t xml:space="preserve">showing </w:t>
      </w:r>
      <w:r w:rsidR="00EE1686">
        <w:t>the</w:t>
      </w:r>
      <w:r>
        <w:t xml:space="preserve"> </w:t>
      </w:r>
      <w:r w:rsidR="001473BA">
        <w:t xml:space="preserve">total </w:t>
      </w:r>
      <w:r>
        <w:t xml:space="preserve">area occupied by overwintering monarchs </w:t>
      </w:r>
      <w:r w:rsidR="00EE1686">
        <w:t>each</w:t>
      </w:r>
      <w:r w:rsidR="00EE1686" w:rsidRPr="004B2A07">
        <w:t xml:space="preserve"> </w:t>
      </w:r>
      <w:r w:rsidRPr="004B2A07">
        <w:t>year</w:t>
      </w:r>
      <w:r w:rsidR="00EE1686">
        <w:t xml:space="preserve"> in December</w:t>
      </w:r>
      <w:r w:rsidRPr="004B2A07">
        <w:t xml:space="preserve">. </w:t>
      </w:r>
      <w:r w:rsidR="005A4432">
        <w:t xml:space="preserve">Vertical blue lines indicate years in which dynamic shifts occurred, as estimated by the </w:t>
      </w:r>
      <w:del w:id="1100" w:author="Bahlai, Christie" w:date="2019-07-01T10:17:00Z">
        <w:r w:rsidR="00E47FEC" w:rsidDel="005907DA">
          <w:delText xml:space="preserve">Regime </w:delText>
        </w:r>
      </w:del>
      <w:ins w:id="1101" w:author="Bahlai, Christie" w:date="2019-07-01T10:17:00Z">
        <w:r w:rsidR="005907DA">
          <w:t>Dynamic</w:t>
        </w:r>
        <w:r w:rsidR="005907DA">
          <w:t xml:space="preserve"> </w:t>
        </w:r>
      </w:ins>
      <w:r w:rsidR="00E47FEC">
        <w:t>Shift Detector</w:t>
      </w:r>
      <w:del w:id="1102" w:author="Bahlai, Christie" w:date="2019-07-01T11:05:00Z">
        <w:r w:rsidR="00E47FEC" w:rsidDel="00F63325">
          <w:delText xml:space="preserve"> </w:delText>
        </w:r>
        <w:r w:rsidR="005A4432" w:rsidDel="00F63325">
          <w:delText>model</w:delText>
        </w:r>
      </w:del>
      <w:ins w:id="1103" w:author="Bahlai, Christie" w:date="2019-07-01T11:05:00Z">
        <w:r w:rsidR="00F63325">
          <w:t xml:space="preserve"> algorithm</w:t>
        </w:r>
      </w:ins>
      <w:r w:rsidR="005A4432">
        <w:t>. B) Ricker fits of time series data segments.</w:t>
      </w:r>
      <w:r w:rsidR="001B32C0" w:rsidDel="001B32C0">
        <w:t xml:space="preserve"> </w:t>
      </w:r>
      <w:r w:rsidR="00A51EEA">
        <w:t xml:space="preserve">Butterfly art by D. </w:t>
      </w:r>
      <w:proofErr w:type="spellStart"/>
      <w:r w:rsidR="00A51EEA">
        <w:t>Descouens</w:t>
      </w:r>
      <w:proofErr w:type="spellEnd"/>
      <w:r w:rsidR="00A51EEA">
        <w:t xml:space="preserve"> and T.M. </w:t>
      </w:r>
      <w:proofErr w:type="spellStart"/>
      <w:r w:rsidR="00A51EEA">
        <w:t>Seesey</w:t>
      </w:r>
      <w:proofErr w:type="spellEnd"/>
      <w:r w:rsidR="00A51EEA">
        <w:t>, used under</w:t>
      </w:r>
      <w:r w:rsidR="00B36E6D">
        <w:t xml:space="preserve"> a</w:t>
      </w:r>
      <w:r w:rsidR="00A51EEA">
        <w:t xml:space="preserve"> CC-BY 3.0</w:t>
      </w:r>
      <w:r w:rsidR="00B36E6D">
        <w:t xml:space="preserve"> license</w:t>
      </w:r>
      <w:r w:rsidR="00A51EEA">
        <w:t>.</w:t>
      </w:r>
    </w:p>
    <w:p w14:paraId="05F25836" w14:textId="629678A2" w:rsidR="00493C01" w:rsidRDefault="00493C01" w:rsidP="00493C01"/>
    <w:p w14:paraId="3D2EC365" w14:textId="77777777" w:rsidR="009C0978" w:rsidRDefault="009C0978"/>
    <w:sectPr w:rsidR="009C09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42" w:author="Zipkin, Elise" w:date="2019-06-23T14:13:00Z" w:initials="ZE">
    <w:p w14:paraId="47F5BAD1" w14:textId="77777777" w:rsidR="00B850F0" w:rsidRDefault="00B850F0">
      <w:pPr>
        <w:pStyle w:val="CommentText"/>
      </w:pPr>
      <w:r>
        <w:rPr>
          <w:rStyle w:val="CommentReference"/>
        </w:rPr>
        <w:annotationRef/>
      </w:r>
      <w:r>
        <w:t>Discussion needs to come back to what exactly is the advantage of our approach and should compare/contrast with other regime changing approaches.  What is the benefit of our approach?  IS it really a huge improvement?</w:t>
      </w:r>
    </w:p>
    <w:p w14:paraId="3B683C64" w14:textId="77777777" w:rsidR="00B850F0" w:rsidRDefault="00B850F0">
      <w:pPr>
        <w:pStyle w:val="CommentText"/>
      </w:pPr>
    </w:p>
    <w:p w14:paraId="31FF3109" w14:textId="4D78AEB0" w:rsidR="00B850F0" w:rsidRDefault="00B850F0">
      <w:pPr>
        <w:pStyle w:val="CommentText"/>
      </w:pPr>
      <w:r>
        <w:t>Also, I think we need to come back to the idea of the using the Ricker model.  Is there a way that we can (easily) show that this model can work for other model structures?  Add a table??  A conceptual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FF31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352976" w16cid:durableId="1FE5CC6F"/>
  <w16cid:commentId w16cid:paraId="048D3F72" w16cid:durableId="1FE5CD8A"/>
  <w16cid:commentId w16cid:paraId="57D1021A" w16cid:durableId="1FE5CDC8"/>
  <w16cid:commentId w16cid:paraId="22C13D17" w16cid:durableId="1FE5D088"/>
  <w16cid:commentId w16cid:paraId="32FC1CF1" w16cid:durableId="1FE5D42C"/>
  <w16cid:commentId w16cid:paraId="11DD5FDA" w16cid:durableId="1FE5E72F"/>
  <w16cid:commentId w16cid:paraId="180544F8" w16cid:durableId="1FE5E558"/>
  <w16cid:commentId w16cid:paraId="611892E9" w16cid:durableId="1FE5E5B7"/>
  <w16cid:commentId w16cid:paraId="227E4326" w16cid:durableId="1FE5E5DB"/>
  <w16cid:commentId w16cid:paraId="6F11A8E2" w16cid:durableId="1FE5D504"/>
  <w16cid:commentId w16cid:paraId="748067FE" w16cid:durableId="1FE5E4D0"/>
  <w16cid:commentId w16cid:paraId="594D3C24" w16cid:durableId="1FE5E5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hlai, Christie">
    <w15:presenceInfo w15:providerId="AD" w15:userId="S-1-5-21-484756278-3779297868-2879619082-669541"/>
  </w15:person>
  <w15:person w15:author="Zipkin, Elise">
    <w15:presenceInfo w15:providerId="AD" w15:userId="S-1-5-21-135449833-236529722-1300305565-695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C01"/>
    <w:rsid w:val="000023DD"/>
    <w:rsid w:val="00003E12"/>
    <w:rsid w:val="00010A3E"/>
    <w:rsid w:val="00011F4A"/>
    <w:rsid w:val="000214FC"/>
    <w:rsid w:val="000237F7"/>
    <w:rsid w:val="00024214"/>
    <w:rsid w:val="00024339"/>
    <w:rsid w:val="00025960"/>
    <w:rsid w:val="000273D0"/>
    <w:rsid w:val="00035F63"/>
    <w:rsid w:val="00041988"/>
    <w:rsid w:val="00055A15"/>
    <w:rsid w:val="000614AC"/>
    <w:rsid w:val="000621E2"/>
    <w:rsid w:val="00063730"/>
    <w:rsid w:val="00065C4D"/>
    <w:rsid w:val="000717E7"/>
    <w:rsid w:val="00075BF1"/>
    <w:rsid w:val="0008703F"/>
    <w:rsid w:val="00093F69"/>
    <w:rsid w:val="0009442B"/>
    <w:rsid w:val="00095A25"/>
    <w:rsid w:val="00095B5C"/>
    <w:rsid w:val="000A26E0"/>
    <w:rsid w:val="000B5C2F"/>
    <w:rsid w:val="000C20C0"/>
    <w:rsid w:val="000C3A12"/>
    <w:rsid w:val="000D49BB"/>
    <w:rsid w:val="000D58D6"/>
    <w:rsid w:val="000D593E"/>
    <w:rsid w:val="000D5977"/>
    <w:rsid w:val="000D5C16"/>
    <w:rsid w:val="000E0392"/>
    <w:rsid w:val="000E0DB2"/>
    <w:rsid w:val="000F0016"/>
    <w:rsid w:val="000F1741"/>
    <w:rsid w:val="000F5662"/>
    <w:rsid w:val="001037EE"/>
    <w:rsid w:val="0010648E"/>
    <w:rsid w:val="001074B1"/>
    <w:rsid w:val="00116502"/>
    <w:rsid w:val="00116590"/>
    <w:rsid w:val="00117610"/>
    <w:rsid w:val="00120697"/>
    <w:rsid w:val="00123B72"/>
    <w:rsid w:val="001301A4"/>
    <w:rsid w:val="001315C9"/>
    <w:rsid w:val="00132F8B"/>
    <w:rsid w:val="00140384"/>
    <w:rsid w:val="00143B07"/>
    <w:rsid w:val="00143F9A"/>
    <w:rsid w:val="00144284"/>
    <w:rsid w:val="001473BA"/>
    <w:rsid w:val="00150E18"/>
    <w:rsid w:val="00151F04"/>
    <w:rsid w:val="001553C5"/>
    <w:rsid w:val="001558A8"/>
    <w:rsid w:val="001633C0"/>
    <w:rsid w:val="0016400A"/>
    <w:rsid w:val="0017338B"/>
    <w:rsid w:val="001757BD"/>
    <w:rsid w:val="00177E86"/>
    <w:rsid w:val="00181FCF"/>
    <w:rsid w:val="00186B4B"/>
    <w:rsid w:val="00187CB5"/>
    <w:rsid w:val="00190ABA"/>
    <w:rsid w:val="00195902"/>
    <w:rsid w:val="00195C58"/>
    <w:rsid w:val="001970FF"/>
    <w:rsid w:val="001973A2"/>
    <w:rsid w:val="001A19E1"/>
    <w:rsid w:val="001A52FE"/>
    <w:rsid w:val="001A545A"/>
    <w:rsid w:val="001A760B"/>
    <w:rsid w:val="001A7FA7"/>
    <w:rsid w:val="001B1ECF"/>
    <w:rsid w:val="001B32C0"/>
    <w:rsid w:val="001B613A"/>
    <w:rsid w:val="001B760E"/>
    <w:rsid w:val="001C26AC"/>
    <w:rsid w:val="001C4368"/>
    <w:rsid w:val="001C51BB"/>
    <w:rsid w:val="001C7E9C"/>
    <w:rsid w:val="001D05DA"/>
    <w:rsid w:val="001D0A06"/>
    <w:rsid w:val="001D2528"/>
    <w:rsid w:val="001D2B3E"/>
    <w:rsid w:val="001D32D8"/>
    <w:rsid w:val="001E157C"/>
    <w:rsid w:val="001E2375"/>
    <w:rsid w:val="001E3C25"/>
    <w:rsid w:val="001E53E2"/>
    <w:rsid w:val="001F39A1"/>
    <w:rsid w:val="001F7C7C"/>
    <w:rsid w:val="00202BBB"/>
    <w:rsid w:val="00203DE7"/>
    <w:rsid w:val="002047E8"/>
    <w:rsid w:val="00204A50"/>
    <w:rsid w:val="002069E9"/>
    <w:rsid w:val="00207043"/>
    <w:rsid w:val="002075CF"/>
    <w:rsid w:val="002133F8"/>
    <w:rsid w:val="0021404C"/>
    <w:rsid w:val="00217133"/>
    <w:rsid w:val="00217EE8"/>
    <w:rsid w:val="00222C43"/>
    <w:rsid w:val="0022359F"/>
    <w:rsid w:val="00230559"/>
    <w:rsid w:val="002306B7"/>
    <w:rsid w:val="00233968"/>
    <w:rsid w:val="002424E7"/>
    <w:rsid w:val="0024317D"/>
    <w:rsid w:val="00243793"/>
    <w:rsid w:val="00243D17"/>
    <w:rsid w:val="0024464F"/>
    <w:rsid w:val="00246C86"/>
    <w:rsid w:val="002470E2"/>
    <w:rsid w:val="00253218"/>
    <w:rsid w:val="00253E75"/>
    <w:rsid w:val="0025536D"/>
    <w:rsid w:val="00260D38"/>
    <w:rsid w:val="00263647"/>
    <w:rsid w:val="00266869"/>
    <w:rsid w:val="002679C0"/>
    <w:rsid w:val="00270075"/>
    <w:rsid w:val="00271994"/>
    <w:rsid w:val="0027292D"/>
    <w:rsid w:val="0027575D"/>
    <w:rsid w:val="00281B1C"/>
    <w:rsid w:val="00287FAF"/>
    <w:rsid w:val="002907A7"/>
    <w:rsid w:val="00292601"/>
    <w:rsid w:val="00292760"/>
    <w:rsid w:val="00294C9B"/>
    <w:rsid w:val="0029724D"/>
    <w:rsid w:val="002A6CBA"/>
    <w:rsid w:val="002A6F05"/>
    <w:rsid w:val="002A75AC"/>
    <w:rsid w:val="002B66A4"/>
    <w:rsid w:val="002C0AA1"/>
    <w:rsid w:val="002C3E17"/>
    <w:rsid w:val="002C6A8E"/>
    <w:rsid w:val="002C754D"/>
    <w:rsid w:val="002D019F"/>
    <w:rsid w:val="002D4506"/>
    <w:rsid w:val="002D7E30"/>
    <w:rsid w:val="002E5868"/>
    <w:rsid w:val="002F3152"/>
    <w:rsid w:val="003020A3"/>
    <w:rsid w:val="0030515D"/>
    <w:rsid w:val="00312392"/>
    <w:rsid w:val="0031435D"/>
    <w:rsid w:val="003169BE"/>
    <w:rsid w:val="00324AC6"/>
    <w:rsid w:val="00325D46"/>
    <w:rsid w:val="003262F1"/>
    <w:rsid w:val="00326BE6"/>
    <w:rsid w:val="00327C5D"/>
    <w:rsid w:val="00330615"/>
    <w:rsid w:val="003403FF"/>
    <w:rsid w:val="00342D01"/>
    <w:rsid w:val="0035645D"/>
    <w:rsid w:val="00360C2B"/>
    <w:rsid w:val="0036101F"/>
    <w:rsid w:val="00363EB3"/>
    <w:rsid w:val="00364485"/>
    <w:rsid w:val="00364F78"/>
    <w:rsid w:val="0037042E"/>
    <w:rsid w:val="00370729"/>
    <w:rsid w:val="00373A3C"/>
    <w:rsid w:val="00384D02"/>
    <w:rsid w:val="00391457"/>
    <w:rsid w:val="003917B9"/>
    <w:rsid w:val="00393AA6"/>
    <w:rsid w:val="003A0EFE"/>
    <w:rsid w:val="003A33D5"/>
    <w:rsid w:val="003A4ED0"/>
    <w:rsid w:val="003B047C"/>
    <w:rsid w:val="003B2DF9"/>
    <w:rsid w:val="003C2770"/>
    <w:rsid w:val="003D6876"/>
    <w:rsid w:val="003D6BFD"/>
    <w:rsid w:val="003D6D2A"/>
    <w:rsid w:val="003D7AC7"/>
    <w:rsid w:val="003D7B3C"/>
    <w:rsid w:val="003E19B5"/>
    <w:rsid w:val="003E334F"/>
    <w:rsid w:val="003E5288"/>
    <w:rsid w:val="003F34F4"/>
    <w:rsid w:val="003F46C3"/>
    <w:rsid w:val="003F728A"/>
    <w:rsid w:val="004009BA"/>
    <w:rsid w:val="00400E52"/>
    <w:rsid w:val="00401501"/>
    <w:rsid w:val="00401E47"/>
    <w:rsid w:val="004040FC"/>
    <w:rsid w:val="004049B6"/>
    <w:rsid w:val="00411045"/>
    <w:rsid w:val="00411150"/>
    <w:rsid w:val="00411D38"/>
    <w:rsid w:val="004122DC"/>
    <w:rsid w:val="00413987"/>
    <w:rsid w:val="00413E42"/>
    <w:rsid w:val="00417B9D"/>
    <w:rsid w:val="00420D43"/>
    <w:rsid w:val="00421901"/>
    <w:rsid w:val="00427B15"/>
    <w:rsid w:val="0043141D"/>
    <w:rsid w:val="00432AAE"/>
    <w:rsid w:val="0043659E"/>
    <w:rsid w:val="00437466"/>
    <w:rsid w:val="00443028"/>
    <w:rsid w:val="004438DB"/>
    <w:rsid w:val="0044405E"/>
    <w:rsid w:val="004546C7"/>
    <w:rsid w:val="00455756"/>
    <w:rsid w:val="00457C56"/>
    <w:rsid w:val="00461BE3"/>
    <w:rsid w:val="004628BA"/>
    <w:rsid w:val="0046295D"/>
    <w:rsid w:val="00462C48"/>
    <w:rsid w:val="00474663"/>
    <w:rsid w:val="004759DD"/>
    <w:rsid w:val="00484028"/>
    <w:rsid w:val="004877BD"/>
    <w:rsid w:val="004903CF"/>
    <w:rsid w:val="00493C01"/>
    <w:rsid w:val="00494B44"/>
    <w:rsid w:val="00496204"/>
    <w:rsid w:val="004B0EF8"/>
    <w:rsid w:val="004B6859"/>
    <w:rsid w:val="004B76BC"/>
    <w:rsid w:val="004C1499"/>
    <w:rsid w:val="004C3B3A"/>
    <w:rsid w:val="004D3CDC"/>
    <w:rsid w:val="004D3D6B"/>
    <w:rsid w:val="004D580B"/>
    <w:rsid w:val="004D5D80"/>
    <w:rsid w:val="004E1275"/>
    <w:rsid w:val="004E6528"/>
    <w:rsid w:val="004F071B"/>
    <w:rsid w:val="004F0C58"/>
    <w:rsid w:val="004F0FD9"/>
    <w:rsid w:val="004F14C2"/>
    <w:rsid w:val="004F7957"/>
    <w:rsid w:val="005013D2"/>
    <w:rsid w:val="00501FBD"/>
    <w:rsid w:val="0050582C"/>
    <w:rsid w:val="005075B3"/>
    <w:rsid w:val="00527036"/>
    <w:rsid w:val="00536B14"/>
    <w:rsid w:val="0054095B"/>
    <w:rsid w:val="0054567B"/>
    <w:rsid w:val="00550270"/>
    <w:rsid w:val="0055167C"/>
    <w:rsid w:val="00553C76"/>
    <w:rsid w:val="00556F41"/>
    <w:rsid w:val="0055724E"/>
    <w:rsid w:val="00557DB0"/>
    <w:rsid w:val="0056286C"/>
    <w:rsid w:val="00562B91"/>
    <w:rsid w:val="005670B0"/>
    <w:rsid w:val="005724AC"/>
    <w:rsid w:val="00572659"/>
    <w:rsid w:val="00575692"/>
    <w:rsid w:val="005907DA"/>
    <w:rsid w:val="00591134"/>
    <w:rsid w:val="00592C39"/>
    <w:rsid w:val="005932CA"/>
    <w:rsid w:val="005A1249"/>
    <w:rsid w:val="005A4432"/>
    <w:rsid w:val="005B14A5"/>
    <w:rsid w:val="005B27D1"/>
    <w:rsid w:val="005C0C19"/>
    <w:rsid w:val="005C1930"/>
    <w:rsid w:val="005C5E4E"/>
    <w:rsid w:val="005D6BD3"/>
    <w:rsid w:val="005D7105"/>
    <w:rsid w:val="005E068A"/>
    <w:rsid w:val="005E180B"/>
    <w:rsid w:val="005E1968"/>
    <w:rsid w:val="005E245C"/>
    <w:rsid w:val="005E2481"/>
    <w:rsid w:val="005E6B5F"/>
    <w:rsid w:val="005F126A"/>
    <w:rsid w:val="005F50BE"/>
    <w:rsid w:val="005F74F8"/>
    <w:rsid w:val="005F7CD2"/>
    <w:rsid w:val="00601E16"/>
    <w:rsid w:val="00604882"/>
    <w:rsid w:val="00612699"/>
    <w:rsid w:val="00613AC8"/>
    <w:rsid w:val="00615644"/>
    <w:rsid w:val="00620541"/>
    <w:rsid w:val="00624181"/>
    <w:rsid w:val="00624818"/>
    <w:rsid w:val="0062727D"/>
    <w:rsid w:val="006350AB"/>
    <w:rsid w:val="006373C0"/>
    <w:rsid w:val="0064292B"/>
    <w:rsid w:val="0064784F"/>
    <w:rsid w:val="00647F76"/>
    <w:rsid w:val="006502ED"/>
    <w:rsid w:val="00651227"/>
    <w:rsid w:val="00652682"/>
    <w:rsid w:val="0065335B"/>
    <w:rsid w:val="006568B9"/>
    <w:rsid w:val="00657F11"/>
    <w:rsid w:val="006609CE"/>
    <w:rsid w:val="00677382"/>
    <w:rsid w:val="00680FA3"/>
    <w:rsid w:val="00681A31"/>
    <w:rsid w:val="00682C97"/>
    <w:rsid w:val="006841EB"/>
    <w:rsid w:val="00686B1E"/>
    <w:rsid w:val="00686F95"/>
    <w:rsid w:val="006915CD"/>
    <w:rsid w:val="006947D1"/>
    <w:rsid w:val="0069540F"/>
    <w:rsid w:val="006A6155"/>
    <w:rsid w:val="006A724C"/>
    <w:rsid w:val="006B0322"/>
    <w:rsid w:val="006B22D8"/>
    <w:rsid w:val="006B2588"/>
    <w:rsid w:val="006B32DF"/>
    <w:rsid w:val="006B3E8D"/>
    <w:rsid w:val="006B4D08"/>
    <w:rsid w:val="006B72C6"/>
    <w:rsid w:val="006B7574"/>
    <w:rsid w:val="006C4251"/>
    <w:rsid w:val="006C754D"/>
    <w:rsid w:val="006D031D"/>
    <w:rsid w:val="006D2307"/>
    <w:rsid w:val="006D3C93"/>
    <w:rsid w:val="006D54AC"/>
    <w:rsid w:val="006E5956"/>
    <w:rsid w:val="006E5B2F"/>
    <w:rsid w:val="006F3740"/>
    <w:rsid w:val="006F5322"/>
    <w:rsid w:val="006F6D26"/>
    <w:rsid w:val="006F732C"/>
    <w:rsid w:val="006F7B30"/>
    <w:rsid w:val="00700FB5"/>
    <w:rsid w:val="0070423E"/>
    <w:rsid w:val="00705548"/>
    <w:rsid w:val="00713A23"/>
    <w:rsid w:val="00716B3A"/>
    <w:rsid w:val="00716CE7"/>
    <w:rsid w:val="00717CE1"/>
    <w:rsid w:val="007212B3"/>
    <w:rsid w:val="00721951"/>
    <w:rsid w:val="0072300F"/>
    <w:rsid w:val="0072442B"/>
    <w:rsid w:val="00735F94"/>
    <w:rsid w:val="007370A4"/>
    <w:rsid w:val="007413B7"/>
    <w:rsid w:val="007422AB"/>
    <w:rsid w:val="00746D2F"/>
    <w:rsid w:val="0074777A"/>
    <w:rsid w:val="00751000"/>
    <w:rsid w:val="007519E2"/>
    <w:rsid w:val="0075440D"/>
    <w:rsid w:val="00757994"/>
    <w:rsid w:val="00761009"/>
    <w:rsid w:val="00762808"/>
    <w:rsid w:val="007677E9"/>
    <w:rsid w:val="00767E4D"/>
    <w:rsid w:val="00772675"/>
    <w:rsid w:val="00784564"/>
    <w:rsid w:val="0078690C"/>
    <w:rsid w:val="00786E52"/>
    <w:rsid w:val="00790EFA"/>
    <w:rsid w:val="0079799D"/>
    <w:rsid w:val="007A0499"/>
    <w:rsid w:val="007A4EC6"/>
    <w:rsid w:val="007B2C14"/>
    <w:rsid w:val="007B3565"/>
    <w:rsid w:val="007B607B"/>
    <w:rsid w:val="007C2B7A"/>
    <w:rsid w:val="007C5F75"/>
    <w:rsid w:val="007D35BB"/>
    <w:rsid w:val="007D571F"/>
    <w:rsid w:val="007F1C7F"/>
    <w:rsid w:val="007F3FEA"/>
    <w:rsid w:val="007F54B8"/>
    <w:rsid w:val="007F577C"/>
    <w:rsid w:val="007F653E"/>
    <w:rsid w:val="008032E9"/>
    <w:rsid w:val="00804469"/>
    <w:rsid w:val="0080743E"/>
    <w:rsid w:val="00812DF3"/>
    <w:rsid w:val="00815539"/>
    <w:rsid w:val="00822D4A"/>
    <w:rsid w:val="008257D3"/>
    <w:rsid w:val="00834911"/>
    <w:rsid w:val="00837331"/>
    <w:rsid w:val="00845569"/>
    <w:rsid w:val="008515BA"/>
    <w:rsid w:val="00851E76"/>
    <w:rsid w:val="00860740"/>
    <w:rsid w:val="008671DE"/>
    <w:rsid w:val="008724B5"/>
    <w:rsid w:val="0087290C"/>
    <w:rsid w:val="00873DC1"/>
    <w:rsid w:val="0087591E"/>
    <w:rsid w:val="00883221"/>
    <w:rsid w:val="00895515"/>
    <w:rsid w:val="008A4D46"/>
    <w:rsid w:val="008B4743"/>
    <w:rsid w:val="008B4B47"/>
    <w:rsid w:val="008C0FC7"/>
    <w:rsid w:val="008C1707"/>
    <w:rsid w:val="008C1B61"/>
    <w:rsid w:val="008C1F48"/>
    <w:rsid w:val="008C369E"/>
    <w:rsid w:val="008C3FA2"/>
    <w:rsid w:val="008C5304"/>
    <w:rsid w:val="008C5F40"/>
    <w:rsid w:val="008E1411"/>
    <w:rsid w:val="008E41EA"/>
    <w:rsid w:val="008E4F33"/>
    <w:rsid w:val="008E67BE"/>
    <w:rsid w:val="008F7A31"/>
    <w:rsid w:val="009013FB"/>
    <w:rsid w:val="00902F3B"/>
    <w:rsid w:val="009106F5"/>
    <w:rsid w:val="00913421"/>
    <w:rsid w:val="00920A86"/>
    <w:rsid w:val="00923428"/>
    <w:rsid w:val="0092388E"/>
    <w:rsid w:val="00926534"/>
    <w:rsid w:val="00930C77"/>
    <w:rsid w:val="009325B0"/>
    <w:rsid w:val="0094324E"/>
    <w:rsid w:val="00943259"/>
    <w:rsid w:val="00943A8D"/>
    <w:rsid w:val="009447EA"/>
    <w:rsid w:val="00950939"/>
    <w:rsid w:val="00953A7F"/>
    <w:rsid w:val="00961825"/>
    <w:rsid w:val="00964ECA"/>
    <w:rsid w:val="00972229"/>
    <w:rsid w:val="00977866"/>
    <w:rsid w:val="00984F64"/>
    <w:rsid w:val="00997D87"/>
    <w:rsid w:val="009A0B2F"/>
    <w:rsid w:val="009A52BF"/>
    <w:rsid w:val="009B08ED"/>
    <w:rsid w:val="009B0DC0"/>
    <w:rsid w:val="009C0978"/>
    <w:rsid w:val="009D12AF"/>
    <w:rsid w:val="009D70CC"/>
    <w:rsid w:val="009F4A1A"/>
    <w:rsid w:val="00A001CE"/>
    <w:rsid w:val="00A02528"/>
    <w:rsid w:val="00A114E2"/>
    <w:rsid w:val="00A24582"/>
    <w:rsid w:val="00A26FD7"/>
    <w:rsid w:val="00A30740"/>
    <w:rsid w:val="00A326DB"/>
    <w:rsid w:val="00A33B1C"/>
    <w:rsid w:val="00A3437F"/>
    <w:rsid w:val="00A366AF"/>
    <w:rsid w:val="00A42D09"/>
    <w:rsid w:val="00A439FD"/>
    <w:rsid w:val="00A47D1F"/>
    <w:rsid w:val="00A51EEA"/>
    <w:rsid w:val="00A542EC"/>
    <w:rsid w:val="00A57DBA"/>
    <w:rsid w:val="00A601EA"/>
    <w:rsid w:val="00A629D1"/>
    <w:rsid w:val="00A633EC"/>
    <w:rsid w:val="00A64C06"/>
    <w:rsid w:val="00A6530C"/>
    <w:rsid w:val="00A6546C"/>
    <w:rsid w:val="00A666CD"/>
    <w:rsid w:val="00A81D0C"/>
    <w:rsid w:val="00A83E7C"/>
    <w:rsid w:val="00A87F7E"/>
    <w:rsid w:val="00A9122A"/>
    <w:rsid w:val="00A94B88"/>
    <w:rsid w:val="00A94D78"/>
    <w:rsid w:val="00A95FE8"/>
    <w:rsid w:val="00A96C7D"/>
    <w:rsid w:val="00A96EC1"/>
    <w:rsid w:val="00A974B2"/>
    <w:rsid w:val="00AA1678"/>
    <w:rsid w:val="00AA5698"/>
    <w:rsid w:val="00AB2723"/>
    <w:rsid w:val="00AC0040"/>
    <w:rsid w:val="00AC02B9"/>
    <w:rsid w:val="00AC237C"/>
    <w:rsid w:val="00AC2B6F"/>
    <w:rsid w:val="00AC5574"/>
    <w:rsid w:val="00AC75D1"/>
    <w:rsid w:val="00AD6EBB"/>
    <w:rsid w:val="00AD72F0"/>
    <w:rsid w:val="00AE589E"/>
    <w:rsid w:val="00AE67DF"/>
    <w:rsid w:val="00AE7F6D"/>
    <w:rsid w:val="00AF0366"/>
    <w:rsid w:val="00AF4219"/>
    <w:rsid w:val="00AF4CA7"/>
    <w:rsid w:val="00AF7619"/>
    <w:rsid w:val="00B05612"/>
    <w:rsid w:val="00B103FD"/>
    <w:rsid w:val="00B13AC9"/>
    <w:rsid w:val="00B1554A"/>
    <w:rsid w:val="00B1615F"/>
    <w:rsid w:val="00B2185B"/>
    <w:rsid w:val="00B26D13"/>
    <w:rsid w:val="00B30A16"/>
    <w:rsid w:val="00B321C6"/>
    <w:rsid w:val="00B346F0"/>
    <w:rsid w:val="00B35270"/>
    <w:rsid w:val="00B36E6D"/>
    <w:rsid w:val="00B427A9"/>
    <w:rsid w:val="00B47301"/>
    <w:rsid w:val="00B66425"/>
    <w:rsid w:val="00B71576"/>
    <w:rsid w:val="00B71B41"/>
    <w:rsid w:val="00B75363"/>
    <w:rsid w:val="00B77DD0"/>
    <w:rsid w:val="00B80599"/>
    <w:rsid w:val="00B850F0"/>
    <w:rsid w:val="00B853B2"/>
    <w:rsid w:val="00B85863"/>
    <w:rsid w:val="00B87E3A"/>
    <w:rsid w:val="00B909F7"/>
    <w:rsid w:val="00B90E4C"/>
    <w:rsid w:val="00B91CA4"/>
    <w:rsid w:val="00B92D42"/>
    <w:rsid w:val="00B9463C"/>
    <w:rsid w:val="00BA1167"/>
    <w:rsid w:val="00BA2F66"/>
    <w:rsid w:val="00BA3B40"/>
    <w:rsid w:val="00BB4B04"/>
    <w:rsid w:val="00BB5C7E"/>
    <w:rsid w:val="00BB6604"/>
    <w:rsid w:val="00BC0B66"/>
    <w:rsid w:val="00BC0F8C"/>
    <w:rsid w:val="00BC62D0"/>
    <w:rsid w:val="00BC706E"/>
    <w:rsid w:val="00BD0EFE"/>
    <w:rsid w:val="00BE662A"/>
    <w:rsid w:val="00BE7479"/>
    <w:rsid w:val="00C00F9B"/>
    <w:rsid w:val="00C01703"/>
    <w:rsid w:val="00C11D6F"/>
    <w:rsid w:val="00C1333E"/>
    <w:rsid w:val="00C1765A"/>
    <w:rsid w:val="00C179E2"/>
    <w:rsid w:val="00C25022"/>
    <w:rsid w:val="00C31A54"/>
    <w:rsid w:val="00C32614"/>
    <w:rsid w:val="00C3376D"/>
    <w:rsid w:val="00C37458"/>
    <w:rsid w:val="00C51B55"/>
    <w:rsid w:val="00C536EB"/>
    <w:rsid w:val="00C57040"/>
    <w:rsid w:val="00C64C9C"/>
    <w:rsid w:val="00C67276"/>
    <w:rsid w:val="00C72A00"/>
    <w:rsid w:val="00C75419"/>
    <w:rsid w:val="00C77761"/>
    <w:rsid w:val="00C77AB5"/>
    <w:rsid w:val="00C81B79"/>
    <w:rsid w:val="00C8364A"/>
    <w:rsid w:val="00C91D43"/>
    <w:rsid w:val="00C979A1"/>
    <w:rsid w:val="00CA2C6A"/>
    <w:rsid w:val="00CA61B2"/>
    <w:rsid w:val="00CA6A06"/>
    <w:rsid w:val="00CB2BA2"/>
    <w:rsid w:val="00CB7EEE"/>
    <w:rsid w:val="00CC48AC"/>
    <w:rsid w:val="00CC5C18"/>
    <w:rsid w:val="00CE06FA"/>
    <w:rsid w:val="00CE0BA8"/>
    <w:rsid w:val="00CE34E0"/>
    <w:rsid w:val="00CE713E"/>
    <w:rsid w:val="00CF1B74"/>
    <w:rsid w:val="00CF6656"/>
    <w:rsid w:val="00CF6EED"/>
    <w:rsid w:val="00D01F3C"/>
    <w:rsid w:val="00D0657E"/>
    <w:rsid w:val="00D07009"/>
    <w:rsid w:val="00D12B05"/>
    <w:rsid w:val="00D24EDB"/>
    <w:rsid w:val="00D33A6B"/>
    <w:rsid w:val="00D3502F"/>
    <w:rsid w:val="00D372EC"/>
    <w:rsid w:val="00D43CC0"/>
    <w:rsid w:val="00D46A63"/>
    <w:rsid w:val="00D55E7A"/>
    <w:rsid w:val="00D57116"/>
    <w:rsid w:val="00D6341E"/>
    <w:rsid w:val="00D66BA9"/>
    <w:rsid w:val="00D712B6"/>
    <w:rsid w:val="00D724DD"/>
    <w:rsid w:val="00D742AD"/>
    <w:rsid w:val="00D74F97"/>
    <w:rsid w:val="00D7636F"/>
    <w:rsid w:val="00D83A4A"/>
    <w:rsid w:val="00D84390"/>
    <w:rsid w:val="00D84C75"/>
    <w:rsid w:val="00D9182C"/>
    <w:rsid w:val="00D936C7"/>
    <w:rsid w:val="00D93CA5"/>
    <w:rsid w:val="00DA0132"/>
    <w:rsid w:val="00DA04B5"/>
    <w:rsid w:val="00DA0FB7"/>
    <w:rsid w:val="00DA6067"/>
    <w:rsid w:val="00DA72A4"/>
    <w:rsid w:val="00DA7E53"/>
    <w:rsid w:val="00DB01A5"/>
    <w:rsid w:val="00DB1ACD"/>
    <w:rsid w:val="00DC13D1"/>
    <w:rsid w:val="00DC24D2"/>
    <w:rsid w:val="00DC2791"/>
    <w:rsid w:val="00DC2C54"/>
    <w:rsid w:val="00DC32C5"/>
    <w:rsid w:val="00DC50C9"/>
    <w:rsid w:val="00DC7E7D"/>
    <w:rsid w:val="00DD07E9"/>
    <w:rsid w:val="00DD1D5C"/>
    <w:rsid w:val="00DD5779"/>
    <w:rsid w:val="00DD6F9B"/>
    <w:rsid w:val="00DE197D"/>
    <w:rsid w:val="00DE2E00"/>
    <w:rsid w:val="00DE372E"/>
    <w:rsid w:val="00DE7F5A"/>
    <w:rsid w:val="00DF1F48"/>
    <w:rsid w:val="00E0394B"/>
    <w:rsid w:val="00E06798"/>
    <w:rsid w:val="00E17AD0"/>
    <w:rsid w:val="00E213C0"/>
    <w:rsid w:val="00E22FDA"/>
    <w:rsid w:val="00E248E2"/>
    <w:rsid w:val="00E27B95"/>
    <w:rsid w:val="00E34C80"/>
    <w:rsid w:val="00E41CBD"/>
    <w:rsid w:val="00E47FEC"/>
    <w:rsid w:val="00E50CD8"/>
    <w:rsid w:val="00E521DE"/>
    <w:rsid w:val="00E53A0F"/>
    <w:rsid w:val="00E56093"/>
    <w:rsid w:val="00E6009A"/>
    <w:rsid w:val="00E64F40"/>
    <w:rsid w:val="00E6695E"/>
    <w:rsid w:val="00E70BD0"/>
    <w:rsid w:val="00E72DAF"/>
    <w:rsid w:val="00E7326A"/>
    <w:rsid w:val="00E73CB6"/>
    <w:rsid w:val="00E74F2C"/>
    <w:rsid w:val="00E82218"/>
    <w:rsid w:val="00E93DE0"/>
    <w:rsid w:val="00E9515C"/>
    <w:rsid w:val="00E9671D"/>
    <w:rsid w:val="00EA2CE8"/>
    <w:rsid w:val="00EA4251"/>
    <w:rsid w:val="00EA7E7A"/>
    <w:rsid w:val="00EB6851"/>
    <w:rsid w:val="00EC334A"/>
    <w:rsid w:val="00EC7A7F"/>
    <w:rsid w:val="00ED0AD7"/>
    <w:rsid w:val="00ED4601"/>
    <w:rsid w:val="00EE1686"/>
    <w:rsid w:val="00EE1A6B"/>
    <w:rsid w:val="00EF06A9"/>
    <w:rsid w:val="00EF1B98"/>
    <w:rsid w:val="00F0779F"/>
    <w:rsid w:val="00F07910"/>
    <w:rsid w:val="00F1693F"/>
    <w:rsid w:val="00F17944"/>
    <w:rsid w:val="00F20337"/>
    <w:rsid w:val="00F24379"/>
    <w:rsid w:val="00F25817"/>
    <w:rsid w:val="00F30562"/>
    <w:rsid w:val="00F32CAD"/>
    <w:rsid w:val="00F40045"/>
    <w:rsid w:val="00F41020"/>
    <w:rsid w:val="00F47012"/>
    <w:rsid w:val="00F51469"/>
    <w:rsid w:val="00F51A47"/>
    <w:rsid w:val="00F51BEC"/>
    <w:rsid w:val="00F530B8"/>
    <w:rsid w:val="00F579F8"/>
    <w:rsid w:val="00F60E94"/>
    <w:rsid w:val="00F63325"/>
    <w:rsid w:val="00F6528D"/>
    <w:rsid w:val="00F66560"/>
    <w:rsid w:val="00F701CE"/>
    <w:rsid w:val="00F716E9"/>
    <w:rsid w:val="00F71C7F"/>
    <w:rsid w:val="00F72975"/>
    <w:rsid w:val="00F73B56"/>
    <w:rsid w:val="00F82CB7"/>
    <w:rsid w:val="00F87B20"/>
    <w:rsid w:val="00F918B4"/>
    <w:rsid w:val="00F91DD5"/>
    <w:rsid w:val="00F95000"/>
    <w:rsid w:val="00FA113B"/>
    <w:rsid w:val="00FA16C8"/>
    <w:rsid w:val="00FA21FA"/>
    <w:rsid w:val="00FA22C9"/>
    <w:rsid w:val="00FA445D"/>
    <w:rsid w:val="00FA5302"/>
    <w:rsid w:val="00FB0A38"/>
    <w:rsid w:val="00FB13EC"/>
    <w:rsid w:val="00FB29CB"/>
    <w:rsid w:val="00FB5066"/>
    <w:rsid w:val="00FB68C4"/>
    <w:rsid w:val="00FB77A5"/>
    <w:rsid w:val="00FC2E66"/>
    <w:rsid w:val="00FD0162"/>
    <w:rsid w:val="00FD325A"/>
    <w:rsid w:val="00FF1C36"/>
    <w:rsid w:val="00FF3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26EB"/>
  <w15:chartTrackingRefBased/>
  <w15:docId w15:val="{AC824013-4A4F-4209-B10D-B2512154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C0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C01"/>
    <w:rPr>
      <w:color w:val="0563C1" w:themeColor="hyperlink"/>
      <w:u w:val="single"/>
    </w:rPr>
  </w:style>
  <w:style w:type="character" w:customStyle="1" w:styleId="UnresolvedMention1">
    <w:name w:val="Unresolved Mention1"/>
    <w:basedOn w:val="DefaultParagraphFont"/>
    <w:uiPriority w:val="99"/>
    <w:semiHidden/>
    <w:unhideWhenUsed/>
    <w:rsid w:val="00493C01"/>
    <w:rPr>
      <w:color w:val="808080"/>
      <w:shd w:val="clear" w:color="auto" w:fill="E6E6E6"/>
    </w:rPr>
  </w:style>
  <w:style w:type="paragraph" w:styleId="Bibliography">
    <w:name w:val="Bibliography"/>
    <w:basedOn w:val="Normal"/>
    <w:next w:val="Normal"/>
    <w:uiPriority w:val="37"/>
    <w:unhideWhenUsed/>
    <w:rsid w:val="00493C01"/>
    <w:pPr>
      <w:tabs>
        <w:tab w:val="left" w:pos="504"/>
      </w:tabs>
      <w:spacing w:after="240" w:line="240" w:lineRule="auto"/>
      <w:ind w:left="504" w:hanging="504"/>
    </w:pPr>
  </w:style>
  <w:style w:type="paragraph" w:styleId="ListParagraph">
    <w:name w:val="List Paragraph"/>
    <w:basedOn w:val="Normal"/>
    <w:uiPriority w:val="34"/>
    <w:qFormat/>
    <w:rsid w:val="00493C01"/>
    <w:pPr>
      <w:ind w:left="720"/>
      <w:contextualSpacing/>
    </w:pPr>
  </w:style>
  <w:style w:type="table" w:styleId="TableGrid">
    <w:name w:val="Table Grid"/>
    <w:basedOn w:val="TableNormal"/>
    <w:uiPriority w:val="39"/>
    <w:rsid w:val="0049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3C01"/>
    <w:rPr>
      <w:color w:val="954F72" w:themeColor="followedHyperlink"/>
      <w:u w:val="single"/>
    </w:rPr>
  </w:style>
  <w:style w:type="character" w:styleId="CommentReference">
    <w:name w:val="annotation reference"/>
    <w:basedOn w:val="DefaultParagraphFont"/>
    <w:uiPriority w:val="99"/>
    <w:semiHidden/>
    <w:unhideWhenUsed/>
    <w:rsid w:val="00493C01"/>
    <w:rPr>
      <w:sz w:val="16"/>
      <w:szCs w:val="16"/>
    </w:rPr>
  </w:style>
  <w:style w:type="paragraph" w:styleId="CommentText">
    <w:name w:val="annotation text"/>
    <w:basedOn w:val="Normal"/>
    <w:link w:val="CommentTextChar"/>
    <w:uiPriority w:val="99"/>
    <w:semiHidden/>
    <w:unhideWhenUsed/>
    <w:rsid w:val="00493C01"/>
    <w:pPr>
      <w:spacing w:line="240" w:lineRule="auto"/>
    </w:pPr>
    <w:rPr>
      <w:sz w:val="20"/>
      <w:szCs w:val="20"/>
    </w:rPr>
  </w:style>
  <w:style w:type="character" w:customStyle="1" w:styleId="CommentTextChar">
    <w:name w:val="Comment Text Char"/>
    <w:basedOn w:val="DefaultParagraphFont"/>
    <w:link w:val="CommentText"/>
    <w:uiPriority w:val="99"/>
    <w:semiHidden/>
    <w:rsid w:val="00493C01"/>
    <w:rPr>
      <w:sz w:val="20"/>
      <w:szCs w:val="20"/>
    </w:rPr>
  </w:style>
  <w:style w:type="paragraph" w:styleId="CommentSubject">
    <w:name w:val="annotation subject"/>
    <w:basedOn w:val="CommentText"/>
    <w:next w:val="CommentText"/>
    <w:link w:val="CommentSubjectChar"/>
    <w:uiPriority w:val="99"/>
    <w:semiHidden/>
    <w:unhideWhenUsed/>
    <w:rsid w:val="00493C01"/>
    <w:rPr>
      <w:b/>
      <w:bCs/>
    </w:rPr>
  </w:style>
  <w:style w:type="character" w:customStyle="1" w:styleId="CommentSubjectChar">
    <w:name w:val="Comment Subject Char"/>
    <w:basedOn w:val="CommentTextChar"/>
    <w:link w:val="CommentSubject"/>
    <w:uiPriority w:val="99"/>
    <w:semiHidden/>
    <w:rsid w:val="00493C01"/>
    <w:rPr>
      <w:b/>
      <w:bCs/>
      <w:sz w:val="20"/>
      <w:szCs w:val="20"/>
    </w:rPr>
  </w:style>
  <w:style w:type="paragraph" w:styleId="BalloonText">
    <w:name w:val="Balloon Text"/>
    <w:basedOn w:val="Normal"/>
    <w:link w:val="BalloonTextChar"/>
    <w:uiPriority w:val="99"/>
    <w:semiHidden/>
    <w:unhideWhenUsed/>
    <w:rsid w:val="00493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C01"/>
    <w:rPr>
      <w:rFonts w:ascii="Segoe UI" w:hAnsi="Segoe UI" w:cs="Segoe UI"/>
      <w:sz w:val="18"/>
      <w:szCs w:val="18"/>
    </w:rPr>
  </w:style>
  <w:style w:type="paragraph" w:styleId="Revision">
    <w:name w:val="Revision"/>
    <w:hidden/>
    <w:uiPriority w:val="99"/>
    <w:semiHidden/>
    <w:rsid w:val="00493C01"/>
    <w:pPr>
      <w:spacing w:after="0" w:line="240" w:lineRule="auto"/>
    </w:pPr>
  </w:style>
  <w:style w:type="character" w:styleId="PlaceholderText">
    <w:name w:val="Placeholder Text"/>
    <w:basedOn w:val="DefaultParagraphFont"/>
    <w:uiPriority w:val="99"/>
    <w:semiHidden/>
    <w:rsid w:val="00716B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31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hyperlink" Target="https://github.com/cbahlai/monarch_regim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bahlai@kent.edu"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1CC4A-B148-48E2-A035-2231B63B2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45658</Words>
  <Characters>260255</Characters>
  <Application>Microsoft Office Word</Application>
  <DocSecurity>0</DocSecurity>
  <Lines>2168</Lines>
  <Paragraphs>610</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305303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Bahlai, Christie</cp:lastModifiedBy>
  <cp:revision>2</cp:revision>
  <dcterms:created xsi:type="dcterms:W3CDTF">2019-07-01T18:32:00Z</dcterms:created>
  <dcterms:modified xsi:type="dcterms:W3CDTF">2019-07-01T18:32:00Z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zotero-version="5.0.67"&gt;&lt;session id="O11wb7wA"/&gt;&lt;style id="http://www.zotero.org/styles/plos-computational-biology" hasBibliography="1" bibliographyStyleHasBeenSet="1"/&gt;&lt;prefs&gt;&lt;pref name="fieldType" value="Field"/&gt;&lt;pref name="dontAs</vt:lpwstr>
  </property>
  <property fmtid="{D5CDD505-2E9C-101B-9397-08002B2CF9AE}" pid="3" name="ZOTERO_PREF_2">
    <vt:lpwstr>kDelayCitationUpdates" value="true"/&gt;&lt;/prefs&gt;&lt;/data&gt;</vt:lpwstr>
  </property>
</Properties>
</file>