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bookmarkStart w:id="0" w:name="_GoBack"/>
      <w:bookmarkEnd w:id="0"/>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9945DE0"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del w:id="1" w:author="Zipkin, Elise" w:date="2019-08-13T14:43:00Z">
        <w:r w:rsidR="00C1333E" w:rsidRPr="00C1333E" w:rsidDel="00FC7E5F">
          <w:rPr>
            <w:rFonts w:cstheme="minorHAnsi"/>
            <w:shd w:val="clear" w:color="auto" w:fill="FFFFFF"/>
          </w:rPr>
          <w:delText>We find that t</w:delText>
        </w:r>
      </w:del>
      <w:ins w:id="2" w:author="Zipkin, Elise" w:date="2019-08-13T14:43:00Z">
        <w:r w:rsidR="00FC7E5F">
          <w:rPr>
            <w:rFonts w:cstheme="minorHAnsi"/>
            <w:shd w:val="clear" w:color="auto" w:fill="FFFFFF"/>
          </w:rPr>
          <w:t>T</w:t>
        </w:r>
      </w:ins>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del w:id="3" w:author="Zipkin, Elise" w:date="2019-08-13T14:43:00Z">
        <w:r w:rsidR="007D1D38" w:rsidDel="00FC7E5F">
          <w:rPr>
            <w:rFonts w:cstheme="minorHAnsi"/>
            <w:shd w:val="clear" w:color="auto" w:fill="FFFFFF"/>
          </w:rPr>
          <w:delText>is capable of</w:delText>
        </w:r>
        <w:r w:rsidR="00C1333E" w:rsidRPr="00C1333E" w:rsidDel="00FC7E5F">
          <w:rPr>
            <w:rFonts w:cstheme="minorHAnsi"/>
            <w:shd w:val="clear" w:color="auto" w:fill="FFFFFF"/>
          </w:rPr>
          <w:delText xml:space="preserve"> </w:delText>
        </w:r>
      </w:del>
      <w:r w:rsidR="00C1333E" w:rsidRPr="00C1333E">
        <w:rPr>
          <w:rFonts w:cstheme="minorHAnsi"/>
          <w:shd w:val="clear" w:color="auto" w:fill="FFFFFF"/>
        </w:rPr>
        <w:t>identif</w:t>
      </w:r>
      <w:ins w:id="4" w:author="Zipkin, Elise" w:date="2019-08-13T14:43:00Z">
        <w:r w:rsidR="00FC7E5F">
          <w:rPr>
            <w:rFonts w:cstheme="minorHAnsi"/>
            <w:shd w:val="clear" w:color="auto" w:fill="FFFFFF"/>
          </w:rPr>
          <w:t>ied</w:t>
        </w:r>
      </w:ins>
      <w:del w:id="5" w:author="Zipkin, Elise" w:date="2019-08-13T14:43:00Z">
        <w:r w:rsidR="00C1333E" w:rsidRPr="00C1333E" w:rsidDel="00FC7E5F">
          <w:rPr>
            <w:rFonts w:cstheme="minorHAnsi"/>
            <w:shd w:val="clear" w:color="auto" w:fill="FFFFFF"/>
          </w:rPr>
          <w:delText>y</w:delText>
        </w:r>
      </w:del>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del w:id="6" w:author="Zipkin, Elise" w:date="2019-08-13T14:43:00Z">
        <w:r w:rsidR="00BC5E36" w:rsidDel="00577BF7">
          <w:rPr>
            <w:rFonts w:cstheme="minorHAnsi"/>
            <w:shd w:val="clear" w:color="auto" w:fill="FFFFFF"/>
          </w:rPr>
          <w:delText>governing population</w:delText>
        </w:r>
        <w:r w:rsidR="00C1333E" w:rsidRPr="00C1333E" w:rsidDel="00577BF7">
          <w:rPr>
            <w:rFonts w:cstheme="minorHAnsi"/>
            <w:shd w:val="clear" w:color="auto" w:fill="FFFFFF"/>
          </w:rPr>
          <w:delText xml:space="preserve"> dynamics </w:delText>
        </w:r>
        <w:r w:rsidR="007D1D38" w:rsidDel="00577BF7">
          <w:rPr>
            <w:rFonts w:cstheme="minorHAnsi"/>
            <w:shd w:val="clear" w:color="auto" w:fill="FFFFFF"/>
          </w:rPr>
          <w:delText>in both case studies</w:delText>
        </w:r>
        <w:r w:rsidR="002B67A2" w:rsidDel="00577BF7">
          <w:rPr>
            <w:rFonts w:cstheme="minorHAnsi"/>
            <w:shd w:val="clear" w:color="auto" w:fill="FFFFFF"/>
          </w:rPr>
          <w:delText xml:space="preserve"> </w:delText>
        </w:r>
      </w:del>
      <w:r w:rsidR="00C1333E" w:rsidRPr="00C1333E">
        <w:rPr>
          <w:rFonts w:cstheme="minorHAnsi"/>
          <w:shd w:val="clear" w:color="auto" w:fill="FFFFFF"/>
        </w:rPr>
        <w:t>that correspond to known environmental change events</w:t>
      </w:r>
      <w:ins w:id="7" w:author="Zipkin, Elise" w:date="2019-08-13T14:43:00Z">
        <w:r w:rsidR="00577BF7">
          <w:rPr>
            <w:rFonts w:cstheme="minorHAnsi"/>
            <w:shd w:val="clear" w:color="auto" w:fill="FFFFFF"/>
          </w:rPr>
          <w:t xml:space="preserve"> in both case studies</w:t>
        </w:r>
      </w:ins>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0A04E202"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w:t>
      </w:r>
      <w:del w:id="8" w:author="Zipkin, Elise" w:date="2019-08-13T16:53:00Z">
        <w:r w:rsidDel="00AD1673">
          <w:delText xml:space="preserve"> of</w:delText>
        </w:r>
      </w:del>
      <w:r>
        <w:t xml:space="preserve"> critical</w:t>
      </w:r>
      <w:ins w:id="9" w:author="Zipkin, Elise" w:date="2019-08-13T16:53:00Z">
        <w:r w:rsidR="00AD1673">
          <w:t>ly</w:t>
        </w:r>
      </w:ins>
      <w:r>
        <w:t xml:space="preserve"> importan</w:t>
      </w:r>
      <w:ins w:id="10" w:author="Zipkin, Elise" w:date="2019-08-13T16:53:00Z">
        <w:r w:rsidR="00AD1673">
          <w:t>t</w:t>
        </w:r>
      </w:ins>
      <w:del w:id="11" w:author="Zipkin, Elise" w:date="2019-08-13T16:53:00Z">
        <w:r w:rsidDel="00AD1673">
          <w:delText>ce</w:delText>
        </w:r>
      </w:del>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126261BD" w:rsidR="000131C8" w:rsidRDefault="000131C8" w:rsidP="00C8364A">
      <w:r>
        <w:t xml:space="preserve">Population dynamics are </w:t>
      </w:r>
      <w:del w:id="12" w:author="Zipkin, Elise" w:date="2019-08-13T15:45:00Z">
        <w:r w:rsidDel="00504AE4">
          <w:delText xml:space="preserve">governed </w:delText>
        </w:r>
      </w:del>
      <w:ins w:id="13" w:author="Zipkin, Elise" w:date="2019-08-13T15:45:00Z">
        <w:r w:rsidR="00504AE4">
          <w:t>d</w:t>
        </w:r>
        <w:commentRangeStart w:id="14"/>
        <w:r w:rsidR="00504AE4">
          <w:t>etermined</w:t>
        </w:r>
        <w:commentRangeEnd w:id="14"/>
        <w:r w:rsidR="00504AE4">
          <w:rPr>
            <w:rStyle w:val="CommentReference"/>
          </w:rPr>
          <w:commentReference w:id="14"/>
        </w:r>
        <w:r w:rsidR="00504AE4">
          <w:t xml:space="preserve"> </w:t>
        </w:r>
      </w:ins>
      <w:r>
        <w:t xml:space="preserve">by internal, biotic rules and also external abiotic factors, leading to both stochastic and deterministic forces </w:t>
      </w:r>
      <w:del w:id="15" w:author="Zipkin, Elise" w:date="2019-08-13T16:48:00Z">
        <w:r w:rsidDel="005915A2">
          <w:delText xml:space="preserve">governing </w:delText>
        </w:r>
      </w:del>
      <w:ins w:id="16" w:author="Zipkin, Elise" w:date="2019-08-13T16:48:00Z">
        <w:r w:rsidR="005915A2">
          <w:t xml:space="preserve">affecting </w:t>
        </w:r>
      </w:ins>
      <w:r>
        <w:t xml:space="preserve">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del w:id="17" w:author="Zipkin, Elise" w:date="2019-08-13T15:45:00Z">
        <w:r w:rsidDel="000D13AB">
          <w:delText xml:space="preserve">governing </w:delText>
        </w:r>
      </w:del>
      <w:ins w:id="18" w:author="Zipkin, Elise" w:date="2019-08-13T15:46:00Z">
        <w:r w:rsidR="006C0EE1">
          <w:t>controlling</w:t>
        </w:r>
      </w:ins>
      <w:del w:id="19" w:author="Zipkin, Elise" w:date="2019-08-13T15:46:00Z">
        <w:r w:rsidDel="006C0EE1">
          <w:delText>the</w:delText>
        </w:r>
      </w:del>
      <w:r>
        <w:t xml:space="preserve"> dynamics </w:t>
      </w:r>
      <w:del w:id="20" w:author="Zipkin, Elise" w:date="2019-08-13T15:46:00Z">
        <w:r w:rsidDel="006C0EE1">
          <w:delText xml:space="preserve">of a population </w:delText>
        </w:r>
      </w:del>
      <w:r>
        <w:t xml:space="preserve">as </w:t>
      </w:r>
      <w:ins w:id="21" w:author="Zipkin, Elise" w:date="2019-08-13T15:46:00Z">
        <w:r w:rsidR="006C0EE1">
          <w:t>a population’s</w:t>
        </w:r>
      </w:ins>
      <w:del w:id="22" w:author="Zipkin, Elise" w:date="2019-08-13T15:46:00Z">
        <w:r w:rsidDel="006C0EE1">
          <w:delText>its</w:delText>
        </w:r>
      </w:del>
      <w:r>
        <w:t xml:space="preserve"> </w:t>
      </w:r>
      <w:r w:rsidRPr="00CC0E99">
        <w:rPr>
          <w:i/>
        </w:rPr>
        <w:t>dynamic rule</w:t>
      </w:r>
      <w:r>
        <w:t xml:space="preserve">, and an abrupt shift in these parameter values as a </w:t>
      </w:r>
      <w:r w:rsidRPr="00CC0E99">
        <w:rPr>
          <w:i/>
        </w:rPr>
        <w:t>dynamic shift</w:t>
      </w:r>
      <w:r w:rsidR="00E96F64">
        <w:rPr>
          <w:iCs/>
        </w:rPr>
        <w:t xml:space="preserve">. </w:t>
      </w:r>
      <w:del w:id="23" w:author="Zipkin, Elise" w:date="2019-08-13T15:47:00Z">
        <w:r w:rsidR="00E96F64" w:rsidDel="00D31F3F">
          <w:rPr>
            <w:iCs/>
          </w:rPr>
          <w:delText xml:space="preserve">The </w:delText>
        </w:r>
      </w:del>
      <w:ins w:id="24" w:author="Zipkin, Elise" w:date="2019-08-13T15:47:00Z">
        <w:r w:rsidR="00D31F3F">
          <w:rPr>
            <w:iCs/>
          </w:rPr>
          <w:t xml:space="preserve">We use the </w:t>
        </w:r>
      </w:ins>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w:t>
      </w:r>
      <w:del w:id="25" w:author="Zipkin, Elise" w:date="2019-08-13T15:47:00Z">
        <w:r w:rsidR="00E96F64" w:rsidDel="00D31F3F">
          <w:rPr>
            <w:iCs/>
          </w:rPr>
          <w:delText xml:space="preserve">is used </w:delText>
        </w:r>
      </w:del>
      <w:r w:rsidR="00E96F64">
        <w:rPr>
          <w:iCs/>
        </w:rPr>
        <w:t xml:space="preserve">to </w:t>
      </w:r>
      <w:r w:rsidR="00B7634E">
        <w:rPr>
          <w:iCs/>
        </w:rPr>
        <w:t xml:space="preserve">describe the location in </w:t>
      </w:r>
      <w:del w:id="26" w:author="Zipkin, Elise" w:date="2019-08-13T15:47:00Z">
        <w:r w:rsidR="00B7634E" w:rsidDel="00D31F3F">
          <w:rPr>
            <w:iCs/>
          </w:rPr>
          <w:delText xml:space="preserve">the </w:delText>
        </w:r>
      </w:del>
      <w:r w:rsidR="00B7634E">
        <w:rPr>
          <w:iCs/>
        </w:rPr>
        <w:t xml:space="preserve">time series </w:t>
      </w:r>
      <w:ins w:id="27" w:author="Zipkin, Elise" w:date="2019-08-13T15:47:00Z">
        <w:r w:rsidR="00D31F3F">
          <w:rPr>
            <w:iCs/>
          </w:rPr>
          <w:t xml:space="preserve">data </w:t>
        </w:r>
      </w:ins>
      <w:r w:rsidR="00B7634E">
        <w:rPr>
          <w:iCs/>
        </w:rPr>
        <w:t xml:space="preserve">where the dynamic shift </w:t>
      </w:r>
      <w:r w:rsidR="00AC1C3B">
        <w:rPr>
          <w:iCs/>
        </w:rPr>
        <w:t>occu</w:t>
      </w:r>
      <w:del w:id="28" w:author="Zipkin, Elise" w:date="2019-08-13T16:54:00Z">
        <w:r w:rsidR="00AC1C3B" w:rsidDel="00BF55CB">
          <w:rPr>
            <w:iCs/>
          </w:rPr>
          <w:delText>r</w:delText>
        </w:r>
      </w:del>
      <w:r w:rsidR="00AC1C3B">
        <w:rPr>
          <w:iCs/>
        </w:rPr>
        <w:t>r</w:t>
      </w:r>
      <w:ins w:id="29" w:author="Zipkin, Elise" w:date="2019-08-13T16:49:00Z">
        <w:r w:rsidR="00C5221E">
          <w:rPr>
            <w:iCs/>
          </w:rPr>
          <w:t>s</w:t>
        </w:r>
      </w:ins>
      <w:del w:id="30" w:author="Zipkin, Elise" w:date="2019-08-13T16:49:00Z">
        <w:r w:rsidR="00AC1C3B" w:rsidDel="00C5221E">
          <w:rPr>
            <w:iCs/>
          </w:rPr>
          <w:delText>ed</w:delText>
        </w:r>
      </w:del>
      <w:r>
        <w:t xml:space="preserve">. </w:t>
      </w:r>
    </w:p>
    <w:p w14:paraId="3AB73CD0" w14:textId="663C6B3B"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del w:id="31" w:author="Zipkin, Elise" w:date="2019-08-13T15:48:00Z">
        <w:r w:rsidR="007E3CAF" w:rsidDel="00227A26">
          <w:delText xml:space="preserve">addressing </w:delText>
        </w:r>
      </w:del>
      <w:ins w:id="32" w:author="Zipkin, Elise" w:date="2019-08-13T15:48:00Z">
        <w:r w:rsidR="00227A26">
          <w:t xml:space="preserve">identify </w:t>
        </w:r>
      </w:ins>
      <w:r w:rsidR="007E3CAF">
        <w:t>break points i</w:t>
      </w:r>
      <w:r w:rsidR="006A75CA">
        <w:t>s</w:t>
      </w:r>
      <w:r w:rsidR="007E3CAF">
        <w:t xml:space="preserve">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del w:id="33" w:author="Zipkin, Elise" w:date="2019-08-13T15:48:00Z">
        <w:r w:rsidR="00237F62" w:rsidDel="00BC76EF">
          <w:delText>Often, t</w:delText>
        </w:r>
      </w:del>
      <w:ins w:id="34" w:author="Zipkin, Elise" w:date="2019-08-13T15:49:00Z">
        <w:r w:rsidR="00BC76EF">
          <w:t>Break</w:t>
        </w:r>
      </w:ins>
      <w:del w:id="35" w:author="Zipkin, Elise" w:date="2019-08-13T15:49:00Z">
        <w:r w:rsidR="00237F62" w:rsidDel="00BC76EF">
          <w:delText>ransition</w:delText>
        </w:r>
      </w:del>
      <w:r w:rsidR="00237F62">
        <w:t xml:space="preserve"> points are </w:t>
      </w:r>
      <w:ins w:id="36" w:author="Zipkin, Elise" w:date="2019-08-13T15:49:00Z">
        <w:r w:rsidR="00BC76EF">
          <w:t xml:space="preserve">often </w:t>
        </w:r>
      </w:ins>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56278876"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w:t>
      </w:r>
      <w:del w:id="37" w:author="Zipkin, Elise" w:date="2019-08-13T15:49:00Z">
        <w:r w:rsidDel="00201630">
          <w:delText xml:space="preserve"> the</w:delText>
        </w:r>
      </w:del>
      <w:r>
        <w:t xml:space="preserve">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ins w:id="38" w:author="Zipkin, Elise" w:date="2019-08-13T16:54:00Z">
        <w:r w:rsidR="0076555D">
          <w:t>Yet</w:t>
        </w:r>
      </w:ins>
      <w:ins w:id="39" w:author="Zipkin, Elise" w:date="2019-08-13T16:50:00Z">
        <w:r w:rsidR="00CB55B4">
          <w:t>, d</w:t>
        </w:r>
      </w:ins>
      <w:commentRangeStart w:id="40"/>
      <w:del w:id="41" w:author="Zipkin, Elise" w:date="2019-08-13T16:50:00Z">
        <w:r w:rsidR="00E12EEE" w:rsidDel="00CB55B4">
          <w:delText>D</w:delText>
        </w:r>
      </w:del>
      <w:r w:rsidR="00482F88">
        <w:t>ynamic s</w:t>
      </w:r>
      <w:r w:rsidR="00B13AC9">
        <w:t xml:space="preserve">hift detection </w:t>
      </w:r>
      <w:r w:rsidR="00DF1F48">
        <w:t xml:space="preserve">methods </w:t>
      </w:r>
      <w:del w:id="42" w:author="Zipkin, Elise" w:date="2019-08-13T16:50:00Z">
        <w:r w:rsidR="00B13AC9" w:rsidDel="00BB4890">
          <w:delText xml:space="preserve">which </w:delText>
        </w:r>
        <w:r w:rsidR="007B4B9F" w:rsidDel="00CB55B4">
          <w:delText xml:space="preserve">rely on models </w:delText>
        </w:r>
      </w:del>
      <w:r w:rsidR="007B4B9F">
        <w:t xml:space="preserve">that </w:t>
      </w:r>
      <w:r w:rsidR="00E63AF0">
        <w:t xml:space="preserve">explicitly </w:t>
      </w:r>
      <w:r w:rsidR="007B4B9F">
        <w:t xml:space="preserve">account for </w:t>
      </w:r>
      <w:r w:rsidR="00DF1F48">
        <w:t xml:space="preserve">non-linear </w:t>
      </w:r>
      <w:ins w:id="43" w:author="Zipkin, Elise" w:date="2019-08-13T16:50:00Z">
        <w:r w:rsidR="00BB4890">
          <w:t xml:space="preserve">population </w:t>
        </w:r>
      </w:ins>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commentRangeEnd w:id="40"/>
      <w:r w:rsidR="00E47D46">
        <w:rPr>
          <w:rStyle w:val="CommentReference"/>
        </w:rPr>
        <w:commentReference w:id="40"/>
      </w:r>
    </w:p>
    <w:p w14:paraId="5D679DFD" w14:textId="24A121DE"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ins w:id="44" w:author="Zipkin, Elise" w:date="2019-08-13T15:51:00Z">
        <w:r w:rsidR="001C2001">
          <w:t xml:space="preserve">do not </w:t>
        </w:r>
      </w:ins>
      <w:r w:rsidR="00B30F42">
        <w:t>provide</w:t>
      </w:r>
      <w:del w:id="45" w:author="Zipkin, Elise" w:date="2019-08-13T15:51:00Z">
        <w:r w:rsidR="00B30F42" w:rsidDel="001C2001">
          <w:delText xml:space="preserve"> no means</w:delText>
        </w:r>
      </w:del>
      <w:r w:rsidR="00B30F42">
        <w:t xml:space="preserve"> </w:t>
      </w:r>
      <w:ins w:id="46" w:author="Zipkin, Elise" w:date="2019-08-13T15:52:00Z">
        <w:r w:rsidR="000F07D3">
          <w:t xml:space="preserve">a means </w:t>
        </w:r>
      </w:ins>
      <w:r w:rsidR="00B30F42">
        <w:t xml:space="preserve">for assessing </w:t>
      </w:r>
      <w:del w:id="47" w:author="Zipkin, Elise" w:date="2019-08-13T15:52:00Z">
        <w:r w:rsidR="00B30F42" w:rsidDel="000F07D3">
          <w:delText xml:space="preserve">the </w:delText>
        </w:r>
      </w:del>
      <w:r w:rsidR="00B30F42">
        <w:t>uncertainty in the existence and magnitude of break points</w:t>
      </w:r>
      <w:r w:rsidR="000F47FB">
        <w:t xml:space="preserve"> </w:t>
      </w:r>
      <w:r w:rsidR="000F47FB">
        <w:fldChar w:fldCharType="begin"/>
      </w:r>
      <w:r w:rsidR="000F47FB">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Pp. 123in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w:t>
      </w:r>
      <w:commentRangeStart w:id="48"/>
      <w:r w:rsidR="00237F62">
        <w:t>Andersen</w:t>
      </w:r>
      <w:commentRangeEnd w:id="48"/>
      <w:r w:rsidR="000F07D3">
        <w:rPr>
          <w:rStyle w:val="CommentReference"/>
        </w:rPr>
        <w:commentReference w:id="48"/>
      </w:r>
      <w:r w:rsidR="00237F62">
        <w:t xml:space="preserve">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del w:id="49" w:author="Zipkin, Elise" w:date="2019-08-13T15:53:00Z">
        <w:r w:rsidR="00BC4624" w:rsidDel="00CD5044">
          <w:delText xml:space="preserve">process </w:delText>
        </w:r>
      </w:del>
      <w:ins w:id="50" w:author="Zipkin, Elise" w:date="2019-08-13T15:53:00Z">
        <w:r w:rsidR="00CD5044">
          <w:t xml:space="preserve">models </w:t>
        </w:r>
      </w:ins>
      <w:r w:rsidR="00BC4624">
        <w:t xml:space="preserve">and quantify uncertainties associated with the existence of potential break points.  </w:t>
      </w:r>
    </w:p>
    <w:p w14:paraId="3D7F4E53" w14:textId="359A54C9" w:rsidR="00283371"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ins w:id="51" w:author="Zipkin, Elise" w:date="2019-08-13T15:54:00Z">
        <w:r w:rsidR="00C14920">
          <w:t xml:space="preserve">to </w:t>
        </w:r>
      </w:ins>
      <w:del w:id="52" w:author="Zipkin, Elise" w:date="2019-08-13T15:54:00Z">
        <w:r w:rsidDel="00C14920">
          <w:delText xml:space="preserve">for </w:delText>
        </w:r>
      </w:del>
      <w:r w:rsidR="002133F8">
        <w:t>identify</w:t>
      </w:r>
      <w:del w:id="53" w:author="Zipkin, Elise" w:date="2019-08-13T15:54:00Z">
        <w:r w:rsidR="00A30740" w:rsidDel="00C14920">
          <w:delText>ing</w:delText>
        </w:r>
      </w:del>
      <w:r>
        <w:t xml:space="preserve"> dynamic </w:t>
      </w:r>
      <w:r w:rsidR="00DC5040">
        <w:t xml:space="preserve">shifts </w:t>
      </w:r>
      <w:del w:id="54" w:author="Zipkin, Elise" w:date="2019-08-13T15:54:00Z">
        <w:r w:rsidDel="00261897">
          <w:delText>with</w:delText>
        </w:r>
      </w:del>
      <w:r>
        <w:t xml:space="preserve">in </w:t>
      </w:r>
      <w:ins w:id="55" w:author="Zipkin, Elise" w:date="2019-08-13T15:54:00Z">
        <w:r w:rsidR="00C14920">
          <w:t>populations</w:t>
        </w:r>
        <w:r w:rsidR="00261897">
          <w:t xml:space="preserve"> with</w:t>
        </w:r>
        <w:r w:rsidR="00C14920">
          <w:t xml:space="preserve"> </w:t>
        </w:r>
      </w:ins>
      <w:r w:rsidR="00A30740">
        <w:t>density-dependent</w:t>
      </w:r>
      <w:ins w:id="56" w:author="Zipkin, Elise" w:date="2019-08-13T15:54:00Z">
        <w:r w:rsidR="00261897">
          <w:t xml:space="preserve"> growth</w:t>
        </w:r>
      </w:ins>
      <w:r w:rsidR="00A30740">
        <w:t xml:space="preserve"> </w:t>
      </w:r>
      <w:del w:id="57" w:author="Zipkin, Elise" w:date="2019-08-13T15:54:00Z">
        <w:r w:rsidDel="00261897">
          <w:delText>population</w:delText>
        </w:r>
        <w:r w:rsidR="00A30740" w:rsidDel="00261897">
          <w:delText xml:space="preserve">s </w:delText>
        </w:r>
      </w:del>
      <w:r w:rsidR="00A30740">
        <w:t xml:space="preserve">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xml:space="preserve">.  Although </w:t>
      </w:r>
      <w:del w:id="58" w:author="Zipkin, Elise" w:date="2019-08-13T15:55:00Z">
        <w:r w:rsidR="005963D7" w:rsidDel="00D55881">
          <w:delText xml:space="preserve">this </w:delText>
        </w:r>
      </w:del>
      <w:r w:rsidR="005963D7">
        <w:t>deterministic approach</w:t>
      </w:r>
      <w:ins w:id="59" w:author="Zipkin, Elise" w:date="2019-08-13T15:55:00Z">
        <w:r w:rsidR="00D55881">
          <w:t>es</w:t>
        </w:r>
      </w:ins>
      <w:r w:rsidR="005963D7">
        <w:t xml:space="preserve"> to population modelling ha</w:t>
      </w:r>
      <w:ins w:id="60" w:author="Zipkin, Elise" w:date="2019-08-13T15:55:00Z">
        <w:r w:rsidR="007348EC">
          <w:t>ve</w:t>
        </w:r>
      </w:ins>
      <w:del w:id="61" w:author="Zipkin, Elise" w:date="2019-08-13T15:55:00Z">
        <w:r w:rsidR="005963D7" w:rsidDel="007348EC">
          <w:delText>s</w:delText>
        </w:r>
      </w:del>
      <w:r w:rsidR="005963D7">
        <w:t xml:space="preserve"> largely fallen out of favor for more complex structures and stochastic elements </w:t>
      </w:r>
      <w:r w:rsidR="005963D7">
        <w:fldChar w:fldCharType="begin"/>
      </w:r>
      <w:r w:rsidR="000F47FB">
        <w:instrText xml:space="preserve"> ADDIN ZOTERO_ITEM CSL_CITATION {"citationID":"R2tn6J1V","properties":{"formattedCitation":"[29\\uc0\\u8211{}31]","plainCitation":"[29–31]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0F47FB" w:rsidRPr="000F47FB">
        <w:rPr>
          <w:rFonts w:ascii="Calibri" w:hAnsi="Calibri" w:cs="Calibri"/>
          <w:szCs w:val="24"/>
        </w:rPr>
        <w:t>[29–31]</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0F47FB">
        <w:instrText xml:space="preserve"> ADDIN ZOTERO_ITEM CSL_CITATION {"citationID":"a2i22f9hl5t","properties":{"formattedCitation":"[32]","plainCitation":"[32]","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0F47FB" w:rsidRPr="000F47FB">
        <w:rPr>
          <w:rFonts w:ascii="Calibri" w:hAnsi="Calibri" w:cs="Calibri"/>
        </w:rPr>
        <w:t>[32]</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ins w:id="62" w:author="Zipkin, Elise" w:date="2019-08-13T15:55:00Z">
        <w:r w:rsidR="007348EC">
          <w:t>to</w:t>
        </w:r>
      </w:ins>
      <w:del w:id="63" w:author="Zipkin, Elise" w:date="2019-08-13T15:55:00Z">
        <w:r w:rsidR="00DC50C9" w:rsidDel="007348EC">
          <w:delText>for</w:delText>
        </w:r>
      </w:del>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5AB462ED"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del w:id="64" w:author="Zipkin, Elise" w:date="2019-08-13T15:56:00Z">
        <w:r w:rsidDel="00B167B4">
          <w:delText>real-world</w:delText>
        </w:r>
      </w:del>
      <w:ins w:id="65" w:author="Zipkin, Elise" w:date="2019-08-13T15:56:00Z">
        <w:r w:rsidR="00B167B4">
          <w:t>empirical</w:t>
        </w:r>
      </w:ins>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7363B64F"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del w:id="66" w:author="Zipkin, Elise" w:date="2019-08-13T15:58:00Z">
        <w:r w:rsidDel="0042590C">
          <w:delText xml:space="preserve">to </w:delText>
        </w:r>
      </w:del>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5007B1"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44BEFAD"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0F47FB">
        <w:instrText xml:space="preserve"> ADDIN ZOTERO_ITEM CSL_CITATION {"citationID":"J3vUceyI","properties":{"formattedCitation":"[33,34]","plainCitation":"[33,34]","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0F47FB" w:rsidRPr="000F47FB">
        <w:rPr>
          <w:rFonts w:ascii="Calibri" w:hAnsi="Calibri" w:cs="Calibri"/>
        </w:rPr>
        <w:t>[33,34]</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8E0C8AC"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0F47FB">
        <w:instrText xml:space="preserve"> ADDIN ZOTERO_ITEM CSL_CITATION {"citationID":"RnKj7pQR","properties":{"formattedCitation":"[35]","plainCitation":"[35]","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0F47FB" w:rsidRPr="000F47FB">
        <w:rPr>
          <w:rFonts w:ascii="Calibri" w:hAnsi="Calibri" w:cs="Calibri"/>
        </w:rPr>
        <w:t>[35]</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0F47FB">
        <w:instrText xml:space="preserve"> ADDIN ZOTERO_ITEM CSL_CITATION {"citationID":"KFfx5xQc","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0F47FB">
        <w:instrText xml:space="preserve"> ADDIN ZOTERO_ITEM CSL_CITATION {"citationID":"rDdG5sSt","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0F47FB" w:rsidRPr="000F47FB">
        <w:rPr>
          <w:rFonts w:ascii="Calibri" w:hAnsi="Calibri" w:cs="Calibri"/>
        </w:rPr>
        <w:t>[36]</w:t>
      </w:r>
      <w:r w:rsidR="00757994">
        <w:fldChar w:fldCharType="end"/>
      </w:r>
      <w:r w:rsidR="00DA72A4">
        <w:t xml:space="preserve">. </w:t>
      </w:r>
      <w:r w:rsidR="008D5DD0">
        <w:t>W</w:t>
      </w:r>
      <w:r w:rsidR="00DA72A4">
        <w:t xml:space="preserve">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0F47FB">
        <w:instrText xml:space="preserve"> ADDIN ZOTERO_ITEM CSL_CITATION {"citationID":"u2dzvEQ5","properties":{"formattedCitation":"[37]","plainCitation":"[37]","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0F47FB" w:rsidRPr="000F47FB">
        <w:rPr>
          <w:rFonts w:ascii="Calibri" w:hAnsi="Calibri" w:cs="Calibri"/>
        </w:rPr>
        <w:t>[37]</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0F47FB">
        <w:instrText xml:space="preserve"> ADDIN ZOTERO_ITEM CSL_CITATION {"citationID":"XXJbKUaM","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26AE489"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0F47FB">
        <w:instrText xml:space="preserve"> ADDIN ZOTERO_ITEM CSL_CITATION {"citationID":"9kUvnk8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0F47FB" w:rsidRPr="000F47FB">
        <w:rPr>
          <w:rFonts w:ascii="Calibri" w:hAnsi="Calibri" w:cs="Calibri"/>
        </w:rPr>
        <w:t>[36]</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35CDDD67"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0F47FB">
        <w:instrText xml:space="preserve"> ADDIN ZOTERO_ITEM CSL_CITATION {"citationID":"a262g9b99h5","properties":{"formattedCitation":"[38]","plainCitation":"[38]","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0F47FB" w:rsidRPr="000F47FB">
        <w:rPr>
          <w:rFonts w:ascii="Calibri" w:hAnsi="Calibri" w:cs="Calibri"/>
        </w:rPr>
        <w:t>[38]</w:t>
      </w:r>
      <w:r>
        <w:fldChar w:fldCharType="end"/>
      </w:r>
      <w:r>
        <w:t xml:space="preserve">. All data manipulations, analyses and figure scripts, including the complete development history, are publicly available in a Github repository at </w:t>
      </w:r>
      <w:commentRangeStart w:id="67"/>
      <w:r w:rsidR="0076555D">
        <w:fldChar w:fldCharType="begin"/>
      </w:r>
      <w:r w:rsidR="0076555D">
        <w:instrText xml:space="preserve"> HYPERLINK "https://github.com/cbahlai/monarch_regime" </w:instrText>
      </w:r>
      <w:r w:rsidR="0076555D">
        <w:fldChar w:fldCharType="separate"/>
      </w:r>
      <w:r w:rsidRPr="00A43ED8">
        <w:rPr>
          <w:rStyle w:val="Hyperlink"/>
        </w:rPr>
        <w:t>https://github.com/cbahlai/monarch_regime</w:t>
      </w:r>
      <w:r w:rsidR="0076555D">
        <w:rPr>
          <w:rStyle w:val="Hyperlink"/>
        </w:rPr>
        <w:fldChar w:fldCharType="end"/>
      </w:r>
      <w:r>
        <w:t xml:space="preserve">. </w:t>
      </w:r>
      <w:commentRangeEnd w:id="67"/>
      <w:r w:rsidR="004F451E">
        <w:rPr>
          <w:rStyle w:val="CommentReference"/>
        </w:rPr>
        <w:commentReference w:id="67"/>
      </w:r>
      <w:r>
        <w:t xml:space="preserve">We summarize the role of each function </w:t>
      </w:r>
      <w:r w:rsidR="0027575D">
        <w:t xml:space="preserve">used in the </w:t>
      </w:r>
      <w:r w:rsidR="00997D87">
        <w:t xml:space="preserve">algorithm </w:t>
      </w:r>
      <w:r w:rsidR="008F7A31">
        <w:t>with</w:t>
      </w:r>
      <w:r w:rsidR="006B3E8D">
        <w:t>in Appendix S2</w:t>
      </w:r>
      <w:r>
        <w:t>.</w:t>
      </w:r>
    </w:p>
    <w:p w14:paraId="48E1EDBC" w14:textId="77777777" w:rsidR="00493C01" w:rsidRPr="00B0730D" w:rsidRDefault="00493C01" w:rsidP="00493C01">
      <w:pPr>
        <w:rPr>
          <w:b/>
        </w:rPr>
      </w:pPr>
      <w:r w:rsidRPr="00B0730D">
        <w:rPr>
          <w:b/>
        </w:rPr>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6E2FAC71"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w:t>
      </w:r>
      <w:del w:id="68" w:author="Zipkin, Elise" w:date="2019-08-13T16:04:00Z">
        <w:r w:rsidDel="00F77E9C">
          <w:delText xml:space="preserve">additional </w:delText>
        </w:r>
      </w:del>
      <w:r w:rsidR="00700FB5">
        <w:t xml:space="preserve">50 </w:t>
      </w:r>
      <w:ins w:id="69" w:author="Zipkin, Elise" w:date="2019-08-13T16:04:00Z">
        <w:r w:rsidR="00F77E9C">
          <w:t xml:space="preserve">additional </w:t>
        </w:r>
      </w:ins>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 xml:space="preserve">but simulations for higher numbers of break points in shorter time series occasionally </w:t>
      </w:r>
      <w:commentRangeStart w:id="70"/>
      <w:r w:rsidR="003F728A">
        <w:t>failed</w:t>
      </w:r>
      <w:commentRangeEnd w:id="70"/>
      <w:r w:rsidR="00DA54F1">
        <w:rPr>
          <w:rStyle w:val="CommentReference"/>
        </w:rPr>
        <w:commentReference w:id="70"/>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6C42BE63" w:rsidR="00527036" w:rsidRDefault="00EE1A6B" w:rsidP="00493C01">
      <w:bookmarkStart w:id="7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commentRangeStart w:id="72"/>
      <w:r w:rsidR="0043141D">
        <w:t xml:space="preserve">Thus, </w:t>
      </w:r>
      <w:r w:rsidR="007D78F2">
        <w:t xml:space="preserve">our results suggest the following decision rules </w:t>
      </w:r>
      <w:del w:id="73" w:author="Zipkin, Elise" w:date="2019-08-13T16:07:00Z">
        <w:r w:rsidR="007D78F2" w:rsidDel="00690712">
          <w:delText xml:space="preserve">are used </w:delText>
        </w:r>
      </w:del>
      <w:r w:rsidR="007D78F2">
        <w:t>to evaluate strength of evidence for a break</w:t>
      </w:r>
      <w:del w:id="74" w:author="Zipkin, Elise" w:date="2019-08-13T16:07:00Z">
        <w:r w:rsidR="007D78F2" w:rsidDel="00C2023E">
          <w:delText xml:space="preserve"> </w:delText>
        </w:r>
      </w:del>
      <w:r w:rsidR="007D78F2">
        <w:t xml:space="preserve">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commentRangeEnd w:id="72"/>
      <w:r w:rsidR="00C2023E">
        <w:rPr>
          <w:rStyle w:val="CommentReference"/>
        </w:rPr>
        <w:commentReference w:id="72"/>
      </w:r>
    </w:p>
    <w:bookmarkEnd w:id="71"/>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9BB6FA4" w:rsidR="00CB7EEE" w:rsidRDefault="00AC02B9" w:rsidP="00493C01">
      <w:del w:id="75" w:author="Zipkin, Elise" w:date="2019-08-13T16:10:00Z">
        <w:r w:rsidDel="0065187C">
          <w:delText xml:space="preserve">These </w:delText>
        </w:r>
      </w:del>
      <w:ins w:id="76" w:author="Zipkin, Elise" w:date="2019-08-13T16:10:00Z">
        <w:r w:rsidR="0065187C">
          <w:t xml:space="preserve">Our </w:t>
        </w:r>
      </w:ins>
      <w:r w:rsidR="00E067C5">
        <w:t xml:space="preserve">results </w:t>
      </w:r>
      <w:r>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0F47FB">
        <w:instrText xml:space="preserve"> ADDIN ZOTERO_ITEM CSL_CITATION {"citationID":"aeo5980lef","properties":{"formattedCitation":"[41\\uc0\\u8211{}44]","plainCitation":"[41–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0F47FB" w:rsidRPr="000F47FB">
        <w:rPr>
          <w:rFonts w:ascii="Calibri" w:hAnsi="Calibri" w:cs="Calibri"/>
          <w:szCs w:val="24"/>
        </w:rPr>
        <w:t>[41–44]</w:t>
      </w:r>
      <w:r w:rsidR="00CB7EEE">
        <w:fldChar w:fldCharType="end"/>
      </w:r>
      <w:r w:rsidR="00CB7EEE">
        <w:t xml:space="preserve">, which, in turn, is driven by documented pest management practices (neonicotinoid insecticide use; </w:t>
      </w:r>
      <w:r w:rsidR="00CB7EEE">
        <w:fldChar w:fldCharType="begin"/>
      </w:r>
      <w:r w:rsidR="009C3D6D">
        <w:instrText xml:space="preserve"> ADDIN ZOTERO_ITEM CSL_CITATION {"citationID":"T7Lck71G","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9C3D6D" w:rsidRPr="009C3D6D">
        <w:rPr>
          <w:rFonts w:ascii="Calibri" w:hAnsi="Calibri"/>
        </w:rPr>
        <w:t>[39]</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0F47FB">
        <w:instrText xml:space="preserve"> ADDIN ZOTERO_ITEM CSL_CITATION {"citationID":"XxxTEEIo","properties":{"formattedCitation":"[40]","plainCitation":"[40]","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0F47FB" w:rsidRPr="000F47FB">
        <w:rPr>
          <w:rFonts w:ascii="Calibri" w:hAnsi="Calibri" w:cs="Calibri"/>
        </w:rPr>
        <w:t>[40]</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which could</w:t>
      </w:r>
      <w:del w:id="77" w:author="Zipkin, Elise" w:date="2019-08-13T16:12:00Z">
        <w:r w:rsidR="00D9182C" w:rsidDel="00BC07CC">
          <w:delText xml:space="preserve"> be</w:delText>
        </w:r>
      </w:del>
      <w:r w:rsidR="00D9182C">
        <w:t xml:space="preserve"> </w:t>
      </w:r>
      <w:r w:rsidR="00CB7EEE">
        <w:t>limit</w:t>
      </w:r>
      <w:del w:id="78" w:author="Zipkin, Elise" w:date="2019-08-13T16:12:00Z">
        <w:r w:rsidR="00CB7EEE" w:rsidDel="00BC07CC">
          <w:delText>ing</w:delText>
        </w:r>
      </w:del>
      <w:r w:rsidR="00CB7EEE">
        <w:t xml:space="preserve"> early season reproduction of</w:t>
      </w:r>
      <w:r w:rsidR="00D9182C">
        <w:t xml:space="preserve"> ladybeetles</w:t>
      </w:r>
      <w:r w:rsidR="00CB7EEE">
        <w:rPr>
          <w:i/>
        </w:rPr>
        <w:t xml:space="preserve"> </w:t>
      </w:r>
      <w:r w:rsidR="00CB7EEE">
        <w:rPr>
          <w:i/>
        </w:rPr>
        <w:fldChar w:fldCharType="begin"/>
      </w:r>
      <w:r w:rsidR="000F47FB">
        <w:rPr>
          <w:i/>
        </w:rPr>
        <w:instrText xml:space="preserve"> ADDIN ZOTERO_ITEM CSL_CITATION {"citationID":"nksNrgGO","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0F47FB" w:rsidRPr="000F47FB">
        <w:rPr>
          <w:rFonts w:ascii="Calibri" w:hAnsi="Calibri" w:cs="Calibri"/>
        </w:rPr>
        <w:t>[39]</w:t>
      </w:r>
      <w:r w:rsidR="00CB7EEE">
        <w:rPr>
          <w:i/>
        </w:rPr>
        <w:fldChar w:fldCharType="end"/>
      </w:r>
      <w:r>
        <w:rPr>
          <w:i/>
        </w:rPr>
        <w:t xml:space="preserve">. </w:t>
      </w:r>
      <w:r>
        <w:t xml:space="preserve">Indeed, in this case, we would expect a weaker shift in dynamics as </w:t>
      </w:r>
      <w:r w:rsidR="003B047C">
        <w:t xml:space="preserve">the prey item is incompletely controlled, and control tactics were not uniformly adopted across the prey’s range </w:t>
      </w:r>
      <w:del w:id="79" w:author="Zipkin, Elise" w:date="2019-08-13T16:12:00Z">
        <w:r w:rsidR="003B047C" w:rsidDel="00DD77E0">
          <w:delText xml:space="preserve">all at </w:delText>
        </w:r>
        <w:r w:rsidR="0033282B" w:rsidDel="00DD77E0">
          <w:delText>once</w:delText>
        </w:r>
      </w:del>
      <w:ins w:id="80" w:author="Zipkin, Elise" w:date="2019-08-13T16:12:00Z">
        <w:r w:rsidR="00DD77E0">
          <w:t>simultaneously</w:t>
        </w:r>
      </w:ins>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4351A46D"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del w:id="81" w:author="Zipkin, Elise" w:date="2019-08-13T16:14:00Z">
        <w:r w:rsidR="00A601EA" w:rsidDel="00627D6D">
          <w:delText xml:space="preserve">is </w:delText>
        </w:r>
        <w:r w:rsidR="00784564" w:rsidDel="00627D6D">
          <w:delText>unlikely</w:delText>
        </w:r>
      </w:del>
      <w:ins w:id="82" w:author="Zipkin, Elise" w:date="2019-08-13T16:14:00Z">
        <w:r w:rsidR="00627D6D">
          <w:t>is erroneous and provi</w:t>
        </w:r>
        <w:r w:rsidR="00293143">
          <w:t>ding</w:t>
        </w:r>
      </w:ins>
      <w:del w:id="83" w:author="Zipkin, Elise" w:date="2019-08-13T16:14:00Z">
        <w:r w:rsidR="00784564" w:rsidDel="00293143">
          <w:delText>.</w:delText>
        </w:r>
        <w:r w:rsidR="00A601EA" w:rsidDel="00293143">
          <w:delText xml:space="preserve"> </w:delText>
        </w:r>
        <w:r w:rsidR="00784564" w:rsidDel="00293143">
          <w:delText>B</w:delText>
        </w:r>
        <w:r w:rsidR="00A601EA" w:rsidDel="00293143">
          <w:delText>ut there is</w:delText>
        </w:r>
      </w:del>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12941756" w:rsidR="003767CE" w:rsidRDefault="00CF1B74" w:rsidP="00705548">
      <w:r>
        <w:t xml:space="preserve">The </w:t>
      </w:r>
      <w:r w:rsidR="005907DA">
        <w:t xml:space="preserve">DSD </w:t>
      </w:r>
      <w:r w:rsidR="00F63325">
        <w:t>algorithm</w:t>
      </w:r>
      <w:r w:rsidR="008724B5">
        <w:t xml:space="preserve"> </w:t>
      </w:r>
      <w:r>
        <w:t xml:space="preserve">provides a novel </w:t>
      </w:r>
      <w:del w:id="84" w:author="Zipkin, Elise" w:date="2019-08-13T16:18:00Z">
        <w:r w:rsidDel="00B74773">
          <w:delText xml:space="preserve">and objective </w:delText>
        </w:r>
      </w:del>
      <w:r>
        <w:t xml:space="preserve">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del w:id="85" w:author="Zipkin, Elise" w:date="2019-08-13T16:18:00Z">
        <w:r w:rsidR="00F07910" w:rsidDel="00B74773">
          <w:delText xml:space="preserve">natural </w:delText>
        </w:r>
      </w:del>
      <w:ins w:id="86" w:author="Zipkin, Elise" w:date="2019-08-13T16:18:00Z">
        <w:r w:rsidR="00B74773">
          <w:t xml:space="preserve">density-dependent </w:t>
        </w:r>
      </w:ins>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4F05BD8A"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del w:id="87" w:author="Zipkin, Elise" w:date="2019-08-13T16:19:00Z">
        <w:r w:rsidRPr="008724B5" w:rsidDel="00F86626">
          <w:delText xml:space="preserve">approach </w:delText>
        </w:r>
      </w:del>
      <w:ins w:id="88" w:author="Zipkin, Elise" w:date="2019-08-13T16:19:00Z">
        <w:r w:rsidR="00F86626">
          <w:t>procedure</w:t>
        </w:r>
        <w:r w:rsidR="00F86626" w:rsidRPr="008724B5">
          <w:t xml:space="preserve"> </w:t>
        </w:r>
      </w:ins>
      <w:r w:rsidRPr="008724B5">
        <w:t xml:space="preserve">used within the DSD algorithm, which allows for greater </w:t>
      </w:r>
      <w:r w:rsidR="0089718D">
        <w:t>accuracy</w:t>
      </w:r>
      <w:r w:rsidR="0089718D" w:rsidRPr="008724B5">
        <w:t xml:space="preserve"> </w:t>
      </w:r>
      <w:r w:rsidRPr="008724B5">
        <w:t xml:space="preserve">than </w:t>
      </w:r>
      <w:commentRangeStart w:id="89"/>
      <w:del w:id="90" w:author="Zipkin, Elise" w:date="2019-08-13T16:40:00Z">
        <w:r w:rsidRPr="008724B5" w:rsidDel="00424B37">
          <w:delText xml:space="preserve">many </w:delText>
        </w:r>
      </w:del>
      <w:r w:rsidRPr="008724B5">
        <w:t>previous</w:t>
      </w:r>
      <w:commentRangeEnd w:id="89"/>
      <w:r w:rsidR="00424B37">
        <w:rPr>
          <w:rStyle w:val="CommentReference"/>
        </w:rPr>
        <w:commentReference w:id="89"/>
      </w:r>
      <w:r w:rsidRPr="008724B5">
        <w:t xml:space="preserve"> </w:t>
      </w:r>
      <w:r w:rsidR="004C7707">
        <w:t xml:space="preserve">break </w:t>
      </w:r>
      <w:r w:rsidRPr="008724B5">
        <w:t xml:space="preserve">point </w:t>
      </w:r>
      <w:r w:rsidR="001C490A">
        <w:t>detection</w:t>
      </w:r>
      <w:r w:rsidRPr="008724B5">
        <w:t xml:space="preserv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w:t>
      </w:r>
      <w:del w:id="91" w:author="Zipkin, Elise" w:date="2019-08-13T16:20:00Z">
        <w:r w:rsidR="00B8782E" w:rsidDel="00E063C9">
          <w:delText xml:space="preserve">although capable </w:delText>
        </w:r>
        <w:r w:rsidR="00E7288D" w:rsidDel="00E063C9">
          <w:delText>of</w:delText>
        </w:r>
        <w:r w:rsidR="00B8782E" w:rsidDel="00E063C9">
          <w:delText xml:space="preserve"> detecting small changes</w:delText>
        </w:r>
        <w:r w:rsidR="00E7288D" w:rsidDel="00E063C9">
          <w:delText xml:space="preserve"> to parameters</w:delText>
        </w:r>
        <w:r w:rsidR="00D56B03" w:rsidDel="00E063C9">
          <w:delText>,</w:delText>
        </w:r>
        <w:r w:rsidR="00B8782E" w:rsidDel="00E063C9">
          <w:delText xml:space="preserve"> </w:delText>
        </w:r>
      </w:del>
      <w:r w:rsidR="00B8782E">
        <w:t xml:space="preserve">may be prone to over-fitting, particularly when data are limited </w:t>
      </w:r>
      <w:r w:rsidR="00B8782E">
        <w:fldChar w:fldCharType="begin"/>
      </w:r>
      <w:r w:rsidR="000F47FB">
        <w:instrText xml:space="preserve"> ADDIN ZOTERO_ITEM CSL_CITATION {"citationID":"U8HQnuBU","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0F47FB" w:rsidRPr="000F47FB">
        <w:rPr>
          <w:rFonts w:ascii="Calibri" w:hAnsi="Calibri" w:cs="Calibri"/>
        </w:rPr>
        <w:t>[36]</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0F47FB">
        <w:instrText xml:space="preserve"> ADDIN ZOTERO_ITEM CSL_CITATION {"citationID":"vVHrNJ4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0F47FB" w:rsidRPr="000F47FB">
        <w:rPr>
          <w:rFonts w:ascii="Calibri" w:hAnsi="Calibri" w:cs="Calibri"/>
        </w:rPr>
        <w:t>[36]</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6FF8AEE0"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0F47FB">
        <w:instrText xml:space="preserve"> ADDIN ZOTERO_ITEM CSL_CITATION {"citationID":"9pj2GluL","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0F47FB" w:rsidRPr="000F47FB">
        <w:rPr>
          <w:rFonts w:ascii="Calibri" w:hAnsi="Calibri" w:cs="Calibri"/>
        </w:rPr>
        <w:t>[39]</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t>References</w:t>
      </w:r>
    </w:p>
    <w:p w14:paraId="385DAFE4" w14:textId="77777777" w:rsidR="009C3D6D" w:rsidRDefault="00493C01" w:rsidP="009C3D6D">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9C3D6D">
        <w:t xml:space="preserve">1. </w:t>
      </w:r>
      <w:r w:rsidR="009C3D6D">
        <w:tab/>
        <w:t>Andersen T, Carstensen J, Hernández-García E, Duarte CM. Ecological thresholds and regime shifts: approaches to identification. Trends in Ecology &amp; Evolution. 2009;24: 49–57. doi:10.1016/j.tree.2008.07.014</w:t>
      </w:r>
    </w:p>
    <w:p w14:paraId="7D319112" w14:textId="77777777" w:rsidR="009C3D6D" w:rsidRDefault="009C3D6D" w:rsidP="009C3D6D">
      <w:pPr>
        <w:pStyle w:val="Bibliography"/>
      </w:pPr>
      <w:r>
        <w:t xml:space="preserve">2. </w:t>
      </w:r>
      <w:r>
        <w:tab/>
        <w:t>Bestelmeyer BT, Ellison AM, Fraser WR, Gorman KB, Holbrook SJ, Laney CM, et al. Analysis of abrupt transitions in ecological systems. Ecosphere. 2011;2: art129. doi:10.1890/es11-00216.1</w:t>
      </w:r>
    </w:p>
    <w:p w14:paraId="7197582C" w14:textId="77777777" w:rsidR="009C3D6D" w:rsidRDefault="009C3D6D" w:rsidP="009C3D6D">
      <w:pPr>
        <w:pStyle w:val="Bibliography"/>
      </w:pPr>
      <w:r>
        <w:t xml:space="preserve">3. </w:t>
      </w:r>
      <w:r>
        <w:tab/>
        <w:t>Scheffer M, Carpenter S, Foley JA, Folke C, Walker B. Catastrophic shifts in ecosystems. Nature. 2001;413: 591–596. doi:10.1038/35098000</w:t>
      </w:r>
    </w:p>
    <w:p w14:paraId="561E7AE8" w14:textId="77777777" w:rsidR="009C3D6D" w:rsidRDefault="009C3D6D" w:rsidP="009C3D6D">
      <w:pPr>
        <w:pStyle w:val="Bibliography"/>
      </w:pPr>
      <w:r>
        <w:t xml:space="preserve">4. </w:t>
      </w:r>
      <w:r>
        <w:tab/>
        <w:t>Scheffer M, Carpenter SR. Catastrophic regime shifts in ecosystems: linking theory to observation. Trends in Ecology &amp; Evolution. 2003;18: 648–656. doi:10.1016/j.tree.2003.09.002</w:t>
      </w:r>
    </w:p>
    <w:p w14:paraId="6A5DF7E9" w14:textId="77777777" w:rsidR="009C3D6D" w:rsidRDefault="009C3D6D" w:rsidP="009C3D6D">
      <w:pPr>
        <w:pStyle w:val="Bibliography"/>
      </w:pPr>
      <w:r>
        <w:t xml:space="preserve">5. </w:t>
      </w:r>
      <w:r>
        <w:tab/>
        <w:t>May RM. Thresholds and breakpoints in ecosystems with a multiplicity of stable states. Nature. 1977;269: 471–477. doi:10.1038/269471a0</w:t>
      </w:r>
    </w:p>
    <w:p w14:paraId="31FC997C" w14:textId="77777777" w:rsidR="009C3D6D" w:rsidRDefault="009C3D6D" w:rsidP="009C3D6D">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4298FCD8" w14:textId="77777777" w:rsidR="009C3D6D" w:rsidRDefault="009C3D6D" w:rsidP="009C3D6D">
      <w:pPr>
        <w:pStyle w:val="Bibliography"/>
      </w:pPr>
      <w:r>
        <w:t xml:space="preserve">7. </w:t>
      </w:r>
      <w:r>
        <w:tab/>
        <w:t>Rodionov SN. A sequential algorithm for testing climate regime shifts: ALGORITHM FOR TESTING REGIME SHIFTS. Geophysical Research Letters. 2004;31: n/a-n/a. doi:10.1029/2004GL019448</w:t>
      </w:r>
    </w:p>
    <w:p w14:paraId="0228B94C" w14:textId="77777777" w:rsidR="009C3D6D" w:rsidRDefault="009C3D6D" w:rsidP="009C3D6D">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6F594F61" w14:textId="77777777" w:rsidR="009C3D6D" w:rsidRDefault="009C3D6D" w:rsidP="009C3D6D">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504733FA" w14:textId="77777777" w:rsidR="009C3D6D" w:rsidRDefault="009C3D6D" w:rsidP="009C3D6D">
      <w:pPr>
        <w:pStyle w:val="Bibliography"/>
      </w:pPr>
      <w:r>
        <w:t xml:space="preserve">10. </w:t>
      </w:r>
      <w:r>
        <w:tab/>
        <w:t>Holling CS. Understanding the Complexity of Economic, Ecological, and Social Systems. Ecosystems. 2001;4: 390–405. doi:10.1007/s10021-001-0101-5</w:t>
      </w:r>
    </w:p>
    <w:p w14:paraId="56A1D26A" w14:textId="77777777" w:rsidR="009C3D6D" w:rsidRDefault="009C3D6D" w:rsidP="009C3D6D">
      <w:pPr>
        <w:pStyle w:val="Bibliography"/>
      </w:pPr>
      <w:r>
        <w:t xml:space="preserve">11. </w:t>
      </w:r>
      <w:r>
        <w:tab/>
        <w:t>Bjørnstad ON, Grenfell BT. Noisy Clockwork: Time Series Analysis of Population Fluctuations in Animals. Science. 2001;293: 638. doi:10.1126/science.1062226</w:t>
      </w:r>
    </w:p>
    <w:p w14:paraId="1912091F" w14:textId="77777777" w:rsidR="009C3D6D" w:rsidRDefault="009C3D6D" w:rsidP="009C3D6D">
      <w:pPr>
        <w:pStyle w:val="Bibliography"/>
      </w:pPr>
      <w:r>
        <w:t xml:space="preserve">12. </w:t>
      </w:r>
      <w:r>
        <w:tab/>
        <w:t>Hare SR, Mantua NJ. Empirical evidence for North Pacific regime shifts in 1977 and 1989. Progress in Oceanography. 2000;47: 103–145. doi:10.1016/S0079-6611(00)00033-1</w:t>
      </w:r>
    </w:p>
    <w:p w14:paraId="63F4B138" w14:textId="77777777" w:rsidR="009C3D6D" w:rsidRDefault="009C3D6D" w:rsidP="009C3D6D">
      <w:pPr>
        <w:pStyle w:val="Bibliography"/>
      </w:pPr>
      <w:r>
        <w:t xml:space="preserve">13. </w:t>
      </w:r>
      <w:r>
        <w:tab/>
        <w:t>Carpenter SR, Brock WA, Cole JJ, Kitchell JF, Pace ML. Leading indicators of trophic cascades. Ecology Letters. 2008;11: 128–138. doi:10.1111/j.1461-0248.2007.01131.x</w:t>
      </w:r>
    </w:p>
    <w:p w14:paraId="3D3F8BB5" w14:textId="77777777" w:rsidR="009C3D6D" w:rsidRDefault="009C3D6D" w:rsidP="009C3D6D">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49DF7AD7" w14:textId="77777777" w:rsidR="009C3D6D" w:rsidRDefault="009C3D6D" w:rsidP="009C3D6D">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1D786D03" w14:textId="77777777" w:rsidR="009C3D6D" w:rsidRDefault="009C3D6D" w:rsidP="009C3D6D">
      <w:pPr>
        <w:pStyle w:val="Bibliography"/>
      </w:pPr>
      <w:r>
        <w:t xml:space="preserve">16. </w:t>
      </w:r>
      <w:r>
        <w:tab/>
        <w:t>Toms JD, Lesperance ML. Piecewise regression: a tool for identifying ecological thresholds. Ecology. 2003;84: 2034–2041. doi:10.1890/02-0472</w:t>
      </w:r>
    </w:p>
    <w:p w14:paraId="2FFADCF0" w14:textId="77777777" w:rsidR="009C3D6D" w:rsidRDefault="009C3D6D" w:rsidP="009C3D6D">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45FABCA7" w14:textId="77777777" w:rsidR="009C3D6D" w:rsidRDefault="009C3D6D" w:rsidP="009C3D6D">
      <w:pPr>
        <w:pStyle w:val="Bibliography"/>
      </w:pPr>
      <w:r>
        <w:t xml:space="preserve">18. </w:t>
      </w:r>
      <w:r>
        <w:tab/>
        <w:t xml:space="preserve">Braun JV, Muller H-G. Statistical Methods for DNA Sequence Segmentation. Statistical Science. 1998;13: 142–162. </w:t>
      </w:r>
    </w:p>
    <w:p w14:paraId="3F2427DD" w14:textId="77777777" w:rsidR="009C3D6D" w:rsidRDefault="009C3D6D" w:rsidP="009C3D6D">
      <w:pPr>
        <w:pStyle w:val="Bibliography"/>
      </w:pPr>
      <w:r>
        <w:t xml:space="preserve">19. </w:t>
      </w:r>
      <w:r>
        <w:tab/>
        <w:t xml:space="preserve">Zeileis A, Leisch F, Hornik K, Kleiber C. strucchange. An R package for testing for structural change in linear regression models. 2001; </w:t>
      </w:r>
    </w:p>
    <w:p w14:paraId="691A10EA" w14:textId="77777777" w:rsidR="009C3D6D" w:rsidRDefault="009C3D6D" w:rsidP="009C3D6D">
      <w:pPr>
        <w:pStyle w:val="Bibliography"/>
      </w:pPr>
      <w:r>
        <w:t xml:space="preserve">20. </w:t>
      </w:r>
      <w:r>
        <w:tab/>
        <w:t xml:space="preserve">Killick R, Eckley I. changepoint: An R package for changepoint analysis. Journal of Statistical Software. 2014;58: 1–19. </w:t>
      </w:r>
    </w:p>
    <w:p w14:paraId="2807D3BA" w14:textId="77777777" w:rsidR="009C3D6D" w:rsidRDefault="009C3D6D" w:rsidP="009C3D6D">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4F523D91" w14:textId="77777777" w:rsidR="009C3D6D" w:rsidRDefault="009C3D6D" w:rsidP="009C3D6D">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2110C9F5" w14:textId="77777777" w:rsidR="009C3D6D" w:rsidRDefault="009C3D6D" w:rsidP="009C3D6D">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1C206D29" w14:textId="77777777" w:rsidR="009C3D6D" w:rsidRDefault="009C3D6D" w:rsidP="009C3D6D">
      <w:pPr>
        <w:pStyle w:val="Bibliography"/>
      </w:pPr>
      <w:r>
        <w:t xml:space="preserve">24. </w:t>
      </w:r>
      <w:r>
        <w:tab/>
        <w:t>Cazelles B, Chavez M, Berteaux D, Ménard F, Vik JO, Jenouvrier S, et al. Wavelet analysis of ecological time series. Oecologia. 2008;156: 287–304. doi:10.1007/s00442-008-0993-2</w:t>
      </w:r>
    </w:p>
    <w:p w14:paraId="2308775E" w14:textId="77777777" w:rsidR="009C3D6D" w:rsidRDefault="009C3D6D" w:rsidP="009C3D6D">
      <w:pPr>
        <w:pStyle w:val="Bibliography"/>
      </w:pPr>
      <w:r>
        <w:t xml:space="preserve">25. </w:t>
      </w:r>
      <w:r>
        <w:tab/>
        <w:t>Carl Boettiger, Alan Hastings. Early warning signals and the prosecutor’s fallacy. Proceedings of the Royal Society B: Biological Sciences. 2012;279: 4734–4739. doi:10.1098/rspb.2012.2085</w:t>
      </w:r>
    </w:p>
    <w:p w14:paraId="16D810D7" w14:textId="77777777" w:rsidR="009C3D6D" w:rsidRDefault="009C3D6D" w:rsidP="009C3D6D">
      <w:pPr>
        <w:pStyle w:val="Bibliography"/>
      </w:pPr>
      <w:r>
        <w:t xml:space="preserve">26. </w:t>
      </w:r>
      <w:r>
        <w:tab/>
        <w:t xml:space="preserve">Royall R. The Likelihood Paradigm for Statistical Evidence. Pp. 123in ML Taper and SR Lele, eds. The nature of scientific evidence. University of Chicago Press, Chicago; 2004. </w:t>
      </w:r>
    </w:p>
    <w:p w14:paraId="7A0ACAB7" w14:textId="77777777" w:rsidR="009C3D6D" w:rsidRDefault="009C3D6D" w:rsidP="009C3D6D">
      <w:pPr>
        <w:pStyle w:val="Bibliography"/>
      </w:pPr>
      <w:r>
        <w:t xml:space="preserve">27. </w:t>
      </w:r>
      <w:r>
        <w:tab/>
        <w:t xml:space="preserve">Turchin P. Complex population dynamics: a theoretical/empirical synthesis. Princeton University Press; 2003. </w:t>
      </w:r>
    </w:p>
    <w:p w14:paraId="0B0FBAAE" w14:textId="77777777" w:rsidR="009C3D6D" w:rsidRDefault="009C3D6D" w:rsidP="009C3D6D">
      <w:pPr>
        <w:pStyle w:val="Bibliography"/>
      </w:pPr>
      <w:r>
        <w:t xml:space="preserve">28. </w:t>
      </w:r>
      <w:r>
        <w:tab/>
        <w:t>Sabo JL, Holmes EE, Kareiva P. Efficacy of simple viability models in ecological risk assessment: does density dependence matter? Ecology. 2004;85: 328–341. doi:10.1890/03-0035</w:t>
      </w:r>
    </w:p>
    <w:p w14:paraId="757963C6" w14:textId="77777777" w:rsidR="009C3D6D" w:rsidRDefault="009C3D6D" w:rsidP="009C3D6D">
      <w:pPr>
        <w:pStyle w:val="Bibliography"/>
      </w:pPr>
      <w:r>
        <w:t xml:space="preserve">29. </w:t>
      </w:r>
      <w:r>
        <w:tab/>
        <w:t>May RM. Simple mathematical models with very complicated dynamics. Nature. 1976;261: 459–467. doi:10.1038/261459a0</w:t>
      </w:r>
    </w:p>
    <w:p w14:paraId="4CF59678" w14:textId="77777777" w:rsidR="009C3D6D" w:rsidRDefault="009C3D6D" w:rsidP="009C3D6D">
      <w:pPr>
        <w:pStyle w:val="Bibliography"/>
      </w:pPr>
      <w:r>
        <w:t xml:space="preserve">30. </w:t>
      </w:r>
      <w:r>
        <w:tab/>
        <w:t xml:space="preserve">Barraquand F, Louca S, Abbott KC, Cobbold CA, Cordoleani F, DeAngelis DL, et al. Moving forward in circles: challenges and opportunities in modelling population cycles. Ecology letters. 2017;20: 1074–1092. </w:t>
      </w:r>
    </w:p>
    <w:p w14:paraId="049A5709" w14:textId="77777777" w:rsidR="009C3D6D" w:rsidRDefault="009C3D6D" w:rsidP="009C3D6D">
      <w:pPr>
        <w:pStyle w:val="Bibliography"/>
      </w:pPr>
      <w:r>
        <w:t xml:space="preserve">31. </w:t>
      </w:r>
      <w:r>
        <w:tab/>
        <w:t>Boettiger C. From noise to knowledge: how randomness generates novel phenomena and reveals information. Ecology Letters. 2018;21: 1255–1267. doi:10.1111/ele.13085</w:t>
      </w:r>
    </w:p>
    <w:p w14:paraId="300994CA" w14:textId="77777777" w:rsidR="009C3D6D" w:rsidRDefault="009C3D6D" w:rsidP="009C3D6D">
      <w:pPr>
        <w:pStyle w:val="Bibliography"/>
      </w:pPr>
      <w:r>
        <w:t xml:space="preserve">32. </w:t>
      </w:r>
      <w:r>
        <w:tab/>
        <w:t>Gadrich T, Katriel G. A Mechanistic Stochastic Ricker Model: Analytical and Numerical Investigations. Int J Bifurcation Chaos. 2016;26: 1650067. doi:10.1142/S021812741650067X</w:t>
      </w:r>
    </w:p>
    <w:p w14:paraId="7A9DDCC6" w14:textId="77777777" w:rsidR="009C3D6D" w:rsidRDefault="009C3D6D" w:rsidP="009C3D6D">
      <w:pPr>
        <w:pStyle w:val="Bibliography"/>
      </w:pPr>
      <w:r>
        <w:t xml:space="preserve">33. </w:t>
      </w:r>
      <w:r>
        <w:tab/>
        <w:t>Ricker WE. Stock and Recruitment. J Fish Res Bd Can. 1954;11: 559–623. doi:10.1139/f54-039</w:t>
      </w:r>
    </w:p>
    <w:p w14:paraId="152B9E81" w14:textId="77777777" w:rsidR="009C3D6D" w:rsidRDefault="009C3D6D" w:rsidP="009C3D6D">
      <w:pPr>
        <w:pStyle w:val="Bibliography"/>
      </w:pPr>
      <w:r>
        <w:t xml:space="preserve">34. </w:t>
      </w:r>
      <w:r>
        <w:tab/>
        <w:t xml:space="preserve">Brook BW, Bradshaw CJ. Strength of evidence for density dependence in abundance time series of 1198 species. Ecology. 2006;87: 1445–1451. </w:t>
      </w:r>
    </w:p>
    <w:p w14:paraId="456C7708" w14:textId="77777777" w:rsidR="009C3D6D" w:rsidRDefault="009C3D6D" w:rsidP="009C3D6D">
      <w:pPr>
        <w:pStyle w:val="Bibliography"/>
      </w:pPr>
      <w:r>
        <w:t xml:space="preserve">35. </w:t>
      </w:r>
      <w:r>
        <w:tab/>
        <w:t>Hall AR, Osborn DR, Sakkas N. Inference on Structural Breaks using Information Criteria. The Manchester School. 2013;81: 54–81. doi:10.1111/manc.12017</w:t>
      </w:r>
    </w:p>
    <w:p w14:paraId="6D1F4246" w14:textId="77777777" w:rsidR="009C3D6D" w:rsidRDefault="009C3D6D" w:rsidP="009C3D6D">
      <w:pPr>
        <w:pStyle w:val="Bibliography"/>
      </w:pPr>
      <w:r>
        <w:t xml:space="preserve">36. </w:t>
      </w:r>
      <w:r>
        <w:tab/>
        <w:t xml:space="preserve">Burnham KP, Anderson DR. Model selection and multimodal inference: a practical information-theoretic approach. 2nd ed. New York: Springer Science + Business Media, LLC; 2002. </w:t>
      </w:r>
    </w:p>
    <w:p w14:paraId="633E657F" w14:textId="77777777" w:rsidR="009C3D6D" w:rsidRDefault="009C3D6D" w:rsidP="009C3D6D">
      <w:pPr>
        <w:pStyle w:val="Bibliography"/>
      </w:pPr>
      <w:r>
        <w:t xml:space="preserve">37. </w:t>
      </w:r>
      <w:r>
        <w:tab/>
        <w:t>Wagenmakers E-J, Farrell S. AIC model selection using Akaike weights. Psychonomic Bulletin &amp; Review. 2004;11: 192–196. doi:10.3758/BF03206482</w:t>
      </w:r>
    </w:p>
    <w:p w14:paraId="6BC8B2E5" w14:textId="77777777" w:rsidR="009C3D6D" w:rsidRDefault="009C3D6D" w:rsidP="009C3D6D">
      <w:pPr>
        <w:pStyle w:val="Bibliography"/>
      </w:pPr>
      <w:r>
        <w:t xml:space="preserve">38. </w:t>
      </w:r>
      <w:r>
        <w:tab/>
        <w:t>R Development Core Team. R: A Language and Environment for Statistical Computing 3.3.3. R Foundation for Statistical Computing. 2017; Available: http://www.R-project.org</w:t>
      </w:r>
    </w:p>
    <w:p w14:paraId="0D83DB67" w14:textId="77777777" w:rsidR="009C3D6D" w:rsidRDefault="009C3D6D" w:rsidP="009C3D6D">
      <w:pPr>
        <w:pStyle w:val="Bibliography"/>
      </w:pPr>
      <w:r>
        <w:t xml:space="preserve">39. </w:t>
      </w:r>
      <w:r>
        <w:tab/>
        <w:t>Bahlai CA, vander Werf W, O’Neal M, Hemerik L, Landis DA. Shifts in dynamic regime of an invasive lady beetle are linked to the invasion and insecticidal management of its prey. Ecological Applications. 2015; doi:10.1890/14-2022.1</w:t>
      </w:r>
    </w:p>
    <w:p w14:paraId="1684BA97" w14:textId="77777777" w:rsidR="009C3D6D" w:rsidRDefault="009C3D6D" w:rsidP="009C3D6D">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7CF6E0DC" w14:textId="77777777" w:rsidR="009C3D6D" w:rsidRDefault="009C3D6D" w:rsidP="009C3D6D">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261D45FE" w14:textId="77777777" w:rsidR="009C3D6D" w:rsidRDefault="009C3D6D" w:rsidP="009C3D6D">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4C12F4AB" w14:textId="77777777" w:rsidR="009C3D6D" w:rsidRDefault="009C3D6D" w:rsidP="009C3D6D">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0E412455" w14:textId="77777777" w:rsidR="009C3D6D" w:rsidRDefault="009C3D6D" w:rsidP="009C3D6D">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41B8D0B" w14:textId="77777777" w:rsidR="009C3D6D" w:rsidRDefault="009C3D6D" w:rsidP="009C3D6D">
      <w:pPr>
        <w:pStyle w:val="Bibliography"/>
      </w:pPr>
      <w:r>
        <w:t xml:space="preserve">45. </w:t>
      </w:r>
      <w:r>
        <w:tab/>
        <w:t xml:space="preserve">Ragsdale DW, Voegtlin DJ, O’Neil RJ. Soybean aphid biology in North America. Annals of the Entomological Society of America. 2004;97: 204–208. </w:t>
      </w:r>
    </w:p>
    <w:p w14:paraId="5FFED9BA" w14:textId="77777777" w:rsidR="009C3D6D" w:rsidRDefault="009C3D6D" w:rsidP="009C3D6D">
      <w:pPr>
        <w:pStyle w:val="Bibliography"/>
      </w:pPr>
      <w:r>
        <w:t xml:space="preserve">46. </w:t>
      </w:r>
      <w:r>
        <w:tab/>
        <w:t xml:space="preserve">Wu Z, Schenk-Hamlin D, Zhan W, Ragsdale DW, Heimpel GE. The soybean aphid in China: a historical review. Annals of the Entomological Society of America. 2004;97: 209–218. </w:t>
      </w:r>
    </w:p>
    <w:p w14:paraId="4EF3A2CA" w14:textId="77777777" w:rsidR="009C3D6D" w:rsidRDefault="009C3D6D" w:rsidP="009C3D6D">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73B900A3" w14:textId="77777777" w:rsidR="009C3D6D" w:rsidRDefault="009C3D6D" w:rsidP="009C3D6D">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B5A6494" w14:textId="77777777" w:rsidR="009C3D6D" w:rsidRDefault="009C3D6D" w:rsidP="009C3D6D">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75D142E0" w14:textId="77777777" w:rsidR="009C3D6D" w:rsidRDefault="009C3D6D" w:rsidP="009C3D6D">
      <w:pPr>
        <w:pStyle w:val="Bibliography"/>
      </w:pPr>
      <w:r>
        <w:t xml:space="preserve">50. </w:t>
      </w:r>
      <w:r>
        <w:tab/>
        <w:t>Sarkar S. What Is Threatening Monarchs? BioScience. 2017;67: 1080–1080. doi:10.1093/biosci/bix120</w:t>
      </w:r>
    </w:p>
    <w:p w14:paraId="77FF85A8" w14:textId="77777777" w:rsidR="009C3D6D" w:rsidRDefault="009C3D6D" w:rsidP="009C3D6D">
      <w:pPr>
        <w:pStyle w:val="Bibliography"/>
      </w:pPr>
      <w:r>
        <w:t xml:space="preserve">51. </w:t>
      </w:r>
      <w:r>
        <w:tab/>
        <w:t>Lovett J. Monarch Population Status [Internet]. Monarch Watch; 2017. Available: http://monarchwatch.org/blog/2017/02/11/monarch-population-status-30/</w:t>
      </w:r>
    </w:p>
    <w:p w14:paraId="20B768A8" w14:textId="77777777" w:rsidR="009C3D6D" w:rsidRDefault="009C3D6D" w:rsidP="009C3D6D">
      <w:pPr>
        <w:pStyle w:val="Bibliography"/>
      </w:pPr>
      <w:r>
        <w:t xml:space="preserve">52. </w:t>
      </w:r>
      <w:r>
        <w:tab/>
        <w:t>Hartzler RG. Reduction in common milkweed (Asclepias syriaca) occurrence in Iowa cropland from 1999 to 2009. Crop Protection. 2010;29: 1542–1544. doi:10.1016/j.cropro.2010.07.018</w:t>
      </w:r>
    </w:p>
    <w:p w14:paraId="3736BACA" w14:textId="77777777" w:rsidR="009C3D6D" w:rsidRDefault="009C3D6D" w:rsidP="009C3D6D">
      <w:pPr>
        <w:pStyle w:val="Bibliography"/>
      </w:pPr>
      <w:r>
        <w:t xml:space="preserve">53. </w:t>
      </w:r>
      <w:r>
        <w:tab/>
        <w:t>Pleasants JM, Oberhauser KS. Milkweed loss in agricultural fields because of herbicide use: effect on the monarch butterfly population. Insect Conservation and Diversity. 2013;6: 135–144. doi:10.1111/j.1752-4598.2012.00196.x</w:t>
      </w:r>
    </w:p>
    <w:p w14:paraId="49A8B558" w14:textId="77777777" w:rsidR="009C3D6D" w:rsidRDefault="009C3D6D" w:rsidP="009C3D6D">
      <w:pPr>
        <w:pStyle w:val="Bibliography"/>
      </w:pPr>
      <w:r>
        <w:t xml:space="preserve">54. </w:t>
      </w:r>
      <w:r>
        <w:tab/>
        <w:t>Zaya DN, Pearse IS, Spyreas G. Long-Term Trends in Midwestern Milkweed Abundances and Their Relevance to Monarch Butterfly Declines. BioScience. 2017;67: 343–356. doi:10.1093/biosci/biw186</w:t>
      </w:r>
    </w:p>
    <w:p w14:paraId="6841C244" w14:textId="77777777" w:rsidR="009C3D6D" w:rsidRDefault="009C3D6D" w:rsidP="009C3D6D">
      <w:pPr>
        <w:pStyle w:val="Bibliography"/>
      </w:pPr>
      <w:r>
        <w:t xml:space="preserve">55. </w:t>
      </w:r>
      <w:r>
        <w:tab/>
        <w:t xml:space="preserve">Duke SO, Powles SB. Glyphosate-resistant crops and weeds: now and in the future. AgBioForum. 2009;12: 346–357. </w:t>
      </w:r>
    </w:p>
    <w:p w14:paraId="3DC6879D" w14:textId="77777777" w:rsidR="009C3D6D" w:rsidRDefault="009C3D6D" w:rsidP="009C3D6D">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044D74DF" w14:textId="77777777" w:rsidR="009C3D6D" w:rsidRDefault="009C3D6D" w:rsidP="009C3D6D">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2A893288" w14:textId="77777777" w:rsidR="009C3D6D" w:rsidRDefault="009C3D6D" w:rsidP="009C3D6D">
      <w:pPr>
        <w:pStyle w:val="Bibliography"/>
      </w:pPr>
      <w:r>
        <w:t xml:space="preserve">58. </w:t>
      </w:r>
      <w:r>
        <w:tab/>
        <w:t>Zipkin EF, Ries L, Reeves R, Regetz J, Oberhauser KS. Tracking climate impacts on the migratory monarch butterfly. Glob Change Biol. 2012;18: 3039–3049. doi:10.1111/j.1365-2486.2012.02751.x</w:t>
      </w:r>
    </w:p>
    <w:p w14:paraId="6C6442A0" w14:textId="77777777" w:rsidR="009C3D6D" w:rsidRDefault="009C3D6D" w:rsidP="009C3D6D">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5D5CEF4E" w14:textId="77777777" w:rsidR="009C3D6D" w:rsidRDefault="009C3D6D" w:rsidP="009C3D6D">
      <w:pPr>
        <w:pStyle w:val="Bibliography"/>
      </w:pPr>
      <w:r>
        <w:t xml:space="preserve">60. </w:t>
      </w:r>
      <w:r>
        <w:tab/>
        <w:t>Vidal O, Rendón-Salinas E. Dynamics and trends of overwintering colonies of the monarch butterfly in Mexico. Biological Conservation. 2014;180: 165–175. doi:10.1016/j.biocon.2014.09.041</w:t>
      </w:r>
    </w:p>
    <w:p w14:paraId="515574DA" w14:textId="77777777" w:rsidR="009C3D6D" w:rsidRDefault="009C3D6D" w:rsidP="009C3D6D">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5670B027" w14:textId="77777777" w:rsidR="009C3D6D" w:rsidRDefault="009C3D6D" w:rsidP="009C3D6D">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3C22A3A8" w14:textId="77777777" w:rsidR="009C3D6D" w:rsidRDefault="009C3D6D" w:rsidP="009C3D6D">
      <w:pPr>
        <w:pStyle w:val="Bibliography"/>
      </w:pPr>
      <w:r>
        <w:t xml:space="preserve">63. </w:t>
      </w:r>
      <w:r>
        <w:tab/>
        <w:t xml:space="preserve">Abbott KC, Dwyer G. Food Limitation and Insect Outbreaks: Complex Dynamics in Plant-Herbivore Models. Journal of Animal Ecology. 2007;76: 1004–1014. </w:t>
      </w:r>
    </w:p>
    <w:p w14:paraId="3B5B5FEC" w14:textId="4C2864D1"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9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9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9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9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Zipkin, Elise" w:date="2019-08-13T15:45:00Z" w:initials="ZE">
    <w:p w14:paraId="44821BEC" w14:textId="51B377EA" w:rsidR="00504AE4" w:rsidRDefault="00504AE4">
      <w:pPr>
        <w:pStyle w:val="CommentText"/>
      </w:pPr>
      <w:r>
        <w:rPr>
          <w:rStyle w:val="CommentReference"/>
        </w:rPr>
        <w:annotationRef/>
      </w:r>
      <w:r>
        <w:t>Governed is used too much.</w:t>
      </w:r>
    </w:p>
  </w:comment>
  <w:comment w:id="40" w:author="Zipkin, Elise" w:date="2019-08-13T15:50:00Z" w:initials="ZE">
    <w:p w14:paraId="3EF377B6" w14:textId="08FDED54" w:rsidR="00E47D46" w:rsidRDefault="00E47D46">
      <w:pPr>
        <w:pStyle w:val="CommentText"/>
      </w:pPr>
      <w:r>
        <w:rPr>
          <w:rStyle w:val="CommentReference"/>
        </w:rPr>
        <w:annotationRef/>
      </w:r>
      <w:r>
        <w:t>This sentence kind of comes out of nowhere.  Could use a transition.</w:t>
      </w:r>
      <w:r w:rsidR="00BB4890">
        <w:t xml:space="preserve">  See if you like what I did.</w:t>
      </w:r>
    </w:p>
  </w:comment>
  <w:comment w:id="48" w:author="Zipkin, Elise" w:date="2019-08-13T15:52:00Z" w:initials="ZE">
    <w:p w14:paraId="4A9D5861" w14:textId="59A7D020" w:rsidR="000F07D3" w:rsidRDefault="000F07D3">
      <w:pPr>
        <w:pStyle w:val="CommentText"/>
      </w:pPr>
      <w:r>
        <w:rPr>
          <w:rStyle w:val="CommentReference"/>
        </w:rPr>
        <w:annotationRef/>
      </w:r>
      <w:r>
        <w:t>Anderson ???</w:t>
      </w:r>
    </w:p>
  </w:comment>
  <w:comment w:id="67" w:author="Zipkin, Elise" w:date="2019-08-13T16:02:00Z" w:initials="ZE">
    <w:p w14:paraId="5DF5A3D2" w14:textId="23468D3F" w:rsidR="004F451E" w:rsidRDefault="004F451E">
      <w:pPr>
        <w:pStyle w:val="CommentText"/>
      </w:pPr>
      <w:r>
        <w:rPr>
          <w:rStyle w:val="CommentReference"/>
        </w:rPr>
        <w:annotationRef/>
      </w:r>
      <w:r>
        <w:t>Agreed that the name should change to DSD (or spelled out).</w:t>
      </w:r>
    </w:p>
  </w:comment>
  <w:comment w:id="70" w:author="Zipkin, Elise" w:date="2019-08-13T16:05:00Z" w:initials="ZE">
    <w:p w14:paraId="5CD57103" w14:textId="720D138B" w:rsidR="00DA54F1" w:rsidRDefault="00DA54F1">
      <w:pPr>
        <w:pStyle w:val="CommentText"/>
      </w:pPr>
      <w:r>
        <w:rPr>
          <w:rStyle w:val="CommentReference"/>
        </w:rPr>
        <w:annotationRef/>
      </w:r>
      <w:r>
        <w:t>Failed to converge ??</w:t>
      </w:r>
    </w:p>
  </w:comment>
  <w:comment w:id="72" w:author="Zipkin, Elise" w:date="2019-08-13T16:08:00Z" w:initials="ZE">
    <w:p w14:paraId="33A291A8" w14:textId="7A431897" w:rsidR="00C2023E" w:rsidRDefault="00C2023E">
      <w:pPr>
        <w:pStyle w:val="CommentText"/>
      </w:pPr>
      <w:r>
        <w:rPr>
          <w:rStyle w:val="CommentReference"/>
        </w:rPr>
        <w:annotationRef/>
      </w:r>
      <w:r>
        <w:t>This is great!</w:t>
      </w:r>
    </w:p>
  </w:comment>
  <w:comment w:id="89" w:author="Zipkin, Elise" w:date="2019-08-13T16:40:00Z" w:initials="ZE">
    <w:p w14:paraId="2A453FBC" w14:textId="27D70C9D" w:rsidR="00424B37" w:rsidRDefault="00424B37">
      <w:pPr>
        <w:pStyle w:val="CommentText"/>
      </w:pPr>
      <w:r>
        <w:rPr>
          <w:rStyle w:val="CommentReference"/>
        </w:rPr>
        <w:annotationRef/>
      </w:r>
      <w:r>
        <w:t>Common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21BEC" w15:done="0"/>
  <w15:commentEx w15:paraId="3EF377B6" w15:done="0"/>
  <w15:commentEx w15:paraId="4A9D5861" w15:done="0"/>
  <w15:commentEx w15:paraId="5DF5A3D2" w15:done="0"/>
  <w15:commentEx w15:paraId="5CD57103" w15:done="0"/>
  <w15:commentEx w15:paraId="33A291A8" w15:done="0"/>
  <w15:commentEx w15:paraId="2A453F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21BEC" w16cid:durableId="20FD5984"/>
  <w16cid:commentId w16cid:paraId="3EF377B6" w16cid:durableId="20FD5AE3"/>
  <w16cid:commentId w16cid:paraId="4A9D5861" w16cid:durableId="20FD5B38"/>
  <w16cid:commentId w16cid:paraId="5DF5A3D2" w16cid:durableId="20FD5D85"/>
  <w16cid:commentId w16cid:paraId="5CD57103" w16cid:durableId="20FD5E48"/>
  <w16cid:commentId w16cid:paraId="33A291A8" w16cid:durableId="20FD5EE5"/>
  <w16cid:commentId w16cid:paraId="2A453FBC" w16cid:durableId="20FD6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ipkin, Elise">
    <w15:presenceInfo w15:providerId="AD" w15:userId="S::ezipkin@msu.edu::e17d5e34-5ff9-4e82-8824-c0ecf64c31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124F"/>
    <w:rsid w:val="00B427A9"/>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E0394B"/>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EC94F-93C7-4F9D-9F0E-E83A2445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27151</Words>
  <Characters>154765</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Christie Bahlai</cp:lastModifiedBy>
  <cp:revision>2</cp:revision>
  <dcterms:created xsi:type="dcterms:W3CDTF">2019-08-15T00:18:00Z</dcterms:created>
  <dcterms:modified xsi:type="dcterms:W3CDTF">2019-08-15T00:18:00Z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