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87CEC5E" w:rsidR="00851E76" w:rsidRPr="0014050F" w:rsidRDefault="00493C01" w:rsidP="00493C01">
      <w:pPr>
        <w:rPr>
          <w:b/>
          <w:sz w:val="44"/>
          <w:szCs w:val="44"/>
        </w:rPr>
      </w:pPr>
      <w:r>
        <w:rPr>
          <w:b/>
          <w:sz w:val="44"/>
          <w:szCs w:val="44"/>
        </w:rPr>
        <w:t>The Regime 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3EDB32CA" w:rsidR="00493C01" w:rsidRDefault="00851E76" w:rsidP="00493C01">
      <w:r>
        <w:t>Short title:</w:t>
      </w:r>
      <w:r w:rsidRPr="00851E76">
        <w:t xml:space="preserve"> Regime Shift Detector: a</w:t>
      </w:r>
      <w:r w:rsidR="009A52BF">
        <w:t>n algorithm</w:t>
      </w:r>
      <w:r w:rsidRPr="00851E76">
        <w:t xml:space="preserve"> to identify changes in dynamic rules</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A5EDFA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07EA0FD6" w:rsidR="00493C01" w:rsidRPr="0014050F" w:rsidRDefault="009A52BF" w:rsidP="00493C01">
      <w:r>
        <w:t>The</w:t>
      </w:r>
      <w:r w:rsidR="00493C01" w:rsidRPr="0014050F">
        <w:t xml:space="preserve"> “Regime Shift Detector”</w:t>
      </w:r>
      <w:r>
        <w:t xml:space="preserve"> is a model 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r w:rsidR="00493C01">
        <w:t>model</w:t>
      </w:r>
      <w:r w:rsidR="00493C01" w:rsidRPr="0014050F">
        <w:t xml:space="preserve"> 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We examined </w:t>
      </w:r>
      <w:r>
        <w:t>its performance</w:t>
      </w:r>
      <w:r w:rsidR="00493C01" w:rsidRPr="0014050F">
        <w:t xml:space="preserve"> with </w:t>
      </w:r>
      <w:r w:rsidR="004F7957">
        <w:t>simulations</w:t>
      </w:r>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t>model</w:t>
      </w:r>
      <w:r w:rsidR="00493C01" w:rsidRPr="0014050F">
        <w:t xml:space="preserve"> identified shifts in population cycling associated with</w:t>
      </w:r>
      <w:r w:rsidR="00493C01">
        <w:t xml:space="preserve"> variation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1585B47B" w:rsidR="00493C01" w:rsidRDefault="00342D01" w:rsidP="00493C01">
      <w:r>
        <w:t xml:space="preserve">The </w:t>
      </w:r>
      <w:r w:rsidR="00845569">
        <w:t>R</w:t>
      </w:r>
      <w:r>
        <w:t xml:space="preserve">egime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24464F">
        <w:t>model 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0E711506"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Pinpointing when state changes occur in naturally fluctuating populations is difficult because </w:t>
      </w:r>
      <w:r w:rsidR="00C1333E" w:rsidRPr="00C1333E">
        <w:rPr>
          <w:rFonts w:cstheme="minorHAnsi"/>
        </w:rPr>
        <w:t xml:space="preserve">environmental change can manifest in changes to the internal rules governing the process. </w:t>
      </w:r>
      <w:r w:rsidRPr="00C1333E">
        <w:rPr>
          <w:rFonts w:cstheme="minorHAnsi"/>
          <w:shd w:val="clear" w:color="auto" w:fill="FFFFFF"/>
        </w:rPr>
        <w:t xml:space="preserve">In this manuscript, we develop a novel break-point analysis tool for population time series data. The tool uses </w:t>
      </w:r>
      <w:del w:id="0" w:author="Bahlai, Christie" w:date="2019-06-04T14:58:00Z">
        <w:r w:rsidRPr="00C1333E" w:rsidDel="00055A15">
          <w:rPr>
            <w:rFonts w:cstheme="minorHAnsi"/>
            <w:shd w:val="clear" w:color="auto" w:fill="FFFFFF"/>
          </w:rPr>
          <w:delText>the Ricker model</w:delText>
        </w:r>
        <w:r w:rsidR="00C1333E" w:rsidRPr="00C1333E" w:rsidDel="00055A15">
          <w:rPr>
            <w:rFonts w:cstheme="minorHAnsi"/>
            <w:shd w:val="clear" w:color="auto" w:fill="FFFFFF"/>
          </w:rPr>
          <w:delText xml:space="preserve">, </w:delText>
        </w:r>
      </w:del>
      <w:r w:rsidR="00C1333E" w:rsidRPr="00C1333E">
        <w:rPr>
          <w:rFonts w:cstheme="minorHAnsi"/>
          <w:shd w:val="clear" w:color="auto" w:fill="FFFFFF"/>
        </w:rPr>
        <w:t xml:space="preserve">a simple, density </w:t>
      </w:r>
      <w:del w:id="1" w:author="Bahlai, Christie" w:date="2019-06-04T14:58:00Z">
        <w:r w:rsidR="00C1333E" w:rsidRPr="00C1333E" w:rsidDel="00055A15">
          <w:rPr>
            <w:rFonts w:cstheme="minorHAnsi"/>
            <w:shd w:val="clear" w:color="auto" w:fill="FFFFFF"/>
          </w:rPr>
          <w:delText>dependant</w:delText>
        </w:r>
      </w:del>
      <w:ins w:id="2" w:author="Bahlai, Christie" w:date="2019-06-04T14:58:00Z">
        <w:r w:rsidR="00055A15" w:rsidRPr="00C1333E">
          <w:rPr>
            <w:rFonts w:cstheme="minorHAnsi"/>
            <w:shd w:val="clear" w:color="auto" w:fill="FFFFFF"/>
          </w:rPr>
          <w:t>dependent</w:t>
        </w:r>
      </w:ins>
      <w:r w:rsidR="00C1333E" w:rsidRPr="00C1333E">
        <w:rPr>
          <w:rFonts w:cstheme="minorHAnsi"/>
          <w:shd w:val="clear" w:color="auto" w:fill="FFFFFF"/>
        </w:rPr>
        <w:t xml:space="preserve"> population model,</w:t>
      </w:r>
      <w:r w:rsidRPr="00C1333E">
        <w:rPr>
          <w:rFonts w:cstheme="minorHAnsi"/>
          <w:shd w:val="clear" w:color="auto" w:fill="FFFFFF"/>
        </w:rPr>
        <w:t xml:space="preserve"> as the data-generating process for a dynamic regime, iterates through all break point combinations, and uses 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 the tool,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tool is able to identify state changes in the dynamics of both these species 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3202923E" w:rsidR="00C8364A" w:rsidRDefault="00C8364A" w:rsidP="00C8364A">
      <w:pPr>
        <w:rPr>
          <w:ins w:id="3" w:author="Bahlai, Christie" w:date="2019-06-05T13:20:00Z"/>
        </w:rPr>
      </w:pPr>
      <w:ins w:id="4" w:author="Bahlai, Christie" w:date="2019-06-05T13:20:00Z">
        <w:r>
          <w:t xml:space="preserve">Abrupt and persistent changes in some states of ecological processes, and methods to detect them, have long interested ecologists </w:t>
        </w:r>
        <w:r>
          <w:fldChar w:fldCharType="begin"/>
        </w:r>
      </w:ins>
      <w:ins w:id="5" w:author="Bahlai, Christie" w:date="2019-06-05T13:24:00Z">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ins>
      <w:ins w:id="6" w:author="Bahlai, Christie" w:date="2019-06-05T13:20:00Z">
        <w:r>
          <w:fldChar w:fldCharType="separate"/>
        </w:r>
      </w:ins>
      <w:ins w:id="7" w:author="Bahlai, Christie" w:date="2019-06-05T13:24:00Z">
        <w:r w:rsidRPr="00C8364A">
          <w:rPr>
            <w:rFonts w:ascii="Calibri" w:hAnsi="Calibri" w:cs="Calibri"/>
            <w:szCs w:val="24"/>
            <w:rPrChange w:id="8" w:author="Bahlai, Christie" w:date="2019-06-05T13:24:00Z">
              <w:rPr>
                <w:rFonts w:ascii="Times New Roman" w:hAnsi="Times New Roman" w:cs="Times New Roman"/>
                <w:sz w:val="24"/>
                <w:szCs w:val="24"/>
              </w:rPr>
            </w:rPrChange>
          </w:rPr>
          <w:t>[1–5]</w:t>
        </w:r>
      </w:ins>
      <w:ins w:id="9" w:author="Bahlai, Christie" w:date="2019-06-05T13:20:00Z">
        <w:r>
          <w:fldChar w:fldCharType="end"/>
        </w:r>
        <w:r w:rsidR="00D44007">
          <w:t>. Ab</w:t>
        </w:r>
      </w:ins>
      <w:ins w:id="10" w:author="Bahlai, Christie" w:date="2019-06-05T13:38:00Z">
        <w:r w:rsidR="00D44007">
          <w:t>rupt</w:t>
        </w:r>
      </w:ins>
      <w:ins w:id="11" w:author="Bahlai, Christie" w:date="2019-06-05T13:20:00Z">
        <w:r>
          <w:t xml:space="preserve"> changes can be associated with substantial impacts on biodiversity and ecosystem function and thus understanding when, and how these state changes occur is of critical importance to the broader understanding the behavior of critical system parameters.  </w:t>
        </w:r>
      </w:ins>
      <w:ins w:id="12" w:author="Bahlai, Christie" w:date="2019-06-05T13:30:00Z">
        <w:r w:rsidR="00FF3EAF">
          <w:t>The s</w:t>
        </w:r>
      </w:ins>
      <w:ins w:id="13" w:author="Bahlai, Christie" w:date="2019-06-05T13:21:00Z">
        <w:r>
          <w:t>tudy</w:t>
        </w:r>
      </w:ins>
      <w:ins w:id="14" w:author="Bahlai, Christie" w:date="2019-06-05T13:22:00Z">
        <w:r>
          <w:t xml:space="preserve"> of abrupt changes,</w:t>
        </w:r>
      </w:ins>
      <w:ins w:id="15" w:author="Bahlai, Christie" w:date="2019-06-05T13:23:00Z">
        <w:r>
          <w:t xml:space="preserve"> discontinuities</w:t>
        </w:r>
      </w:ins>
      <w:ins w:id="16" w:author="Bahlai, Christie" w:date="2019-06-05T13:22:00Z">
        <w:r w:rsidR="00FF3EAF">
          <w:t xml:space="preserve"> or regime shifts</w:t>
        </w:r>
      </w:ins>
      <w:ins w:id="17" w:author="Bahlai, Christie" w:date="2019-06-05T13:31:00Z">
        <w:r w:rsidR="00FF3EAF">
          <w:t xml:space="preserve"> is highly interdisciplinary, and has examined</w:t>
        </w:r>
      </w:ins>
      <w:ins w:id="18" w:author="Bahlai, Christie" w:date="2019-06-05T13:23:00Z">
        <w:r>
          <w:t xml:space="preserve"> </w:t>
        </w:r>
      </w:ins>
      <w:ins w:id="19" w:author="Bahlai, Christie" w:date="2019-06-05T13:31:00Z">
        <w:r w:rsidR="00FF3EAF">
          <w:t xml:space="preserve">a diversity of </w:t>
        </w:r>
      </w:ins>
      <w:ins w:id="20" w:author="Bahlai, Christie" w:date="2019-06-05T13:23:00Z">
        <w:r>
          <w:t>processes</w:t>
        </w:r>
      </w:ins>
      <w:ins w:id="21" w:author="Bahlai, Christie" w:date="2019-06-05T13:24:00Z">
        <w:r>
          <w:t xml:space="preserve">, for example, climate </w:t>
        </w:r>
        <w:r>
          <w:fldChar w:fldCharType="begin"/>
        </w:r>
      </w:ins>
      <w:ins w:id="22" w:author="Bahlai, Christie" w:date="2019-06-05T13:26:00Z">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ins>
      <w:r>
        <w:fldChar w:fldCharType="separate"/>
      </w:r>
      <w:ins w:id="23" w:author="Bahlai, Christie" w:date="2019-06-05T13:26:00Z">
        <w:r w:rsidRPr="00C8364A">
          <w:rPr>
            <w:rFonts w:ascii="Calibri" w:hAnsi="Calibri" w:cs="Calibri"/>
            <w:rPrChange w:id="24" w:author="Bahlai, Christie" w:date="2019-06-05T13:26:00Z">
              <w:rPr/>
            </w:rPrChange>
          </w:rPr>
          <w:t>[6,7]</w:t>
        </w:r>
      </w:ins>
      <w:ins w:id="25" w:author="Bahlai, Christie" w:date="2019-06-05T13:24:00Z">
        <w:r>
          <w:fldChar w:fldCharType="end"/>
        </w:r>
      </w:ins>
      <w:ins w:id="26" w:author="Bahlai, Christie" w:date="2019-06-05T13:27:00Z">
        <w:r>
          <w:t xml:space="preserve">,  </w:t>
        </w:r>
      </w:ins>
      <w:ins w:id="27" w:author="Bahlai, Christie" w:date="2019-06-05T13:43:00Z">
        <w:r w:rsidR="00B916F9">
          <w:t>community assemblage</w:t>
        </w:r>
      </w:ins>
      <w:ins w:id="28" w:author="Bahlai, Christie" w:date="2019-06-05T13:32:00Z">
        <w:r w:rsidR="00FF3EAF">
          <w:t xml:space="preserve"> </w:t>
        </w:r>
      </w:ins>
      <w:ins w:id="29" w:author="Bahlai, Christie" w:date="2019-06-05T13:28:00Z">
        <w:r w:rsidR="00FF3EAF">
          <w:fldChar w:fldCharType="begin"/>
        </w:r>
      </w:ins>
      <w:ins w:id="30" w:author="Bahlai, Christie" w:date="2019-06-05T13:43:00Z">
        <w:r w:rsidR="00B916F9">
          <w:instrText xml:space="preserve"> ADDIN ZOTERO_ITEM CSL_CITATION {"citationID":"Fj56ctlJ","properties":{"formattedCitation":"[8,9]","plainCitation":"[8,9]","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H."}],"issued":{"date-parts":[["2015",1,5]]}}},{"id":2212,"uris":["http://zotero.org/users/3015424/items/KEAV27N2"],"uri":["http://zotero.org/users/3015424/items/KEAV27N2"],"itemData":{"id":2212,"type":"article-journal","title":"A Postfire Shift From Lichen-Spruce to Lichen-Tundra Vegetation at Tree Line","container-title":"Ecology","page":"1067-1081","volume":"73","issue":"3","abstract":"The environmental changes associated with a fire?induced shift from old?growth lichen?spruce krummholz to lichen?tundra vegetation have been evaluated at a tree line site in northern Quebec. Tree ring and growth form patterns of black spruce (Picea mariana) remains lying on the ground in a lichen?tundra community were used to reconstruct, within a 4600?m2 quadrat, the structure of a conifer stand at the time of the burn (°AD 1750). The prefire spruces were the last members of a long regenerative sequence leading to maintenance of a lichen?spruce stand formed after a burn °1700 yr BP. At this time postfire recruitment was most likely facilitated by a favorable climatic conditions. Before the 1750 fire event the krummholz was predominantly maintained by layering, due to severe climatic conditions at least since the beginning of the Little Ice Age (°AD 1580). The site was deforested by the 1750 fire, because of the limited regenerative potential of stunted spruce. Postfire spruce exclusion has been responsible for major environmental changes associated with a thinner snow cover. Along the border of the deforested site snow cover depth was controlled by living spruces, whereas postfire shrubs (mostly dwarf birch, Betula glandulosa) of the lichen?tundra stand were unable to trap drifting snow. A significant decrease in thickness of the snow cover following deforestation was deduced from a comparative analysis of stem morphology of prefire spruces and present snow conditions. Inception of gelifluction lobes and mudboils was also caused by a change in the soil thermal regime associated with a reduced snow cover. Our results confirm the hypothesis that several lichen stands of the forest?tundra are postfire communities succeeding from degraded conifer stands during cold periods of the late Holocene.","DOI":"10.2307/1940181","ISSN":"0012-9658","journalAbbreviation":"Ecology","author":[{"family":"Arseneault","given":"Dominique"},{"family":"Payette","given":"Serge"}],"issued":{"date-parts":[["1992",6,1]]}}}],"schema":"https://github.com/citation-style-language/schema/raw/master/csl-citation.json"} </w:instrText>
        </w:r>
      </w:ins>
      <w:r w:rsidR="00FF3EAF">
        <w:fldChar w:fldCharType="separate"/>
      </w:r>
      <w:ins w:id="31" w:author="Bahlai, Christie" w:date="2019-06-05T13:43:00Z">
        <w:r w:rsidR="00B916F9" w:rsidRPr="00B916F9">
          <w:rPr>
            <w:rFonts w:ascii="Calibri" w:hAnsi="Calibri" w:cs="Calibri"/>
            <w:rPrChange w:id="32" w:author="Bahlai, Christie" w:date="2019-06-05T13:43:00Z">
              <w:rPr/>
            </w:rPrChange>
          </w:rPr>
          <w:t>[8,9]</w:t>
        </w:r>
      </w:ins>
      <w:ins w:id="33" w:author="Bahlai, Christie" w:date="2019-06-05T13:28:00Z">
        <w:r w:rsidR="00FF3EAF">
          <w:fldChar w:fldCharType="end"/>
        </w:r>
      </w:ins>
      <w:ins w:id="34" w:author="Bahlai, Christie" w:date="2019-06-05T13:34:00Z">
        <w:r w:rsidR="00D44007">
          <w:t xml:space="preserve">, and across multiple ecosystem states simultaneously </w:t>
        </w:r>
      </w:ins>
      <w:ins w:id="35" w:author="Bahlai, Christie" w:date="2019-06-05T13:35:00Z">
        <w:r w:rsidR="00D44007">
          <w:fldChar w:fldCharType="begin"/>
        </w:r>
      </w:ins>
      <w:ins w:id="36" w:author="Bahlai, Christie" w:date="2019-06-05T13:43:00Z">
        <w:r w:rsidR="00B916F9">
          <w:instrText xml:space="preserve"> ADDIN ZOTERO_ITEM CSL_CITATION {"citationID":"EPKHOr3n","properties":{"formattedCitation":"[10\\uc0\\u8211{}12]","plainCitation":"[10–12]","noteIndex":0},"citationItems":[{"id":2208,"uris":["http://zotero.org/users/3015424/items/R9KVEEFT"],"uri":["http://zotero.org/users/3015424/items/R9KVEEFT"],"itemData":{"id":2208,"type":"article-journal","title":"Early Detection of Ecosystem Regime Shifts: A Multiple Method Evaluation for Management Application","container-title":"PLOS ONE","page":"e38410","volume":"7","issue":"7","abstract":"Critical transitions between alternative stable states have been shown to occur across an array of complex systems. While our ability to identify abrupt regime shifts in natural ecosystems has improved, detection of potential early-warning signals previous to such shifts is still very limited. Using real monitoring data of a key ecosystem component, we here apply multiple early-warning indicators in order to assess their ability to forewarn a major ecosystem regime shift in the Central Baltic Sea. We show that some indicators and methods can result in clear early-warning signals, while other methods may have limited utility in ecosystem-based management as they show no or weak potential for early-warning. We therefore propose a multiple method approach for early detection of ecosystem regime shifts in monitoring data that may be useful in informing timely management actions in the face of ecosystem change.","DOI":"10.1371/journal.pone.0038410","journalAbbreviation":"PLOS ONE","author":[{"family":"Lindegren","given":"Martin"},{"family":"Dakos","given":"Vasilis"},{"family":"Gröger","given":"Joachim P."},{"family":"Gårdmark","given":"Anna"},{"family":"Kornilovs","given":"Georgs"},{"family":"Otto","given":"Saskia A."},{"family":"Möllmann","given":"Christian"}],"issued":{"date-parts":[["2012",7,10]]}}},{"id":2210,"uris":["http://zotero.org/users/3015424/items/KIVD6V77"],"uri":["http://zotero.org/users/3015424/items/KIVD6V77"],"itemData":{"id":2210,"type":"article-journal","title":"Regime shifts in the ocean: reconciling observations and theory","container-title":"Regime shifts in the ocean. Reconciling observations and theory","page":"135-141","volume":"60","issue":"2","abstract":"The discussions in the Villefranche Workshop covered a wide range of issues. The term regime shift was originally confined to spatial or temporal correspondences between climatic indices and population abundance. The body of evidence for physical–biological coupling has certainly generated a much better appreciation of the natural decadal scale variability in marine systems. It is difficult, however, to deduce from these time series, the mechanisms or trophic pathways that produce the correspondence. Ideally, we would need experimental manipulations such as those used in small lakes, to unravel the causal connections. Since this is impossible in the open sea, we must use comparisons between systems subject to different types of perturbation or stress. We focused at the Workshop on the effects of over-fishing in different marine regimes. The consequences of large scale changes in community structure imposed by excessive fishing give valuable case studies. Coral reefs, rocky shores, freshwater and terrestrial ecosystems provide other examples. The possible existence of similar processes across such diverse systems raises corresponding questions about common ecological principles. The adaptive benefits of maximizing resilience (defined as minimizing the largest eigenvalue of the perturbed system) were considered. The corollary of this assumption is that, at the limits of adaptation, there will be switching between communities, providing a potential ground for a broad definition of regime shifts.","DOI":"10.1016/j.pocean.2004.02.004","ISSN":"0079-6611","journalAbbreviation":"Progress in Oceanography","author":[{"family":"Steele","given":"John H."}],"issued":{"date-parts":[["2004",2,1]]}}},{"id":2211,"uris":["http://zotero.org/users/3015424/items/YCPRS43R"],"uri":["http://zotero.org/users/3015424/items/YCPRS43R"],"itemData":{"id":2211,"type":"article-journal","title":"Analyses of interventions and structural breaks in marine and fisheries time series: Detection of shifts using iterative methods","container-title":"Ecological Indicators","page":"1084-1092","volume":"11","issue":"5","abstract":"Regime shifts in ecosystems whose patterns and properties may be very complex and thus manifold have profound implications for sustainability. Detecting structural breaks in natural processes, however, turns out to be an ambitious task because the lack of well defined target values and reference periods renders application of standard statistical (process or quality) control methods all but impossible. We develop an iterative procedure combining econometric, time series and quantile methods that produce a graphic display referred to as a “shiftogram,” which indicates potential shifts within univariate components of an ecosystem of interest by characterizing their specific and often fairly complex properties. The shiftogram approach can be routinely applied as a scanning device to any (univariate) time series. We provide a search algorithm that iteratively looks for the best value of some quality-of-fit criterion for a time series where the break point is not known beforehand. The approach is demonstrated by the application to univariate examples of fish recruitment, a climate change phenomenon and a canonical variable bundling the effect of different biodiversity indices. Analysis of ecosystem level shifts (i.e. regime shifts) can then be conducted by applying the shiftogram method to multiple component variables and examining correspondence among their resulting shift point and shift types. Alternatively we illustrate how regime shifts can be examined directly by applying the shiftogram approach to multivariate time series data after reduction to a univariate case through canonical data reduction techniques.","DOI":"10.1016/j.ecolind.2010.12.008","ISSN":"1470-160X","journalAbbreviation":"Ecological Indicators","author":[{"family":"Gröger","given":"Joachim Paul"},{"family":"Missong","given":"Martin"},{"family":"Rountree","given":"Rodney Alan"}],"issued":{"date-parts":[["2011",9,1]]}}}],"schema":"https://github.com/citation-style-language/schema/raw/master/csl-citation.json"} </w:instrText>
        </w:r>
      </w:ins>
      <w:r w:rsidR="00D44007">
        <w:fldChar w:fldCharType="separate"/>
      </w:r>
      <w:ins w:id="37" w:author="Bahlai, Christie" w:date="2019-06-05T13:43:00Z">
        <w:r w:rsidR="00B916F9" w:rsidRPr="00B916F9">
          <w:rPr>
            <w:rFonts w:ascii="Calibri" w:hAnsi="Calibri" w:cs="Calibri"/>
            <w:szCs w:val="24"/>
            <w:rPrChange w:id="38" w:author="Bahlai, Christie" w:date="2019-06-05T13:43:00Z">
              <w:rPr>
                <w:rFonts w:ascii="Times New Roman" w:hAnsi="Times New Roman" w:cs="Times New Roman"/>
                <w:sz w:val="24"/>
                <w:szCs w:val="24"/>
              </w:rPr>
            </w:rPrChange>
          </w:rPr>
          <w:t>[10–12]</w:t>
        </w:r>
      </w:ins>
      <w:ins w:id="39" w:author="Bahlai, Christie" w:date="2019-06-05T13:35:00Z">
        <w:r w:rsidR="00D44007">
          <w:fldChar w:fldCharType="end"/>
        </w:r>
      </w:ins>
      <w:ins w:id="40" w:author="Bahlai, Christie" w:date="2019-06-05T13:34:00Z">
        <w:r w:rsidR="00D44007">
          <w:t xml:space="preserve">. </w:t>
        </w:r>
      </w:ins>
    </w:p>
    <w:p w14:paraId="085D6F61" w14:textId="54DD569B" w:rsidR="00055A15" w:rsidRDefault="00FF3EAF" w:rsidP="00493C01">
      <w:pPr>
        <w:rPr>
          <w:ins w:id="41" w:author="Bahlai, Christie" w:date="2019-06-04T11:31:00Z"/>
        </w:rPr>
      </w:pPr>
      <w:ins w:id="42" w:author="Bahlai, Christie" w:date="2019-06-05T13:33:00Z">
        <w:r>
          <w:t xml:space="preserve">Although many </w:t>
        </w:r>
      </w:ins>
      <w:ins w:id="43" w:author="Bahlai, Christie" w:date="2019-06-05T13:49:00Z">
        <w:r w:rsidR="00B916F9">
          <w:t xml:space="preserve">quantitative </w:t>
        </w:r>
      </w:ins>
      <w:ins w:id="44" w:author="Bahlai, Christie" w:date="2019-06-05T13:33:00Z">
        <w:r>
          <w:t xml:space="preserve">approaches to understanding abrupt shifts in ecosystems focus on statistical measures of central tendency or variability, many ecosystem processes can be represented by mechanistic or theoretical relationships of varying complexity. Yet, tools that can be adapted directly to identifying shifts in these more complex relationships are generally lacking </w:t>
        </w:r>
        <w:r>
          <w:fldChar w:fldCharType="begin"/>
        </w:r>
        <w:r>
          <w:instrText xml:space="preserve"> ADDIN ZOTERO_ITEM CSL_CITATION {"citationID":"Bt8KNP0b","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6D0388">
          <w:rPr>
            <w:rFonts w:ascii="Calibri" w:hAnsi="Calibri" w:cs="Calibri"/>
          </w:rPr>
          <w:t>[2]</w:t>
        </w:r>
        <w:r>
          <w:fldChar w:fldCharType="end"/>
        </w:r>
        <w:r>
          <w:t xml:space="preserve">. Thus, for the purpose of the present study, we focus on abrupt changes in population regulation for density dependent populations, which are relatively simple non-linear models that require limited data input for parameterization. </w:t>
        </w:r>
      </w:ins>
      <w:r w:rsidR="00493C01">
        <w:t xml:space="preserve">Population dynamics are governed by internal, biotic rules and </w:t>
      </w:r>
      <w:r w:rsidR="00A366AF">
        <w:t xml:space="preserve">also </w:t>
      </w:r>
      <w:r w:rsidR="00751000">
        <w:t xml:space="preserve">external </w:t>
      </w:r>
      <w:r w:rsidR="00493C01">
        <w:t xml:space="preserve">abiotic factors, leading to both stochastic and deterministic forces governing </w:t>
      </w:r>
      <w:r w:rsidR="00920A86">
        <w:t xml:space="preserve">abundance </w:t>
      </w:r>
      <w:r w:rsidR="00493C01">
        <w:t xml:space="preserve">patterns </w:t>
      </w:r>
      <w:r w:rsidR="00493C01">
        <w:fldChar w:fldCharType="begin"/>
      </w:r>
      <w:ins w:id="45" w:author="Bahlai, Christie" w:date="2019-06-05T13:43:00Z">
        <w:r w:rsidR="00B916F9">
          <w:instrText xml:space="preserve"> ADDIN ZOTERO_ITEM CSL_CITATION {"citationID":"a2in70kd60p","properties":{"formattedCitation":"[13]","plainCitation":"[13]","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46" w:author="Bahlai, Christie" w:date="2019-06-05T13:24:00Z">
        <w:r w:rsidR="002C6A8E" w:rsidDel="00C8364A">
          <w:del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rsidR="00493C01">
        <w:fldChar w:fldCharType="separate"/>
      </w:r>
      <w:ins w:id="47" w:author="Bahlai, Christie" w:date="2019-06-05T13:43:00Z">
        <w:r w:rsidR="00B916F9" w:rsidRPr="00B916F9">
          <w:rPr>
            <w:rFonts w:ascii="Calibri" w:hAnsi="Calibri" w:cs="Calibri"/>
            <w:rPrChange w:id="48" w:author="Bahlai, Christie" w:date="2019-06-05T13:43:00Z">
              <w:rPr/>
            </w:rPrChange>
          </w:rPr>
          <w:t>[13]</w:t>
        </w:r>
      </w:ins>
      <w:del w:id="49" w:author="Bahlai, Christie" w:date="2019-06-05T13:24:00Z">
        <w:r w:rsidR="002C6A8E" w:rsidRPr="00B916F9" w:rsidDel="00C8364A">
          <w:rPr>
            <w:rPrChange w:id="50" w:author="Bahlai, Christie" w:date="2019-06-05T13:43:00Z">
              <w:rPr>
                <w:rFonts w:ascii="Calibri" w:hAnsi="Calibri" w:cs="Calibri"/>
              </w:rPr>
            </w:rPrChange>
          </w:rPr>
          <w:delText>[1]</w:delText>
        </w:r>
      </w:del>
      <w:r w:rsidR="00493C01">
        <w:fldChar w:fldCharType="end"/>
      </w:r>
      <w:r w:rsidR="00493C01">
        <w:t xml:space="preserve">. External perturbations </w:t>
      </w:r>
      <w:r w:rsidR="00920A86">
        <w:t>to</w:t>
      </w:r>
      <w:r w:rsidR="00493C01">
        <w:t xml:space="preserve"> population processes can lead to </w:t>
      </w:r>
      <w:ins w:id="51" w:author="Bahlai, Christie" w:date="2019-06-04T11:05:00Z">
        <w:r w:rsidR="00E0394B">
          <w:t>shifts in the dynamic regime</w:t>
        </w:r>
      </w:ins>
      <w:del w:id="52" w:author="Bahlai, Christie" w:date="2019-06-04T11:05:00Z">
        <w:r w:rsidR="00493C01" w:rsidDel="00E0394B">
          <w:delText>regime shifts</w:delText>
        </w:r>
      </w:del>
      <w:ins w:id="53" w:author="Bahlai, Christie" w:date="2019-06-04T11:05:00Z">
        <w:r w:rsidR="00E0394B">
          <w:t xml:space="preserve"> (that is, the sets of parameters governing the dynamics o</w:t>
        </w:r>
      </w:ins>
      <w:ins w:id="54" w:author="Bahlai, Christie" w:date="2019-06-04T11:06:00Z">
        <w:r w:rsidR="00E0394B">
          <w:t>f a population)</w:t>
        </w:r>
      </w:ins>
      <w:r w:rsidR="00493C01">
        <w:t xml:space="preserve">, where the internal rules that </w:t>
      </w:r>
      <w:del w:id="55" w:author="Bahlai, Christie" w:date="2019-06-04T11:06:00Z">
        <w:r w:rsidR="00493C01" w:rsidDel="00E0394B">
          <w:delText xml:space="preserve">govern </w:delText>
        </w:r>
        <w:r w:rsidR="00920A86" w:rsidDel="00E0394B">
          <w:delText>fluctuations</w:delText>
        </w:r>
      </w:del>
      <w:ins w:id="56" w:author="Bahlai, Christie" w:date="2019-06-04T11:06:00Z">
        <w:r w:rsidR="00E0394B">
          <w:t>control the patterns</w:t>
        </w:r>
      </w:ins>
      <w:r w:rsidR="00920A86">
        <w:t xml:space="preserve"> in </w:t>
      </w:r>
      <w:r w:rsidR="00493C01">
        <w:t>population</w:t>
      </w:r>
      <w:r w:rsidR="00920A86">
        <w:t xml:space="preserve"> abundance</w:t>
      </w:r>
      <w:r w:rsidR="00493C01">
        <w:t xml:space="preserve"> transition to another state </w:t>
      </w:r>
      <w:r w:rsidR="00493C01">
        <w:fldChar w:fldCharType="begin"/>
      </w:r>
      <w:ins w:id="57" w:author="Bahlai, Christie" w:date="2019-06-05T13:43:00Z">
        <w:r w:rsidR="00B916F9">
          <w:instrText xml:space="preserve"> ADDIN ZOTERO_ITEM CSL_CITATION {"citationID":"ah706siu9v","properties":{"formattedCitation":"[14,15]","plainCitation":"[14,15]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ins>
      <w:del w:id="58" w:author="Bahlai, Christie" w:date="2019-06-04T11:39:00Z">
        <w:r w:rsidR="002C6A8E" w:rsidDel="0074777A">
          <w:del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delInstrText>
        </w:r>
      </w:del>
      <w:r w:rsidR="00493C01">
        <w:fldChar w:fldCharType="separate"/>
      </w:r>
      <w:ins w:id="59" w:author="Bahlai, Christie" w:date="2019-06-05T13:43:00Z">
        <w:r w:rsidR="00B916F9" w:rsidRPr="00B916F9">
          <w:rPr>
            <w:rFonts w:ascii="Calibri" w:hAnsi="Calibri" w:cs="Calibri"/>
            <w:rPrChange w:id="60" w:author="Bahlai, Christie" w:date="2019-06-05T13:43:00Z">
              <w:rPr/>
            </w:rPrChange>
          </w:rPr>
          <w:t>[14,15]</w:t>
        </w:r>
      </w:ins>
      <w:del w:id="61" w:author="Bahlai, Christie" w:date="2019-06-05T13:24:00Z">
        <w:r w:rsidR="002C6A8E" w:rsidRPr="00B916F9" w:rsidDel="00C8364A">
          <w:rPr>
            <w:rPrChange w:id="62" w:author="Bahlai, Christie" w:date="2019-06-05T13:43:00Z">
              <w:rPr>
                <w:rFonts w:ascii="Calibri" w:hAnsi="Calibri" w:cs="Calibri"/>
              </w:rPr>
            </w:rPrChange>
          </w:rPr>
          <w:delText>[2,3]</w:delText>
        </w:r>
      </w:del>
      <w:r w:rsidR="00493C01">
        <w:fldChar w:fldCharType="end"/>
      </w:r>
      <w:r w:rsidR="00493C01">
        <w:t>.</w:t>
      </w:r>
      <w:ins w:id="63" w:author="Bahlai, Christie" w:date="2019-06-05T13:54:00Z">
        <w:r w:rsidR="009B2ECD" w:rsidRPr="009B2ECD">
          <w:t xml:space="preserve"> </w:t>
        </w:r>
        <w:r w:rsidR="009B2ECD">
          <w:t xml:space="preserve">In this context, we define the set of parameters governing the dynamics of a population as its </w:t>
        </w:r>
        <w:r w:rsidR="009B2ECD" w:rsidRPr="006D0388">
          <w:rPr>
            <w:i/>
          </w:rPr>
          <w:t>dynamic rule</w:t>
        </w:r>
        <w:r w:rsidR="009B2ECD">
          <w:t xml:space="preserve">, and an abrupt shift in these parameters as a </w:t>
        </w:r>
        <w:r w:rsidR="009B2ECD" w:rsidRPr="006D0388">
          <w:rPr>
            <w:i/>
          </w:rPr>
          <w:t>regime shift</w:t>
        </w:r>
        <w:r w:rsidR="009B2ECD">
          <w:t xml:space="preserve">. </w:t>
        </w:r>
      </w:ins>
      <w:bookmarkStart w:id="64" w:name="_GoBack"/>
      <w:bookmarkEnd w:id="64"/>
      <w:r w:rsidR="00493C01">
        <w:t xml:space="preserve"> Understanding how and when external environmental factors interact with internal density dependent regulation remains a fundamental challenge in population ecology </w:t>
      </w:r>
      <w:r w:rsidR="00493C01">
        <w:fldChar w:fldCharType="begin"/>
      </w:r>
      <w:ins w:id="65" w:author="Bahlai, Christie" w:date="2019-06-05T13:43:00Z">
        <w:r w:rsidR="00B916F9">
          <w:instrText xml:space="preserve"> ADDIN ZOTERO_ITEM CSL_CITATION {"citationID":"z626jZ2R","properties":{"formattedCitation":"[16,17]","plainCitation":"[16,17]","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ins>
      <w:del w:id="66" w:author="Bahlai, Christie" w:date="2019-06-05T13:25:00Z">
        <w:r w:rsidR="002C6A8E" w:rsidDel="00C8364A">
          <w:del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delInstrText>
        </w:r>
      </w:del>
      <w:r w:rsidR="00493C01">
        <w:fldChar w:fldCharType="separate"/>
      </w:r>
      <w:ins w:id="67" w:author="Bahlai, Christie" w:date="2019-06-05T13:43:00Z">
        <w:r w:rsidR="00B916F9" w:rsidRPr="00B916F9">
          <w:rPr>
            <w:rFonts w:ascii="Calibri" w:hAnsi="Calibri" w:cs="Calibri"/>
            <w:rPrChange w:id="68" w:author="Bahlai, Christie" w:date="2019-06-05T13:43:00Z">
              <w:rPr/>
            </w:rPrChange>
          </w:rPr>
          <w:t>[16,17]</w:t>
        </w:r>
      </w:ins>
      <w:del w:id="69" w:author="Bahlai, Christie" w:date="2019-06-05T13:25:00Z">
        <w:r w:rsidR="002C6A8E" w:rsidRPr="00B916F9" w:rsidDel="00C8364A">
          <w:rPr>
            <w:rPrChange w:id="70" w:author="Bahlai, Christie" w:date="2019-06-05T13:43:00Z">
              <w:rPr>
                <w:rFonts w:ascii="Calibri" w:hAnsi="Calibri" w:cs="Calibri"/>
              </w:rPr>
            </w:rPrChange>
          </w:rPr>
          <w:delText>[4,5]</w:delText>
        </w:r>
      </w:del>
      <w:r w:rsidR="00493C01">
        <w:fldChar w:fldCharType="end"/>
      </w:r>
      <w:r w:rsidR="00493C01">
        <w:t xml:space="preserve">. </w:t>
      </w:r>
    </w:p>
    <w:p w14:paraId="3A9636D1" w14:textId="00F26314" w:rsidR="00E72DAF" w:rsidDel="003F46C3" w:rsidRDefault="00E72DAF" w:rsidP="00493C01">
      <w:pPr>
        <w:rPr>
          <w:del w:id="71" w:author="Bahlai, Christie" w:date="2019-06-04T12:43:00Z"/>
        </w:rPr>
      </w:pPr>
    </w:p>
    <w:p w14:paraId="1DEAB935" w14:textId="580AF973" w:rsidR="00493C01" w:rsidDel="003F46C3" w:rsidRDefault="00493C01" w:rsidP="00493C01">
      <w:pPr>
        <w:rPr>
          <w:del w:id="72" w:author="Bahlai, Christie" w:date="2019-06-04T12:43:00Z"/>
          <w:moveFrom w:id="73" w:author="Bahlai, Christie" w:date="2019-06-04T11:09:00Z"/>
        </w:rPr>
      </w:pPr>
      <w:moveFromRangeStart w:id="74" w:author="Bahlai, Christie" w:date="2019-06-04T11:09:00Z" w:name="move10538989"/>
      <w:moveFrom w:id="75" w:author="Bahlai, Christie" w:date="2019-06-04T11:09:00Z">
        <w:del w:id="76" w:author="Bahlai, Christie" w:date="2019-06-04T12:41:00Z">
          <w:r w:rsidDel="008671DE">
            <w:delText xml:space="preserve">Density dependent tools for modelling population time series were developed and championed during the 1950s and 60s. Examples include the Ricker and Beverton-Holt models, which were initially developed for fisheries management </w:delText>
          </w:r>
          <w:r w:rsidR="00A366AF" w:rsidDel="008671DE">
            <w:delText xml:space="preserve">and describe the expected population size in year </w:delText>
          </w:r>
          <w:r w:rsidR="00A366AF" w:rsidRPr="00324AC6" w:rsidDel="008671DE">
            <w:rPr>
              <w:i/>
            </w:rPr>
            <w:delText>t</w:delText>
          </w:r>
          <w:r w:rsidR="00A366AF" w:rsidDel="008671DE">
            <w:delText xml:space="preserve"> as a function of the population size in year </w:delText>
          </w:r>
          <w:r w:rsidR="00A366AF" w:rsidRPr="00324AC6" w:rsidDel="008671DE">
            <w:rPr>
              <w:i/>
            </w:rPr>
            <w:delText>t</w:delText>
          </w:r>
          <w:r w:rsidR="00A366AF" w:rsidRPr="000E0392" w:rsidDel="008671DE">
            <w:delText>-1</w:delText>
          </w:r>
          <w:r w:rsidR="00D93CA5" w:rsidRPr="00D93CA5" w:rsidDel="008671DE">
            <w:delText xml:space="preserve"> </w:delText>
          </w:r>
          <w:r w:rsidR="00D93CA5" w:rsidDel="008671DE">
            <w:fldChar w:fldCharType="begin"/>
          </w:r>
          <w:r w:rsidR="002C6A8E" w:rsidDel="008671DE">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r w:rsidR="00D93CA5" w:rsidDel="008671DE">
            <w:fldChar w:fldCharType="separate"/>
          </w:r>
          <w:r w:rsidR="002C6A8E" w:rsidRPr="001D2B3E" w:rsidDel="008671DE">
            <w:rPr>
              <w:rFonts w:ascii="Calibri" w:hAnsi="Calibri" w:cs="Calibri"/>
            </w:rPr>
            <w:delText>[6,7]</w:delText>
          </w:r>
          <w:r w:rsidR="00D93CA5" w:rsidDel="008671DE">
            <w:fldChar w:fldCharType="end"/>
          </w:r>
          <w:r w:rsidR="00D93CA5" w:rsidDel="008671DE">
            <w:delText>.</w:delText>
          </w:r>
          <w:r w:rsidDel="008671DE">
            <w:delText xml:space="preserve">  </w:delText>
          </w:r>
          <w:r w:rsidR="00D93CA5" w:rsidDel="008671DE">
            <w:delText>T</w:delText>
          </w:r>
          <w:r w:rsidRPr="00FD22E9" w:rsidDel="008671DE">
            <w:delText xml:space="preserve">he accuracy of these simple density dependent models is </w:delText>
          </w:r>
          <w:r w:rsidR="00A366AF" w:rsidDel="008671DE">
            <w:delText>generally</w:delText>
          </w:r>
          <w:r w:rsidRPr="00FD22E9" w:rsidDel="008671DE">
            <w:delText xml:space="preserve"> highest for populations fluctuating around their carrying capacity (Sabo et al. 2004), with compensatory density dependence and </w:delText>
          </w:r>
          <w:r w:rsidR="00F716E9" w:rsidDel="008671DE">
            <w:delText xml:space="preserve">no </w:delText>
          </w:r>
          <w:r w:rsidRPr="00FD22E9" w:rsidDel="008671DE">
            <w:delText>lag</w:delText>
          </w:r>
          <w:r w:rsidR="006A724C" w:rsidDel="008671DE">
            <w:delText xml:space="preserve"> effect</w:delText>
          </w:r>
          <w:r w:rsidRPr="00FD22E9" w:rsidDel="008671DE">
            <w:delText xml:space="preserve">s (Bjørnstad and Grenfell 2001). </w:delText>
          </w:r>
          <w:r w:rsidDel="008671DE">
            <w:delText xml:space="preserve">Although this deterministic approach to population modelling has largely fallen out of favor for more complex </w:delText>
          </w:r>
          <w:r w:rsidR="00455756" w:rsidDel="008671DE">
            <w:delText>structures and</w:delText>
          </w:r>
          <w:r w:rsidDel="008671DE">
            <w:delText xml:space="preserve"> stochastic elements </w:delText>
          </w:r>
          <w:r w:rsidDel="008671DE">
            <w:fldChar w:fldCharType="begin"/>
          </w:r>
          <w:r w:rsidR="002C6A8E" w:rsidDel="008671DE">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r w:rsidDel="008671DE">
            <w:fldChar w:fldCharType="separate"/>
          </w:r>
          <w:r w:rsidR="002C6A8E" w:rsidRPr="001D2B3E" w:rsidDel="008671DE">
            <w:rPr>
              <w:rFonts w:ascii="Calibri" w:hAnsi="Calibri" w:cs="Calibri"/>
              <w:szCs w:val="24"/>
            </w:rPr>
            <w:delText>[8–10]</w:delText>
          </w:r>
          <w:r w:rsidDel="008671DE">
            <w:fldChar w:fldCharType="end"/>
          </w:r>
          <w:r w:rsidDel="008671DE">
            <w:delText xml:space="preserve">, </w:delText>
          </w:r>
          <w:r w:rsidR="00F47012" w:rsidDel="008671DE">
            <w:delText xml:space="preserve">simple dynamic </w:delText>
          </w:r>
          <w:r w:rsidDel="008671DE">
            <w:delText>models remain useful, large</w:delText>
          </w:r>
          <w:r w:rsidR="006350AB" w:rsidDel="008671DE">
            <w:delText>ly</w:delText>
          </w:r>
          <w:r w:rsidDel="008671DE">
            <w:delText xml:space="preserve"> due to </w:delText>
          </w:r>
          <w:r w:rsidR="006350AB" w:rsidDel="008671DE">
            <w:delText xml:space="preserve">their </w:delText>
          </w:r>
          <w:r w:rsidR="00F716E9" w:rsidDel="008671DE">
            <w:delText xml:space="preserve">easily interpretably </w:delText>
          </w:r>
          <w:r w:rsidDel="008671DE">
            <w:delText xml:space="preserve">and ecologically meaningful </w:delText>
          </w:r>
          <w:r w:rsidR="00F716E9" w:rsidDel="008671DE">
            <w:delText xml:space="preserve">parameters </w:delText>
          </w:r>
          <w:r w:rsidDel="008671DE">
            <w:fldChar w:fldCharType="begin"/>
          </w:r>
          <w:r w:rsidR="002C6A8E" w:rsidDel="008671DE">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r w:rsidDel="008671DE">
            <w:fldChar w:fldCharType="separate"/>
          </w:r>
          <w:r w:rsidR="002C6A8E" w:rsidRPr="001D2B3E" w:rsidDel="008671DE">
            <w:rPr>
              <w:rFonts w:ascii="Calibri" w:hAnsi="Calibri" w:cs="Calibri"/>
            </w:rPr>
            <w:delText>[11]</w:delText>
          </w:r>
          <w:r w:rsidDel="008671DE">
            <w:fldChar w:fldCharType="end"/>
          </w:r>
          <w:r w:rsidDel="008671DE">
            <w:delText xml:space="preserve">. </w:delText>
          </w:r>
          <w:r w:rsidR="00920A86" w:rsidDel="008671DE">
            <w:delText xml:space="preserve">Differences in parameter values </w:delText>
          </w:r>
          <w:r w:rsidDel="008671DE">
            <w:delText xml:space="preserve">between populations, or </w:delText>
          </w:r>
          <w:r w:rsidR="00920A86" w:rsidDel="008671DE">
            <w:delText xml:space="preserve">a </w:delText>
          </w:r>
          <w:r w:rsidDel="008671DE">
            <w:delText xml:space="preserve">change </w:delText>
          </w:r>
          <w:r w:rsidR="00920A86" w:rsidDel="008671DE">
            <w:delText>with</w:delText>
          </w:r>
          <w:r w:rsidDel="008671DE">
            <w:delText xml:space="preserve">in a single population, </w:delText>
          </w:r>
          <w:r w:rsidR="0069540F" w:rsidDel="008671DE">
            <w:delText xml:space="preserve">can </w:delText>
          </w:r>
          <w:r w:rsidDel="008671DE">
            <w:delText>suggest</w:delText>
          </w:r>
          <w:r w:rsidR="00A366AF" w:rsidDel="008671DE">
            <w:delText xml:space="preserve"> difference</w:delText>
          </w:r>
          <w:r w:rsidR="0069540F" w:rsidDel="008671DE">
            <w:delText>s</w:delText>
          </w:r>
          <w:r w:rsidR="00A366AF" w:rsidDel="008671DE">
            <w:delText xml:space="preserve"> in </w:delText>
          </w:r>
          <w:r w:rsidDel="008671DE">
            <w:delText>environmental constraints govern</w:delText>
          </w:r>
          <w:r w:rsidR="0069540F" w:rsidDel="008671DE">
            <w:delText>ing a</w:delText>
          </w:r>
          <w:r w:rsidDel="008671DE">
            <w:delText xml:space="preserve"> population, providing a </w:delText>
          </w:r>
          <w:r w:rsidR="006350AB" w:rsidDel="008671DE">
            <w:delText xml:space="preserve">quantifiable effect </w:delText>
          </w:r>
          <w:r w:rsidDel="008671DE">
            <w:delText>of environmental change</w:delText>
          </w:r>
          <w:r w:rsidR="0069540F" w:rsidDel="008671DE">
            <w:delText xml:space="preserve"> </w:delText>
          </w:r>
          <w:r w:rsidDel="008671DE">
            <w:fldChar w:fldCharType="begin"/>
          </w:r>
          <w:r w:rsidR="002C6A8E" w:rsidDel="008671DE">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8671DE">
            <w:fldChar w:fldCharType="separate"/>
          </w:r>
          <w:r w:rsidR="002C6A8E" w:rsidRPr="001D2B3E" w:rsidDel="008671DE">
            <w:rPr>
              <w:rFonts w:ascii="Calibri" w:hAnsi="Calibri" w:cs="Calibri"/>
              <w:szCs w:val="24"/>
            </w:rPr>
            <w:delText>[12–15]</w:delText>
          </w:r>
          <w:r w:rsidDel="008671DE">
            <w:fldChar w:fldCharType="end"/>
          </w:r>
          <w:r w:rsidDel="008671DE">
            <w:delText>.</w:delText>
          </w:r>
        </w:del>
      </w:moveFrom>
    </w:p>
    <w:p w14:paraId="50CFF35B" w14:textId="58D4C8F6" w:rsidR="00493C01" w:rsidDel="003F46C3" w:rsidRDefault="00493C01" w:rsidP="00493C01">
      <w:pPr>
        <w:rPr>
          <w:del w:id="77" w:author="Bahlai, Christie" w:date="2019-06-04T12:43:00Z"/>
          <w:moveFrom w:id="78" w:author="Bahlai, Christie" w:date="2019-06-04T11:12:00Z"/>
        </w:rPr>
      </w:pPr>
      <w:moveFromRangeStart w:id="79" w:author="Bahlai, Christie" w:date="2019-06-04T11:12:00Z" w:name="move10539156"/>
      <w:moveFromRangeEnd w:id="74"/>
      <w:moveFrom w:id="80" w:author="Bahlai, Christie" w:date="2019-06-04T11:12:00Z">
        <w:del w:id="81" w:author="Bahlai, Christie" w:date="2019-06-04T12:43:00Z">
          <w:r w:rsidDel="003F46C3">
            <w:delText xml:space="preserve">Although theoretically </w:delText>
          </w:r>
          <w:r w:rsidR="00845569" w:rsidDel="003F46C3">
            <w:delText>straightforward</w:delText>
          </w:r>
          <w:r w:rsidDel="003F46C3">
            <w:delText xml:space="preserve">, identifying abrupt transitions in ecological systems is challenging using real-world data </w:delText>
          </w:r>
          <w:r w:rsidR="0092388E" w:rsidDel="003F46C3">
            <w:delText xml:space="preserve">due to a </w:delText>
          </w:r>
          <w:r w:rsidDel="003F46C3">
            <w:delText xml:space="preserve">lack </w:delText>
          </w:r>
          <w:r w:rsidR="0092388E" w:rsidDel="003F46C3">
            <w:delText xml:space="preserve">of </w:delText>
          </w:r>
          <w:r w:rsidDel="003F46C3">
            <w:delText>systematic approach</w:delText>
          </w:r>
          <w:r w:rsidR="000D5977" w:rsidDel="003F46C3">
            <w:delText>es</w:delText>
          </w:r>
          <w:r w:rsidR="00F66560" w:rsidDel="003F46C3">
            <w:delText xml:space="preserve"> and noise in naturally produced time series data</w:delText>
          </w:r>
          <w:r w:rsidDel="003F46C3">
            <w:delText xml:space="preserve"> </w:delText>
          </w:r>
          <w:r w:rsidDel="003F46C3">
            <w:fldChar w:fldCharType="begin"/>
          </w:r>
          <w:r w:rsidR="002C6A8E" w:rsidDel="003F46C3">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r w:rsidDel="003F46C3">
            <w:fldChar w:fldCharType="separate"/>
          </w:r>
          <w:r w:rsidR="002C6A8E" w:rsidRPr="001D2B3E" w:rsidDel="003F46C3">
            <w:rPr>
              <w:rFonts w:ascii="Calibri" w:hAnsi="Calibri" w:cs="Calibri"/>
            </w:rPr>
            <w:delText>[16]</w:delText>
          </w:r>
          <w:r w:rsidDel="003F46C3">
            <w:fldChar w:fldCharType="end"/>
          </w:r>
          <w:r w:rsidDel="003F46C3">
            <w:delText xml:space="preserve">. In many cases, transition points are applied to time series data </w:delText>
          </w:r>
          <w:r w:rsidRPr="000967CF" w:rsidDel="003F46C3">
            <w:rPr>
              <w:i/>
            </w:rPr>
            <w:delText>ad hoc</w:delText>
          </w:r>
          <w:r w:rsidDel="003F46C3">
            <w:delText xml:space="preserve">, based on data visualization or specific hypotheses surrounding factors affecting population fluctuations </w:delText>
          </w:r>
          <w:r w:rsidDel="003F46C3">
            <w:fldChar w:fldCharType="begin"/>
          </w:r>
          <w:r w:rsidR="002C6A8E" w:rsidDel="003F46C3">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r w:rsidDel="003F46C3">
            <w:fldChar w:fldCharType="separate"/>
          </w:r>
          <w:r w:rsidR="002C6A8E" w:rsidRPr="001D2B3E" w:rsidDel="003F46C3">
            <w:rPr>
              <w:rFonts w:ascii="Calibri" w:hAnsi="Calibri" w:cs="Calibri"/>
              <w:szCs w:val="24"/>
            </w:rPr>
            <w:delText>[2,13,17–19]</w:delText>
          </w:r>
          <w:r w:rsidDel="003F46C3">
            <w:fldChar w:fldCharType="end"/>
          </w:r>
          <w:r w:rsidDel="003F46C3">
            <w:delText xml:space="preserve">, creating the potential for biases in selecting break points. Break point analysis tools eliminate this bias by locating change points with a variety of optimization strategies, including linear and moving average methods </w:delText>
          </w:r>
          <w:r w:rsidDel="003F46C3">
            <w:fldChar w:fldCharType="begin"/>
          </w:r>
          <w:r w:rsidR="002C6A8E" w:rsidDel="003F46C3">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r w:rsidDel="003F46C3">
            <w:fldChar w:fldCharType="separate"/>
          </w:r>
          <w:r w:rsidR="002C6A8E" w:rsidRPr="001D2B3E" w:rsidDel="003F46C3">
            <w:rPr>
              <w:rFonts w:ascii="Calibri" w:hAnsi="Calibri" w:cs="Calibri"/>
              <w:szCs w:val="24"/>
            </w:rPr>
            <w:delText>[20–23]</w:delText>
          </w:r>
          <w:r w:rsidDel="003F46C3">
            <w:fldChar w:fldCharType="end"/>
          </w:r>
          <w:r w:rsidDel="003F46C3">
            <w:delText xml:space="preserve">. However, these methods </w:delText>
          </w:r>
          <w:r w:rsidR="000D5977" w:rsidDel="003F46C3">
            <w:delText>do not work on</w:delText>
          </w:r>
          <w:r w:rsidDel="003F46C3">
            <w:delText xml:space="preserve"> data with internal, density dependent structure inherent to population time series. Density-dependen</w:delText>
          </w:r>
          <w:r w:rsidR="00DA72A4" w:rsidDel="003F46C3">
            <w:delText>t</w:delText>
          </w:r>
          <w:r w:rsidDel="003F46C3">
            <w:delText xml:space="preserve"> </w:delText>
          </w:r>
          <w:r w:rsidR="000D5977" w:rsidDel="003F46C3">
            <w:delText>population growth</w:delText>
          </w:r>
          <w:r w:rsidDel="003F46C3">
            <w:delText xml:space="preserve"> has the potential to mask transition points</w:delText>
          </w:r>
          <w:r w:rsidR="0092388E" w:rsidDel="003F46C3">
            <w:delText>. F</w:delText>
          </w:r>
          <w:r w:rsidDel="003F46C3">
            <w:delText xml:space="preserve">or example, </w:delText>
          </w:r>
          <w:r w:rsidR="000D5977" w:rsidDel="003F46C3">
            <w:delText xml:space="preserve">transient </w:delText>
          </w:r>
          <w:r w:rsidDel="003F46C3">
            <w:delText xml:space="preserve">dynamics occurring immediately after a temporary disturbance </w:delText>
          </w:r>
          <w:r w:rsidR="0092388E" w:rsidDel="003F46C3">
            <w:delText xml:space="preserve">can </w:delText>
          </w:r>
          <w:r w:rsidDel="003F46C3">
            <w:delText xml:space="preserve">result in a change in population size, but not </w:delText>
          </w:r>
          <w:r w:rsidR="0092388E" w:rsidDel="003F46C3">
            <w:delText xml:space="preserve">necessarily </w:delText>
          </w:r>
          <w:r w:rsidDel="003F46C3">
            <w:delText xml:space="preserve">in the rules governing population fluctuations. Wavelet analysis has been applied to population time series to address changes in cycling patterns </w:delText>
          </w:r>
          <w:r w:rsidDel="003F46C3">
            <w:fldChar w:fldCharType="begin"/>
          </w:r>
          <w:r w:rsidR="002C6A8E" w:rsidDel="003F46C3">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r w:rsidDel="003F46C3">
            <w:fldChar w:fldCharType="separate"/>
          </w:r>
          <w:r w:rsidR="002C6A8E" w:rsidRPr="001D2B3E" w:rsidDel="003F46C3">
            <w:rPr>
              <w:rFonts w:ascii="Calibri" w:hAnsi="Calibri" w:cs="Calibri"/>
            </w:rPr>
            <w:delText>[24]</w:delText>
          </w:r>
          <w:r w:rsidDel="003F46C3">
            <w:fldChar w:fldCharType="end"/>
          </w:r>
          <w:r w:rsidDel="003F46C3">
            <w:delText xml:space="preserve"> but this method also does not account for density-</w:delText>
          </w:r>
          <w:r w:rsidR="0055167C" w:rsidDel="003F46C3">
            <w:delText xml:space="preserve">dependent </w:delText>
          </w:r>
          <w:r w:rsidDel="003F46C3">
            <w:delText>process</w:delText>
          </w:r>
          <w:r w:rsidR="000D5977" w:rsidDel="003F46C3">
            <w:delText>es</w:delText>
          </w:r>
          <w:r w:rsidDel="003F46C3">
            <w:delText xml:space="preserve"> as an explicit mechanism governing </w:delText>
          </w:r>
          <w:r w:rsidR="000D5977" w:rsidDel="003F46C3">
            <w:delText>changes in abundance</w:delText>
          </w:r>
          <w:r w:rsidDel="003F46C3">
            <w:delText xml:space="preserve"> </w:delText>
          </w:r>
          <w:r w:rsidDel="003F46C3">
            <w:fldChar w:fldCharType="begin"/>
          </w:r>
          <w:r w:rsidR="002C6A8E" w:rsidDel="003F46C3">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r w:rsidDel="003F46C3">
            <w:fldChar w:fldCharType="separate"/>
          </w:r>
          <w:r w:rsidR="002C6A8E" w:rsidRPr="001D2B3E" w:rsidDel="003F46C3">
            <w:rPr>
              <w:rFonts w:ascii="Calibri" w:hAnsi="Calibri" w:cs="Calibri"/>
            </w:rPr>
            <w:delText>[25]</w:delText>
          </w:r>
          <w:r w:rsidDel="003F46C3">
            <w:fldChar w:fldCharType="end"/>
          </w:r>
          <w:r w:rsidDel="003F46C3">
            <w:delText xml:space="preserve">.  A robust, unbiased tool for </w:delText>
          </w:r>
          <w:r w:rsidR="00A94B88" w:rsidDel="003F46C3">
            <w:delText xml:space="preserve">detecting </w:delText>
          </w:r>
          <w:r w:rsidDel="003F46C3">
            <w:delText>regime shifts would simultaneously allow us to identify when shifts in population cycling processes occur and further quantify the specific changes to the underlying dynamic</w:delText>
          </w:r>
          <w:r w:rsidR="00D724DD" w:rsidDel="003F46C3">
            <w:delText>s</w:delText>
          </w:r>
          <w:r w:rsidDel="003F46C3">
            <w:delText xml:space="preserve"> driving population</w:delText>
          </w:r>
          <w:r w:rsidR="00D724DD" w:rsidDel="003F46C3">
            <w:delText>s</w:delText>
          </w:r>
          <w:r w:rsidDel="003F46C3">
            <w:delText xml:space="preserve">. </w:delText>
          </w:r>
        </w:del>
      </w:moveFrom>
    </w:p>
    <w:moveFromRangeEnd w:id="79"/>
    <w:p w14:paraId="5040C96E" w14:textId="5A47D4F3" w:rsidR="00E0394B" w:rsidRDefault="00E0394B" w:rsidP="00E0394B">
      <w:pPr>
        <w:rPr>
          <w:moveTo w:id="82" w:author="Bahlai, Christie" w:date="2019-06-04T11:09:00Z"/>
        </w:rPr>
      </w:pPr>
      <w:moveToRangeStart w:id="83" w:author="Bahlai, Christie" w:date="2019-06-04T11:09:00Z" w:name="move10538989"/>
      <w:moveTo w:id="84" w:author="Bahlai, Christie" w:date="2019-06-04T11:09:00Z">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and describe the expected population size in year </w:t>
        </w:r>
        <w:r w:rsidRPr="00324AC6">
          <w:rPr>
            <w:i/>
          </w:rPr>
          <w:t>t</w:t>
        </w:r>
        <w:r>
          <w:t xml:space="preserve"> as a function of the population size in year </w:t>
        </w:r>
        <w:r w:rsidRPr="00324AC6">
          <w:rPr>
            <w:i/>
          </w:rPr>
          <w:t>t</w:t>
        </w:r>
        <w:r w:rsidRPr="000E0392">
          <w:t>-1</w:t>
        </w:r>
        <w:r w:rsidRPr="00D93CA5">
          <w:t xml:space="preserve"> </w:t>
        </w:r>
        <w:r>
          <w:fldChar w:fldCharType="begin"/>
        </w:r>
      </w:moveTo>
      <w:ins w:id="85" w:author="Bahlai, Christie" w:date="2019-06-05T13:43:00Z">
        <w:r w:rsidR="00B916F9">
          <w:instrText xml:space="preserve"> ADDIN ZOTERO_ITEM CSL_CITATION {"citationID":"hsnJFcay","properties":{"formattedCitation":"[18,19]","plainCitation":"[18,19]","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ins>
      <w:moveTo w:id="86" w:author="Bahlai, Christie" w:date="2019-06-04T11:09:00Z">
        <w:del w:id="87" w:author="Bahlai, Christie" w:date="2019-06-04T11:39:00Z">
          <w:r w:rsidDel="0074777A">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del>
        <w:r>
          <w:fldChar w:fldCharType="separate"/>
        </w:r>
      </w:moveTo>
      <w:ins w:id="88" w:author="Bahlai, Christie" w:date="2019-06-05T13:43:00Z">
        <w:r w:rsidR="00B916F9" w:rsidRPr="00B916F9">
          <w:rPr>
            <w:rFonts w:ascii="Calibri" w:hAnsi="Calibri" w:cs="Calibri"/>
            <w:rPrChange w:id="89" w:author="Bahlai, Christie" w:date="2019-06-05T13:43:00Z">
              <w:rPr/>
            </w:rPrChange>
          </w:rPr>
          <w:t>[18,19]</w:t>
        </w:r>
      </w:ins>
      <w:moveTo w:id="90" w:author="Bahlai, Christie" w:date="2019-06-04T11:09:00Z">
        <w:del w:id="91" w:author="Bahlai, Christie" w:date="2019-06-04T11:39:00Z">
          <w:r w:rsidRPr="00B916F9" w:rsidDel="0074777A">
            <w:rPr>
              <w:rPrChange w:id="92" w:author="Bahlai, Christie" w:date="2019-06-05T13:43:00Z">
                <w:rPr>
                  <w:rFonts w:ascii="Calibri" w:hAnsi="Calibri" w:cs="Calibri"/>
                </w:rPr>
              </w:rPrChange>
            </w:rPr>
            <w:delText>[6,7]</w:delText>
          </w:r>
        </w:del>
        <w:r>
          <w:fldChar w:fldCharType="end"/>
        </w:r>
        <w:r>
          <w:t>.  T</w:t>
        </w:r>
        <w:r w:rsidRPr="00FD22E9">
          <w:t xml:space="preserve">he accuracy of these simple density dependent models is </w:t>
        </w:r>
        <w:r>
          <w:t>generally</w:t>
        </w:r>
        <w:r w:rsidRPr="00FD22E9">
          <w:t xml:space="preserve"> highest for populations fluctuating around their carrying capacity </w:t>
        </w:r>
      </w:moveTo>
      <w:ins w:id="93" w:author="Bahlai, Christie" w:date="2019-06-04T11:40:00Z">
        <w:r w:rsidR="0074777A">
          <w:fldChar w:fldCharType="begin"/>
        </w:r>
      </w:ins>
      <w:ins w:id="94" w:author="Bahlai, Christie" w:date="2019-06-05T13:43:00Z">
        <w:r w:rsidR="00B916F9">
          <w:instrText xml:space="preserve"> ADDIN ZOTERO_ITEM CSL_CITATION {"citationID":"hJUkXTHv","properties":{"formattedCitation":"[20]","plainCitation":"[20]","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ins>
      <w:r w:rsidR="0074777A">
        <w:fldChar w:fldCharType="separate"/>
      </w:r>
      <w:ins w:id="95" w:author="Bahlai, Christie" w:date="2019-06-05T13:43:00Z">
        <w:r w:rsidR="00B916F9" w:rsidRPr="00B916F9">
          <w:rPr>
            <w:rFonts w:ascii="Calibri" w:hAnsi="Calibri" w:cs="Calibri"/>
            <w:rPrChange w:id="96" w:author="Bahlai, Christie" w:date="2019-06-05T13:43:00Z">
              <w:rPr/>
            </w:rPrChange>
          </w:rPr>
          <w:t>[20]</w:t>
        </w:r>
      </w:ins>
      <w:ins w:id="97" w:author="Bahlai, Christie" w:date="2019-06-04T11:40:00Z">
        <w:r w:rsidR="0074777A">
          <w:fldChar w:fldCharType="end"/>
        </w:r>
      </w:ins>
      <w:moveTo w:id="98" w:author="Bahlai, Christie" w:date="2019-06-04T11:09:00Z">
        <w:del w:id="99" w:author="Bahlai, Christie" w:date="2019-06-04T11:40:00Z">
          <w:r w:rsidRPr="00FD22E9" w:rsidDel="0074777A">
            <w:delText>(Sabo et al. 2004)</w:delText>
          </w:r>
        </w:del>
        <w:r w:rsidRPr="00FD22E9">
          <w:t xml:space="preserve">, with compensatory density dependence and </w:t>
        </w:r>
        <w:r>
          <w:t xml:space="preserve">no </w:t>
        </w:r>
        <w:r w:rsidRPr="00FD22E9">
          <w:t>lag</w:t>
        </w:r>
        <w:r>
          <w:t xml:space="preserve"> effect</w:t>
        </w:r>
        <w:r w:rsidRPr="00FD22E9">
          <w:t xml:space="preserve">s </w:t>
        </w:r>
      </w:moveTo>
      <w:ins w:id="100" w:author="Bahlai, Christie" w:date="2019-06-04T11:40:00Z">
        <w:r w:rsidR="0074777A">
          <w:fldChar w:fldCharType="begin"/>
        </w:r>
      </w:ins>
      <w:ins w:id="101" w:author="Bahlai, Christie" w:date="2019-06-05T13:43:00Z">
        <w:r w:rsidR="00B916F9">
          <w:instrText xml:space="preserve"> ADDIN ZOTERO_ITEM CSL_CITATION {"citationID":"GiGsx7Ap","properties":{"formattedCitation":"[13]","plainCitation":"[13]","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r w:rsidR="0074777A">
        <w:fldChar w:fldCharType="separate"/>
      </w:r>
      <w:ins w:id="102" w:author="Bahlai, Christie" w:date="2019-06-05T13:43:00Z">
        <w:r w:rsidR="00B916F9" w:rsidRPr="00B916F9">
          <w:rPr>
            <w:rFonts w:ascii="Calibri" w:hAnsi="Calibri" w:cs="Calibri"/>
            <w:rPrChange w:id="103" w:author="Bahlai, Christie" w:date="2019-06-05T13:43:00Z">
              <w:rPr/>
            </w:rPrChange>
          </w:rPr>
          <w:t>[13]</w:t>
        </w:r>
      </w:ins>
      <w:ins w:id="104" w:author="Bahlai, Christie" w:date="2019-06-04T11:40:00Z">
        <w:r w:rsidR="0074777A">
          <w:fldChar w:fldCharType="end"/>
        </w:r>
      </w:ins>
      <w:moveTo w:id="105" w:author="Bahlai, Christie" w:date="2019-06-04T11:09:00Z">
        <w:del w:id="106" w:author="Bahlai, Christie" w:date="2019-06-04T11:40:00Z">
          <w:r w:rsidRPr="00FD22E9" w:rsidDel="0074777A">
            <w:delText>(Bjørnstad and Grenfell 2001)</w:delText>
          </w:r>
        </w:del>
        <w:r w:rsidRPr="00FD22E9">
          <w:t xml:space="preserve">. </w:t>
        </w:r>
        <w:r>
          <w:t xml:space="preserve">Although this deterministic approach to population modelling has largely fallen out of favor for more complex structures and stochastic elements </w:t>
        </w:r>
        <w:r>
          <w:fldChar w:fldCharType="begin"/>
        </w:r>
      </w:moveTo>
      <w:ins w:id="107" w:author="Bahlai, Christie" w:date="2019-06-05T13:43:00Z">
        <w:r w:rsidR="00B916F9">
          <w:instrText xml:space="preserve"> ADDIN ZOTERO_ITEM CSL_CITATION {"citationID":"R2tn6J1V","properties":{"formattedCitation":"[21\\uc0\\u8211{}23]","plainCitation":"[21–23]","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moveTo w:id="108" w:author="Bahlai, Christie" w:date="2019-06-04T11:09:00Z">
        <w:del w:id="109" w:author="Bahlai, Christie" w:date="2019-06-04T11:39:00Z">
          <w:r w:rsidDel="0074777A">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fldChar w:fldCharType="separate"/>
        </w:r>
      </w:moveTo>
      <w:ins w:id="110" w:author="Bahlai, Christie" w:date="2019-06-05T13:43:00Z">
        <w:r w:rsidR="00B916F9" w:rsidRPr="00B916F9">
          <w:rPr>
            <w:rFonts w:ascii="Calibri" w:hAnsi="Calibri" w:cs="Calibri"/>
            <w:szCs w:val="24"/>
            <w:rPrChange w:id="111" w:author="Bahlai, Christie" w:date="2019-06-05T13:43:00Z">
              <w:rPr>
                <w:rFonts w:ascii="Times New Roman" w:hAnsi="Times New Roman" w:cs="Times New Roman"/>
                <w:sz w:val="24"/>
                <w:szCs w:val="24"/>
              </w:rPr>
            </w:rPrChange>
          </w:rPr>
          <w:t>[21–23]</w:t>
        </w:r>
      </w:ins>
      <w:moveTo w:id="112" w:author="Bahlai, Christie" w:date="2019-06-04T11:09:00Z">
        <w:del w:id="113" w:author="Bahlai, Christie" w:date="2019-06-04T11:39:00Z">
          <w:r w:rsidRPr="001D2B3E" w:rsidDel="0074777A">
            <w:rPr>
              <w:rFonts w:ascii="Calibri" w:hAnsi="Calibri" w:cs="Calibri"/>
              <w:szCs w:val="24"/>
            </w:rPr>
            <w:delText>[8–10]</w:delText>
          </w:r>
        </w:del>
        <w:r>
          <w:fldChar w:fldCharType="end"/>
        </w:r>
        <w:r>
          <w:t xml:space="preserve">, simple dynamic models remain useful, largely due to their easily interpretably and ecologically meaningful parameters </w:t>
        </w:r>
        <w:r>
          <w:fldChar w:fldCharType="begin"/>
        </w:r>
      </w:moveTo>
      <w:ins w:id="114" w:author="Bahlai, Christie" w:date="2019-06-05T13:44:00Z">
        <w:r w:rsidR="00B916F9">
          <w:instrText xml:space="preserve"> ADDIN ZOTERO_ITEM CSL_CITATION {"citationID":"a2i22f9hl5t","properties":{"formattedCitation":"[24]","plainCitation":"[24]","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moveTo w:id="115" w:author="Bahlai, Christie" w:date="2019-06-04T11:09:00Z">
        <w:del w:id="116" w:author="Bahlai, Christie" w:date="2019-06-04T11:39:00Z">
          <w:r w:rsidDel="0074777A">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fldChar w:fldCharType="separate"/>
        </w:r>
      </w:moveTo>
      <w:ins w:id="117" w:author="Bahlai, Christie" w:date="2019-06-05T13:44:00Z">
        <w:r w:rsidR="00B916F9" w:rsidRPr="00B916F9">
          <w:rPr>
            <w:rFonts w:ascii="Calibri" w:hAnsi="Calibri" w:cs="Calibri"/>
            <w:rPrChange w:id="118" w:author="Bahlai, Christie" w:date="2019-06-05T13:44:00Z">
              <w:rPr/>
            </w:rPrChange>
          </w:rPr>
          <w:t>[24]</w:t>
        </w:r>
      </w:ins>
      <w:moveTo w:id="119" w:author="Bahlai, Christie" w:date="2019-06-04T11:09:00Z">
        <w:del w:id="120" w:author="Bahlai, Christie" w:date="2019-06-04T11:39:00Z">
          <w:r w:rsidRPr="00B916F9" w:rsidDel="0074777A">
            <w:rPr>
              <w:rPrChange w:id="121" w:author="Bahlai, Christie" w:date="2019-06-05T13:44:00Z">
                <w:rPr>
                  <w:rFonts w:ascii="Calibri" w:hAnsi="Calibri" w:cs="Calibri"/>
                </w:rPr>
              </w:rPrChange>
            </w:rPr>
            <w:delText>[11]</w:delText>
          </w:r>
        </w:del>
        <w:r>
          <w:fldChar w:fldCharType="end"/>
        </w:r>
        <w:r>
          <w:t xml:space="preserve">. Differences in parameter values between populations, or a change within a single population, can suggest differences in environmental constraints governing a population, providing a quantifiable effect of environmental change </w:t>
        </w:r>
        <w:r>
          <w:fldChar w:fldCharType="begin"/>
        </w:r>
      </w:moveTo>
      <w:ins w:id="122" w:author="Bahlai, Christie" w:date="2019-06-05T13:44:00Z">
        <w:r w:rsidR="00B916F9">
          <w:instrText xml:space="preserve"> ADDIN ZOTERO_ITEM CSL_CITATION {"citationID":"M7qlawue","properties":{"formattedCitation":"[25\\uc0\\u8211{}28]","plainCitation":"[25–28]","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moveTo w:id="123" w:author="Bahlai, Christie" w:date="2019-06-04T11:09:00Z">
        <w:del w:id="124" w:author="Bahlai, Christie" w:date="2019-06-04T11:39:00Z">
          <w:r w:rsidDel="0074777A">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moveTo>
      <w:ins w:id="125" w:author="Bahlai, Christie" w:date="2019-06-05T13:44:00Z">
        <w:r w:rsidR="00B916F9" w:rsidRPr="00B916F9">
          <w:rPr>
            <w:rFonts w:ascii="Calibri" w:hAnsi="Calibri" w:cs="Calibri"/>
            <w:szCs w:val="24"/>
            <w:rPrChange w:id="126" w:author="Bahlai, Christie" w:date="2019-06-05T13:44:00Z">
              <w:rPr>
                <w:rFonts w:ascii="Times New Roman" w:hAnsi="Times New Roman" w:cs="Times New Roman"/>
                <w:sz w:val="24"/>
                <w:szCs w:val="24"/>
              </w:rPr>
            </w:rPrChange>
          </w:rPr>
          <w:t>[25–28]</w:t>
        </w:r>
      </w:ins>
      <w:moveTo w:id="127" w:author="Bahlai, Christie" w:date="2019-06-04T11:09:00Z">
        <w:del w:id="128" w:author="Bahlai, Christie" w:date="2019-06-04T11:39:00Z">
          <w:r w:rsidRPr="001D2B3E" w:rsidDel="0074777A">
            <w:rPr>
              <w:rFonts w:ascii="Calibri" w:hAnsi="Calibri" w:cs="Calibri"/>
              <w:szCs w:val="24"/>
            </w:rPr>
            <w:delText>[12–15]</w:delText>
          </w:r>
        </w:del>
        <w:r>
          <w:fldChar w:fldCharType="end"/>
        </w:r>
        <w:r>
          <w:t>.</w:t>
        </w:r>
      </w:moveTo>
    </w:p>
    <w:p w14:paraId="04A20BFB" w14:textId="29378CE7" w:rsidR="00E0394B" w:rsidRDefault="00E0394B" w:rsidP="00E0394B">
      <w:pPr>
        <w:rPr>
          <w:moveTo w:id="129" w:author="Bahlai, Christie" w:date="2019-06-04T11:12:00Z"/>
        </w:rPr>
      </w:pPr>
      <w:moveToRangeStart w:id="130" w:author="Bahlai, Christie" w:date="2019-06-04T11:12:00Z" w:name="move10539156"/>
      <w:moveToRangeEnd w:id="83"/>
      <w:moveTo w:id="131" w:author="Bahlai, Christie" w:date="2019-06-04T11:12:00Z">
        <w:r>
          <w:t xml:space="preserve">Although theoretically straightforward, identifying abrupt transitions in ecological systems is challenging using real-world data due to a lack of systematic approaches and noise in naturally produced time series data </w:t>
        </w:r>
        <w:r>
          <w:fldChar w:fldCharType="begin"/>
        </w:r>
      </w:moveTo>
      <w:ins w:id="132" w:author="Bahlai, Christie" w:date="2019-06-05T13:25:00Z">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moveTo w:id="133" w:author="Bahlai, Christie" w:date="2019-06-04T11:12:00Z">
        <w:del w:id="134" w:author="Bahlai, Christie" w:date="2019-06-04T11:39:00Z">
          <w:r w:rsidDel="0074777A">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moveTo>
      <w:ins w:id="135" w:author="Bahlai, Christie" w:date="2019-06-05T13:25:00Z">
        <w:r w:rsidR="00C8364A" w:rsidRPr="00C8364A">
          <w:rPr>
            <w:rFonts w:ascii="Calibri" w:hAnsi="Calibri" w:cs="Calibri"/>
            <w:rPrChange w:id="136" w:author="Bahlai, Christie" w:date="2019-06-05T13:25:00Z">
              <w:rPr/>
            </w:rPrChange>
          </w:rPr>
          <w:t>[2]</w:t>
        </w:r>
      </w:ins>
      <w:moveTo w:id="137" w:author="Bahlai, Christie" w:date="2019-06-04T11:12:00Z">
        <w:del w:id="138" w:author="Bahlai, Christie" w:date="2019-06-04T11:39:00Z">
          <w:r w:rsidRPr="00C8364A" w:rsidDel="0074777A">
            <w:rPr>
              <w:rPrChange w:id="139" w:author="Bahlai, Christie" w:date="2019-06-05T13:25:00Z">
                <w:rPr>
                  <w:rFonts w:ascii="Calibri" w:hAnsi="Calibri" w:cs="Calibri"/>
                </w:rPr>
              </w:rPrChange>
            </w:rPr>
            <w:delText>[16]</w:delText>
          </w:r>
        </w:del>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moveTo>
      <w:ins w:id="140" w:author="Bahlai, Christie" w:date="2019-06-05T13:44:00Z">
        <w:r w:rsidR="00B916F9">
          <w:instrText xml:space="preserve"> ADDIN ZOTERO_ITEM CSL_CITATION {"citationID":"OeFoDggf","properties":{"formattedCitation":"[14,26,29\\uc0\\u8211{}31]","plainCitation":"[14,26,29–31]","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moveTo w:id="141" w:author="Bahlai, Christie" w:date="2019-06-04T11:12:00Z">
        <w:del w:id="142" w:author="Bahlai, Christie" w:date="2019-06-04T11:39:00Z">
          <w:r w:rsidDel="0074777A">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fldChar w:fldCharType="separate"/>
        </w:r>
      </w:moveTo>
      <w:ins w:id="143" w:author="Bahlai, Christie" w:date="2019-06-05T13:44:00Z">
        <w:r w:rsidR="00B916F9" w:rsidRPr="00B916F9">
          <w:rPr>
            <w:rFonts w:ascii="Calibri" w:hAnsi="Calibri" w:cs="Calibri"/>
            <w:szCs w:val="24"/>
            <w:rPrChange w:id="144" w:author="Bahlai, Christie" w:date="2019-06-05T13:44:00Z">
              <w:rPr>
                <w:rFonts w:ascii="Times New Roman" w:hAnsi="Times New Roman" w:cs="Times New Roman"/>
                <w:sz w:val="24"/>
                <w:szCs w:val="24"/>
              </w:rPr>
            </w:rPrChange>
          </w:rPr>
          <w:t>[14,26,29–31]</w:t>
        </w:r>
      </w:ins>
      <w:moveTo w:id="145" w:author="Bahlai, Christie" w:date="2019-06-04T11:12:00Z">
        <w:del w:id="146" w:author="Bahlai, Christie" w:date="2019-06-04T11:39:00Z">
          <w:r w:rsidRPr="001D2B3E" w:rsidDel="0074777A">
            <w:rPr>
              <w:rFonts w:ascii="Calibri" w:hAnsi="Calibri" w:cs="Calibri"/>
              <w:szCs w:val="24"/>
            </w:rPr>
            <w:delText>[2,13,17–19]</w:delText>
          </w:r>
        </w:del>
        <w:r>
          <w:fldChar w:fldCharType="end"/>
        </w:r>
        <w:r>
          <w:t xml:space="preserve">, creating the potential for biases in selecting break points. </w:t>
        </w:r>
      </w:moveTo>
      <w:ins w:id="147" w:author="Bahlai, Christie" w:date="2019-06-04T11:49:00Z">
        <w:r w:rsidR="00D372EC">
          <w:t xml:space="preserve"> In response to this potential bias, change-p</w:t>
        </w:r>
      </w:ins>
      <w:ins w:id="148" w:author="Bahlai, Christie" w:date="2019-06-04T11:50:00Z">
        <w:r w:rsidR="00D372EC">
          <w:t>oint methods</w:t>
        </w:r>
      </w:ins>
      <w:ins w:id="149" w:author="Bahlai, Christie" w:date="2019-06-04T11:51:00Z">
        <w:r w:rsidR="00D372EC">
          <w:t xml:space="preserve"> were developed</w:t>
        </w:r>
      </w:ins>
      <w:ins w:id="150" w:author="Bahlai, Christie" w:date="2019-06-04T12:13:00Z">
        <w:r w:rsidR="007519E2">
          <w:t xml:space="preserve"> for climatological and econometrics data</w:t>
        </w:r>
      </w:ins>
      <w:ins w:id="151" w:author="Bahlai, Christie" w:date="2019-06-04T11:50:00Z">
        <w:r w:rsidR="00D372EC">
          <w:t>, where time series data</w:t>
        </w:r>
      </w:ins>
      <w:ins w:id="152" w:author="Bahlai, Christie" w:date="2019-06-04T11:51:00Z">
        <w:r w:rsidR="00D372EC">
          <w:t xml:space="preserve"> is examined for </w:t>
        </w:r>
      </w:ins>
      <w:ins w:id="153" w:author="Bahlai, Christie" w:date="2019-06-04T11:52:00Z">
        <w:r w:rsidR="00D372EC">
          <w:t xml:space="preserve">stepwise </w:t>
        </w:r>
      </w:ins>
      <w:ins w:id="154" w:author="Bahlai, Christie" w:date="2019-06-04T11:51:00Z">
        <w:r w:rsidR="00D372EC">
          <w:t xml:space="preserve">statistical deviation from </w:t>
        </w:r>
      </w:ins>
      <w:ins w:id="155" w:author="Bahlai, Christie" w:date="2019-06-04T11:52:00Z">
        <w:r w:rsidR="00D372EC">
          <w:t>the</w:t>
        </w:r>
      </w:ins>
      <w:ins w:id="156" w:author="Bahlai, Christie" w:date="2019-06-04T11:53:00Z">
        <w:r w:rsidR="00D372EC">
          <w:t xml:space="preserve"> mean or variance previously observed</w:t>
        </w:r>
      </w:ins>
      <w:ins w:id="157" w:author="Bahlai, Christie" w:date="2019-06-04T11:56:00Z">
        <w:r w:rsidR="00D372EC">
          <w:t xml:space="preserve"> </w:t>
        </w:r>
      </w:ins>
      <w:ins w:id="158" w:author="Bahlai, Christie" w:date="2019-06-04T11:59:00Z">
        <w:r w:rsidR="00D372EC">
          <w:fldChar w:fldCharType="begin"/>
        </w:r>
      </w:ins>
      <w:ins w:id="159" w:author="Bahlai, Christie" w:date="2019-06-05T13:44:00Z">
        <w:r w:rsidR="00B916F9">
          <w:instrText xml:space="preserve"> ADDIN ZOTERO_ITEM CSL_CITATION {"citationID":"Tu2PyWs1","properties":{"formattedCitation":"[6,7,32]","plainCitation":"[6,7,32]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ins>
      <w:r w:rsidR="00D372EC">
        <w:fldChar w:fldCharType="separate"/>
      </w:r>
      <w:ins w:id="160" w:author="Bahlai, Christie" w:date="2019-06-05T13:44:00Z">
        <w:r w:rsidR="00B916F9" w:rsidRPr="00B916F9">
          <w:rPr>
            <w:rFonts w:ascii="Calibri" w:hAnsi="Calibri" w:cs="Calibri"/>
            <w:rPrChange w:id="161" w:author="Bahlai, Christie" w:date="2019-06-05T13:44:00Z">
              <w:rPr/>
            </w:rPrChange>
          </w:rPr>
          <w:t>[6,7,32]</w:t>
        </w:r>
      </w:ins>
      <w:ins w:id="162" w:author="Bahlai, Christie" w:date="2019-06-04T11:59:00Z">
        <w:r w:rsidR="00D372EC">
          <w:fldChar w:fldCharType="end"/>
        </w:r>
      </w:ins>
      <w:ins w:id="163" w:author="Bahlai, Christie" w:date="2019-06-04T11:54:00Z">
        <w:r w:rsidR="00D372EC">
          <w:t>.</w:t>
        </w:r>
      </w:ins>
      <w:ins w:id="164" w:author="Bahlai, Christie" w:date="2019-06-04T11:56:00Z">
        <w:r w:rsidR="00D372EC">
          <w:t xml:space="preserve"> </w:t>
        </w:r>
      </w:ins>
      <w:ins w:id="165" w:author="Bahlai, Christie" w:date="2019-06-04T12:00:00Z">
        <w:r w:rsidR="00D372EC">
          <w:t xml:space="preserve"> H</w:t>
        </w:r>
      </w:ins>
      <w:ins w:id="166" w:author="Bahlai, Christie" w:date="2019-06-04T12:01:00Z">
        <w:r w:rsidR="007519E2">
          <w:t>owever,</w:t>
        </w:r>
      </w:ins>
      <w:ins w:id="167" w:author="Bahlai, Christie" w:date="2019-06-04T11:54:00Z">
        <w:r w:rsidR="00D372EC">
          <w:t xml:space="preserve"> because these methods</w:t>
        </w:r>
      </w:ins>
      <w:ins w:id="168" w:author="Bahlai, Christie" w:date="2019-06-04T11:55:00Z">
        <w:r w:rsidR="00D372EC">
          <w:t xml:space="preserve"> </w:t>
        </w:r>
      </w:ins>
      <w:ins w:id="169" w:author="Bahlai, Christie" w:date="2019-06-04T11:54:00Z">
        <w:r w:rsidR="00D372EC">
          <w:t xml:space="preserve">rely </w:t>
        </w:r>
      </w:ins>
      <w:ins w:id="170" w:author="Bahlai, Christie" w:date="2019-06-04T12:01:00Z">
        <w:r w:rsidR="00FA22C9">
          <w:t xml:space="preserve">on the test of a null hypothesis (that no abrupt transition </w:t>
        </w:r>
        <w:r w:rsidR="00FA22C9">
          <w:lastRenderedPageBreak/>
          <w:t>occurred)</w:t>
        </w:r>
      </w:ins>
      <w:ins w:id="171" w:author="Bahlai, Christie" w:date="2019-06-04T12:02:00Z">
        <w:r w:rsidR="00FA22C9">
          <w:t>, they have l</w:t>
        </w:r>
      </w:ins>
      <w:ins w:id="172" w:author="Bahlai, Christie" w:date="2019-06-04T12:07:00Z">
        <w:r w:rsidR="00FA22C9">
          <w:t>ow</w:t>
        </w:r>
      </w:ins>
      <w:ins w:id="173" w:author="Bahlai, Christie" w:date="2019-06-04T12:02:00Z">
        <w:r w:rsidR="00FA22C9">
          <w:t xml:space="preserve"> sensitivity in situations where statistical power</w:t>
        </w:r>
      </w:ins>
      <w:ins w:id="174" w:author="Bahlai, Christie" w:date="2019-06-04T12:03:00Z">
        <w:r w:rsidR="00FA22C9">
          <w:t xml:space="preserve"> is limited</w:t>
        </w:r>
      </w:ins>
      <w:ins w:id="175" w:author="Bahlai, Christie" w:date="2019-06-04T12:13:00Z">
        <w:r w:rsidR="007519E2">
          <w:t>. For e</w:t>
        </w:r>
      </w:ins>
      <w:ins w:id="176" w:author="Bahlai, Christie" w:date="2019-06-04T12:14:00Z">
        <w:r w:rsidR="007519E2">
          <w:t>xample,  in a</w:t>
        </w:r>
      </w:ins>
      <w:ins w:id="177" w:author="Bahlai, Christie" w:date="2019-06-04T12:23:00Z">
        <w:r w:rsidR="007C5F75">
          <w:t xml:space="preserve"> 2009 re</w:t>
        </w:r>
      </w:ins>
      <w:ins w:id="178" w:author="Bahlai, Christie" w:date="2019-06-04T12:24:00Z">
        <w:r w:rsidR="007C5F75">
          <w:t>view, Andersen and colleagues pointed out that if these methods were used on</w:t>
        </w:r>
      </w:ins>
      <w:ins w:id="179" w:author="Bahlai, Christie" w:date="2019-06-04T12:14:00Z">
        <w:r w:rsidR="007519E2">
          <w:t xml:space="preserve"> typical </w:t>
        </w:r>
      </w:ins>
      <w:ins w:id="180" w:author="Bahlai, Christie" w:date="2019-06-04T12:10:00Z">
        <w:r w:rsidR="00FA22C9">
          <w:t>ecological ti</w:t>
        </w:r>
        <w:r w:rsidR="007519E2">
          <w:t xml:space="preserve">me series with 20-40 </w:t>
        </w:r>
      </w:ins>
      <w:ins w:id="181" w:author="Bahlai, Christie" w:date="2019-06-04T12:14:00Z">
        <w:r w:rsidR="007519E2">
          <w:t xml:space="preserve"> time steps</w:t>
        </w:r>
      </w:ins>
      <w:ins w:id="182" w:author="Bahlai, Christie" w:date="2019-06-04T12:11:00Z">
        <w:r w:rsidR="007519E2">
          <w:t xml:space="preserve">, only the most </w:t>
        </w:r>
      </w:ins>
      <w:ins w:id="183" w:author="Bahlai, Christie" w:date="2019-06-04T12:12:00Z">
        <w:r w:rsidR="007519E2">
          <w:t>extreme transitions occurring near the midpoint of the time series are likely to be de</w:t>
        </w:r>
      </w:ins>
      <w:ins w:id="184" w:author="Bahlai, Christie" w:date="2019-06-04T12:21:00Z">
        <w:r w:rsidR="007519E2">
          <w:t xml:space="preserve">emed ‘significant’ </w:t>
        </w:r>
      </w:ins>
      <w:ins w:id="185" w:author="Bahlai, Christie" w:date="2019-06-04T12:04:00Z">
        <w:r w:rsidR="00FA22C9">
          <w:fldChar w:fldCharType="begin"/>
        </w:r>
      </w:ins>
      <w:ins w:id="186" w:author="Bahlai, Christie" w:date="2019-06-05T13:25:00Z">
        <w:r w:rsidR="00C8364A">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FA22C9">
        <w:fldChar w:fldCharType="separate"/>
      </w:r>
      <w:ins w:id="187" w:author="Bahlai, Christie" w:date="2019-06-05T13:25:00Z">
        <w:r w:rsidR="00C8364A" w:rsidRPr="00C8364A">
          <w:rPr>
            <w:rFonts w:ascii="Calibri" w:hAnsi="Calibri" w:cs="Calibri"/>
            <w:rPrChange w:id="188" w:author="Bahlai, Christie" w:date="2019-06-05T13:25:00Z">
              <w:rPr/>
            </w:rPrChange>
          </w:rPr>
          <w:t>[1]</w:t>
        </w:r>
      </w:ins>
      <w:ins w:id="189" w:author="Bahlai, Christie" w:date="2019-06-04T12:04:00Z">
        <w:r w:rsidR="00FA22C9">
          <w:fldChar w:fldCharType="end"/>
        </w:r>
      </w:ins>
      <w:ins w:id="190" w:author="Bahlai, Christie" w:date="2019-06-04T12:03:00Z">
        <w:r w:rsidR="00FA22C9">
          <w:t xml:space="preserve">. </w:t>
        </w:r>
      </w:ins>
      <w:ins w:id="191" w:author="Bahlai, Christie" w:date="2019-06-04T12:24:00Z">
        <w:r w:rsidR="007C5F75">
          <w:t xml:space="preserve"> They</w:t>
        </w:r>
      </w:ins>
      <w:ins w:id="192" w:author="Bahlai, Christie" w:date="2019-06-04T12:25:00Z">
        <w:r w:rsidR="007C5F75">
          <w:t xml:space="preserve"> </w:t>
        </w:r>
      </w:ins>
      <w:ins w:id="193" w:author="Bahlai, Christie" w:date="2019-06-04T12:24:00Z">
        <w:r w:rsidR="007C5F75">
          <w:t>conclud</w:t>
        </w:r>
      </w:ins>
      <w:ins w:id="194" w:author="Bahlai, Christie" w:date="2019-06-04T12:25:00Z">
        <w:r w:rsidR="007C5F75">
          <w:t xml:space="preserve">ed that </w:t>
        </w:r>
      </w:ins>
      <w:ins w:id="195" w:author="Bahlai, Christie" w:date="2019-06-04T12:27:00Z">
        <w:r w:rsidR="007C5F75">
          <w:t xml:space="preserve">the utility of </w:t>
        </w:r>
      </w:ins>
      <w:ins w:id="196" w:author="Bahlai, Christie" w:date="2019-06-04T12:25:00Z">
        <w:r w:rsidR="007C5F75">
          <w:t>time point approaches</w:t>
        </w:r>
      </w:ins>
      <w:ins w:id="197" w:author="Bahlai, Christie" w:date="2019-06-04T12:26:00Z">
        <w:r w:rsidR="007C5F75">
          <w:t xml:space="preserve"> could be enhanced with respect to both sensitivity and parsimony</w:t>
        </w:r>
      </w:ins>
      <w:ins w:id="198" w:author="Bahlai, Christie" w:date="2019-06-04T12:25:00Z">
        <w:r w:rsidR="007C5F75">
          <w:t xml:space="preserve"> </w:t>
        </w:r>
      </w:ins>
      <w:ins w:id="199" w:author="Bahlai, Christie" w:date="2019-06-04T12:27:00Z">
        <w:r w:rsidR="007C5F75">
          <w:t xml:space="preserve">by use of model </w:t>
        </w:r>
      </w:ins>
      <w:ins w:id="200" w:author="Bahlai, Christie" w:date="2019-06-04T12:28:00Z">
        <w:r w:rsidR="007C5F75">
          <w:t>selection</w:t>
        </w:r>
      </w:ins>
      <w:ins w:id="201" w:author="Bahlai, Christie" w:date="2019-06-04T12:27:00Z">
        <w:r w:rsidR="007C5F75">
          <w:t xml:space="preserve"> procedures. </w:t>
        </w:r>
      </w:ins>
      <w:moveTo w:id="202" w:author="Bahlai, Christie" w:date="2019-06-04T11:12:00Z">
        <w:r>
          <w:t xml:space="preserve">Break point analysis tools </w:t>
        </w:r>
        <w:del w:id="203" w:author="Bahlai, Christie" w:date="2019-06-04T12:12:00Z">
          <w:r w:rsidDel="007519E2">
            <w:delText>eliminate this</w:delText>
          </w:r>
        </w:del>
      </w:moveTo>
      <w:ins w:id="204" w:author="Bahlai, Christie" w:date="2019-06-04T12:12:00Z">
        <w:r w:rsidR="007519E2">
          <w:t>can also address the selection bias</w:t>
        </w:r>
      </w:ins>
      <w:moveTo w:id="205" w:author="Bahlai, Christie" w:date="2019-06-04T11:12:00Z">
        <w:del w:id="206" w:author="Bahlai, Christie" w:date="2019-06-04T12:13:00Z">
          <w:r w:rsidDel="007519E2">
            <w:delText xml:space="preserve"> bias b</w:delText>
          </w:r>
        </w:del>
      </w:moveTo>
      <w:ins w:id="207" w:author="Bahlai, Christie" w:date="2019-06-04T12:13:00Z">
        <w:r w:rsidR="007519E2">
          <w:t xml:space="preserve"> b</w:t>
        </w:r>
      </w:ins>
      <w:moveTo w:id="208" w:author="Bahlai, Christie" w:date="2019-06-04T11:12:00Z">
        <w:r>
          <w:t xml:space="preserve">y locating change points with a variety of optimization strategies, including linear and moving average methods </w:t>
        </w:r>
        <w:r>
          <w:fldChar w:fldCharType="begin"/>
        </w:r>
      </w:moveTo>
      <w:ins w:id="209" w:author="Bahlai, Christie" w:date="2019-06-05T13:44:00Z">
        <w:r w:rsidR="00B916F9">
          <w:instrText xml:space="preserve"> ADDIN ZOTERO_ITEM CSL_CITATION {"citationID":"t90uxtL5","properties":{"formattedCitation":"[33\\uc0\\u8211{}36]","plainCitation":"[33–36]","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moveTo w:id="210" w:author="Bahlai, Christie" w:date="2019-06-04T11:12:00Z">
        <w:del w:id="211" w:author="Bahlai, Christie" w:date="2019-06-04T11:39:00Z">
          <w:r w:rsidDel="0074777A">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fldChar w:fldCharType="separate"/>
        </w:r>
      </w:moveTo>
      <w:ins w:id="212" w:author="Bahlai, Christie" w:date="2019-06-05T13:44:00Z">
        <w:r w:rsidR="00B916F9" w:rsidRPr="00B916F9">
          <w:rPr>
            <w:rFonts w:ascii="Calibri" w:hAnsi="Calibri" w:cs="Calibri"/>
            <w:szCs w:val="24"/>
            <w:rPrChange w:id="213" w:author="Bahlai, Christie" w:date="2019-06-05T13:44:00Z">
              <w:rPr>
                <w:rFonts w:ascii="Times New Roman" w:hAnsi="Times New Roman" w:cs="Times New Roman"/>
                <w:sz w:val="24"/>
                <w:szCs w:val="24"/>
              </w:rPr>
            </w:rPrChange>
          </w:rPr>
          <w:t>[33–36]</w:t>
        </w:r>
      </w:ins>
      <w:moveTo w:id="214" w:author="Bahlai, Christie" w:date="2019-06-04T11:12:00Z">
        <w:del w:id="215" w:author="Bahlai, Christie" w:date="2019-06-04T11:39:00Z">
          <w:r w:rsidRPr="001D2B3E" w:rsidDel="0074777A">
            <w:rPr>
              <w:rFonts w:ascii="Calibri" w:hAnsi="Calibri" w:cs="Calibri"/>
              <w:szCs w:val="24"/>
            </w:rPr>
            <w:delText>[20–23]</w:delText>
          </w:r>
        </w:del>
        <w:r>
          <w:fldChar w:fldCharType="end"/>
        </w:r>
        <w:r>
          <w:t xml:space="preserve">. However, these methods </w:t>
        </w:r>
        <w:del w:id="216" w:author="Bahlai, Christie" w:date="2019-06-04T12:05:00Z">
          <w:r w:rsidDel="00FA22C9">
            <w:delText>do not work on</w:delText>
          </w:r>
        </w:del>
      </w:moveTo>
      <w:ins w:id="217" w:author="Bahlai, Christie" w:date="2019-06-04T12:05:00Z">
        <w:r w:rsidR="00FA22C9">
          <w:t xml:space="preserve">may not </w:t>
        </w:r>
      </w:ins>
      <w:ins w:id="218" w:author="Bahlai, Christie" w:date="2019-06-04T12:06:00Z">
        <w:r w:rsidR="00FA22C9">
          <w:t>provide mechanistic fit for</w:t>
        </w:r>
      </w:ins>
      <w:moveTo w:id="219" w:author="Bahlai, Christie" w:date="2019-06-04T11:12:00Z">
        <w:r>
          <w:t xml:space="preserve"> data with internal, density dependent structure inherent to population time series. </w:t>
        </w:r>
      </w:moveTo>
      <w:ins w:id="220" w:author="Bahlai, Christie" w:date="2019-06-05T10:38:00Z">
        <w:r w:rsidR="00B13AC9">
          <w:t>Model-based approaches</w:t>
        </w:r>
      </w:ins>
      <w:ins w:id="221" w:author="Bahlai, Christie" w:date="2019-06-05T10:39:00Z">
        <w:r w:rsidR="00B13AC9">
          <w:t xml:space="preserve"> for shift detection</w:t>
        </w:r>
      </w:ins>
      <w:ins w:id="222" w:author="Bahlai, Christie" w:date="2019-06-05T10:38:00Z">
        <w:r w:rsidR="00B13AC9">
          <w:t xml:space="preserve"> which account for </w:t>
        </w:r>
      </w:ins>
      <w:ins w:id="223" w:author="Bahlai, Christie" w:date="2019-06-05T10:39:00Z">
        <w:r w:rsidR="00B13AC9">
          <w:t>the variance due to the expected pattern</w:t>
        </w:r>
      </w:ins>
      <w:ins w:id="224" w:author="Bahlai, Christie" w:date="2019-06-05T10:40:00Z">
        <w:r w:rsidR="00B13AC9">
          <w:t xml:space="preserve"> of the data may be more robust against false-positives than</w:t>
        </w:r>
      </w:ins>
      <w:ins w:id="225" w:author="Bahlai, Christie" w:date="2019-06-05T10:41:00Z">
        <w:r w:rsidR="00B13AC9">
          <w:t xml:space="preserve"> methods based in variance and autocorrelation </w:t>
        </w:r>
        <w:r w:rsidR="00B13AC9">
          <w:fldChar w:fldCharType="begin"/>
        </w:r>
      </w:ins>
      <w:ins w:id="226" w:author="Bahlai, Christie" w:date="2019-06-05T13:44:00Z">
        <w:r w:rsidR="00B916F9">
          <w:instrText xml:space="preserve"> ADDIN ZOTERO_ITEM CSL_CITATION {"citationID":"V3NUBXv6","properties":{"formattedCitation":"[37]","plainCitation":"[37]","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Sciences","author":[{"literal":"Boettiger Carl"},{"literal":"Hastings Alan"}],"issued":{"date-parts":[["2012",12,7]]}}}],"schema":"https://github.com/citation-style-language/schema/raw/master/csl-citation.json"} </w:instrText>
        </w:r>
      </w:ins>
      <w:r w:rsidR="00B13AC9">
        <w:fldChar w:fldCharType="separate"/>
      </w:r>
      <w:ins w:id="227" w:author="Bahlai, Christie" w:date="2019-06-05T13:44:00Z">
        <w:r w:rsidR="00B916F9" w:rsidRPr="00B916F9">
          <w:rPr>
            <w:rFonts w:ascii="Calibri" w:hAnsi="Calibri" w:cs="Calibri"/>
            <w:rPrChange w:id="228" w:author="Bahlai, Christie" w:date="2019-06-05T13:44:00Z">
              <w:rPr/>
            </w:rPrChange>
          </w:rPr>
          <w:t>[37]</w:t>
        </w:r>
      </w:ins>
      <w:ins w:id="229" w:author="Bahlai, Christie" w:date="2019-06-05T10:41:00Z">
        <w:r w:rsidR="00B13AC9">
          <w:fldChar w:fldCharType="end"/>
        </w:r>
        <w:r w:rsidR="00B13AC9">
          <w:t>.</w:t>
        </w:r>
      </w:ins>
      <w:ins w:id="230" w:author="Bahlai, Christie" w:date="2019-06-05T10:39:00Z">
        <w:r w:rsidR="00B13AC9">
          <w:t xml:space="preserve"> </w:t>
        </w:r>
      </w:ins>
      <w:moveTo w:id="231" w:author="Bahlai, Christie" w:date="2019-06-04T11:12:00Z">
        <w:r>
          <w:t>Density-dependent population growth has the potential to mask transition points</w:t>
        </w:r>
      </w:moveTo>
      <w:ins w:id="232" w:author="Bahlai, Christie" w:date="2019-06-05T10:42:00Z">
        <w:r w:rsidR="00B13AC9">
          <w:t xml:space="preserve"> because of its inherent nonlinear structure</w:t>
        </w:r>
      </w:ins>
      <w:moveTo w:id="233" w:author="Bahlai, Christie" w:date="2019-06-04T11:12:00Z">
        <w:r>
          <w:t xml:space="preserve">.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moveTo>
      <w:ins w:id="234" w:author="Bahlai, Christie" w:date="2019-06-05T13:44:00Z">
        <w:r w:rsidR="00B916F9">
          <w:instrText xml:space="preserve"> ADDIN ZOTERO_ITEM CSL_CITATION {"citationID":"acodumhec6","properties":{"formattedCitation":"[38]","plainCitation":"[38]","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moveTo w:id="235" w:author="Bahlai, Christie" w:date="2019-06-04T11:12:00Z">
        <w:del w:id="236" w:author="Bahlai, Christie" w:date="2019-06-04T11:39:00Z">
          <w:r w:rsidDel="0074777A">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fldChar w:fldCharType="separate"/>
        </w:r>
      </w:moveTo>
      <w:ins w:id="237" w:author="Bahlai, Christie" w:date="2019-06-05T13:44:00Z">
        <w:r w:rsidR="00B916F9" w:rsidRPr="00B916F9">
          <w:rPr>
            <w:rFonts w:ascii="Calibri" w:hAnsi="Calibri" w:cs="Calibri"/>
            <w:rPrChange w:id="238" w:author="Bahlai, Christie" w:date="2019-06-05T13:44:00Z">
              <w:rPr/>
            </w:rPrChange>
          </w:rPr>
          <w:t>[38]</w:t>
        </w:r>
      </w:ins>
      <w:moveTo w:id="239" w:author="Bahlai, Christie" w:date="2019-06-04T11:12:00Z">
        <w:del w:id="240" w:author="Bahlai, Christie" w:date="2019-06-04T11:39:00Z">
          <w:r w:rsidRPr="00B916F9" w:rsidDel="0074777A">
            <w:rPr>
              <w:rPrChange w:id="241" w:author="Bahlai, Christie" w:date="2019-06-05T13:44:00Z">
                <w:rPr>
                  <w:rFonts w:ascii="Calibri" w:hAnsi="Calibri" w:cs="Calibri"/>
                </w:rPr>
              </w:rPrChange>
            </w:rPr>
            <w:delText>[24]</w:delText>
          </w:r>
        </w:del>
        <w:r>
          <w:fldChar w:fldCharType="end"/>
        </w:r>
        <w:r>
          <w:t xml:space="preserve"> but this method also does not account for density-dependent processes as an explicit mechanism governing changes in abundance </w:t>
        </w:r>
        <w:r>
          <w:fldChar w:fldCharType="begin"/>
        </w:r>
      </w:moveTo>
      <w:ins w:id="242" w:author="Bahlai, Christie" w:date="2019-06-05T13:44:00Z">
        <w:r w:rsidR="00B916F9">
          <w:instrText xml:space="preserve"> ADDIN ZOTERO_ITEM CSL_CITATION {"citationID":"auqbk6tri7","properties":{"formattedCitation":"[39]","plainCitation":"[39]","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moveTo w:id="243" w:author="Bahlai, Christie" w:date="2019-06-04T11:12:00Z">
        <w:del w:id="244" w:author="Bahlai, Christie" w:date="2019-06-04T11:39:00Z">
          <w:r w:rsidDel="0074777A">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fldChar w:fldCharType="separate"/>
        </w:r>
      </w:moveTo>
      <w:ins w:id="245" w:author="Bahlai, Christie" w:date="2019-06-05T13:44:00Z">
        <w:r w:rsidR="00B916F9" w:rsidRPr="00B916F9">
          <w:rPr>
            <w:rFonts w:ascii="Calibri" w:hAnsi="Calibri" w:cs="Calibri"/>
            <w:rPrChange w:id="246" w:author="Bahlai, Christie" w:date="2019-06-05T13:44:00Z">
              <w:rPr/>
            </w:rPrChange>
          </w:rPr>
          <w:t>[39]</w:t>
        </w:r>
      </w:ins>
      <w:moveTo w:id="247" w:author="Bahlai, Christie" w:date="2019-06-04T11:12:00Z">
        <w:del w:id="248" w:author="Bahlai, Christie" w:date="2019-06-04T11:39:00Z">
          <w:r w:rsidRPr="00B916F9" w:rsidDel="0074777A">
            <w:rPr>
              <w:rPrChange w:id="249" w:author="Bahlai, Christie" w:date="2019-06-05T13:44:00Z">
                <w:rPr>
                  <w:rFonts w:ascii="Calibri" w:hAnsi="Calibri" w:cs="Calibri"/>
                </w:rPr>
              </w:rPrChange>
            </w:rPr>
            <w:delText>[25]</w:delText>
          </w:r>
        </w:del>
        <w:r>
          <w:fldChar w:fldCharType="end"/>
        </w:r>
        <w:r>
          <w:t xml:space="preserve">.  A robust, unbiased tool for detecting regime shifts would simultaneously allow us to identify when shifts in population cycling processes occur and further quantify the specific changes to the underlying dynamics driving populations. </w:t>
        </w:r>
      </w:moveTo>
    </w:p>
    <w:moveToRangeEnd w:id="130"/>
    <w:p w14:paraId="53AB54FA" w14:textId="4114AB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ins w:id="250" w:author="Bahlai, Christie" w:date="2019-06-04T12:28:00Z">
        <w:r w:rsidR="005670B0">
          <w:t xml:space="preserve"> The RSD model</w:t>
        </w:r>
      </w:ins>
      <w:ins w:id="251" w:author="Bahlai, Christie" w:date="2019-06-04T12:29:00Z">
        <w:r w:rsidR="005670B0">
          <w:t xml:space="preserve"> uses an iterative, change-point based approach, grounded in </w:t>
        </w:r>
      </w:ins>
      <w:ins w:id="252" w:author="Bahlai, Christie" w:date="2019-06-04T12:30:00Z">
        <w:r w:rsidR="005670B0">
          <w:t>information theoretic (i.e. model selection</w:t>
        </w:r>
        <w:proofErr w:type="gramStart"/>
        <w:r w:rsidR="005670B0">
          <w:t>)-</w:t>
        </w:r>
        <w:proofErr w:type="gramEnd"/>
        <w:r w:rsidR="005670B0">
          <w:t xml:space="preserve"> based reasoning.</w:t>
        </w:r>
      </w:ins>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0E2D03FB" w:rsidR="00493C01" w:rsidRPr="007F54B8" w:rsidRDefault="00493C01" w:rsidP="00493C01">
      <w:pPr>
        <w:rPr>
          <w:i/>
        </w:rPr>
      </w:pPr>
      <w:r w:rsidRPr="007F54B8">
        <w:rPr>
          <w:i/>
        </w:rPr>
        <w:t>The Regime Shift Detector model</w:t>
      </w:r>
    </w:p>
    <w:p w14:paraId="7A4C5A80" w14:textId="2B84BD7B" w:rsidR="00E22FDA" w:rsidRPr="00324AC6" w:rsidRDefault="006568B9" w:rsidP="00493C01">
      <w:pPr>
        <w:rPr>
          <w:rFonts w:eastAsiaTheme="minorEastAsia"/>
        </w:rPr>
      </w:pPr>
      <w:r>
        <w:lastRenderedPageBreak/>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ins w:id="253" w:author="Bahlai, Christie" w:date="2019-06-05T13:44:00Z">
        <w:r w:rsidR="00B916F9">
          <w:instrText xml:space="preserve"> ADDIN ZOTERO_ITEM CSL_CITATION {"citationID":"a2lonl5c0vq","properties":{"formattedCitation":"[40]","plainCitation":"[40]","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254" w:author="Bahlai, Christie" w:date="2019-06-04T11:39:00Z">
        <w:r w:rsidR="002C6A8E" w:rsidDel="0074777A">
          <w:del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delInstrText>
        </w:r>
      </w:del>
      <w:r w:rsidR="00493C01">
        <w:fldChar w:fldCharType="separate"/>
      </w:r>
      <w:ins w:id="255" w:author="Bahlai, Christie" w:date="2019-06-05T13:44:00Z">
        <w:r w:rsidR="00B916F9" w:rsidRPr="00B916F9">
          <w:rPr>
            <w:rFonts w:ascii="Calibri" w:hAnsi="Calibri" w:cs="Calibri"/>
            <w:rPrChange w:id="256" w:author="Bahlai, Christie" w:date="2019-06-05T13:44:00Z">
              <w:rPr/>
            </w:rPrChange>
          </w:rPr>
          <w:t>[40]</w:t>
        </w:r>
      </w:ins>
      <w:del w:id="257" w:author="Bahlai, Christie" w:date="2019-06-04T11:39:00Z">
        <w:r w:rsidR="002C6A8E" w:rsidRPr="00B916F9" w:rsidDel="0074777A">
          <w:rPr>
            <w:rPrChange w:id="258" w:author="Bahlai, Christie" w:date="2019-06-05T13:44:00Z">
              <w:rPr>
                <w:rFonts w:ascii="Calibri" w:hAnsi="Calibri" w:cs="Calibri"/>
              </w:rPr>
            </w:rPrChange>
          </w:rPr>
          <w:delText>[26]</w:delText>
        </w:r>
      </w:del>
      <w:r w:rsidR="00493C01">
        <w:fldChar w:fldCharType="end"/>
      </w:r>
      <w:r w:rsidR="00493C01">
        <w:t xml:space="preserve">: </w:t>
      </w:r>
    </w:p>
    <w:p w14:paraId="325F0590" w14:textId="3F05E5B9" w:rsidR="00493C01" w:rsidRPr="00562E12" w:rsidRDefault="006D2307"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722769C5"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w:t>
      </w:r>
      <w:proofErr w:type="spellStart"/>
      <w:r w:rsidR="00DA72A4">
        <w:t>esent</w:t>
      </w:r>
      <w:proofErr w:type="spellEnd"/>
      <w:r w:rsidR="00DA72A4">
        <w:t xml:space="preserve">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259" w:author="Bahlai, Christie" w:date="2019-06-05T13:44:00Z">
        <w:r w:rsidR="00B916F9">
          <w:instrText xml:space="preserve"> ADDIN ZOTERO_ITEM CSL_CITATION {"citationID":"J3vUceyI","properties":{"formattedCitation":"[18,41]","plainCitation":"[18,41]","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260" w:author="Bahlai, Christie" w:date="2019-06-04T11:39:00Z">
        <w:r w:rsidR="002C6A8E" w:rsidDel="0074777A">
          <w:del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ins w:id="261" w:author="Bahlai, Christie" w:date="2019-06-05T13:44:00Z">
        <w:r w:rsidR="00B916F9" w:rsidRPr="00B916F9">
          <w:rPr>
            <w:rFonts w:ascii="Calibri" w:hAnsi="Calibri" w:cs="Calibri"/>
            <w:rPrChange w:id="262" w:author="Bahlai, Christie" w:date="2019-06-05T13:44:00Z">
              <w:rPr/>
            </w:rPrChange>
          </w:rPr>
          <w:t>[18,41]</w:t>
        </w:r>
      </w:ins>
      <w:del w:id="263" w:author="Bahlai, Christie" w:date="2019-06-04T11:39:00Z">
        <w:r w:rsidR="002C6A8E" w:rsidRPr="00B916F9" w:rsidDel="0074777A">
          <w:rPr>
            <w:rPrChange w:id="264" w:author="Bahlai, Christie" w:date="2019-06-05T13:44:00Z">
              <w:rPr>
                <w:rFonts w:ascii="Calibri" w:hAnsi="Calibri" w:cs="Calibri"/>
              </w:rPr>
            </w:rPrChange>
          </w:rPr>
          <w:delText>[6,27]</w:delText>
        </w:r>
      </w:del>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7EDE71FB" w:rsidR="006D2307" w:rsidRDefault="00493C01" w:rsidP="004628BA">
      <w:pPr>
        <w:rPr>
          <w:ins w:id="265" w:author="Bahlai, Christie" w:date="2019-06-04T14:36:00Z"/>
        </w:rPr>
      </w:pPr>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266" w:author="Bahlai, Christie" w:date="2019-06-05T13:44:00Z">
        <w:r w:rsidR="00B916F9">
          <w:instrText xml:space="preserve"> ADDIN ZOTERO_ITEM CSL_CITATION {"citationID":"VohVRuYc","properties":{"formattedCitation":"[42]","plainCitation":"[42]","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267" w:author="Bahlai, Christie" w:date="2019-06-04T11:39:00Z">
        <w:r w:rsidR="002C6A8E" w:rsidDel="0074777A">
          <w:del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ins w:id="268" w:author="Bahlai, Christie" w:date="2019-06-05T13:44:00Z">
        <w:r w:rsidR="00B916F9" w:rsidRPr="00B916F9">
          <w:rPr>
            <w:rFonts w:ascii="Calibri" w:hAnsi="Calibri" w:cs="Calibri"/>
            <w:rPrChange w:id="269" w:author="Bahlai, Christie" w:date="2019-06-05T13:44:00Z">
              <w:rPr/>
            </w:rPrChange>
          </w:rPr>
          <w:t>[42]</w:t>
        </w:r>
      </w:ins>
      <w:del w:id="270" w:author="Bahlai, Christie" w:date="2019-06-04T11:39:00Z">
        <w:r w:rsidR="002C6A8E" w:rsidRPr="00B916F9" w:rsidDel="0074777A">
          <w:rPr>
            <w:rPrChange w:id="271" w:author="Bahlai, Christie" w:date="2019-06-05T13:44:00Z">
              <w:rPr>
                <w:rFonts w:ascii="Calibri" w:hAnsi="Calibri" w:cs="Calibri"/>
              </w:rPr>
            </w:rPrChange>
          </w:rPr>
          <w:delText>[28]</w:delText>
        </w:r>
      </w:del>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ins w:id="272" w:author="Bahlai, Christie" w:date="2019-06-04T14:37:00Z">
        <w:r w:rsidR="006D2307">
          <w:rPr>
            <w:vertAlign w:val="subscript"/>
          </w:rPr>
          <w:t xml:space="preserve"> </w:t>
        </w:r>
        <w:r w:rsidR="006D2307">
          <w:t>(a measur</w:t>
        </w:r>
      </w:ins>
      <w:ins w:id="273" w:author="Bahlai, Christie" w:date="2019-06-04T14:38:00Z">
        <w:r w:rsidR="006D2307">
          <w:t>e of the relative likelihood of a break point combination, given the data and</w:t>
        </w:r>
      </w:ins>
      <w:ins w:id="274" w:author="Bahlai, Christie" w:date="2019-06-04T14:39:00Z">
        <w:r w:rsidR="006D2307">
          <w:t xml:space="preserve"> the set of break point combinations being tested) </w:t>
        </w:r>
      </w:ins>
      <w:ins w:id="275" w:author="Bahlai, Christie" w:date="2019-06-04T14:38:00Z">
        <w:r w:rsidR="006D2307">
          <w:t xml:space="preserve"> </w:t>
        </w:r>
      </w:ins>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0BDCEEE9" w:rsidR="00493C01" w:rsidRPr="00DA72A4" w:rsidRDefault="004628BA" w:rsidP="004628BA">
      <w:r>
        <w:t xml:space="preserve">We selected </w:t>
      </w:r>
      <w:proofErr w:type="spellStart"/>
      <w:r>
        <w:t>AICc</w:t>
      </w:r>
      <w:proofErr w:type="spellEnd"/>
      <w:r>
        <w:t xml:space="preserve"> as our information criterion for model selection within the </w:t>
      </w:r>
      <w:r w:rsidR="00C32614">
        <w:t>RSD model</w:t>
      </w:r>
      <w:r>
        <w:t xml:space="preserve"> 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del w:id="276" w:author="Bahlai, Christie" w:date="2019-06-04T14:29:00Z">
        <w:r w:rsidR="006B3E8D" w:rsidDel="00DE197D">
          <w:delText xml:space="preserve"> </w:delText>
        </w:r>
        <w:r w:rsidR="001C26AC" w:rsidDel="00DE197D">
          <w:delText>(and not discussed again in the main text)</w:delText>
        </w:r>
      </w:del>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ins w:id="277" w:author="Bahlai, Christie" w:date="2019-06-05T13:44:00Z">
        <w:r w:rsidR="00B916F9">
          <w:instrText xml:space="preserve"> ADDIN ZOTERO_ITEM CSL_CITATION {"citationID":"9kUvnk8K","properties":{"formattedCitation":"[43]","plainCitation":"[43]","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278" w:author="Bahlai, Christie" w:date="2019-06-04T11:39:00Z">
        <w:r w:rsidR="002C6A8E" w:rsidDel="0074777A">
          <w:del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ins w:id="279" w:author="Bahlai, Christie" w:date="2019-06-05T13:44:00Z">
        <w:r w:rsidR="00B916F9" w:rsidRPr="00B916F9">
          <w:rPr>
            <w:rFonts w:ascii="Calibri" w:hAnsi="Calibri" w:cs="Calibri"/>
            <w:rPrChange w:id="280" w:author="Bahlai, Christie" w:date="2019-06-05T13:44:00Z">
              <w:rPr/>
            </w:rPrChange>
          </w:rPr>
          <w:t>[43]</w:t>
        </w:r>
      </w:ins>
      <w:del w:id="281" w:author="Bahlai, Christie" w:date="2019-06-04T11:39:00Z">
        <w:r w:rsidR="002C6A8E" w:rsidRPr="00B916F9" w:rsidDel="0074777A">
          <w:rPr>
            <w:rPrChange w:id="282" w:author="Bahlai, Christie" w:date="2019-06-05T13:44:00Z">
              <w:rPr>
                <w:rFonts w:ascii="Calibri" w:hAnsi="Calibri" w:cs="Calibri"/>
              </w:rPr>
            </w:rPrChange>
          </w:rPr>
          <w:delText>[29]</w:delText>
        </w:r>
      </w:del>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0F7F2545" w:rsidR="00493C01" w:rsidRDefault="00493C01" w:rsidP="00493C01">
      <w:r>
        <w:lastRenderedPageBreak/>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ins w:id="283" w:author="Bahlai, Christie" w:date="2019-06-05T13:44:00Z">
        <w:r w:rsidR="00B916F9">
          <w:instrText xml:space="preserve"> ADDIN ZOTERO_ITEM CSL_CITATION {"citationID":"a262g9b99h5","properties":{"formattedCitation":"[44]","plainCitation":"[44]","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ins>
      <w:del w:id="284" w:author="Bahlai, Christie" w:date="2019-06-04T11:39:00Z">
        <w:r w:rsidR="002C6A8E" w:rsidDel="0074777A">
          <w:del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delInstrText>
        </w:r>
      </w:del>
      <w:r>
        <w:fldChar w:fldCharType="separate"/>
      </w:r>
      <w:ins w:id="285" w:author="Bahlai, Christie" w:date="2019-06-05T13:44:00Z">
        <w:r w:rsidR="00B916F9" w:rsidRPr="00B916F9">
          <w:rPr>
            <w:rFonts w:ascii="Calibri" w:hAnsi="Calibri" w:cs="Calibri"/>
            <w:rPrChange w:id="286" w:author="Bahlai, Christie" w:date="2019-06-05T13:44:00Z">
              <w:rPr/>
            </w:rPrChange>
          </w:rPr>
          <w:t>[44]</w:t>
        </w:r>
      </w:ins>
      <w:del w:id="287" w:author="Bahlai, Christie" w:date="2019-06-04T11:39:00Z">
        <w:r w:rsidR="002C6A8E" w:rsidRPr="00B916F9" w:rsidDel="0074777A">
          <w:rPr>
            <w:rPrChange w:id="288" w:author="Bahlai, Christie" w:date="2019-06-05T13:44:00Z">
              <w:rPr>
                <w:rFonts w:ascii="Calibri" w:hAnsi="Calibri" w:cs="Calibri"/>
              </w:rPr>
            </w:rPrChange>
          </w:rPr>
          <w:delText>[30]</w:delText>
        </w:r>
      </w:del>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w:t>
      </w:r>
      <w:r w:rsidR="001301A4">
        <w:lastRenderedPageBreak/>
        <w:t>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289"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289"/>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14E82EFB"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ins w:id="290" w:author="Bahlai, Christie" w:date="2019-06-05T13:44:00Z">
        <w:r w:rsidR="00B916F9">
          <w:instrText xml:space="preserve"> ADDIN ZOTERO_ITEM CSL_CITATION {"citationID":"aiqcni7gke","properties":{"formattedCitation":"[28,45,46]","plainCitation":"[28,45,46]","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91" w:author="Bahlai, Christie" w:date="2019-06-04T11:39:00Z">
        <w:r w:rsidR="002C6A8E" w:rsidDel="0074777A">
          <w:del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292" w:author="Bahlai, Christie" w:date="2019-06-05T13:44:00Z">
        <w:r w:rsidR="00B916F9" w:rsidRPr="00B916F9">
          <w:rPr>
            <w:rFonts w:ascii="Calibri" w:hAnsi="Calibri" w:cs="Calibri"/>
            <w:rPrChange w:id="293" w:author="Bahlai, Christie" w:date="2019-06-05T13:44:00Z">
              <w:rPr/>
            </w:rPrChange>
          </w:rPr>
          <w:t>[28,45,46]</w:t>
        </w:r>
      </w:ins>
      <w:del w:id="294" w:author="Bahlai, Christie" w:date="2019-06-04T11:39:00Z">
        <w:r w:rsidR="002C6A8E" w:rsidRPr="00B916F9" w:rsidDel="0074777A">
          <w:rPr>
            <w:rPrChange w:id="295" w:author="Bahlai, Christie" w:date="2019-06-05T13:44:00Z">
              <w:rPr>
                <w:rFonts w:ascii="Calibri" w:hAnsi="Calibri" w:cs="Calibri"/>
              </w:rPr>
            </w:rPrChange>
          </w:rPr>
          <w:delText>[15,31,32]</w:delText>
        </w:r>
      </w:del>
      <w:r>
        <w:fldChar w:fldCharType="end"/>
      </w:r>
      <w:r>
        <w:t xml:space="preserve">.  </w:t>
      </w:r>
    </w:p>
    <w:p w14:paraId="1DCD5FE4" w14:textId="64979852" w:rsidR="00493C01" w:rsidRDefault="00493C01" w:rsidP="00493C01">
      <w:r>
        <w:lastRenderedPageBreak/>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3DDBB981"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ins w:id="296" w:author="Bahlai, Christie" w:date="2019-06-05T13:44:00Z">
        <w:r w:rsidR="00B916F9">
          <w:instrText xml:space="preserve"> ADDIN ZOTERO_ITEM CSL_CITATION {"citationID":"aeo5980lef","properties":{"formattedCitation":"[46\\uc0\\u8211{}49]","plainCitation":"[46–49]","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297" w:author="Bahlai, Christie" w:date="2019-06-04T11:39:00Z">
        <w:r w:rsidR="002C6A8E" w:rsidDel="0074777A">
          <w:del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298" w:author="Bahlai, Christie" w:date="2019-06-05T13:44:00Z">
        <w:r w:rsidR="00B916F9" w:rsidRPr="00B916F9">
          <w:rPr>
            <w:rFonts w:ascii="Calibri" w:hAnsi="Calibri" w:cs="Calibri"/>
            <w:szCs w:val="24"/>
            <w:rPrChange w:id="299" w:author="Bahlai, Christie" w:date="2019-06-05T13:44:00Z">
              <w:rPr>
                <w:rFonts w:ascii="Times New Roman" w:hAnsi="Times New Roman" w:cs="Times New Roman"/>
                <w:sz w:val="24"/>
                <w:szCs w:val="24"/>
              </w:rPr>
            </w:rPrChange>
          </w:rPr>
          <w:t>[46–49]</w:t>
        </w:r>
      </w:ins>
      <w:del w:id="300" w:author="Bahlai, Christie" w:date="2019-06-04T11:39:00Z">
        <w:r w:rsidR="002C6A8E" w:rsidRPr="001D2B3E" w:rsidDel="0074777A">
          <w:rPr>
            <w:rFonts w:ascii="Calibri" w:hAnsi="Calibri" w:cs="Calibri"/>
            <w:szCs w:val="24"/>
          </w:rPr>
          <w:delText>[32–35]</w:delText>
        </w:r>
      </w:del>
      <w:r w:rsidR="00CB7EEE">
        <w:fldChar w:fldCharType="end"/>
      </w:r>
      <w:r w:rsidR="00CB7EEE">
        <w:t xml:space="preserve">, which, in turn, is driven by documented pest management practices (neonicotinoid insecticide use; </w:t>
      </w:r>
      <w:r w:rsidR="00CB7EEE">
        <w:fldChar w:fldCharType="begin"/>
      </w:r>
      <w:ins w:id="301" w:author="Bahlai, Christie" w:date="2019-06-04T11:39:00Z">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302" w:author="Bahlai, Christie" w:date="2019-06-04T11:39:00Z">
        <w:r w:rsidR="00312392" w:rsidDel="0074777A">
          <w:del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303" w:author="Bahlai, Christie" w:date="2019-06-05T13:44:00Z">
        <w:r w:rsidR="00B916F9">
          <w:instrText xml:space="preserve"> ADDIN ZOTERO_ITEM CSL_CITATION {"citationID":"Aubs2z5X","properties":{"formattedCitation":"[50,51]","plainCitation":"[50,51]","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304" w:author="Bahlai, Christie" w:date="2019-06-04T11:40:00Z">
        <w:r w:rsidR="002C6A8E" w:rsidDel="0074777A">
          <w:del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305" w:author="Bahlai, Christie" w:date="2019-06-05T13:44:00Z">
        <w:r w:rsidR="00B916F9" w:rsidRPr="00B916F9">
          <w:rPr>
            <w:rFonts w:ascii="Calibri" w:hAnsi="Calibri" w:cs="Calibri"/>
            <w:rPrChange w:id="306" w:author="Bahlai, Christie" w:date="2019-06-05T13:44:00Z">
              <w:rPr/>
            </w:rPrChange>
          </w:rPr>
          <w:t>[50,51]</w:t>
        </w:r>
      </w:ins>
      <w:del w:id="307" w:author="Bahlai, Christie" w:date="2019-06-04T11:40:00Z">
        <w:r w:rsidR="002C6A8E" w:rsidRPr="00B916F9" w:rsidDel="0074777A">
          <w:rPr>
            <w:rPrChange w:id="308" w:author="Bahlai, Christie" w:date="2019-06-05T13:44:00Z">
              <w:rPr>
                <w:rFonts w:ascii="Calibri" w:hAnsi="Calibri" w:cs="Calibri"/>
              </w:rPr>
            </w:rPrChange>
          </w:rPr>
          <w:delText>[36,37]</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309" w:author="Bahlai, Christie" w:date="2019-06-05T13:44:00Z">
        <w:r w:rsidR="00B916F9">
          <w:instrText xml:space="preserve"> ADDIN ZOTERO_ITEM CSL_CITATION {"citationID":"XxxTEEIo","properties":{"formattedCitation":"[45]","plainCitation":"[45]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310" w:author="Bahlai, Christie" w:date="2019-06-04T11:40:00Z">
        <w:r w:rsidR="002C6A8E" w:rsidDel="0074777A">
          <w:del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311" w:author="Bahlai, Christie" w:date="2019-06-05T13:44:00Z">
        <w:r w:rsidR="00B916F9" w:rsidRPr="00B916F9">
          <w:rPr>
            <w:rFonts w:ascii="Calibri" w:hAnsi="Calibri" w:cs="Calibri"/>
            <w:rPrChange w:id="312" w:author="Bahlai, Christie" w:date="2019-06-05T13:44:00Z">
              <w:rPr/>
            </w:rPrChange>
          </w:rPr>
          <w:t>[45]</w:t>
        </w:r>
      </w:ins>
      <w:del w:id="313" w:author="Bahlai, Christie" w:date="2019-06-04T11:40:00Z">
        <w:r w:rsidR="002C6A8E" w:rsidRPr="00B916F9" w:rsidDel="0074777A">
          <w:rPr>
            <w:rPrChange w:id="314" w:author="Bahlai, Christie" w:date="2019-06-05T13:44:00Z">
              <w:rPr>
                <w:rFonts w:ascii="Calibri" w:hAnsi="Calibri" w:cs="Calibri"/>
              </w:rPr>
            </w:rPrChange>
          </w:rPr>
          <w:delText>[31]</w:delText>
        </w:r>
      </w:del>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ins w:id="315" w:author="Bahlai, Christie" w:date="2019-06-05T13:44:00Z">
        <w:r w:rsidR="00B916F9">
          <w:rPr>
            <w:i/>
          </w:rPr>
          <w:instrText xml:space="preserve"> ADDIN ZOTERO_ITEM CSL_CITATION {"citationID":"nksNrgGO","properties":{"formattedCitation":"[28]","plainCitation":"[28]","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316" w:author="Bahlai, Christie" w:date="2019-06-04T11:40:00Z">
        <w:r w:rsidR="002C6A8E" w:rsidDel="0074777A">
          <w:rPr>
            <w:i/>
          </w:rPr>
          <w:del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317" w:author="Bahlai, Christie" w:date="2019-06-05T13:44:00Z">
        <w:r w:rsidR="00B916F9" w:rsidRPr="00B916F9">
          <w:rPr>
            <w:rFonts w:ascii="Calibri" w:hAnsi="Calibri" w:cs="Calibri"/>
            <w:rPrChange w:id="318" w:author="Bahlai, Christie" w:date="2019-06-05T13:44:00Z">
              <w:rPr/>
            </w:rPrChange>
          </w:rPr>
          <w:t>[28]</w:t>
        </w:r>
      </w:ins>
      <w:del w:id="319" w:author="Bahlai, Christie" w:date="2019-06-04T11:40:00Z">
        <w:r w:rsidR="002C6A8E" w:rsidRPr="00B916F9" w:rsidDel="0074777A">
          <w:rPr>
            <w:rPrChange w:id="320" w:author="Bahlai, Christie" w:date="2019-06-05T13:44:00Z">
              <w:rPr>
                <w:rFonts w:ascii="Calibri" w:hAnsi="Calibri" w:cs="Calibri"/>
              </w:rPr>
            </w:rPrChange>
          </w:rPr>
          <w:delText>[15]</w:delText>
        </w:r>
      </w:del>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DD8E557"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ins w:id="321" w:author="Bahlai, Christie" w:date="2019-06-05T13:44:00Z">
        <w:r w:rsidR="00B916F9">
          <w:instrText xml:space="preserve"> ADDIN ZOTERO_ITEM CSL_CITATION {"citationID":"eF6vlShd","properties":{"formattedCitation":"[52]","plainCitation":"[52]","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322" w:author="Bahlai, Christie" w:date="2019-06-04T11:40:00Z">
        <w:r w:rsidR="002C6A8E" w:rsidDel="0074777A">
          <w:del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323" w:author="Bahlai, Christie" w:date="2019-06-05T13:44:00Z">
        <w:r w:rsidR="00B916F9" w:rsidRPr="00B916F9">
          <w:rPr>
            <w:rFonts w:ascii="Calibri" w:hAnsi="Calibri" w:cs="Calibri"/>
            <w:rPrChange w:id="324" w:author="Bahlai, Christie" w:date="2019-06-05T13:44:00Z">
              <w:rPr/>
            </w:rPrChange>
          </w:rPr>
          <w:t>[52]</w:t>
        </w:r>
      </w:ins>
      <w:del w:id="325" w:author="Bahlai, Christie" w:date="2019-06-04T11:40:00Z">
        <w:r w:rsidR="002C6A8E" w:rsidRPr="00B916F9" w:rsidDel="0074777A">
          <w:rPr>
            <w:rPrChange w:id="326" w:author="Bahlai, Christie" w:date="2019-06-05T13:44:00Z">
              <w:rPr>
                <w:rFonts w:ascii="Calibri" w:hAnsi="Calibri" w:cs="Calibri"/>
              </w:rPr>
            </w:rPrChange>
          </w:rPr>
          <w:delText>[38]</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327" w:author="Bahlai, Christie" w:date="2019-06-05T13:44:00Z">
        <w:r w:rsidR="00B916F9">
          <w:instrText xml:space="preserve"> ADDIN ZOTERO_ITEM CSL_CITATION {"citationID":"aq6d1r3rai","properties":{"formattedCitation":"[53]","plainCitation":"[53]","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328" w:author="Bahlai, Christie" w:date="2019-06-04T11:40:00Z">
        <w:r w:rsidR="002C6A8E" w:rsidDel="0074777A">
          <w:del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329" w:author="Bahlai, Christie" w:date="2019-06-05T13:44:00Z">
        <w:r w:rsidR="00B916F9" w:rsidRPr="00B916F9">
          <w:rPr>
            <w:rFonts w:ascii="Calibri" w:hAnsi="Calibri" w:cs="Calibri"/>
            <w:rPrChange w:id="330" w:author="Bahlai, Christie" w:date="2019-06-05T13:44:00Z">
              <w:rPr/>
            </w:rPrChange>
          </w:rPr>
          <w:t>[53]</w:t>
        </w:r>
      </w:ins>
      <w:del w:id="331" w:author="Bahlai, Christie" w:date="2019-06-04T11:40:00Z">
        <w:r w:rsidR="002C6A8E" w:rsidRPr="00B916F9" w:rsidDel="0074777A">
          <w:rPr>
            <w:rPrChange w:id="332" w:author="Bahlai, Christie" w:date="2019-06-05T13:44:00Z">
              <w:rPr>
                <w:rFonts w:ascii="Calibri" w:hAnsi="Calibri" w:cs="Calibri"/>
              </w:rPr>
            </w:rPrChange>
          </w:rPr>
          <w:delText>[39]</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333" w:author="Bahlai, Christie" w:date="2019-06-05T13:44:00Z">
        <w:r w:rsidR="00B916F9">
          <w:instrText xml:space="preserve"> ADDIN ZOTERO_ITEM CSL_CITATION {"citationID":"a4tutls3lj","properties":{"formattedCitation":"[54]","plainCitation":"[54]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334" w:author="Bahlai, Christie" w:date="2019-06-04T11:40:00Z">
        <w:r w:rsidR="002C6A8E" w:rsidDel="0074777A">
          <w:del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335" w:author="Bahlai, Christie" w:date="2019-06-05T13:44:00Z">
        <w:r w:rsidR="00B916F9" w:rsidRPr="00B916F9">
          <w:rPr>
            <w:rFonts w:ascii="Calibri" w:hAnsi="Calibri" w:cs="Calibri"/>
            <w:rPrChange w:id="336" w:author="Bahlai, Christie" w:date="2019-06-05T13:44:00Z">
              <w:rPr/>
            </w:rPrChange>
          </w:rPr>
          <w:t>[54]</w:t>
        </w:r>
      </w:ins>
      <w:del w:id="337" w:author="Bahlai, Christie" w:date="2019-06-04T11:40:00Z">
        <w:r w:rsidR="002C6A8E" w:rsidRPr="00B916F9" w:rsidDel="0074777A">
          <w:rPr>
            <w:rPrChange w:id="338" w:author="Bahlai, Christie" w:date="2019-06-05T13:44:00Z">
              <w:rPr>
                <w:rFonts w:ascii="Calibri" w:hAnsi="Calibri" w:cs="Calibri"/>
              </w:rPr>
            </w:rPrChange>
          </w:rPr>
          <w:delText>[40]</w:delText>
        </w:r>
      </w:del>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ins w:id="339" w:author="Bahlai, Christie" w:date="2019-06-05T13:44:00Z">
        <w:r w:rsidR="00B916F9">
          <w:instrText xml:space="preserve"> ADDIN ZOTERO_ITEM CSL_CITATION {"citationID":"vTGi1NiW","properties":{"formattedCitation":"[55]","plainCitation":"[55]","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340" w:author="Bahlai, Christie" w:date="2019-06-04T11:40:00Z">
        <w:r w:rsidR="002C6A8E" w:rsidDel="0074777A">
          <w:del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341" w:author="Bahlai, Christie" w:date="2019-06-05T13:44:00Z">
        <w:r w:rsidR="00B916F9" w:rsidRPr="00B916F9">
          <w:rPr>
            <w:rFonts w:ascii="Calibri" w:hAnsi="Calibri" w:cs="Calibri"/>
            <w:rPrChange w:id="342" w:author="Bahlai, Christie" w:date="2019-06-05T13:44:00Z">
              <w:rPr/>
            </w:rPrChange>
          </w:rPr>
          <w:t>[55]</w:t>
        </w:r>
      </w:ins>
      <w:del w:id="343" w:author="Bahlai, Christie" w:date="2019-06-04T11:40:00Z">
        <w:r w:rsidR="002C6A8E" w:rsidRPr="00B916F9" w:rsidDel="0074777A">
          <w:rPr>
            <w:rPrChange w:id="344" w:author="Bahlai, Christie" w:date="2019-06-05T13:44:00Z">
              <w:rPr>
                <w:rFonts w:ascii="Calibri" w:hAnsi="Calibri" w:cs="Calibri"/>
              </w:rPr>
            </w:rPrChange>
          </w:rPr>
          <w:delText>[41]</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xml:space="preserve">. As with our ladybeetle case study, the </w:t>
      </w:r>
      <w:r w:rsidR="005F74F8">
        <w:lastRenderedPageBreak/>
        <w:t>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BC01838"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345" w:author="Bahlai, Christie" w:date="2019-06-05T13:44:00Z">
        <w:r w:rsidR="00B916F9">
          <w:instrText xml:space="preserve"> ADDIN ZOTERO_ITEM CSL_CITATION {"citationID":"QT8l0Owy","properties":{"formattedCitation":"[57,58]","plainCitation":"[57,58]","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346" w:author="Bahlai, Christie" w:date="2019-06-04T11:40:00Z">
        <w:r w:rsidR="002C6A8E" w:rsidDel="0074777A">
          <w:del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347" w:author="Bahlai, Christie" w:date="2019-06-05T13:44:00Z">
        <w:r w:rsidR="00B916F9" w:rsidRPr="00B916F9">
          <w:rPr>
            <w:rFonts w:ascii="Calibri" w:hAnsi="Calibri" w:cs="Calibri"/>
            <w:rPrChange w:id="348" w:author="Bahlai, Christie" w:date="2019-06-05T13:44:00Z">
              <w:rPr/>
            </w:rPrChange>
          </w:rPr>
          <w:t>[57,58]</w:t>
        </w:r>
      </w:ins>
      <w:del w:id="349" w:author="Bahlai, Christie" w:date="2019-06-04T11:40:00Z">
        <w:r w:rsidR="002C6A8E" w:rsidRPr="00B916F9" w:rsidDel="0074777A">
          <w:rPr>
            <w:rPrChange w:id="350" w:author="Bahlai, Christie" w:date="2019-06-05T13:44:00Z">
              <w:rPr>
                <w:rFonts w:ascii="Calibri" w:hAnsi="Calibri" w:cs="Calibri"/>
              </w:rPr>
            </w:rPrChange>
          </w:rPr>
          <w:delText>[43,44]</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351" w:author="Bahlai, Christie" w:date="2019-06-05T13:44:00Z">
        <w:r w:rsidR="00B916F9">
          <w:instrText xml:space="preserve"> ADDIN ZOTERO_ITEM CSL_CITATION {"citationID":"a23i0e7e6ii","properties":{"formattedCitation":"[59]","plainCitation":"[59]","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352" w:author="Bahlai, Christie" w:date="2019-06-04T11:40:00Z">
        <w:r w:rsidR="002C6A8E" w:rsidDel="0074777A">
          <w:del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353" w:author="Bahlai, Christie" w:date="2019-06-05T13:44:00Z">
        <w:r w:rsidR="00B916F9" w:rsidRPr="00B916F9">
          <w:rPr>
            <w:rFonts w:ascii="Calibri" w:hAnsi="Calibri" w:cs="Calibri"/>
            <w:rPrChange w:id="354" w:author="Bahlai, Christie" w:date="2019-06-05T13:44:00Z">
              <w:rPr/>
            </w:rPrChange>
          </w:rPr>
          <w:t>[59]</w:t>
        </w:r>
      </w:ins>
      <w:del w:id="355" w:author="Bahlai, Christie" w:date="2019-06-04T11:40:00Z">
        <w:r w:rsidR="002C6A8E" w:rsidRPr="00B916F9" w:rsidDel="0074777A">
          <w:rPr>
            <w:rPrChange w:id="356" w:author="Bahlai, Christie" w:date="2019-06-05T13:44:00Z">
              <w:rPr>
                <w:rFonts w:ascii="Calibri" w:hAnsi="Calibri" w:cs="Calibri"/>
              </w:rPr>
            </w:rPrChange>
          </w:rPr>
          <w:delText>[45]</w:delText>
        </w:r>
      </w:del>
      <w:r>
        <w:fldChar w:fldCharType="end"/>
      </w:r>
      <w:r>
        <w:t xml:space="preserve">. Although glyphosate tolerant soybeans and maize were introduced to the US market in 1996 and 1998 respectively </w:t>
      </w:r>
      <w:r>
        <w:fldChar w:fldCharType="begin"/>
      </w:r>
      <w:ins w:id="357" w:author="Bahlai, Christie" w:date="2019-06-05T13:44:00Z">
        <w:r w:rsidR="00B916F9">
          <w:instrText xml:space="preserve"> ADDIN ZOTERO_ITEM CSL_CITATION {"citationID":"a85p3n616h","properties":{"formattedCitation":"[60]","plainCitation":"[60]","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ins>
      <w:del w:id="358" w:author="Bahlai, Christie" w:date="2019-06-04T11:40:00Z">
        <w:r w:rsidR="002C6A8E" w:rsidDel="0074777A">
          <w:del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359" w:author="Bahlai, Christie" w:date="2019-06-05T13:44:00Z">
        <w:r w:rsidR="00B916F9" w:rsidRPr="00B916F9">
          <w:rPr>
            <w:rFonts w:ascii="Calibri" w:hAnsi="Calibri" w:cs="Calibri"/>
            <w:rPrChange w:id="360" w:author="Bahlai, Christie" w:date="2019-06-05T13:44:00Z">
              <w:rPr/>
            </w:rPrChange>
          </w:rPr>
          <w:t>[60]</w:t>
        </w:r>
      </w:ins>
      <w:del w:id="361" w:author="Bahlai, Christie" w:date="2019-06-04T11:40:00Z">
        <w:r w:rsidR="002C6A8E" w:rsidRPr="00B916F9" w:rsidDel="0074777A">
          <w:rPr>
            <w:rPrChange w:id="362" w:author="Bahlai, Christie" w:date="2019-06-05T13:44:00Z">
              <w:rPr>
                <w:rFonts w:ascii="Calibri" w:hAnsi="Calibri" w:cs="Calibri"/>
              </w:rPr>
            </w:rPrChange>
          </w:rPr>
          <w:delText>[46]</w:delText>
        </w:r>
      </w:del>
      <w:r>
        <w:fldChar w:fldCharType="end"/>
      </w:r>
      <w:r>
        <w:t xml:space="preserve">,  actual glyphosate use lagged behind, with dramatic increases in use of the pesticide in 1998- 2003 in soybean, and 2007-2008 in maize </w:t>
      </w:r>
      <w:r>
        <w:fldChar w:fldCharType="begin"/>
      </w:r>
      <w:ins w:id="363" w:author="Bahlai, Christie" w:date="2019-06-05T13:44:00Z">
        <w:r w:rsidR="00B916F9">
          <w:instrText xml:space="preserve"> ADDIN ZOTERO_ITEM CSL_CITATION {"citationID":"a1hl1lc5gv6","properties":{"formattedCitation":"[61]","plainCitation":"[61]","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364" w:author="Bahlai, Christie" w:date="2019-06-04T11:40:00Z">
        <w:r w:rsidR="002C6A8E" w:rsidDel="0074777A">
          <w:del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365" w:author="Bahlai, Christie" w:date="2019-06-05T13:44:00Z">
        <w:r w:rsidR="00B916F9" w:rsidRPr="00B916F9">
          <w:rPr>
            <w:rFonts w:ascii="Calibri" w:hAnsi="Calibri" w:cs="Calibri"/>
            <w:rPrChange w:id="366" w:author="Bahlai, Christie" w:date="2019-06-05T13:44:00Z">
              <w:rPr/>
            </w:rPrChange>
          </w:rPr>
          <w:t>[61]</w:t>
        </w:r>
      </w:ins>
      <w:del w:id="367" w:author="Bahlai, Christie" w:date="2019-06-04T11:40:00Z">
        <w:r w:rsidR="002C6A8E" w:rsidRPr="00B916F9" w:rsidDel="0074777A">
          <w:rPr>
            <w:rPrChange w:id="368" w:author="Bahlai, Christie" w:date="2019-06-05T13:44:00Z">
              <w:rPr>
                <w:rFonts w:ascii="Calibri" w:hAnsi="Calibri" w:cs="Calibri"/>
              </w:rPr>
            </w:rPrChange>
          </w:rPr>
          <w:delText>[47]</w:delText>
        </w:r>
      </w:del>
      <w:r>
        <w:fldChar w:fldCharType="end"/>
      </w:r>
      <w:r>
        <w:t xml:space="preserve">. </w:t>
      </w:r>
    </w:p>
    <w:p w14:paraId="7C05C850" w14:textId="28620F98"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ins w:id="369" w:author="Bahlai, Christie" w:date="2019-06-05T13:44:00Z">
        <w:r w:rsidR="00B916F9">
          <w:instrText xml:space="preserve"> ADDIN ZOTERO_ITEM CSL_CITATION {"citationID":"a2i7trmq63f","properties":{"formattedCitation":"[62]","plainCitation":"[62]","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370" w:author="Bahlai, Christie" w:date="2019-06-04T11:40:00Z">
        <w:r w:rsidR="002C6A8E" w:rsidDel="0074777A">
          <w:del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371" w:author="Bahlai, Christie" w:date="2019-06-05T13:44:00Z">
        <w:r w:rsidR="00B916F9" w:rsidRPr="00B916F9">
          <w:rPr>
            <w:rFonts w:ascii="Calibri" w:hAnsi="Calibri" w:cs="Calibri"/>
            <w:rPrChange w:id="372" w:author="Bahlai, Christie" w:date="2019-06-05T13:44:00Z">
              <w:rPr/>
            </w:rPrChange>
          </w:rPr>
          <w:t>[62]</w:t>
        </w:r>
      </w:ins>
      <w:del w:id="373" w:author="Bahlai, Christie" w:date="2019-06-04T11:40:00Z">
        <w:r w:rsidR="002C6A8E" w:rsidRPr="00B916F9" w:rsidDel="0074777A">
          <w:rPr>
            <w:rPrChange w:id="374" w:author="Bahlai, Christie" w:date="2019-06-05T13:44:00Z">
              <w:rPr>
                <w:rFonts w:ascii="Calibri" w:hAnsi="Calibri" w:cs="Calibri"/>
              </w:rPr>
            </w:rPrChange>
          </w:rPr>
          <w:delText>[48]</w:delText>
        </w:r>
      </w:del>
      <w:r w:rsidR="001A760B">
        <w:fldChar w:fldCharType="end"/>
      </w:r>
      <w:r w:rsidR="001A760B">
        <w:t>.</w:t>
      </w:r>
      <w:r>
        <w:t xml:space="preserve"> Other </w:t>
      </w:r>
      <w:r w:rsidR="001A760B">
        <w:t xml:space="preserve">studies have implicated climate </w:t>
      </w:r>
      <w:r w:rsidR="001A760B">
        <w:fldChar w:fldCharType="begin"/>
      </w:r>
      <w:ins w:id="375" w:author="Bahlai, Christie" w:date="2019-06-05T13:44:00Z">
        <w:r w:rsidR="00B916F9">
          <w:instrText xml:space="preserve"> ADDIN ZOTERO_ITEM CSL_CITATION {"citationID":"a1q25ckc7jk","properties":{"formattedCitation":"[63]","plainCitation":"[63]","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376" w:author="Bahlai, Christie" w:date="2019-06-04T11:40:00Z">
        <w:r w:rsidR="002C6A8E" w:rsidDel="0074777A">
          <w:del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377" w:author="Bahlai, Christie" w:date="2019-06-05T13:44:00Z">
        <w:r w:rsidR="00B916F9" w:rsidRPr="00B916F9">
          <w:rPr>
            <w:rFonts w:ascii="Calibri" w:hAnsi="Calibri" w:cs="Calibri"/>
            <w:rPrChange w:id="378" w:author="Bahlai, Christie" w:date="2019-06-05T13:44:00Z">
              <w:rPr/>
            </w:rPrChange>
          </w:rPr>
          <w:t>[63]</w:t>
        </w:r>
      </w:ins>
      <w:del w:id="379" w:author="Bahlai, Christie" w:date="2019-06-04T11:40:00Z">
        <w:r w:rsidR="002C6A8E" w:rsidRPr="00B916F9" w:rsidDel="0074777A">
          <w:rPr>
            <w:rPrChange w:id="380" w:author="Bahlai, Christie" w:date="2019-06-05T13:44:00Z">
              <w:rPr>
                <w:rFonts w:ascii="Calibri" w:hAnsi="Calibri" w:cs="Calibri"/>
              </w:rPr>
            </w:rPrChange>
          </w:rPr>
          <w:delText>[49]</w:delText>
        </w:r>
      </w:del>
      <w:r w:rsidR="001A760B">
        <w:fldChar w:fldCharType="end"/>
      </w:r>
      <w:r w:rsidR="001A760B">
        <w:t xml:space="preserve">, </w:t>
      </w:r>
      <w:r w:rsidR="00217133">
        <w:t xml:space="preserve">extreme </w:t>
      </w:r>
      <w:r w:rsidR="001A760B">
        <w:t xml:space="preserve">weather events </w:t>
      </w:r>
      <w:r w:rsidR="001A760B">
        <w:fldChar w:fldCharType="begin"/>
      </w:r>
      <w:ins w:id="381" w:author="Bahlai, Christie" w:date="2019-06-05T13:44:00Z">
        <w:r w:rsidR="00B916F9">
          <w:instrText xml:space="preserve"> ADDIN ZOTERO_ITEM CSL_CITATION {"citationID":"a28t0hbcl1g","properties":{"formattedCitation":"[64]","plainCitation":"[64]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382" w:author="Bahlai, Christie" w:date="2019-06-04T11:40:00Z">
        <w:r w:rsidR="002C6A8E" w:rsidDel="0074777A">
          <w:del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383" w:author="Bahlai, Christie" w:date="2019-06-05T13:44:00Z">
        <w:r w:rsidR="00B916F9" w:rsidRPr="00B916F9">
          <w:rPr>
            <w:rFonts w:ascii="Calibri" w:hAnsi="Calibri" w:cs="Calibri"/>
            <w:rPrChange w:id="384" w:author="Bahlai, Christie" w:date="2019-06-05T13:44:00Z">
              <w:rPr/>
            </w:rPrChange>
          </w:rPr>
          <w:t>[64]</w:t>
        </w:r>
      </w:ins>
      <w:del w:id="385" w:author="Bahlai, Christie" w:date="2019-06-04T11:40:00Z">
        <w:r w:rsidR="002C6A8E" w:rsidRPr="00B916F9" w:rsidDel="0074777A">
          <w:rPr>
            <w:rPrChange w:id="386" w:author="Bahlai, Christie" w:date="2019-06-05T13:44:00Z">
              <w:rPr>
                <w:rFonts w:ascii="Calibri" w:hAnsi="Calibri" w:cs="Calibri"/>
              </w:rPr>
            </w:rPrChange>
          </w:rPr>
          <w:delText>[50]</w:delText>
        </w:r>
      </w:del>
      <w:r w:rsidR="001A760B">
        <w:fldChar w:fldCharType="end"/>
      </w:r>
      <w:r w:rsidR="001A760B">
        <w:t xml:space="preserve">, changing habitat availability on wintering grounds </w:t>
      </w:r>
      <w:r w:rsidR="001A760B">
        <w:fldChar w:fldCharType="begin"/>
      </w:r>
      <w:ins w:id="387" w:author="Bahlai, Christie" w:date="2019-06-05T13:44:00Z">
        <w:r w:rsidR="00B916F9">
          <w:instrText xml:space="preserve"> ADDIN ZOTERO_ITEM CSL_CITATION {"citationID":"a1hnagcerbh","properties":{"formattedCitation":"[65]","plainCitation":"[65]","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388" w:author="Bahlai, Christie" w:date="2019-06-04T11:40:00Z">
        <w:r w:rsidR="002C6A8E" w:rsidDel="0074777A">
          <w:del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389" w:author="Bahlai, Christie" w:date="2019-06-05T13:44:00Z">
        <w:r w:rsidR="00B916F9" w:rsidRPr="00B916F9">
          <w:rPr>
            <w:rFonts w:ascii="Calibri" w:hAnsi="Calibri" w:cs="Calibri"/>
            <w:rPrChange w:id="390" w:author="Bahlai, Christie" w:date="2019-06-05T13:44:00Z">
              <w:rPr/>
            </w:rPrChange>
          </w:rPr>
          <w:t>[65]</w:t>
        </w:r>
      </w:ins>
      <w:del w:id="391" w:author="Bahlai, Christie" w:date="2019-06-04T11:40:00Z">
        <w:r w:rsidR="002C6A8E" w:rsidRPr="00B916F9" w:rsidDel="0074777A">
          <w:rPr>
            <w:rPrChange w:id="392" w:author="Bahlai, Christie" w:date="2019-06-05T13:44:00Z">
              <w:rPr>
                <w:rFonts w:ascii="Calibri" w:hAnsi="Calibri" w:cs="Calibri"/>
              </w:rPr>
            </w:rPrChange>
          </w:rPr>
          <w:delText>[51]</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393" w:author="Bahlai, Christie" w:date="2019-06-05T13:44:00Z">
        <w:r w:rsidR="00B916F9">
          <w:instrText xml:space="preserve"> ADDIN ZOTERO_ITEM CSL_CITATION {"citationID":"hDDDWjmb","properties":{"formattedCitation":"[66]","plainCitation":"[66]","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ins>
      <w:del w:id="394" w:author="Bahlai, Christie" w:date="2019-06-04T11:40:00Z">
        <w:r w:rsidR="002C6A8E" w:rsidDel="0074777A">
          <w:del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delInstrText>
        </w:r>
      </w:del>
      <w:r w:rsidR="00647F76">
        <w:fldChar w:fldCharType="separate"/>
      </w:r>
      <w:ins w:id="395" w:author="Bahlai, Christie" w:date="2019-06-05T13:44:00Z">
        <w:r w:rsidR="00B916F9" w:rsidRPr="00B916F9">
          <w:rPr>
            <w:rFonts w:ascii="Calibri" w:hAnsi="Calibri" w:cs="Calibri"/>
            <w:rPrChange w:id="396" w:author="Bahlai, Christie" w:date="2019-06-05T13:44:00Z">
              <w:rPr/>
            </w:rPrChange>
          </w:rPr>
          <w:t>[66]</w:t>
        </w:r>
      </w:ins>
      <w:del w:id="397" w:author="Bahlai, Christie" w:date="2019-06-04T11:40:00Z">
        <w:r w:rsidR="002C6A8E" w:rsidRPr="00B916F9" w:rsidDel="0074777A">
          <w:rPr>
            <w:rPrChange w:id="398" w:author="Bahlai, Christie" w:date="2019-06-05T13:44:00Z">
              <w:rPr>
                <w:rFonts w:ascii="Calibri" w:hAnsi="Calibri" w:cs="Calibri"/>
              </w:rPr>
            </w:rPrChange>
          </w:rPr>
          <w:delText>[52]</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6DF737A8" w:rsidR="00AC5574" w:rsidRDefault="00CF1B74" w:rsidP="00705548">
      <w:pPr>
        <w:rPr>
          <w:ins w:id="399" w:author="Bahlai, Christie" w:date="2019-06-04T14:06:00Z"/>
        </w:rPr>
      </w:pPr>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3CA012A9" w14:textId="778EE67D" w:rsidR="004B6859" w:rsidRDefault="004B6859" w:rsidP="004B6859">
      <w:pPr>
        <w:rPr>
          <w:ins w:id="400" w:author="Bahlai, Christie" w:date="2019-06-04T14:18:00Z"/>
        </w:rPr>
      </w:pPr>
      <w:ins w:id="401" w:author="Bahlai, Christie" w:date="2019-06-04T14:16:00Z">
        <w:r>
          <w:t xml:space="preserve">We used </w:t>
        </w:r>
        <w:proofErr w:type="spellStart"/>
        <w:r>
          <w:t>AICc</w:t>
        </w:r>
      </w:ins>
      <w:proofErr w:type="spellEnd"/>
      <w:ins w:id="402" w:author="Bahlai, Christie" w:date="2019-06-04T14:17:00Z">
        <w:r>
          <w:t xml:space="preserve">, the </w:t>
        </w:r>
        <w:proofErr w:type="spellStart"/>
        <w:r>
          <w:t>Akaike</w:t>
        </w:r>
        <w:proofErr w:type="spellEnd"/>
        <w:r>
          <w:t xml:space="preserve"> Information Criterion corrected for small sample sizes,</w:t>
        </w:r>
      </w:ins>
      <w:ins w:id="403" w:author="Bahlai, Christie" w:date="2019-06-04T14:16:00Z">
        <w:r>
          <w:t xml:space="preserve"> as the</w:t>
        </w:r>
      </w:ins>
      <w:ins w:id="404" w:author="Bahlai, Christie" w:date="2019-06-04T14:15:00Z">
        <w:r>
          <w:t xml:space="preserve"> selection criterion used </w:t>
        </w:r>
      </w:ins>
      <w:ins w:id="405" w:author="Bahlai, Christie" w:date="2019-06-04T14:24:00Z">
        <w:r w:rsidR="00DE197D">
          <w:t>to test the</w:t>
        </w:r>
      </w:ins>
      <w:ins w:id="406" w:author="Bahlai, Christie" w:date="2019-06-04T14:15:00Z">
        <w:r>
          <w:t xml:space="preserve"> RSD model.</w:t>
        </w:r>
      </w:ins>
      <w:ins w:id="407" w:author="Bahlai, Christie" w:date="2019-06-04T14:20:00Z">
        <w:r>
          <w:t xml:space="preserve"> </w:t>
        </w:r>
        <w:proofErr w:type="spellStart"/>
        <w:r>
          <w:t>AICc</w:t>
        </w:r>
        <w:proofErr w:type="spellEnd"/>
        <w:r>
          <w:t xml:space="preserve"> is generally </w:t>
        </w:r>
      </w:ins>
      <w:ins w:id="408" w:author="Bahlai, Christie" w:date="2019-06-04T14:21:00Z">
        <w:r>
          <w:t>recommended</w:t>
        </w:r>
      </w:ins>
      <w:ins w:id="409" w:author="Bahlai, Christie" w:date="2019-06-04T14:20:00Z">
        <w:r>
          <w:t xml:space="preserve"> to be used in place of AIC in situations where small samples sizes are being examined</w:t>
        </w:r>
      </w:ins>
      <w:ins w:id="410" w:author="Bahlai, Christie" w:date="2019-06-04T14:21:00Z">
        <w:r w:rsidR="00DE197D">
          <w:t>: it incorporates a penalty term that is in</w:t>
        </w:r>
      </w:ins>
      <w:ins w:id="411" w:author="Bahlai, Christie" w:date="2019-06-04T14:22:00Z">
        <w:r w:rsidR="00DE197D">
          <w:t xml:space="preserve">versely related to the number of observations, meaning that as sample size increases, </w:t>
        </w:r>
      </w:ins>
      <w:ins w:id="412" w:author="Bahlai, Christie" w:date="2019-06-04T14:23:00Z">
        <w:r w:rsidR="00DE197D">
          <w:t xml:space="preserve"> the penalty for model complexity is reduced</w:t>
        </w:r>
      </w:ins>
      <w:ins w:id="413" w:author="Bahlai, Christie" w:date="2019-06-04T14:27:00Z">
        <w:r w:rsidR="00DE197D">
          <w:t xml:space="preserve"> and </w:t>
        </w:r>
        <w:proofErr w:type="spellStart"/>
        <w:r w:rsidR="00DE197D">
          <w:t>AICc</w:t>
        </w:r>
        <w:proofErr w:type="spellEnd"/>
        <w:r w:rsidR="00DE197D">
          <w:t xml:space="preserve"> approaches AIC</w:t>
        </w:r>
      </w:ins>
      <w:ins w:id="414" w:author="Bahlai, Christie" w:date="2019-06-04T14:23:00Z">
        <w:r w:rsidR="00DE197D">
          <w:t xml:space="preserve"> </w:t>
        </w:r>
      </w:ins>
      <w:ins w:id="415" w:author="Bahlai, Christie" w:date="2019-06-04T14:24:00Z">
        <w:r w:rsidR="00DE197D">
          <w:fldChar w:fldCharType="begin"/>
        </w:r>
      </w:ins>
      <w:ins w:id="416" w:author="Bahlai, Christie" w:date="2019-06-05T13:44:00Z">
        <w:r w:rsidR="00B916F9">
          <w:instrText xml:space="preserve"> ADDIN ZOTERO_ITEM CSL_CITATION {"citationID":"vVHrNJ4K","properties":{"formattedCitation":"[43]","plainCitation":"[43]","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DE197D">
        <w:fldChar w:fldCharType="separate"/>
      </w:r>
      <w:ins w:id="417" w:author="Bahlai, Christie" w:date="2019-06-05T13:44:00Z">
        <w:r w:rsidR="00B916F9" w:rsidRPr="00B916F9">
          <w:rPr>
            <w:rFonts w:ascii="Calibri" w:hAnsi="Calibri" w:cs="Calibri"/>
            <w:rPrChange w:id="418" w:author="Bahlai, Christie" w:date="2019-06-05T13:44:00Z">
              <w:rPr/>
            </w:rPrChange>
          </w:rPr>
          <w:t>[43]</w:t>
        </w:r>
      </w:ins>
      <w:ins w:id="419" w:author="Bahlai, Christie" w:date="2019-06-04T14:24:00Z">
        <w:r w:rsidR="00DE197D">
          <w:fldChar w:fldCharType="end"/>
        </w:r>
      </w:ins>
      <w:ins w:id="420" w:author="Bahlai, Christie" w:date="2019-06-04T14:23:00Z">
        <w:r w:rsidR="00DE197D">
          <w:t xml:space="preserve">. </w:t>
        </w:r>
      </w:ins>
      <w:ins w:id="421" w:author="Bahlai, Christie" w:date="2019-06-04T14:15:00Z">
        <w:r>
          <w:t xml:space="preserve"> </w:t>
        </w:r>
      </w:ins>
      <w:ins w:id="422" w:author="Bahlai, Christie" w:date="2019-06-04T14:18:00Z">
        <w:r>
          <w:t>As previous authors have noted</w:t>
        </w:r>
      </w:ins>
      <w:ins w:id="423" w:author="Bahlai, Christie" w:date="2019-06-04T14:19:00Z">
        <w:r>
          <w:t>, change-point based shift detection methods must incorporate a compromise between sensitivity and penalty for over-parameterization</w:t>
        </w:r>
      </w:ins>
      <w:ins w:id="424" w:author="Bahlai, Christie" w:date="2019-06-04T14:32:00Z">
        <w:r w:rsidR="006D2307">
          <w:t xml:space="preserve"> </w:t>
        </w:r>
        <w:r w:rsidR="006D2307">
          <w:fldChar w:fldCharType="begin"/>
        </w:r>
      </w:ins>
      <w:ins w:id="425" w:author="Bahlai, Christie" w:date="2019-06-05T13:25:00Z">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6D2307">
        <w:fldChar w:fldCharType="separate"/>
      </w:r>
      <w:ins w:id="426" w:author="Bahlai, Christie" w:date="2019-06-05T13:25:00Z">
        <w:r w:rsidR="00C8364A" w:rsidRPr="00C8364A">
          <w:rPr>
            <w:rFonts w:ascii="Calibri" w:hAnsi="Calibri" w:cs="Calibri"/>
            <w:rPrChange w:id="427" w:author="Bahlai, Christie" w:date="2019-06-05T13:25:00Z">
              <w:rPr/>
            </w:rPrChange>
          </w:rPr>
          <w:t>[1]</w:t>
        </w:r>
      </w:ins>
      <w:ins w:id="428" w:author="Bahlai, Christie" w:date="2019-06-04T14:32:00Z">
        <w:r w:rsidR="006D2307">
          <w:fldChar w:fldCharType="end"/>
        </w:r>
      </w:ins>
      <w:ins w:id="429" w:author="Bahlai, Christie" w:date="2019-06-04T14:26:00Z">
        <w:r w:rsidR="00DE197D">
          <w:t>, an</w:t>
        </w:r>
      </w:ins>
      <w:ins w:id="430" w:author="Bahlai, Christie" w:date="2019-06-04T14:28:00Z">
        <w:r w:rsidR="00DE197D">
          <w:t>d we</w:t>
        </w:r>
      </w:ins>
      <w:ins w:id="431" w:author="Bahlai, Christie" w:date="2019-06-04T14:30:00Z">
        <w:r w:rsidR="00DE197D">
          <w:t xml:space="preserve"> examined the performance of both </w:t>
        </w:r>
        <w:proofErr w:type="spellStart"/>
        <w:r w:rsidR="00DE197D">
          <w:t>AI</w:t>
        </w:r>
      </w:ins>
      <w:ins w:id="432" w:author="Bahlai, Christie" w:date="2019-06-04T14:31:00Z">
        <w:r w:rsidR="00DE197D">
          <w:t>Cc</w:t>
        </w:r>
        <w:proofErr w:type="spellEnd"/>
        <w:r w:rsidR="00DE197D">
          <w:t xml:space="preserve"> (here) and AIC (in Appendix S1)</w:t>
        </w:r>
        <w:r w:rsidR="006D2307">
          <w:t>, and found th</w:t>
        </w:r>
      </w:ins>
      <w:ins w:id="433" w:author="Bahlai, Christie" w:date="2019-06-04T14:32:00Z">
        <w:r w:rsidR="006D2307">
          <w:t xml:space="preserve">at using </w:t>
        </w:r>
      </w:ins>
      <w:proofErr w:type="spellStart"/>
      <w:ins w:id="434" w:author="Bahlai, Christie" w:date="2019-06-04T14:33:00Z">
        <w:r w:rsidR="006D2307">
          <w:t>AICc</w:t>
        </w:r>
        <w:proofErr w:type="spellEnd"/>
        <w:r w:rsidR="006D2307">
          <w:t xml:space="preserve"> as a selection criterion generally made this compromise for our simulated data best.</w:t>
        </w:r>
      </w:ins>
      <w:ins w:id="435" w:author="Bahlai, Christie" w:date="2019-06-04T14:34:00Z">
        <w:r w:rsidR="006D2307">
          <w:t xml:space="preserve"> </w:t>
        </w:r>
      </w:ins>
      <w:ins w:id="436" w:author="Bahlai, Christie" w:date="2019-06-04T14:41:00Z">
        <w:r w:rsidR="00E6009A">
          <w:t xml:space="preserve">The RSD model </w:t>
        </w:r>
      </w:ins>
      <w:ins w:id="437" w:author="Bahlai, Christie" w:date="2019-06-04T14:42:00Z">
        <w:r w:rsidR="00E6009A">
          <w:t xml:space="preserve">also aides in the interpretation of break-points </w:t>
        </w:r>
      </w:ins>
      <w:ins w:id="438" w:author="Bahlai, Christie" w:date="2019-06-04T14:43:00Z">
        <w:r w:rsidR="00E6009A">
          <w:t>from this standpoint by incorporating</w:t>
        </w:r>
      </w:ins>
      <w:ins w:id="439" w:author="Bahlai, Christie" w:date="2019-06-04T14:34:00Z">
        <w:r w:rsidR="006D2307">
          <w:t xml:space="preserve"> </w:t>
        </w:r>
      </w:ins>
      <w:ins w:id="440" w:author="Bahlai, Christie" w:date="2019-06-04T14:35:00Z">
        <w:r w:rsidR="006D2307">
          <w:t xml:space="preserve">a metric </w:t>
        </w:r>
      </w:ins>
      <w:ins w:id="441" w:author="Bahlai, Christie" w:date="2019-06-04T14:40:00Z">
        <w:r w:rsidR="006D2307">
          <w:t xml:space="preserve">based </w:t>
        </w:r>
        <w:proofErr w:type="spellStart"/>
        <w:r w:rsidR="006D2307">
          <w:t>Akaike</w:t>
        </w:r>
        <w:proofErr w:type="spellEnd"/>
        <w:r w:rsidR="006D2307">
          <w:t xml:space="preserve"> weights and Relative Variable Importance</w:t>
        </w:r>
      </w:ins>
      <w:ins w:id="442" w:author="Bahlai, Christie" w:date="2019-06-04T14:41:00Z">
        <w:r w:rsidR="006D2307">
          <w:t xml:space="preserve"> which allows a user t</w:t>
        </w:r>
      </w:ins>
      <w:ins w:id="443" w:author="Bahlai, Christie" w:date="2019-06-04T14:43:00Z">
        <w:r w:rsidR="00E6009A">
          <w:t>o assess the relative ‘strength</w:t>
        </w:r>
      </w:ins>
      <w:ins w:id="444" w:author="Bahlai, Christie" w:date="2019-06-04T14:44:00Z">
        <w:r w:rsidR="00E6009A">
          <w:t>’ of multiple breaks.</w:t>
        </w:r>
      </w:ins>
    </w:p>
    <w:p w14:paraId="551F070C" w14:textId="77777777" w:rsidR="004B6859" w:rsidRDefault="004B6859" w:rsidP="004B6859">
      <w:pPr>
        <w:rPr>
          <w:ins w:id="445" w:author="Bahlai, Christie" w:date="2019-06-04T14:18:00Z"/>
        </w:rPr>
      </w:pPr>
    </w:p>
    <w:p w14:paraId="401F26BC" w14:textId="5D3E1248" w:rsidR="007B3565" w:rsidDel="004B6859" w:rsidRDefault="007B3565" w:rsidP="00705548">
      <w:pPr>
        <w:rPr>
          <w:del w:id="446" w:author="Bahlai, Christie" w:date="2019-06-04T14:15:00Z"/>
        </w:rPr>
      </w:pP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4F5E5E4D" w14:textId="146026CC" w:rsidR="00680FA3" w:rsidRDefault="00A542EC">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6C00DFC4" w:rsidR="00202BBB" w:rsidRPr="00680FA3" w:rsidRDefault="00680FA3">
      <w:pPr>
        <w:rPr>
          <w:b/>
        </w:rPr>
      </w:pPr>
      <w:r>
        <w:lastRenderedPageBreak/>
        <w:t xml:space="preserve">The conception of an earlier version of this model came about out of conversations with </w:t>
      </w:r>
      <w:proofErr w:type="spellStart"/>
      <w:r>
        <w:t>Wopke</w:t>
      </w:r>
      <w:proofErr w:type="spellEnd"/>
      <w:r>
        <w:t xml:space="preserve"> van der </w:t>
      </w:r>
      <w:proofErr w:type="spellStart"/>
      <w:r>
        <w:t>Werf</w:t>
      </w:r>
      <w:proofErr w:type="spellEnd"/>
      <w:r>
        <w:t xml:space="preserve"> and Douglas Landis, and the model 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50575D15" w14:textId="77777777" w:rsidR="00B916F9" w:rsidRDefault="00493C01" w:rsidP="00B916F9">
      <w:pPr>
        <w:pStyle w:val="Bibliography"/>
        <w:rPr>
          <w:ins w:id="447" w:author="Bahlai, Christie" w:date="2019-06-05T13:44:00Z"/>
        </w:rPr>
        <w:pPrChange w:id="448" w:author="Bahlai, Christie" w:date="2019-06-05T13:44:00Z">
          <w:pPr>
            <w:widowControl w:val="0"/>
            <w:autoSpaceDE w:val="0"/>
            <w:autoSpaceDN w:val="0"/>
            <w:adjustRightInd w:val="0"/>
            <w:spacing w:after="0" w:line="240" w:lineRule="auto"/>
          </w:pPr>
        </w:pPrChange>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ins w:id="449" w:author="Bahlai, Christie" w:date="2019-06-05T13:44:00Z">
        <w:r w:rsidR="00B916F9">
          <w:t xml:space="preserve">1. </w:t>
        </w:r>
        <w:r w:rsidR="00B916F9">
          <w:tab/>
          <w:t xml:space="preserve">Andersen T, </w:t>
        </w:r>
        <w:proofErr w:type="spellStart"/>
        <w:r w:rsidR="00B916F9">
          <w:t>Carstensen</w:t>
        </w:r>
        <w:proofErr w:type="spellEnd"/>
        <w:r w:rsidR="00B916F9">
          <w:t xml:space="preserve"> J, Hernández-</w:t>
        </w:r>
        <w:proofErr w:type="spellStart"/>
        <w:r w:rsidR="00B916F9">
          <w:t>García</w:t>
        </w:r>
        <w:proofErr w:type="spellEnd"/>
        <w:r w:rsidR="00B916F9">
          <w:t xml:space="preserve"> E, Duarte CM. Ecological thresholds and regime shifts: approaches to identification. Trends in Ecology &amp; Evolution. 2009</w:t>
        </w:r>
        <w:proofErr w:type="gramStart"/>
        <w:r w:rsidR="00B916F9">
          <w:t>;24</w:t>
        </w:r>
        <w:proofErr w:type="gramEnd"/>
        <w:r w:rsidR="00B916F9">
          <w:t>: 49–57. doi:10.1016/j.tree.2008.07.014</w:t>
        </w:r>
      </w:ins>
    </w:p>
    <w:p w14:paraId="429AD9ED" w14:textId="77777777" w:rsidR="00B916F9" w:rsidRDefault="00B916F9" w:rsidP="00B916F9">
      <w:pPr>
        <w:pStyle w:val="Bibliography"/>
        <w:rPr>
          <w:ins w:id="450" w:author="Bahlai, Christie" w:date="2019-06-05T13:44:00Z"/>
        </w:rPr>
        <w:pPrChange w:id="451" w:author="Bahlai, Christie" w:date="2019-06-05T13:44:00Z">
          <w:pPr>
            <w:widowControl w:val="0"/>
            <w:autoSpaceDE w:val="0"/>
            <w:autoSpaceDN w:val="0"/>
            <w:adjustRightInd w:val="0"/>
            <w:spacing w:after="0" w:line="240" w:lineRule="auto"/>
          </w:pPr>
        </w:pPrChange>
      </w:pPr>
      <w:ins w:id="452" w:author="Bahlai, Christie" w:date="2019-06-05T13:44:00Z">
        <w:r>
          <w:t xml:space="preserve">2. </w:t>
        </w:r>
        <w:r>
          <w:tab/>
        </w:r>
        <w:proofErr w:type="spellStart"/>
        <w:r>
          <w:t>Bestelmeyer</w:t>
        </w:r>
        <w:proofErr w:type="spellEnd"/>
        <w:r>
          <w:t xml:space="preserve"> BT, Ellison AM, Fraser WR, Gorman KB, Holbrook SJ, Laney CM, et al. Analysis of abrupt transitions in ecological systems. Ecosphere. 2011</w:t>
        </w:r>
        <w:proofErr w:type="gramStart"/>
        <w:r>
          <w:t>;2</w:t>
        </w:r>
        <w:proofErr w:type="gramEnd"/>
        <w:r>
          <w:t>: art129. doi:10.1890/es11-00216.1</w:t>
        </w:r>
      </w:ins>
    </w:p>
    <w:p w14:paraId="49A73722" w14:textId="77777777" w:rsidR="00B916F9" w:rsidRDefault="00B916F9" w:rsidP="00B916F9">
      <w:pPr>
        <w:pStyle w:val="Bibliography"/>
        <w:rPr>
          <w:ins w:id="453" w:author="Bahlai, Christie" w:date="2019-06-05T13:44:00Z"/>
        </w:rPr>
        <w:pPrChange w:id="454" w:author="Bahlai, Christie" w:date="2019-06-05T13:44:00Z">
          <w:pPr>
            <w:widowControl w:val="0"/>
            <w:autoSpaceDE w:val="0"/>
            <w:autoSpaceDN w:val="0"/>
            <w:adjustRightInd w:val="0"/>
            <w:spacing w:after="0" w:line="240" w:lineRule="auto"/>
          </w:pPr>
        </w:pPrChange>
      </w:pPr>
      <w:ins w:id="455" w:author="Bahlai, Christie" w:date="2019-06-05T13:44:00Z">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w:t>
        </w:r>
        <w:proofErr w:type="gramStart"/>
        <w:r>
          <w:t>;413</w:t>
        </w:r>
        <w:proofErr w:type="gramEnd"/>
        <w:r>
          <w:t xml:space="preserve">: 591–596. </w:t>
        </w:r>
        <w:proofErr w:type="gramStart"/>
        <w:r>
          <w:t>doi:</w:t>
        </w:r>
        <w:proofErr w:type="gramEnd"/>
        <w:r>
          <w:t>10.1038/35098000</w:t>
        </w:r>
      </w:ins>
    </w:p>
    <w:p w14:paraId="2EFAEB9E" w14:textId="77777777" w:rsidR="00B916F9" w:rsidRDefault="00B916F9" w:rsidP="00B916F9">
      <w:pPr>
        <w:pStyle w:val="Bibliography"/>
        <w:rPr>
          <w:ins w:id="456" w:author="Bahlai, Christie" w:date="2019-06-05T13:44:00Z"/>
        </w:rPr>
        <w:pPrChange w:id="457" w:author="Bahlai, Christie" w:date="2019-06-05T13:44:00Z">
          <w:pPr>
            <w:widowControl w:val="0"/>
            <w:autoSpaceDE w:val="0"/>
            <w:autoSpaceDN w:val="0"/>
            <w:adjustRightInd w:val="0"/>
            <w:spacing w:after="0" w:line="240" w:lineRule="auto"/>
          </w:pPr>
        </w:pPrChange>
      </w:pPr>
      <w:ins w:id="458" w:author="Bahlai, Christie" w:date="2019-06-05T13:44:00Z">
        <w:r>
          <w:t xml:space="preserve">4. </w:t>
        </w:r>
        <w:r>
          <w:tab/>
        </w:r>
        <w:proofErr w:type="spellStart"/>
        <w:r>
          <w:t>Scheffer</w:t>
        </w:r>
        <w:proofErr w:type="spellEnd"/>
        <w:r>
          <w:t xml:space="preserve"> M, Carpenter SR. Catastrophic regime shifts in ecosystems: linking theory to observation. Trends in Ecology &amp; Evolution. 2003</w:t>
        </w:r>
        <w:proofErr w:type="gramStart"/>
        <w:r>
          <w:t>;18</w:t>
        </w:r>
        <w:proofErr w:type="gramEnd"/>
        <w:r>
          <w:t>: 648–656. doi:10.1016/j.tree.2003.09.002</w:t>
        </w:r>
      </w:ins>
    </w:p>
    <w:p w14:paraId="6B2DE530" w14:textId="77777777" w:rsidR="00B916F9" w:rsidRDefault="00B916F9" w:rsidP="00B916F9">
      <w:pPr>
        <w:pStyle w:val="Bibliography"/>
        <w:rPr>
          <w:ins w:id="459" w:author="Bahlai, Christie" w:date="2019-06-05T13:44:00Z"/>
        </w:rPr>
        <w:pPrChange w:id="460" w:author="Bahlai, Christie" w:date="2019-06-05T13:44:00Z">
          <w:pPr>
            <w:widowControl w:val="0"/>
            <w:autoSpaceDE w:val="0"/>
            <w:autoSpaceDN w:val="0"/>
            <w:adjustRightInd w:val="0"/>
            <w:spacing w:after="0" w:line="240" w:lineRule="auto"/>
          </w:pPr>
        </w:pPrChange>
      </w:pPr>
      <w:ins w:id="461" w:author="Bahlai, Christie" w:date="2019-06-05T13:44:00Z">
        <w:r>
          <w:t xml:space="preserve">5. </w:t>
        </w:r>
        <w:r>
          <w:tab/>
          <w:t>May RM. Thresholds and breakpoints in ecosystems with a multiplicity of stable states. Nature. 1977</w:t>
        </w:r>
        <w:proofErr w:type="gramStart"/>
        <w:r>
          <w:t>;269</w:t>
        </w:r>
        <w:proofErr w:type="gramEnd"/>
        <w:r>
          <w:t xml:space="preserve">: 471–477. </w:t>
        </w:r>
        <w:proofErr w:type="gramStart"/>
        <w:r>
          <w:t>doi:</w:t>
        </w:r>
        <w:proofErr w:type="gramEnd"/>
        <w:r>
          <w:t>10.1038/269471a0</w:t>
        </w:r>
      </w:ins>
    </w:p>
    <w:p w14:paraId="5ABE45A4" w14:textId="77777777" w:rsidR="00B916F9" w:rsidRDefault="00B916F9" w:rsidP="00B916F9">
      <w:pPr>
        <w:pStyle w:val="Bibliography"/>
        <w:rPr>
          <w:ins w:id="462" w:author="Bahlai, Christie" w:date="2019-06-05T13:44:00Z"/>
        </w:rPr>
        <w:pPrChange w:id="463" w:author="Bahlai, Christie" w:date="2019-06-05T13:44:00Z">
          <w:pPr>
            <w:widowControl w:val="0"/>
            <w:autoSpaceDE w:val="0"/>
            <w:autoSpaceDN w:val="0"/>
            <w:adjustRightInd w:val="0"/>
            <w:spacing w:after="0" w:line="240" w:lineRule="auto"/>
          </w:pPr>
        </w:pPrChange>
      </w:pPr>
      <w:ins w:id="464" w:author="Bahlai, Christie" w:date="2019-06-05T13:44:00Z">
        <w:r>
          <w:t xml:space="preserve">6. </w:t>
        </w:r>
        <w:r>
          <w:tab/>
        </w:r>
        <w:proofErr w:type="spellStart"/>
        <w:r>
          <w:t>Ducré</w:t>
        </w:r>
        <w:proofErr w:type="spellEnd"/>
        <w:r>
          <w:t xml:space="preserve">-Robitaille J-F, Vincent LA, </w:t>
        </w:r>
        <w:proofErr w:type="spellStart"/>
        <w:r>
          <w:t>Boulet</w:t>
        </w:r>
        <w:proofErr w:type="spellEnd"/>
        <w:r>
          <w:t xml:space="preserve"> G. Comparison of techniques for detection of discontinuities in temperature series: DETECTING DISCONTINUITIES IN TEMPERATURE SERIES. International Journal of Climatology. 2003</w:t>
        </w:r>
        <w:proofErr w:type="gramStart"/>
        <w:r>
          <w:t>;23</w:t>
        </w:r>
        <w:proofErr w:type="gramEnd"/>
        <w:r>
          <w:t>: 1087–1101. doi:10.1002/joc.924</w:t>
        </w:r>
      </w:ins>
    </w:p>
    <w:p w14:paraId="5082914C" w14:textId="77777777" w:rsidR="00B916F9" w:rsidRDefault="00B916F9" w:rsidP="00B916F9">
      <w:pPr>
        <w:pStyle w:val="Bibliography"/>
        <w:rPr>
          <w:ins w:id="465" w:author="Bahlai, Christie" w:date="2019-06-05T13:44:00Z"/>
        </w:rPr>
        <w:pPrChange w:id="466" w:author="Bahlai, Christie" w:date="2019-06-05T13:44:00Z">
          <w:pPr>
            <w:widowControl w:val="0"/>
            <w:autoSpaceDE w:val="0"/>
            <w:autoSpaceDN w:val="0"/>
            <w:adjustRightInd w:val="0"/>
            <w:spacing w:after="0" w:line="240" w:lineRule="auto"/>
          </w:pPr>
        </w:pPrChange>
      </w:pPr>
      <w:ins w:id="467" w:author="Bahlai, Christie" w:date="2019-06-05T13:44:00Z">
        <w:r>
          <w:t xml:space="preserve">7. </w:t>
        </w:r>
        <w:r>
          <w:tab/>
        </w:r>
        <w:proofErr w:type="spellStart"/>
        <w:r>
          <w:t>Rodionov</w:t>
        </w:r>
        <w:proofErr w:type="spellEnd"/>
        <w:r>
          <w:t xml:space="preserve"> SN. A sequential algorithm for testing climate regime shifts: ALGORITHM FOR TESTING REGIME SHIFTS. Geophysical Research Letters. 2004</w:t>
        </w:r>
        <w:proofErr w:type="gramStart"/>
        <w:r>
          <w:t>;31</w:t>
        </w:r>
        <w:proofErr w:type="gramEnd"/>
        <w:r>
          <w:t>: n/a-n/a. doi:10.1029/2004GL019448</w:t>
        </w:r>
      </w:ins>
    </w:p>
    <w:p w14:paraId="3C0CFFF4" w14:textId="77777777" w:rsidR="00B916F9" w:rsidRDefault="00B916F9" w:rsidP="00B916F9">
      <w:pPr>
        <w:pStyle w:val="Bibliography"/>
        <w:rPr>
          <w:ins w:id="468" w:author="Bahlai, Christie" w:date="2019-06-05T13:44:00Z"/>
        </w:rPr>
        <w:pPrChange w:id="469" w:author="Bahlai, Christie" w:date="2019-06-05T13:44:00Z">
          <w:pPr>
            <w:widowControl w:val="0"/>
            <w:autoSpaceDE w:val="0"/>
            <w:autoSpaceDN w:val="0"/>
            <w:adjustRightInd w:val="0"/>
            <w:spacing w:after="0" w:line="240" w:lineRule="auto"/>
          </w:pPr>
        </w:pPrChange>
      </w:pPr>
      <w:ins w:id="470" w:author="Bahlai, Christie" w:date="2019-06-05T13:44:00Z">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w:t>
        </w:r>
        <w:proofErr w:type="gramStart"/>
        <w:r>
          <w:t>;370</w:t>
        </w:r>
        <w:proofErr w:type="gramEnd"/>
        <w:r>
          <w:t>: 20130272. doi:10.1098/rstb.2013.0272</w:t>
        </w:r>
      </w:ins>
    </w:p>
    <w:p w14:paraId="59C40A55" w14:textId="77777777" w:rsidR="00B916F9" w:rsidRDefault="00B916F9" w:rsidP="00B916F9">
      <w:pPr>
        <w:pStyle w:val="Bibliography"/>
        <w:rPr>
          <w:ins w:id="471" w:author="Bahlai, Christie" w:date="2019-06-05T13:44:00Z"/>
        </w:rPr>
        <w:pPrChange w:id="472" w:author="Bahlai, Christie" w:date="2019-06-05T13:44:00Z">
          <w:pPr>
            <w:widowControl w:val="0"/>
            <w:autoSpaceDE w:val="0"/>
            <w:autoSpaceDN w:val="0"/>
            <w:adjustRightInd w:val="0"/>
            <w:spacing w:after="0" w:line="240" w:lineRule="auto"/>
          </w:pPr>
        </w:pPrChange>
      </w:pPr>
      <w:ins w:id="473" w:author="Bahlai, Christie" w:date="2019-06-05T13:44:00Z">
        <w:r>
          <w:t xml:space="preserve">9. </w:t>
        </w:r>
        <w:r>
          <w:tab/>
        </w:r>
        <w:proofErr w:type="spellStart"/>
        <w:r>
          <w:t>Arseneault</w:t>
        </w:r>
        <w:proofErr w:type="spellEnd"/>
        <w:r>
          <w:t xml:space="preserve"> D, Payette S. A </w:t>
        </w:r>
        <w:proofErr w:type="spellStart"/>
        <w:r>
          <w:t>Postfire</w:t>
        </w:r>
        <w:proofErr w:type="spellEnd"/>
        <w:r>
          <w:t xml:space="preserve"> Shift </w:t>
        </w:r>
        <w:proofErr w:type="gramStart"/>
        <w:r>
          <w:t>From</w:t>
        </w:r>
        <w:proofErr w:type="gramEnd"/>
        <w:r>
          <w:t xml:space="preserve"> Lichen-Spruce to Lichen-Tundra Vegetation at Tree Line. Ecology. 1992</w:t>
        </w:r>
        <w:proofErr w:type="gramStart"/>
        <w:r>
          <w:t>;73</w:t>
        </w:r>
        <w:proofErr w:type="gramEnd"/>
        <w:r>
          <w:t xml:space="preserve">: 1067–1081. </w:t>
        </w:r>
        <w:proofErr w:type="gramStart"/>
        <w:r>
          <w:t>doi:</w:t>
        </w:r>
        <w:proofErr w:type="gramEnd"/>
        <w:r>
          <w:t>10.2307/1940181</w:t>
        </w:r>
      </w:ins>
    </w:p>
    <w:p w14:paraId="50CD3EC9" w14:textId="77777777" w:rsidR="00B916F9" w:rsidRDefault="00B916F9" w:rsidP="00B916F9">
      <w:pPr>
        <w:pStyle w:val="Bibliography"/>
        <w:rPr>
          <w:ins w:id="474" w:author="Bahlai, Christie" w:date="2019-06-05T13:44:00Z"/>
        </w:rPr>
        <w:pPrChange w:id="475" w:author="Bahlai, Christie" w:date="2019-06-05T13:44:00Z">
          <w:pPr>
            <w:widowControl w:val="0"/>
            <w:autoSpaceDE w:val="0"/>
            <w:autoSpaceDN w:val="0"/>
            <w:adjustRightInd w:val="0"/>
            <w:spacing w:after="0" w:line="240" w:lineRule="auto"/>
          </w:pPr>
        </w:pPrChange>
      </w:pPr>
      <w:ins w:id="476" w:author="Bahlai, Christie" w:date="2019-06-05T13:44:00Z">
        <w:r>
          <w:t xml:space="preserve">10. </w:t>
        </w:r>
        <w:r>
          <w:tab/>
        </w:r>
        <w:proofErr w:type="spellStart"/>
        <w:r>
          <w:t>Lindegren</w:t>
        </w:r>
        <w:proofErr w:type="spellEnd"/>
        <w:r>
          <w:t xml:space="preserve"> M, </w:t>
        </w:r>
        <w:proofErr w:type="spellStart"/>
        <w:r>
          <w:t>Dakos</w:t>
        </w:r>
        <w:proofErr w:type="spellEnd"/>
        <w:r>
          <w:t xml:space="preserve"> V, </w:t>
        </w:r>
        <w:proofErr w:type="spellStart"/>
        <w:r>
          <w:t>Gröger</w:t>
        </w:r>
        <w:proofErr w:type="spellEnd"/>
        <w:r>
          <w:t xml:space="preserve"> JP, </w:t>
        </w:r>
        <w:proofErr w:type="spellStart"/>
        <w:r>
          <w:t>Gårdmark</w:t>
        </w:r>
        <w:proofErr w:type="spellEnd"/>
        <w:r>
          <w:t xml:space="preserve"> A, </w:t>
        </w:r>
        <w:proofErr w:type="spellStart"/>
        <w:r>
          <w:t>Kornilovs</w:t>
        </w:r>
        <w:proofErr w:type="spellEnd"/>
        <w:r>
          <w:t xml:space="preserve"> G, Otto SA, et al. Early Detection of Ecosystem Regime Shifts: A Multiple Method Evaluation for Management Application. PLOS ONE. 2012</w:t>
        </w:r>
        <w:proofErr w:type="gramStart"/>
        <w:r>
          <w:t>;7</w:t>
        </w:r>
        <w:proofErr w:type="gramEnd"/>
        <w:r>
          <w:t>: e38410. doi:10.1371/journal.pone.0038410</w:t>
        </w:r>
      </w:ins>
    </w:p>
    <w:p w14:paraId="6CEE920A" w14:textId="77777777" w:rsidR="00B916F9" w:rsidRDefault="00B916F9" w:rsidP="00B916F9">
      <w:pPr>
        <w:pStyle w:val="Bibliography"/>
        <w:rPr>
          <w:ins w:id="477" w:author="Bahlai, Christie" w:date="2019-06-05T13:44:00Z"/>
        </w:rPr>
        <w:pPrChange w:id="478" w:author="Bahlai, Christie" w:date="2019-06-05T13:44:00Z">
          <w:pPr>
            <w:widowControl w:val="0"/>
            <w:autoSpaceDE w:val="0"/>
            <w:autoSpaceDN w:val="0"/>
            <w:adjustRightInd w:val="0"/>
            <w:spacing w:after="0" w:line="240" w:lineRule="auto"/>
          </w:pPr>
        </w:pPrChange>
      </w:pPr>
      <w:ins w:id="479" w:author="Bahlai, Christie" w:date="2019-06-05T13:44:00Z">
        <w:r>
          <w:t xml:space="preserve">11. </w:t>
        </w:r>
        <w:r>
          <w:tab/>
          <w:t>Steele JH. Regime shifts in the ocean: reconciling observations and theory. Progress in Oceanography. 2004</w:t>
        </w:r>
        <w:proofErr w:type="gramStart"/>
        <w:r>
          <w:t>;60</w:t>
        </w:r>
        <w:proofErr w:type="gramEnd"/>
        <w:r>
          <w:t>: 135–141. doi:10.1016/j.pocean.2004.02.004</w:t>
        </w:r>
      </w:ins>
    </w:p>
    <w:p w14:paraId="17656E7D" w14:textId="77777777" w:rsidR="00B916F9" w:rsidRDefault="00B916F9" w:rsidP="00B916F9">
      <w:pPr>
        <w:pStyle w:val="Bibliography"/>
        <w:rPr>
          <w:ins w:id="480" w:author="Bahlai, Christie" w:date="2019-06-05T13:44:00Z"/>
        </w:rPr>
        <w:pPrChange w:id="481" w:author="Bahlai, Christie" w:date="2019-06-05T13:44:00Z">
          <w:pPr>
            <w:widowControl w:val="0"/>
            <w:autoSpaceDE w:val="0"/>
            <w:autoSpaceDN w:val="0"/>
            <w:adjustRightInd w:val="0"/>
            <w:spacing w:after="0" w:line="240" w:lineRule="auto"/>
          </w:pPr>
        </w:pPrChange>
      </w:pPr>
      <w:ins w:id="482" w:author="Bahlai, Christie" w:date="2019-06-05T13:44:00Z">
        <w:r>
          <w:t xml:space="preserve">12. </w:t>
        </w:r>
        <w:r>
          <w:tab/>
        </w:r>
        <w:proofErr w:type="spellStart"/>
        <w:r>
          <w:t>Gröger</w:t>
        </w:r>
        <w:proofErr w:type="spellEnd"/>
        <w:r>
          <w:t xml:space="preserve"> JP, </w:t>
        </w:r>
        <w:proofErr w:type="spellStart"/>
        <w:r>
          <w:t>Missong</w:t>
        </w:r>
        <w:proofErr w:type="spellEnd"/>
        <w:r>
          <w:t xml:space="preserve"> M, </w:t>
        </w:r>
        <w:proofErr w:type="spellStart"/>
        <w:r>
          <w:t>Rountree</w:t>
        </w:r>
        <w:proofErr w:type="spellEnd"/>
        <w:r>
          <w:t xml:space="preserve"> RA. Analyses of interventions and structural breaks in marine and fisheries time series: Detection of shifts using iterative methods. Ecological Indicators. 2011</w:t>
        </w:r>
        <w:proofErr w:type="gramStart"/>
        <w:r>
          <w:t>;11</w:t>
        </w:r>
        <w:proofErr w:type="gramEnd"/>
        <w:r>
          <w:t>: 1084–1092. doi:10.1016/j.ecolind.2010.12.008</w:t>
        </w:r>
      </w:ins>
    </w:p>
    <w:p w14:paraId="294C77C5" w14:textId="77777777" w:rsidR="00B916F9" w:rsidRDefault="00B916F9" w:rsidP="00B916F9">
      <w:pPr>
        <w:pStyle w:val="Bibliography"/>
        <w:rPr>
          <w:ins w:id="483" w:author="Bahlai, Christie" w:date="2019-06-05T13:44:00Z"/>
        </w:rPr>
        <w:pPrChange w:id="484" w:author="Bahlai, Christie" w:date="2019-06-05T13:44:00Z">
          <w:pPr>
            <w:widowControl w:val="0"/>
            <w:autoSpaceDE w:val="0"/>
            <w:autoSpaceDN w:val="0"/>
            <w:adjustRightInd w:val="0"/>
            <w:spacing w:after="0" w:line="240" w:lineRule="auto"/>
          </w:pPr>
        </w:pPrChange>
      </w:pPr>
      <w:ins w:id="485" w:author="Bahlai, Christie" w:date="2019-06-05T13:44:00Z">
        <w:r>
          <w:t xml:space="preserve">13. </w:t>
        </w:r>
        <w:r>
          <w:tab/>
        </w:r>
        <w:proofErr w:type="spellStart"/>
        <w:r>
          <w:t>Bjørnstad</w:t>
        </w:r>
        <w:proofErr w:type="spellEnd"/>
        <w:r>
          <w:t xml:space="preserve"> ON, Grenfell BT. Noisy Clockwork: Time Series Analysis of Population Fluctuations in Animals. Science. 2001</w:t>
        </w:r>
        <w:proofErr w:type="gramStart"/>
        <w:r>
          <w:t>;293</w:t>
        </w:r>
        <w:proofErr w:type="gramEnd"/>
        <w:r>
          <w:t>: 638. doi:10.1126/science.1062226</w:t>
        </w:r>
      </w:ins>
    </w:p>
    <w:p w14:paraId="759B898B" w14:textId="77777777" w:rsidR="00B916F9" w:rsidRDefault="00B916F9" w:rsidP="00B916F9">
      <w:pPr>
        <w:pStyle w:val="Bibliography"/>
        <w:rPr>
          <w:ins w:id="486" w:author="Bahlai, Christie" w:date="2019-06-05T13:44:00Z"/>
        </w:rPr>
        <w:pPrChange w:id="487" w:author="Bahlai, Christie" w:date="2019-06-05T13:44:00Z">
          <w:pPr>
            <w:widowControl w:val="0"/>
            <w:autoSpaceDE w:val="0"/>
            <w:autoSpaceDN w:val="0"/>
            <w:adjustRightInd w:val="0"/>
            <w:spacing w:after="0" w:line="240" w:lineRule="auto"/>
          </w:pPr>
        </w:pPrChange>
      </w:pPr>
      <w:ins w:id="488" w:author="Bahlai, Christie" w:date="2019-06-05T13:44:00Z">
        <w:r>
          <w:t xml:space="preserve">14. </w:t>
        </w:r>
        <w:r>
          <w:tab/>
          <w:t>Hare SR, Mantua NJ. Empirical evidence for North Pacific regime shifts in 1977 and 1989. Progress in Oceanography. 2000</w:t>
        </w:r>
        <w:proofErr w:type="gramStart"/>
        <w:r>
          <w:t>;47</w:t>
        </w:r>
        <w:proofErr w:type="gramEnd"/>
        <w:r>
          <w:t xml:space="preserve">: 103–145. </w:t>
        </w:r>
        <w:proofErr w:type="gramStart"/>
        <w:r>
          <w:t>doi:</w:t>
        </w:r>
        <w:proofErr w:type="gramEnd"/>
        <w:r>
          <w:t>10.1016/S0079-6611(00)00033-1</w:t>
        </w:r>
      </w:ins>
    </w:p>
    <w:p w14:paraId="6AF8968D" w14:textId="77777777" w:rsidR="00B916F9" w:rsidRDefault="00B916F9" w:rsidP="00B916F9">
      <w:pPr>
        <w:pStyle w:val="Bibliography"/>
        <w:rPr>
          <w:ins w:id="489" w:author="Bahlai, Christie" w:date="2019-06-05T13:44:00Z"/>
        </w:rPr>
        <w:pPrChange w:id="490" w:author="Bahlai, Christie" w:date="2019-06-05T13:44:00Z">
          <w:pPr>
            <w:widowControl w:val="0"/>
            <w:autoSpaceDE w:val="0"/>
            <w:autoSpaceDN w:val="0"/>
            <w:adjustRightInd w:val="0"/>
            <w:spacing w:after="0" w:line="240" w:lineRule="auto"/>
          </w:pPr>
        </w:pPrChange>
      </w:pPr>
      <w:ins w:id="491" w:author="Bahlai, Christie" w:date="2019-06-05T13:44:00Z">
        <w:r>
          <w:lastRenderedPageBreak/>
          <w:t xml:space="preserve">15. </w:t>
        </w:r>
        <w:r>
          <w:tab/>
          <w:t xml:space="preserve">Carpenter SR, Brock WA, Cole JJ, </w:t>
        </w:r>
        <w:proofErr w:type="spellStart"/>
        <w:r>
          <w:t>Kitchell</w:t>
        </w:r>
        <w:proofErr w:type="spellEnd"/>
        <w:r>
          <w:t xml:space="preserve"> JF, Pace ML. Leading indicators of trophic cascades. Ecology Letters. 2008</w:t>
        </w:r>
        <w:proofErr w:type="gramStart"/>
        <w:r>
          <w:t>;11</w:t>
        </w:r>
        <w:proofErr w:type="gramEnd"/>
        <w:r>
          <w:t>: 128–138. doi:10.1111/j.1461-0248.2007.01131.x</w:t>
        </w:r>
      </w:ins>
    </w:p>
    <w:p w14:paraId="5DB47F34" w14:textId="77777777" w:rsidR="00B916F9" w:rsidRDefault="00B916F9" w:rsidP="00B916F9">
      <w:pPr>
        <w:pStyle w:val="Bibliography"/>
        <w:rPr>
          <w:ins w:id="492" w:author="Bahlai, Christie" w:date="2019-06-05T13:44:00Z"/>
        </w:rPr>
        <w:pPrChange w:id="493" w:author="Bahlai, Christie" w:date="2019-06-05T13:44:00Z">
          <w:pPr>
            <w:widowControl w:val="0"/>
            <w:autoSpaceDE w:val="0"/>
            <w:autoSpaceDN w:val="0"/>
            <w:adjustRightInd w:val="0"/>
            <w:spacing w:after="0" w:line="240" w:lineRule="auto"/>
          </w:pPr>
        </w:pPrChange>
      </w:pPr>
      <w:ins w:id="494" w:author="Bahlai, Christie" w:date="2019-06-05T13:44:00Z">
        <w:r>
          <w:t xml:space="preserve">16. </w:t>
        </w:r>
        <w:r>
          <w:tab/>
          <w:t xml:space="preserve">Sutherland WJ, </w:t>
        </w:r>
        <w:proofErr w:type="spellStart"/>
        <w:r>
          <w:t>Freckleton</w:t>
        </w:r>
        <w:proofErr w:type="spellEnd"/>
        <w:r>
          <w:t xml:space="preserve"> RP, </w:t>
        </w:r>
        <w:proofErr w:type="spellStart"/>
        <w:r>
          <w:t>Godfray</w:t>
        </w:r>
        <w:proofErr w:type="spellEnd"/>
        <w:r>
          <w:t xml:space="preserve"> HCJ, </w:t>
        </w:r>
        <w:proofErr w:type="spellStart"/>
        <w:r>
          <w:t>Beissinger</w:t>
        </w:r>
        <w:proofErr w:type="spellEnd"/>
        <w:r>
          <w:t xml:space="preserve"> SR, Benton T, Cameron DD, et al. Identification of 100 fundamental ecological questions. J Ecol. 2013</w:t>
        </w:r>
        <w:proofErr w:type="gramStart"/>
        <w:r>
          <w:t>;101</w:t>
        </w:r>
        <w:proofErr w:type="gramEnd"/>
        <w:r>
          <w:t>: 58–67. doi:10.1111/1365-2745.12025</w:t>
        </w:r>
      </w:ins>
    </w:p>
    <w:p w14:paraId="7080E1F4" w14:textId="77777777" w:rsidR="00B916F9" w:rsidRDefault="00B916F9" w:rsidP="00B916F9">
      <w:pPr>
        <w:pStyle w:val="Bibliography"/>
        <w:rPr>
          <w:ins w:id="495" w:author="Bahlai, Christie" w:date="2019-06-05T13:44:00Z"/>
        </w:rPr>
        <w:pPrChange w:id="496" w:author="Bahlai, Christie" w:date="2019-06-05T13:44:00Z">
          <w:pPr>
            <w:widowControl w:val="0"/>
            <w:autoSpaceDE w:val="0"/>
            <w:autoSpaceDN w:val="0"/>
            <w:adjustRightInd w:val="0"/>
            <w:spacing w:after="0" w:line="240" w:lineRule="auto"/>
          </w:pPr>
        </w:pPrChange>
      </w:pPr>
      <w:ins w:id="497" w:author="Bahlai, Christie" w:date="2019-06-05T13:44:00Z">
        <w:r>
          <w:t xml:space="preserve">17. </w:t>
        </w:r>
        <w:r>
          <w:tab/>
          <w:t xml:space="preserve">Eason T, </w:t>
        </w:r>
        <w:proofErr w:type="spellStart"/>
        <w:r>
          <w:t>Garmestani</w:t>
        </w:r>
        <w:proofErr w:type="spellEnd"/>
        <w:r>
          <w:t xml:space="preserve"> AS, Stow CA, </w:t>
        </w:r>
        <w:proofErr w:type="spellStart"/>
        <w:r>
          <w:t>Rojo</w:t>
        </w:r>
        <w:proofErr w:type="spellEnd"/>
        <w:r>
          <w:t xml:space="preserve"> C, Alvarez-</w:t>
        </w:r>
        <w:proofErr w:type="spellStart"/>
        <w:r>
          <w:t>Cobelas</w:t>
        </w:r>
        <w:proofErr w:type="spellEnd"/>
        <w:r>
          <w:t xml:space="preserve"> M, </w:t>
        </w:r>
        <w:proofErr w:type="spellStart"/>
        <w:r>
          <w:t>Cabezas</w:t>
        </w:r>
        <w:proofErr w:type="spellEnd"/>
        <w:r>
          <w:t xml:space="preserve"> H. Managing for resilience: an information theory-based approach to assessing ecosystems. J </w:t>
        </w:r>
        <w:proofErr w:type="spellStart"/>
        <w:r>
          <w:t>Appl</w:t>
        </w:r>
        <w:proofErr w:type="spellEnd"/>
        <w:r>
          <w:t xml:space="preserve"> Ecol. 2016</w:t>
        </w:r>
        <w:proofErr w:type="gramStart"/>
        <w:r>
          <w:t>;53</w:t>
        </w:r>
        <w:proofErr w:type="gramEnd"/>
        <w:r>
          <w:t>: 656–665. doi:10.1111/1365-2664.12597</w:t>
        </w:r>
      </w:ins>
    </w:p>
    <w:p w14:paraId="1B693558" w14:textId="77777777" w:rsidR="00B916F9" w:rsidRDefault="00B916F9" w:rsidP="00B916F9">
      <w:pPr>
        <w:pStyle w:val="Bibliography"/>
        <w:rPr>
          <w:ins w:id="498" w:author="Bahlai, Christie" w:date="2019-06-05T13:44:00Z"/>
        </w:rPr>
        <w:pPrChange w:id="499" w:author="Bahlai, Christie" w:date="2019-06-05T13:44:00Z">
          <w:pPr>
            <w:widowControl w:val="0"/>
            <w:autoSpaceDE w:val="0"/>
            <w:autoSpaceDN w:val="0"/>
            <w:adjustRightInd w:val="0"/>
            <w:spacing w:after="0" w:line="240" w:lineRule="auto"/>
          </w:pPr>
        </w:pPrChange>
      </w:pPr>
      <w:ins w:id="500" w:author="Bahlai, Christie" w:date="2019-06-05T13:44:00Z">
        <w:r>
          <w:t xml:space="preserve">18. </w:t>
        </w:r>
        <w:r>
          <w:tab/>
          <w:t xml:space="preserve">Ricker WE. Stock and Recruitment. J Fish Res </w:t>
        </w:r>
        <w:proofErr w:type="spellStart"/>
        <w:r>
          <w:t>Bd</w:t>
        </w:r>
        <w:proofErr w:type="spellEnd"/>
        <w:r>
          <w:t xml:space="preserve"> Can. 1954</w:t>
        </w:r>
        <w:proofErr w:type="gramStart"/>
        <w:r>
          <w:t>;11</w:t>
        </w:r>
        <w:proofErr w:type="gramEnd"/>
        <w:r>
          <w:t xml:space="preserve">: 559–623. </w:t>
        </w:r>
        <w:proofErr w:type="gramStart"/>
        <w:r>
          <w:t>doi:</w:t>
        </w:r>
        <w:proofErr w:type="gramEnd"/>
        <w:r>
          <w:t>10.1139/f54-039</w:t>
        </w:r>
      </w:ins>
    </w:p>
    <w:p w14:paraId="2E30336E" w14:textId="77777777" w:rsidR="00B916F9" w:rsidRDefault="00B916F9" w:rsidP="00B916F9">
      <w:pPr>
        <w:pStyle w:val="Bibliography"/>
        <w:rPr>
          <w:ins w:id="501" w:author="Bahlai, Christie" w:date="2019-06-05T13:44:00Z"/>
        </w:rPr>
        <w:pPrChange w:id="502" w:author="Bahlai, Christie" w:date="2019-06-05T13:44:00Z">
          <w:pPr>
            <w:widowControl w:val="0"/>
            <w:autoSpaceDE w:val="0"/>
            <w:autoSpaceDN w:val="0"/>
            <w:adjustRightInd w:val="0"/>
            <w:spacing w:after="0" w:line="240" w:lineRule="auto"/>
          </w:pPr>
        </w:pPrChange>
      </w:pPr>
      <w:ins w:id="503" w:author="Bahlai, Christie" w:date="2019-06-05T13:44:00Z">
        <w:r>
          <w:t xml:space="preserve">19. </w:t>
        </w:r>
        <w:r>
          <w:tab/>
        </w:r>
        <w:proofErr w:type="spellStart"/>
        <w:r>
          <w:t>Beverton</w:t>
        </w:r>
        <w:proofErr w:type="spellEnd"/>
        <w:r>
          <w:t xml:space="preserve"> RJ, Holt SJ. On the dynamics of exploited fish populations. Springer Science &amp; Business Media; 1957. </w:t>
        </w:r>
      </w:ins>
    </w:p>
    <w:p w14:paraId="0A31E139" w14:textId="77777777" w:rsidR="00B916F9" w:rsidRDefault="00B916F9" w:rsidP="00B916F9">
      <w:pPr>
        <w:pStyle w:val="Bibliography"/>
        <w:rPr>
          <w:ins w:id="504" w:author="Bahlai, Christie" w:date="2019-06-05T13:44:00Z"/>
        </w:rPr>
        <w:pPrChange w:id="505" w:author="Bahlai, Christie" w:date="2019-06-05T13:44:00Z">
          <w:pPr>
            <w:widowControl w:val="0"/>
            <w:autoSpaceDE w:val="0"/>
            <w:autoSpaceDN w:val="0"/>
            <w:adjustRightInd w:val="0"/>
            <w:spacing w:after="0" w:line="240" w:lineRule="auto"/>
          </w:pPr>
        </w:pPrChange>
      </w:pPr>
      <w:ins w:id="506" w:author="Bahlai, Christie" w:date="2019-06-05T13:44:00Z">
        <w:r>
          <w:t xml:space="preserve">20. </w:t>
        </w:r>
        <w:r>
          <w:tab/>
          <w:t xml:space="preserve">Sabo JL, Holmes EE, </w:t>
        </w:r>
        <w:proofErr w:type="spellStart"/>
        <w:proofErr w:type="gramStart"/>
        <w:r>
          <w:t>Kareiva</w:t>
        </w:r>
        <w:proofErr w:type="spellEnd"/>
        <w:proofErr w:type="gramEnd"/>
        <w:r>
          <w:t xml:space="preserve"> P. Efficacy of simple viability models in ecological risk assessment: does density dependence matter? Ecology. 2004</w:t>
        </w:r>
        <w:proofErr w:type="gramStart"/>
        <w:r>
          <w:t>;85</w:t>
        </w:r>
        <w:proofErr w:type="gramEnd"/>
        <w:r>
          <w:t xml:space="preserve">: 328–341. </w:t>
        </w:r>
        <w:proofErr w:type="gramStart"/>
        <w:r>
          <w:t>doi:</w:t>
        </w:r>
        <w:proofErr w:type="gramEnd"/>
        <w:r>
          <w:t>10.1890/03-0035</w:t>
        </w:r>
      </w:ins>
    </w:p>
    <w:p w14:paraId="369A0E84" w14:textId="77777777" w:rsidR="00B916F9" w:rsidRDefault="00B916F9" w:rsidP="00B916F9">
      <w:pPr>
        <w:pStyle w:val="Bibliography"/>
        <w:rPr>
          <w:ins w:id="507" w:author="Bahlai, Christie" w:date="2019-06-05T13:44:00Z"/>
        </w:rPr>
        <w:pPrChange w:id="508" w:author="Bahlai, Christie" w:date="2019-06-05T13:44:00Z">
          <w:pPr>
            <w:widowControl w:val="0"/>
            <w:autoSpaceDE w:val="0"/>
            <w:autoSpaceDN w:val="0"/>
            <w:adjustRightInd w:val="0"/>
            <w:spacing w:after="0" w:line="240" w:lineRule="auto"/>
          </w:pPr>
        </w:pPrChange>
      </w:pPr>
      <w:ins w:id="509" w:author="Bahlai, Christie" w:date="2019-06-05T13:44:00Z">
        <w:r>
          <w:t xml:space="preserve">21. </w:t>
        </w:r>
        <w:r>
          <w:tab/>
          <w:t>May RM. Simple mathematical models with very complicated dynamics. Nature. 1976</w:t>
        </w:r>
        <w:proofErr w:type="gramStart"/>
        <w:r>
          <w:t>;261</w:t>
        </w:r>
        <w:proofErr w:type="gramEnd"/>
        <w:r>
          <w:t xml:space="preserve">: 459–467. </w:t>
        </w:r>
        <w:proofErr w:type="gramStart"/>
        <w:r>
          <w:t>doi:</w:t>
        </w:r>
        <w:proofErr w:type="gramEnd"/>
        <w:r>
          <w:t>10.1038/261459a0</w:t>
        </w:r>
      </w:ins>
    </w:p>
    <w:p w14:paraId="4F2BAA61" w14:textId="77777777" w:rsidR="00B916F9" w:rsidRDefault="00B916F9" w:rsidP="00B916F9">
      <w:pPr>
        <w:pStyle w:val="Bibliography"/>
        <w:rPr>
          <w:ins w:id="510" w:author="Bahlai, Christie" w:date="2019-06-05T13:44:00Z"/>
        </w:rPr>
        <w:pPrChange w:id="511" w:author="Bahlai, Christie" w:date="2019-06-05T13:44:00Z">
          <w:pPr>
            <w:widowControl w:val="0"/>
            <w:autoSpaceDE w:val="0"/>
            <w:autoSpaceDN w:val="0"/>
            <w:adjustRightInd w:val="0"/>
            <w:spacing w:after="0" w:line="240" w:lineRule="auto"/>
          </w:pPr>
        </w:pPrChange>
      </w:pPr>
      <w:ins w:id="512" w:author="Bahlai, Christie" w:date="2019-06-05T13:44:00Z">
        <w:r>
          <w:t xml:space="preserve">22.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w:t>
        </w:r>
        <w:proofErr w:type="spellStart"/>
        <w:r>
          <w:t>DeAngelis</w:t>
        </w:r>
        <w:proofErr w:type="spellEnd"/>
        <w:r>
          <w:t xml:space="preserve"> DL, et al. Moving forward in circles: challenges and opportunities in modelling population cycles. Ecology letters. 2017</w:t>
        </w:r>
        <w:proofErr w:type="gramStart"/>
        <w:r>
          <w:t>;20</w:t>
        </w:r>
        <w:proofErr w:type="gramEnd"/>
        <w:r>
          <w:t xml:space="preserve">: 1074–1092. </w:t>
        </w:r>
      </w:ins>
    </w:p>
    <w:p w14:paraId="59342F91" w14:textId="77777777" w:rsidR="00B916F9" w:rsidRDefault="00B916F9" w:rsidP="00B916F9">
      <w:pPr>
        <w:pStyle w:val="Bibliography"/>
        <w:rPr>
          <w:ins w:id="513" w:author="Bahlai, Christie" w:date="2019-06-05T13:44:00Z"/>
        </w:rPr>
        <w:pPrChange w:id="514" w:author="Bahlai, Christie" w:date="2019-06-05T13:44:00Z">
          <w:pPr>
            <w:widowControl w:val="0"/>
            <w:autoSpaceDE w:val="0"/>
            <w:autoSpaceDN w:val="0"/>
            <w:adjustRightInd w:val="0"/>
            <w:spacing w:after="0" w:line="240" w:lineRule="auto"/>
          </w:pPr>
        </w:pPrChange>
      </w:pPr>
      <w:ins w:id="515" w:author="Bahlai, Christie" w:date="2019-06-05T13:44:00Z">
        <w:r>
          <w:t xml:space="preserve">23. </w:t>
        </w:r>
        <w:r>
          <w:tab/>
          <w:t>Boettiger C. From noise to knowledge: how randomness generates novel phenomena and reveals information. Ecology Letters. 2018</w:t>
        </w:r>
        <w:proofErr w:type="gramStart"/>
        <w:r>
          <w:t>;21</w:t>
        </w:r>
        <w:proofErr w:type="gramEnd"/>
        <w:r>
          <w:t>: 1255–1267. doi:10.1111/ele.13085</w:t>
        </w:r>
      </w:ins>
    </w:p>
    <w:p w14:paraId="4211AFD5" w14:textId="77777777" w:rsidR="00B916F9" w:rsidRDefault="00B916F9" w:rsidP="00B916F9">
      <w:pPr>
        <w:pStyle w:val="Bibliography"/>
        <w:rPr>
          <w:ins w:id="516" w:author="Bahlai, Christie" w:date="2019-06-05T13:44:00Z"/>
        </w:rPr>
        <w:pPrChange w:id="517" w:author="Bahlai, Christie" w:date="2019-06-05T13:44:00Z">
          <w:pPr>
            <w:widowControl w:val="0"/>
            <w:autoSpaceDE w:val="0"/>
            <w:autoSpaceDN w:val="0"/>
            <w:adjustRightInd w:val="0"/>
            <w:spacing w:after="0" w:line="240" w:lineRule="auto"/>
          </w:pPr>
        </w:pPrChange>
      </w:pPr>
      <w:ins w:id="518" w:author="Bahlai, Christie" w:date="2019-06-05T13:44:00Z">
        <w:r>
          <w:t xml:space="preserve">24.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w:t>
        </w:r>
        <w:proofErr w:type="spellStart"/>
        <w:r>
          <w:t>Int</w:t>
        </w:r>
        <w:proofErr w:type="spellEnd"/>
        <w:r>
          <w:t xml:space="preserve"> J Bifurcation Chaos. 2016</w:t>
        </w:r>
        <w:proofErr w:type="gramStart"/>
        <w:r>
          <w:t>;26</w:t>
        </w:r>
        <w:proofErr w:type="gramEnd"/>
        <w:r>
          <w:t xml:space="preserve">: 1650067. </w:t>
        </w:r>
        <w:proofErr w:type="gramStart"/>
        <w:r>
          <w:t>doi:</w:t>
        </w:r>
        <w:proofErr w:type="gramEnd"/>
        <w:r>
          <w:t>10.1142/S021812741650067X</w:t>
        </w:r>
      </w:ins>
    </w:p>
    <w:p w14:paraId="3B935645" w14:textId="77777777" w:rsidR="00B916F9" w:rsidRDefault="00B916F9" w:rsidP="00B916F9">
      <w:pPr>
        <w:pStyle w:val="Bibliography"/>
        <w:rPr>
          <w:ins w:id="519" w:author="Bahlai, Christie" w:date="2019-06-05T13:44:00Z"/>
        </w:rPr>
        <w:pPrChange w:id="520" w:author="Bahlai, Christie" w:date="2019-06-05T13:44:00Z">
          <w:pPr>
            <w:widowControl w:val="0"/>
            <w:autoSpaceDE w:val="0"/>
            <w:autoSpaceDN w:val="0"/>
            <w:adjustRightInd w:val="0"/>
            <w:spacing w:after="0" w:line="240" w:lineRule="auto"/>
          </w:pPr>
        </w:pPrChange>
      </w:pPr>
      <w:ins w:id="521" w:author="Bahlai, Christie" w:date="2019-06-05T13:44:00Z">
        <w:r>
          <w:t xml:space="preserve">25. </w:t>
        </w:r>
        <w:r>
          <w:tab/>
        </w:r>
        <w:proofErr w:type="spellStart"/>
        <w:r>
          <w:t>Forchhammer</w:t>
        </w:r>
        <w:proofErr w:type="spellEnd"/>
        <w:r>
          <w:t xml:space="preserve"> MC, </w:t>
        </w:r>
        <w:proofErr w:type="spellStart"/>
        <w:r>
          <w:t>Asferg</w:t>
        </w:r>
        <w:proofErr w:type="spellEnd"/>
        <w:r>
          <w:t xml:space="preserve"> T. Invading parasites cause a structural shift in red fox dynamics. Proceedings of the Royal Society of London B: Biological Sciences. 2000</w:t>
        </w:r>
        <w:proofErr w:type="gramStart"/>
        <w:r>
          <w:t>;267</w:t>
        </w:r>
        <w:proofErr w:type="gramEnd"/>
        <w:r>
          <w:t xml:space="preserve">: 779–786. </w:t>
        </w:r>
      </w:ins>
    </w:p>
    <w:p w14:paraId="1E617161" w14:textId="77777777" w:rsidR="00B916F9" w:rsidRDefault="00B916F9" w:rsidP="00B916F9">
      <w:pPr>
        <w:pStyle w:val="Bibliography"/>
        <w:rPr>
          <w:ins w:id="522" w:author="Bahlai, Christie" w:date="2019-06-05T13:44:00Z"/>
        </w:rPr>
        <w:pPrChange w:id="523" w:author="Bahlai, Christie" w:date="2019-06-05T13:44:00Z">
          <w:pPr>
            <w:widowControl w:val="0"/>
            <w:autoSpaceDE w:val="0"/>
            <w:autoSpaceDN w:val="0"/>
            <w:adjustRightInd w:val="0"/>
            <w:spacing w:after="0" w:line="240" w:lineRule="auto"/>
          </w:pPr>
        </w:pPrChange>
      </w:pPr>
      <w:ins w:id="524" w:author="Bahlai, Christie" w:date="2019-06-05T13:44:00Z">
        <w:r>
          <w:t xml:space="preserve">26.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w:t>
        </w:r>
        <w:proofErr w:type="gramStart"/>
        <w:r>
          <w:t>;168</w:t>
        </w:r>
        <w:proofErr w:type="gramEnd"/>
        <w:r>
          <w:t xml:space="preserve">: 784–795. </w:t>
        </w:r>
      </w:ins>
    </w:p>
    <w:p w14:paraId="1B4767B0" w14:textId="77777777" w:rsidR="00B916F9" w:rsidRDefault="00B916F9" w:rsidP="00B916F9">
      <w:pPr>
        <w:pStyle w:val="Bibliography"/>
        <w:rPr>
          <w:ins w:id="525" w:author="Bahlai, Christie" w:date="2019-06-05T13:44:00Z"/>
        </w:rPr>
        <w:pPrChange w:id="526" w:author="Bahlai, Christie" w:date="2019-06-05T13:44:00Z">
          <w:pPr>
            <w:widowControl w:val="0"/>
            <w:autoSpaceDE w:val="0"/>
            <w:autoSpaceDN w:val="0"/>
            <w:adjustRightInd w:val="0"/>
            <w:spacing w:after="0" w:line="240" w:lineRule="auto"/>
          </w:pPr>
        </w:pPrChange>
      </w:pPr>
      <w:ins w:id="527" w:author="Bahlai, Christie" w:date="2019-06-05T13:44:00Z">
        <w:r>
          <w:t xml:space="preserve">27. </w:t>
        </w:r>
        <w:r>
          <w:tab/>
          <w:t>Zipkin EF, Kraft CE, Cooch EG, Sullivan PJ. When can efforts to control nuisance and invasive species backfire? Ecological Applications. 2009</w:t>
        </w:r>
        <w:proofErr w:type="gramStart"/>
        <w:r>
          <w:t>;19</w:t>
        </w:r>
        <w:proofErr w:type="gramEnd"/>
        <w:r>
          <w:t xml:space="preserve">: 1585–1595. </w:t>
        </w:r>
      </w:ins>
    </w:p>
    <w:p w14:paraId="1D618F6D" w14:textId="77777777" w:rsidR="00B916F9" w:rsidRDefault="00B916F9" w:rsidP="00B916F9">
      <w:pPr>
        <w:pStyle w:val="Bibliography"/>
        <w:rPr>
          <w:ins w:id="528" w:author="Bahlai, Christie" w:date="2019-06-05T13:44:00Z"/>
        </w:rPr>
        <w:pPrChange w:id="529" w:author="Bahlai, Christie" w:date="2019-06-05T13:44:00Z">
          <w:pPr>
            <w:widowControl w:val="0"/>
            <w:autoSpaceDE w:val="0"/>
            <w:autoSpaceDN w:val="0"/>
            <w:adjustRightInd w:val="0"/>
            <w:spacing w:after="0" w:line="240" w:lineRule="auto"/>
          </w:pPr>
        </w:pPrChange>
      </w:pPr>
      <w:ins w:id="530" w:author="Bahlai, Christie" w:date="2019-06-05T13:44:00Z">
        <w:r>
          <w:t xml:space="preserve">28.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ins>
    </w:p>
    <w:p w14:paraId="42C7FCD3" w14:textId="77777777" w:rsidR="00B916F9" w:rsidRDefault="00B916F9" w:rsidP="00B916F9">
      <w:pPr>
        <w:pStyle w:val="Bibliography"/>
        <w:rPr>
          <w:ins w:id="531" w:author="Bahlai, Christie" w:date="2019-06-05T13:44:00Z"/>
        </w:rPr>
        <w:pPrChange w:id="532" w:author="Bahlai, Christie" w:date="2019-06-05T13:44:00Z">
          <w:pPr>
            <w:widowControl w:val="0"/>
            <w:autoSpaceDE w:val="0"/>
            <w:autoSpaceDN w:val="0"/>
            <w:adjustRightInd w:val="0"/>
            <w:spacing w:after="0" w:line="240" w:lineRule="auto"/>
          </w:pPr>
        </w:pPrChange>
      </w:pPr>
      <w:ins w:id="533" w:author="Bahlai, Christie" w:date="2019-06-05T13:44:00Z">
        <w:r>
          <w:t xml:space="preserve">29. </w:t>
        </w:r>
        <w:r>
          <w:tab/>
          <w:t xml:space="preserve">Toms JD, </w:t>
        </w:r>
        <w:proofErr w:type="spellStart"/>
        <w:r>
          <w:t>Lesperance</w:t>
        </w:r>
        <w:proofErr w:type="spellEnd"/>
        <w:r>
          <w:t xml:space="preserve"> ML. Piecewise regression: a tool for identifying ecological thresholds. Ecology. 2003</w:t>
        </w:r>
        <w:proofErr w:type="gramStart"/>
        <w:r>
          <w:t>;84</w:t>
        </w:r>
        <w:proofErr w:type="gramEnd"/>
        <w:r>
          <w:t xml:space="preserve">: 2034–2041. </w:t>
        </w:r>
        <w:proofErr w:type="gramStart"/>
        <w:r>
          <w:t>doi:</w:t>
        </w:r>
        <w:proofErr w:type="gramEnd"/>
        <w:r>
          <w:t>10.1890/02-0472</w:t>
        </w:r>
      </w:ins>
    </w:p>
    <w:p w14:paraId="0D3AF549" w14:textId="77777777" w:rsidR="00B916F9" w:rsidRDefault="00B916F9" w:rsidP="00B916F9">
      <w:pPr>
        <w:pStyle w:val="Bibliography"/>
        <w:rPr>
          <w:ins w:id="534" w:author="Bahlai, Christie" w:date="2019-06-05T13:44:00Z"/>
        </w:rPr>
        <w:pPrChange w:id="535" w:author="Bahlai, Christie" w:date="2019-06-05T13:44:00Z">
          <w:pPr>
            <w:widowControl w:val="0"/>
            <w:autoSpaceDE w:val="0"/>
            <w:autoSpaceDN w:val="0"/>
            <w:adjustRightInd w:val="0"/>
            <w:spacing w:after="0" w:line="240" w:lineRule="auto"/>
          </w:pPr>
        </w:pPrChange>
      </w:pPr>
      <w:ins w:id="536" w:author="Bahlai, Christie" w:date="2019-06-05T13:44:00Z">
        <w:r>
          <w:lastRenderedPageBreak/>
          <w:t xml:space="preserve">30. </w:t>
        </w:r>
        <w:r>
          <w:tab/>
        </w:r>
        <w:proofErr w:type="spellStart"/>
        <w:r>
          <w:t>Weimerskirch</w:t>
        </w:r>
        <w:proofErr w:type="spellEnd"/>
        <w:r>
          <w:t xml:space="preserve"> H, </w:t>
        </w:r>
        <w:proofErr w:type="spellStart"/>
        <w:r>
          <w:t>Inchausti</w:t>
        </w:r>
        <w:proofErr w:type="spellEnd"/>
        <w:r>
          <w:t xml:space="preserve">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w:t>
        </w:r>
        <w:proofErr w:type="gramStart"/>
        <w:r>
          <w:t>;15</w:t>
        </w:r>
        <w:proofErr w:type="gramEnd"/>
        <w:r>
          <w:t xml:space="preserve">: 249–256. </w:t>
        </w:r>
      </w:ins>
    </w:p>
    <w:p w14:paraId="29E0A1B3" w14:textId="77777777" w:rsidR="00B916F9" w:rsidRDefault="00B916F9" w:rsidP="00B916F9">
      <w:pPr>
        <w:pStyle w:val="Bibliography"/>
        <w:rPr>
          <w:ins w:id="537" w:author="Bahlai, Christie" w:date="2019-06-05T13:44:00Z"/>
        </w:rPr>
        <w:pPrChange w:id="538" w:author="Bahlai, Christie" w:date="2019-06-05T13:44:00Z">
          <w:pPr>
            <w:widowControl w:val="0"/>
            <w:autoSpaceDE w:val="0"/>
            <w:autoSpaceDN w:val="0"/>
            <w:adjustRightInd w:val="0"/>
            <w:spacing w:after="0" w:line="240" w:lineRule="auto"/>
          </w:pPr>
        </w:pPrChange>
      </w:pPr>
      <w:ins w:id="539" w:author="Bahlai, Christie" w:date="2019-06-05T13:44:00Z">
        <w:r>
          <w:t xml:space="preserve">31. </w:t>
        </w:r>
        <w:r>
          <w:tab/>
          <w:t xml:space="preserve">Knapp AK, Smith MD, </w:t>
        </w:r>
        <w:proofErr w:type="spellStart"/>
        <w:r>
          <w:t>Hobbie</w:t>
        </w:r>
        <w:proofErr w:type="spellEnd"/>
        <w:r>
          <w:t xml:space="preserve"> SE, Collins SL, Fahey TJ, Hansen GJA, et al. Past, present, and future roles of long-term experiments in the LTER Network. Bioscience. 2012</w:t>
        </w:r>
        <w:proofErr w:type="gramStart"/>
        <w:r>
          <w:t>;62</w:t>
        </w:r>
        <w:proofErr w:type="gramEnd"/>
        <w:r>
          <w:t xml:space="preserve">: 377–389. </w:t>
        </w:r>
        <w:proofErr w:type="gramStart"/>
        <w:r>
          <w:t>doi:</w:t>
        </w:r>
        <w:proofErr w:type="gramEnd"/>
        <w:r>
          <w:t>10.1029/2008gb003336</w:t>
        </w:r>
      </w:ins>
    </w:p>
    <w:p w14:paraId="29A82200" w14:textId="77777777" w:rsidR="00B916F9" w:rsidRDefault="00B916F9" w:rsidP="00B916F9">
      <w:pPr>
        <w:pStyle w:val="Bibliography"/>
        <w:rPr>
          <w:ins w:id="540" w:author="Bahlai, Christie" w:date="2019-06-05T13:44:00Z"/>
        </w:rPr>
        <w:pPrChange w:id="541" w:author="Bahlai, Christie" w:date="2019-06-05T13:44:00Z">
          <w:pPr>
            <w:widowControl w:val="0"/>
            <w:autoSpaceDE w:val="0"/>
            <w:autoSpaceDN w:val="0"/>
            <w:adjustRightInd w:val="0"/>
            <w:spacing w:after="0" w:line="240" w:lineRule="auto"/>
          </w:pPr>
        </w:pPrChange>
      </w:pPr>
      <w:ins w:id="542" w:author="Bahlai, Christie" w:date="2019-06-05T13:44:00Z">
        <w:r>
          <w:t xml:space="preserve">32. </w:t>
        </w:r>
        <w:r>
          <w:tab/>
        </w:r>
        <w:proofErr w:type="spellStart"/>
        <w:r>
          <w:t>Mauget</w:t>
        </w:r>
        <w:proofErr w:type="spellEnd"/>
        <w:r>
          <w:t xml:space="preserve"> SA. </w:t>
        </w:r>
        <w:proofErr w:type="spellStart"/>
        <w:r>
          <w:t>Multidecadal</w:t>
        </w:r>
        <w:proofErr w:type="spellEnd"/>
        <w:r>
          <w:t xml:space="preserve"> Regime Shifts in U.S. Streamflow, Precipitation, and Temperature at the End of the Twentieth Century. Journal of Climate. 2003</w:t>
        </w:r>
        <w:proofErr w:type="gramStart"/>
        <w:r>
          <w:t>;16</w:t>
        </w:r>
        <w:proofErr w:type="gramEnd"/>
        <w:r>
          <w:t xml:space="preserve">: 3905–3916. </w:t>
        </w:r>
        <w:proofErr w:type="gramStart"/>
        <w:r>
          <w:t>doi:</w:t>
        </w:r>
        <w:proofErr w:type="gramEnd"/>
        <w:r>
          <w:t>10.1175/1520-0442(2003)016&lt;3905:MRSIUS&gt;2.0.CO;2</w:t>
        </w:r>
      </w:ins>
    </w:p>
    <w:p w14:paraId="322D28E7" w14:textId="77777777" w:rsidR="00B916F9" w:rsidRDefault="00B916F9" w:rsidP="00B916F9">
      <w:pPr>
        <w:pStyle w:val="Bibliography"/>
        <w:rPr>
          <w:ins w:id="543" w:author="Bahlai, Christie" w:date="2019-06-05T13:44:00Z"/>
        </w:rPr>
        <w:pPrChange w:id="544" w:author="Bahlai, Christie" w:date="2019-06-05T13:44:00Z">
          <w:pPr>
            <w:widowControl w:val="0"/>
            <w:autoSpaceDE w:val="0"/>
            <w:autoSpaceDN w:val="0"/>
            <w:adjustRightInd w:val="0"/>
            <w:spacing w:after="0" w:line="240" w:lineRule="auto"/>
          </w:pPr>
        </w:pPrChange>
      </w:pPr>
      <w:ins w:id="545" w:author="Bahlai, Christie" w:date="2019-06-05T13:44:00Z">
        <w:r>
          <w:t xml:space="preserve">33. </w:t>
        </w:r>
        <w:r>
          <w:tab/>
          <w:t>Braun JV, Muller H-G. Statistical Methods for DNA Sequence Segmentation. Statistical Science. 1998</w:t>
        </w:r>
        <w:proofErr w:type="gramStart"/>
        <w:r>
          <w:t>;13</w:t>
        </w:r>
        <w:proofErr w:type="gramEnd"/>
        <w:r>
          <w:t xml:space="preserve">: 142–162. </w:t>
        </w:r>
      </w:ins>
    </w:p>
    <w:p w14:paraId="0986E3AA" w14:textId="77777777" w:rsidR="00B916F9" w:rsidRDefault="00B916F9" w:rsidP="00B916F9">
      <w:pPr>
        <w:pStyle w:val="Bibliography"/>
        <w:rPr>
          <w:ins w:id="546" w:author="Bahlai, Christie" w:date="2019-06-05T13:44:00Z"/>
        </w:rPr>
        <w:pPrChange w:id="547" w:author="Bahlai, Christie" w:date="2019-06-05T13:44:00Z">
          <w:pPr>
            <w:widowControl w:val="0"/>
            <w:autoSpaceDE w:val="0"/>
            <w:autoSpaceDN w:val="0"/>
            <w:adjustRightInd w:val="0"/>
            <w:spacing w:after="0" w:line="240" w:lineRule="auto"/>
          </w:pPr>
        </w:pPrChange>
      </w:pPr>
      <w:ins w:id="548" w:author="Bahlai, Christie" w:date="2019-06-05T13:44:00Z">
        <w:r>
          <w:t xml:space="preserve">34.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ins>
    </w:p>
    <w:p w14:paraId="16D897A6" w14:textId="77777777" w:rsidR="00B916F9" w:rsidRDefault="00B916F9" w:rsidP="00B916F9">
      <w:pPr>
        <w:pStyle w:val="Bibliography"/>
        <w:rPr>
          <w:ins w:id="549" w:author="Bahlai, Christie" w:date="2019-06-05T13:44:00Z"/>
        </w:rPr>
        <w:pPrChange w:id="550" w:author="Bahlai, Christie" w:date="2019-06-05T13:44:00Z">
          <w:pPr>
            <w:widowControl w:val="0"/>
            <w:autoSpaceDE w:val="0"/>
            <w:autoSpaceDN w:val="0"/>
            <w:adjustRightInd w:val="0"/>
            <w:spacing w:after="0" w:line="240" w:lineRule="auto"/>
          </w:pPr>
        </w:pPrChange>
      </w:pPr>
      <w:ins w:id="551" w:author="Bahlai, Christie" w:date="2019-06-05T13:44:00Z">
        <w:r>
          <w:t xml:space="preserve">35. </w:t>
        </w:r>
        <w:r>
          <w:tab/>
        </w:r>
        <w:proofErr w:type="spellStart"/>
        <w:r>
          <w:t>Killick</w:t>
        </w:r>
        <w:proofErr w:type="spellEnd"/>
        <w:r>
          <w:t xml:space="preserve"> R, </w:t>
        </w:r>
        <w:proofErr w:type="spellStart"/>
        <w:r>
          <w:t>Eckley</w:t>
        </w:r>
        <w:proofErr w:type="spellEnd"/>
        <w:r>
          <w:t xml:space="preserve"> I. </w:t>
        </w:r>
        <w:proofErr w:type="spellStart"/>
        <w:r>
          <w:t>changepoint</w:t>
        </w:r>
        <w:proofErr w:type="spellEnd"/>
        <w:r>
          <w:t xml:space="preserve">: An R package for </w:t>
        </w:r>
        <w:proofErr w:type="spellStart"/>
        <w:r>
          <w:t>changepoint</w:t>
        </w:r>
        <w:proofErr w:type="spellEnd"/>
        <w:r>
          <w:t xml:space="preserve"> analysis. Journal of Statistical Software. 2014</w:t>
        </w:r>
        <w:proofErr w:type="gramStart"/>
        <w:r>
          <w:t>;58</w:t>
        </w:r>
        <w:proofErr w:type="gramEnd"/>
        <w:r>
          <w:t xml:space="preserve">: 1–19. </w:t>
        </w:r>
      </w:ins>
    </w:p>
    <w:p w14:paraId="0E3E7933" w14:textId="77777777" w:rsidR="00B916F9" w:rsidRDefault="00B916F9" w:rsidP="00B916F9">
      <w:pPr>
        <w:pStyle w:val="Bibliography"/>
        <w:rPr>
          <w:ins w:id="552" w:author="Bahlai, Christie" w:date="2019-06-05T13:44:00Z"/>
        </w:rPr>
        <w:pPrChange w:id="553" w:author="Bahlai, Christie" w:date="2019-06-05T13:44:00Z">
          <w:pPr>
            <w:widowControl w:val="0"/>
            <w:autoSpaceDE w:val="0"/>
            <w:autoSpaceDN w:val="0"/>
            <w:adjustRightInd w:val="0"/>
            <w:spacing w:after="0" w:line="240" w:lineRule="auto"/>
          </w:pPr>
        </w:pPrChange>
      </w:pPr>
      <w:ins w:id="554" w:author="Bahlai, Christie" w:date="2019-06-05T13:44:00Z">
        <w:r>
          <w:t xml:space="preserve">36.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w:t>
        </w:r>
        <w:proofErr w:type="gramStart"/>
        <w:r>
          <w:t>;12</w:t>
        </w:r>
        <w:proofErr w:type="gramEnd"/>
        <w:r>
          <w:t xml:space="preserve">: 487–498. </w:t>
        </w:r>
      </w:ins>
    </w:p>
    <w:p w14:paraId="0DBC4E5B" w14:textId="77777777" w:rsidR="00B916F9" w:rsidRDefault="00B916F9" w:rsidP="00B916F9">
      <w:pPr>
        <w:pStyle w:val="Bibliography"/>
        <w:rPr>
          <w:ins w:id="555" w:author="Bahlai, Christie" w:date="2019-06-05T13:44:00Z"/>
        </w:rPr>
        <w:pPrChange w:id="556" w:author="Bahlai, Christie" w:date="2019-06-05T13:44:00Z">
          <w:pPr>
            <w:widowControl w:val="0"/>
            <w:autoSpaceDE w:val="0"/>
            <w:autoSpaceDN w:val="0"/>
            <w:adjustRightInd w:val="0"/>
            <w:spacing w:after="0" w:line="240" w:lineRule="auto"/>
          </w:pPr>
        </w:pPrChange>
      </w:pPr>
      <w:ins w:id="557" w:author="Bahlai, Christie" w:date="2019-06-05T13:44:00Z">
        <w:r>
          <w:t xml:space="preserve">37. </w:t>
        </w:r>
        <w:r>
          <w:tab/>
          <w:t>Boettiger Carl, Hastings Alan. Early warning signals and the prosecutor’s fallacy. Proceedings of the Royal Society B: Biological Sciences. 2012</w:t>
        </w:r>
        <w:proofErr w:type="gramStart"/>
        <w:r>
          <w:t>;279</w:t>
        </w:r>
        <w:proofErr w:type="gramEnd"/>
        <w:r>
          <w:t>: 4734–4739. doi:10.1098/rspb.2012.2085</w:t>
        </w:r>
      </w:ins>
    </w:p>
    <w:p w14:paraId="0C16AEB6" w14:textId="77777777" w:rsidR="00B916F9" w:rsidRDefault="00B916F9" w:rsidP="00B916F9">
      <w:pPr>
        <w:pStyle w:val="Bibliography"/>
        <w:rPr>
          <w:ins w:id="558" w:author="Bahlai, Christie" w:date="2019-06-05T13:44:00Z"/>
        </w:rPr>
        <w:pPrChange w:id="559" w:author="Bahlai, Christie" w:date="2019-06-05T13:44:00Z">
          <w:pPr>
            <w:widowControl w:val="0"/>
            <w:autoSpaceDE w:val="0"/>
            <w:autoSpaceDN w:val="0"/>
            <w:adjustRightInd w:val="0"/>
            <w:spacing w:after="0" w:line="240" w:lineRule="auto"/>
          </w:pPr>
        </w:pPrChange>
      </w:pPr>
      <w:ins w:id="560" w:author="Bahlai, Christie" w:date="2019-06-05T13:44:00Z">
        <w:r>
          <w:t xml:space="preserve">38.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w:t>
        </w:r>
        <w:proofErr w:type="spellStart"/>
        <w:r>
          <w:t>cyclicity</w:t>
        </w:r>
        <w:proofErr w:type="spellEnd"/>
        <w:r>
          <w:t xml:space="preserve"> of Antarctic seabird dynamics linked to climate. Proceedings of the Royal Society B: Biological Sciences. 2005</w:t>
        </w:r>
        <w:proofErr w:type="gramStart"/>
        <w:r>
          <w:t>;272</w:t>
        </w:r>
        <w:proofErr w:type="gramEnd"/>
        <w:r>
          <w:t>: 887–895. doi:10.1098/rspb.2004.2978</w:t>
        </w:r>
      </w:ins>
    </w:p>
    <w:p w14:paraId="5D3931B1" w14:textId="77777777" w:rsidR="00B916F9" w:rsidRDefault="00B916F9" w:rsidP="00B916F9">
      <w:pPr>
        <w:pStyle w:val="Bibliography"/>
        <w:rPr>
          <w:ins w:id="561" w:author="Bahlai, Christie" w:date="2019-06-05T13:44:00Z"/>
        </w:rPr>
        <w:pPrChange w:id="562" w:author="Bahlai, Christie" w:date="2019-06-05T13:44:00Z">
          <w:pPr>
            <w:widowControl w:val="0"/>
            <w:autoSpaceDE w:val="0"/>
            <w:autoSpaceDN w:val="0"/>
            <w:adjustRightInd w:val="0"/>
            <w:spacing w:after="0" w:line="240" w:lineRule="auto"/>
          </w:pPr>
        </w:pPrChange>
      </w:pPr>
      <w:ins w:id="563" w:author="Bahlai, Christie" w:date="2019-06-05T13:44:00Z">
        <w:r>
          <w:t xml:space="preserve">39.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w:t>
        </w:r>
        <w:proofErr w:type="gramStart"/>
        <w:r>
          <w:t>;156</w:t>
        </w:r>
        <w:proofErr w:type="gramEnd"/>
        <w:r>
          <w:t xml:space="preserve">: 287–304. </w:t>
        </w:r>
        <w:proofErr w:type="gramStart"/>
        <w:r>
          <w:t>doi:</w:t>
        </w:r>
        <w:proofErr w:type="gramEnd"/>
        <w:r>
          <w:t>10.1007/s00442-008-0993-2</w:t>
        </w:r>
      </w:ins>
    </w:p>
    <w:p w14:paraId="76342844" w14:textId="77777777" w:rsidR="00B916F9" w:rsidRDefault="00B916F9" w:rsidP="00B916F9">
      <w:pPr>
        <w:pStyle w:val="Bibliography"/>
        <w:rPr>
          <w:ins w:id="564" w:author="Bahlai, Christie" w:date="2019-06-05T13:44:00Z"/>
        </w:rPr>
        <w:pPrChange w:id="565" w:author="Bahlai, Christie" w:date="2019-06-05T13:44:00Z">
          <w:pPr>
            <w:widowControl w:val="0"/>
            <w:autoSpaceDE w:val="0"/>
            <w:autoSpaceDN w:val="0"/>
            <w:adjustRightInd w:val="0"/>
            <w:spacing w:after="0" w:line="240" w:lineRule="auto"/>
          </w:pPr>
        </w:pPrChange>
      </w:pPr>
      <w:ins w:id="566" w:author="Bahlai, Christie" w:date="2019-06-05T13:44:00Z">
        <w:r>
          <w:t xml:space="preserve">40. </w:t>
        </w:r>
        <w:r>
          <w:tab/>
        </w:r>
        <w:proofErr w:type="spellStart"/>
        <w:r>
          <w:t>Turchin</w:t>
        </w:r>
        <w:proofErr w:type="spellEnd"/>
        <w:r>
          <w:t xml:space="preserve"> P. Complex population dynamics: a theoretical/empirical synthesis. Princeton University Press; 2003. </w:t>
        </w:r>
      </w:ins>
    </w:p>
    <w:p w14:paraId="49F9B828" w14:textId="77777777" w:rsidR="00B916F9" w:rsidRDefault="00B916F9" w:rsidP="00B916F9">
      <w:pPr>
        <w:pStyle w:val="Bibliography"/>
        <w:rPr>
          <w:ins w:id="567" w:author="Bahlai, Christie" w:date="2019-06-05T13:44:00Z"/>
        </w:rPr>
        <w:pPrChange w:id="568" w:author="Bahlai, Christie" w:date="2019-06-05T13:44:00Z">
          <w:pPr>
            <w:widowControl w:val="0"/>
            <w:autoSpaceDE w:val="0"/>
            <w:autoSpaceDN w:val="0"/>
            <w:adjustRightInd w:val="0"/>
            <w:spacing w:after="0" w:line="240" w:lineRule="auto"/>
          </w:pPr>
        </w:pPrChange>
      </w:pPr>
      <w:ins w:id="569" w:author="Bahlai, Christie" w:date="2019-06-05T13:44:00Z">
        <w:r>
          <w:t xml:space="preserve">41. </w:t>
        </w:r>
        <w:r>
          <w:tab/>
          <w:t>Brook BW, Bradshaw CJ. Strength of evidence for density dependence in abundance time series of 1198 species. Ecology. 2006</w:t>
        </w:r>
        <w:proofErr w:type="gramStart"/>
        <w:r>
          <w:t>;87</w:t>
        </w:r>
        <w:proofErr w:type="gramEnd"/>
        <w:r>
          <w:t xml:space="preserve">: 1445–1451. </w:t>
        </w:r>
      </w:ins>
    </w:p>
    <w:p w14:paraId="0C1AAF53" w14:textId="77777777" w:rsidR="00B916F9" w:rsidRDefault="00B916F9" w:rsidP="00B916F9">
      <w:pPr>
        <w:pStyle w:val="Bibliography"/>
        <w:rPr>
          <w:ins w:id="570" w:author="Bahlai, Christie" w:date="2019-06-05T13:44:00Z"/>
        </w:rPr>
        <w:pPrChange w:id="571" w:author="Bahlai, Christie" w:date="2019-06-05T13:44:00Z">
          <w:pPr>
            <w:widowControl w:val="0"/>
            <w:autoSpaceDE w:val="0"/>
            <w:autoSpaceDN w:val="0"/>
            <w:adjustRightInd w:val="0"/>
            <w:spacing w:after="0" w:line="240" w:lineRule="auto"/>
          </w:pPr>
        </w:pPrChange>
      </w:pPr>
      <w:ins w:id="572" w:author="Bahlai, Christie" w:date="2019-06-05T13:44:00Z">
        <w:r>
          <w:t xml:space="preserve">42. </w:t>
        </w:r>
        <w:r>
          <w:tab/>
          <w:t xml:space="preserve">Hall AR, Osborn DR, </w:t>
        </w:r>
        <w:proofErr w:type="spellStart"/>
        <w:r>
          <w:t>Sakkas</w:t>
        </w:r>
        <w:proofErr w:type="spellEnd"/>
        <w:r>
          <w:t xml:space="preserve"> N. Inference on Structural Breaks using Information Criteria. The Manchester School. 2013</w:t>
        </w:r>
        <w:proofErr w:type="gramStart"/>
        <w:r>
          <w:t>;81</w:t>
        </w:r>
        <w:proofErr w:type="gramEnd"/>
        <w:r>
          <w:t>: 54–81. doi:10.1111/manc.12017</w:t>
        </w:r>
      </w:ins>
    </w:p>
    <w:p w14:paraId="76C4BFFE" w14:textId="77777777" w:rsidR="00B916F9" w:rsidRDefault="00B916F9" w:rsidP="00B916F9">
      <w:pPr>
        <w:pStyle w:val="Bibliography"/>
        <w:rPr>
          <w:ins w:id="573" w:author="Bahlai, Christie" w:date="2019-06-05T13:44:00Z"/>
        </w:rPr>
        <w:pPrChange w:id="574" w:author="Bahlai, Christie" w:date="2019-06-05T13:44:00Z">
          <w:pPr>
            <w:widowControl w:val="0"/>
            <w:autoSpaceDE w:val="0"/>
            <w:autoSpaceDN w:val="0"/>
            <w:adjustRightInd w:val="0"/>
            <w:spacing w:after="0" w:line="240" w:lineRule="auto"/>
          </w:pPr>
        </w:pPrChange>
      </w:pPr>
      <w:ins w:id="575" w:author="Bahlai, Christie" w:date="2019-06-05T13:44:00Z">
        <w:r>
          <w:t xml:space="preserve">43. </w:t>
        </w:r>
        <w:r>
          <w:tab/>
          <w:t xml:space="preserve">Burnham KP, Anderson DR. Model selection and multimodal inference: a practical information-theoretic approach. 2nd </w:t>
        </w:r>
        <w:proofErr w:type="gramStart"/>
        <w:r>
          <w:t>ed</w:t>
        </w:r>
        <w:proofErr w:type="gramEnd"/>
        <w:r>
          <w:t xml:space="preserve">. New York: Springer Science + Business Media, LLC; 2002. </w:t>
        </w:r>
      </w:ins>
    </w:p>
    <w:p w14:paraId="75065FFE" w14:textId="77777777" w:rsidR="00B916F9" w:rsidRDefault="00B916F9" w:rsidP="00B916F9">
      <w:pPr>
        <w:pStyle w:val="Bibliography"/>
        <w:rPr>
          <w:ins w:id="576" w:author="Bahlai, Christie" w:date="2019-06-05T13:44:00Z"/>
        </w:rPr>
        <w:pPrChange w:id="577" w:author="Bahlai, Christie" w:date="2019-06-05T13:44:00Z">
          <w:pPr>
            <w:widowControl w:val="0"/>
            <w:autoSpaceDE w:val="0"/>
            <w:autoSpaceDN w:val="0"/>
            <w:adjustRightInd w:val="0"/>
            <w:spacing w:after="0" w:line="240" w:lineRule="auto"/>
          </w:pPr>
        </w:pPrChange>
      </w:pPr>
      <w:ins w:id="578" w:author="Bahlai, Christie" w:date="2019-06-05T13:44:00Z">
        <w:r>
          <w:t xml:space="preserve">44. </w:t>
        </w:r>
        <w:r>
          <w:tab/>
          <w:t>R Development Core Team. R: A Language and Environment for Statistical Computing 3.3.3. R Foundation for Statistical Computing. 2017; Available: http://www.R-project.org</w:t>
        </w:r>
      </w:ins>
    </w:p>
    <w:p w14:paraId="109D82B2" w14:textId="77777777" w:rsidR="00B916F9" w:rsidRDefault="00B916F9" w:rsidP="00B916F9">
      <w:pPr>
        <w:pStyle w:val="Bibliography"/>
        <w:rPr>
          <w:ins w:id="579" w:author="Bahlai, Christie" w:date="2019-06-05T13:44:00Z"/>
        </w:rPr>
        <w:pPrChange w:id="580" w:author="Bahlai, Christie" w:date="2019-06-05T13:44:00Z">
          <w:pPr>
            <w:widowControl w:val="0"/>
            <w:autoSpaceDE w:val="0"/>
            <w:autoSpaceDN w:val="0"/>
            <w:adjustRightInd w:val="0"/>
            <w:spacing w:after="0" w:line="240" w:lineRule="auto"/>
          </w:pPr>
        </w:pPrChange>
      </w:pPr>
      <w:ins w:id="581" w:author="Bahlai, Christie" w:date="2019-06-05T13:44:00Z">
        <w:r>
          <w:lastRenderedPageBreak/>
          <w:t xml:space="preserve">45.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w:t>
        </w:r>
        <w:proofErr w:type="spellStart"/>
        <w:r>
          <w:t>coccinellid</w:t>
        </w:r>
        <w:proofErr w:type="spellEnd"/>
        <w:r>
          <w:t xml:space="preserve"> community are unchanged in response to repeated invasion. </w:t>
        </w:r>
        <w:proofErr w:type="spellStart"/>
        <w:r>
          <w:t>PLoS</w:t>
        </w:r>
        <w:proofErr w:type="spellEnd"/>
        <w:r>
          <w:t xml:space="preserve"> One. 2013</w:t>
        </w:r>
        <w:proofErr w:type="gramStart"/>
        <w:r>
          <w:t>;8</w:t>
        </w:r>
        <w:proofErr w:type="gramEnd"/>
        <w:r>
          <w:t>: e83407. doi:10.1371/journal.pone.0083407</w:t>
        </w:r>
      </w:ins>
    </w:p>
    <w:p w14:paraId="05AB9E0A" w14:textId="77777777" w:rsidR="00B916F9" w:rsidRDefault="00B916F9" w:rsidP="00B916F9">
      <w:pPr>
        <w:pStyle w:val="Bibliography"/>
        <w:rPr>
          <w:ins w:id="582" w:author="Bahlai, Christie" w:date="2019-06-05T13:44:00Z"/>
        </w:rPr>
        <w:pPrChange w:id="583" w:author="Bahlai, Christie" w:date="2019-06-05T13:44:00Z">
          <w:pPr>
            <w:widowControl w:val="0"/>
            <w:autoSpaceDE w:val="0"/>
            <w:autoSpaceDN w:val="0"/>
            <w:adjustRightInd w:val="0"/>
            <w:spacing w:after="0" w:line="240" w:lineRule="auto"/>
          </w:pPr>
        </w:pPrChange>
      </w:pPr>
      <w:ins w:id="584" w:author="Bahlai, Christie" w:date="2019-06-05T13:44:00Z">
        <w:r>
          <w:t xml:space="preserve">46. </w:t>
        </w:r>
        <w:r>
          <w:tab/>
          <w:t xml:space="preserve">Bahlai C, </w:t>
        </w:r>
        <w:proofErr w:type="spellStart"/>
        <w:r>
          <w:t>Colunga</w:t>
        </w:r>
        <w:proofErr w:type="spellEnd"/>
        <w:r>
          <w:t xml:space="preserve">-Garcia M, Gage S, Landis D. The role of exotic ladybeetles in the decline of native ladybeetle populations: evidence from long-term monitoring. </w:t>
        </w:r>
        <w:proofErr w:type="spellStart"/>
        <w:r>
          <w:t>Biol</w:t>
        </w:r>
        <w:proofErr w:type="spellEnd"/>
        <w:r>
          <w:t xml:space="preserve"> Invasions. 2015</w:t>
        </w:r>
        <w:proofErr w:type="gramStart"/>
        <w:r>
          <w:t>;17</w:t>
        </w:r>
        <w:proofErr w:type="gramEnd"/>
        <w:r>
          <w:t xml:space="preserve">: 1005–1024. </w:t>
        </w:r>
        <w:proofErr w:type="gramStart"/>
        <w:r>
          <w:t>doi:</w:t>
        </w:r>
        <w:proofErr w:type="gramEnd"/>
        <w:r>
          <w:t>10.1007/s10530-014-0772-4</w:t>
        </w:r>
      </w:ins>
    </w:p>
    <w:p w14:paraId="23DAA207" w14:textId="77777777" w:rsidR="00B916F9" w:rsidRDefault="00B916F9" w:rsidP="00B916F9">
      <w:pPr>
        <w:pStyle w:val="Bibliography"/>
        <w:rPr>
          <w:ins w:id="585" w:author="Bahlai, Christie" w:date="2019-06-05T13:44:00Z"/>
        </w:rPr>
        <w:pPrChange w:id="586" w:author="Bahlai, Christie" w:date="2019-06-05T13:44:00Z">
          <w:pPr>
            <w:widowControl w:val="0"/>
            <w:autoSpaceDE w:val="0"/>
            <w:autoSpaceDN w:val="0"/>
            <w:adjustRightInd w:val="0"/>
            <w:spacing w:after="0" w:line="240" w:lineRule="auto"/>
          </w:pPr>
        </w:pPrChange>
      </w:pPr>
      <w:ins w:id="587" w:author="Bahlai, Christie" w:date="2019-06-05T13:44:00Z">
        <w:r>
          <w:t xml:space="preserve">47.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w:t>
        </w:r>
        <w:proofErr w:type="gramStart"/>
        <w:r>
          <w:t>;140</w:t>
        </w:r>
        <w:proofErr w:type="gramEnd"/>
        <w:r>
          <w:t xml:space="preserve">: 27–39. </w:t>
        </w:r>
      </w:ins>
    </w:p>
    <w:p w14:paraId="1586A975" w14:textId="77777777" w:rsidR="00B916F9" w:rsidRDefault="00B916F9" w:rsidP="00B916F9">
      <w:pPr>
        <w:pStyle w:val="Bibliography"/>
        <w:rPr>
          <w:ins w:id="588" w:author="Bahlai, Christie" w:date="2019-06-05T13:44:00Z"/>
        </w:rPr>
        <w:pPrChange w:id="589" w:author="Bahlai, Christie" w:date="2019-06-05T13:44:00Z">
          <w:pPr>
            <w:widowControl w:val="0"/>
            <w:autoSpaceDE w:val="0"/>
            <w:autoSpaceDN w:val="0"/>
            <w:adjustRightInd w:val="0"/>
            <w:spacing w:after="0" w:line="240" w:lineRule="auto"/>
          </w:pPr>
        </w:pPrChange>
      </w:pPr>
      <w:ins w:id="590" w:author="Bahlai, Christie" w:date="2019-06-05T13:44:00Z">
        <w:r>
          <w:t xml:space="preserve">48.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w:t>
        </w:r>
        <w:proofErr w:type="gramStart"/>
        <w:r>
          <w:t>;12</w:t>
        </w:r>
        <w:proofErr w:type="gramEnd"/>
        <w:r>
          <w:t xml:space="preserve">: 2913–2931. </w:t>
        </w:r>
        <w:proofErr w:type="gramStart"/>
        <w:r>
          <w:t>doi:</w:t>
        </w:r>
        <w:proofErr w:type="gramEnd"/>
        <w:r>
          <w:t>10.1007/s10530-010-9736-5</w:t>
        </w:r>
      </w:ins>
    </w:p>
    <w:p w14:paraId="6A1FA8D8" w14:textId="77777777" w:rsidR="00B916F9" w:rsidRDefault="00B916F9" w:rsidP="00B916F9">
      <w:pPr>
        <w:pStyle w:val="Bibliography"/>
        <w:rPr>
          <w:ins w:id="591" w:author="Bahlai, Christie" w:date="2019-06-05T13:44:00Z"/>
        </w:rPr>
        <w:pPrChange w:id="592" w:author="Bahlai, Christie" w:date="2019-06-05T13:44:00Z">
          <w:pPr>
            <w:widowControl w:val="0"/>
            <w:autoSpaceDE w:val="0"/>
            <w:autoSpaceDN w:val="0"/>
            <w:adjustRightInd w:val="0"/>
            <w:spacing w:after="0" w:line="240" w:lineRule="auto"/>
          </w:pPr>
        </w:pPrChange>
      </w:pPr>
      <w:ins w:id="593" w:author="Bahlai, Christie" w:date="2019-06-05T13:44:00Z">
        <w:r>
          <w:t xml:space="preserve">49.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w:t>
        </w:r>
        <w:proofErr w:type="gramStart"/>
        <w:r>
          <w:t>;12</w:t>
        </w:r>
        <w:proofErr w:type="gramEnd"/>
        <w:r>
          <w:t xml:space="preserve">: 251–257. </w:t>
        </w:r>
      </w:ins>
    </w:p>
    <w:p w14:paraId="5B9D6146" w14:textId="77777777" w:rsidR="00B916F9" w:rsidRDefault="00B916F9" w:rsidP="00B916F9">
      <w:pPr>
        <w:pStyle w:val="Bibliography"/>
        <w:rPr>
          <w:ins w:id="594" w:author="Bahlai, Christie" w:date="2019-06-05T13:44:00Z"/>
        </w:rPr>
        <w:pPrChange w:id="595" w:author="Bahlai, Christie" w:date="2019-06-05T13:44:00Z">
          <w:pPr>
            <w:widowControl w:val="0"/>
            <w:autoSpaceDE w:val="0"/>
            <w:autoSpaceDN w:val="0"/>
            <w:adjustRightInd w:val="0"/>
            <w:spacing w:after="0" w:line="240" w:lineRule="auto"/>
          </w:pPr>
        </w:pPrChange>
      </w:pPr>
      <w:ins w:id="596" w:author="Bahlai, Christie" w:date="2019-06-05T13:44:00Z">
        <w:r>
          <w:t xml:space="preserve">50. </w:t>
        </w:r>
        <w:r>
          <w:tab/>
          <w:t xml:space="preserve">Ragsdale DW, </w:t>
        </w:r>
        <w:proofErr w:type="spellStart"/>
        <w:r>
          <w:t>Voegtlin</w:t>
        </w:r>
        <w:proofErr w:type="spellEnd"/>
        <w:r>
          <w:t xml:space="preserve"> DJ, O’Neil RJ. Soybean aphid biology in North America. Annals of the Entomological Society of America. 2004</w:t>
        </w:r>
        <w:proofErr w:type="gramStart"/>
        <w:r>
          <w:t>;97</w:t>
        </w:r>
        <w:proofErr w:type="gramEnd"/>
        <w:r>
          <w:t xml:space="preserve">: 204–208. </w:t>
        </w:r>
      </w:ins>
    </w:p>
    <w:p w14:paraId="3FA9AF78" w14:textId="77777777" w:rsidR="00B916F9" w:rsidRDefault="00B916F9" w:rsidP="00B916F9">
      <w:pPr>
        <w:pStyle w:val="Bibliography"/>
        <w:rPr>
          <w:ins w:id="597" w:author="Bahlai, Christie" w:date="2019-06-05T13:44:00Z"/>
        </w:rPr>
        <w:pPrChange w:id="598" w:author="Bahlai, Christie" w:date="2019-06-05T13:44:00Z">
          <w:pPr>
            <w:widowControl w:val="0"/>
            <w:autoSpaceDE w:val="0"/>
            <w:autoSpaceDN w:val="0"/>
            <w:adjustRightInd w:val="0"/>
            <w:spacing w:after="0" w:line="240" w:lineRule="auto"/>
          </w:pPr>
        </w:pPrChange>
      </w:pPr>
      <w:ins w:id="599" w:author="Bahlai, Christie" w:date="2019-06-05T13:44:00Z">
        <w:r>
          <w:t xml:space="preserve">51. </w:t>
        </w:r>
        <w:r>
          <w:tab/>
          <w:t xml:space="preserve">Wu Z, Schenk-Hamlin D, Zhan W, Ragsdale DW, </w:t>
        </w:r>
        <w:proofErr w:type="spellStart"/>
        <w:r>
          <w:t>Heimpel</w:t>
        </w:r>
        <w:proofErr w:type="spellEnd"/>
        <w:r>
          <w:t xml:space="preserve"> GE. The soybean aphid in China: a historical review. Annals of the Entomological Society of America. 2004</w:t>
        </w:r>
        <w:proofErr w:type="gramStart"/>
        <w:r>
          <w:t>;97</w:t>
        </w:r>
        <w:proofErr w:type="gramEnd"/>
        <w:r>
          <w:t xml:space="preserve">: 209–218. </w:t>
        </w:r>
      </w:ins>
    </w:p>
    <w:p w14:paraId="6BBD5DCA" w14:textId="77777777" w:rsidR="00B916F9" w:rsidRDefault="00B916F9" w:rsidP="00B916F9">
      <w:pPr>
        <w:pStyle w:val="Bibliography"/>
        <w:rPr>
          <w:ins w:id="600" w:author="Bahlai, Christie" w:date="2019-06-05T13:44:00Z"/>
        </w:rPr>
        <w:pPrChange w:id="601" w:author="Bahlai, Christie" w:date="2019-06-05T13:44:00Z">
          <w:pPr>
            <w:widowControl w:val="0"/>
            <w:autoSpaceDE w:val="0"/>
            <w:autoSpaceDN w:val="0"/>
            <w:adjustRightInd w:val="0"/>
            <w:spacing w:after="0" w:line="240" w:lineRule="auto"/>
          </w:pPr>
        </w:pPrChange>
      </w:pPr>
      <w:ins w:id="602" w:author="Bahlai, Christie" w:date="2019-06-05T13:44:00Z">
        <w:r>
          <w:t xml:space="preserve">52. </w:t>
        </w:r>
        <w:r>
          <w:tab/>
          <w:t>Urquhart FA, Urquhart NR.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w:t>
        </w:r>
        <w:proofErr w:type="gramStart"/>
        <w:r>
          <w:t>;56</w:t>
        </w:r>
        <w:proofErr w:type="gramEnd"/>
        <w:r>
          <w:t xml:space="preserve">: 1759–1764. </w:t>
        </w:r>
        <w:proofErr w:type="gramStart"/>
        <w:r>
          <w:t>doi:</w:t>
        </w:r>
        <w:proofErr w:type="gramEnd"/>
        <w:r>
          <w:t>10.1139/z78-240</w:t>
        </w:r>
      </w:ins>
    </w:p>
    <w:p w14:paraId="5AC40E5C" w14:textId="77777777" w:rsidR="00B916F9" w:rsidRDefault="00B916F9" w:rsidP="00B916F9">
      <w:pPr>
        <w:pStyle w:val="Bibliography"/>
        <w:rPr>
          <w:ins w:id="603" w:author="Bahlai, Christie" w:date="2019-06-05T13:44:00Z"/>
        </w:rPr>
        <w:pPrChange w:id="604" w:author="Bahlai, Christie" w:date="2019-06-05T13:44:00Z">
          <w:pPr>
            <w:widowControl w:val="0"/>
            <w:autoSpaceDE w:val="0"/>
            <w:autoSpaceDN w:val="0"/>
            <w:adjustRightInd w:val="0"/>
            <w:spacing w:after="0" w:line="240" w:lineRule="auto"/>
          </w:pPr>
        </w:pPrChange>
      </w:pPr>
      <w:ins w:id="605" w:author="Bahlai, Christie" w:date="2019-06-05T13:44:00Z">
        <w:r>
          <w:t xml:space="preserve">53. </w:t>
        </w:r>
        <w:r>
          <w:tab/>
        </w:r>
        <w:proofErr w:type="spellStart"/>
        <w:r>
          <w:t>Flockhart</w:t>
        </w:r>
        <w:proofErr w:type="spellEnd"/>
        <w:r>
          <w:t xml:space="preserve"> DTT, Brower LP, Ramirez MI, Hobson KA, </w:t>
        </w:r>
        <w:proofErr w:type="spellStart"/>
        <w:r>
          <w:t>Wassenaar</w:t>
        </w:r>
        <w:proofErr w:type="spellEnd"/>
        <w:r>
          <w:t xml:space="preserve"> LI, </w:t>
        </w:r>
        <w:proofErr w:type="spellStart"/>
        <w:r>
          <w:t>Altizer</w:t>
        </w:r>
        <w:proofErr w:type="spellEnd"/>
        <w:r>
          <w:t xml:space="preserve"> S, et al. Regional climate on the breeding grounds predicts variation in the natal origin of monarch butterflies overwintering in Mexico over 38 years. Glob Change Biol. 2017</w:t>
        </w:r>
        <w:proofErr w:type="gramStart"/>
        <w:r>
          <w:t>;23</w:t>
        </w:r>
        <w:proofErr w:type="gramEnd"/>
        <w:r>
          <w:t>: 2565–2576. doi:10.1111/gcb.13589</w:t>
        </w:r>
      </w:ins>
    </w:p>
    <w:p w14:paraId="2E67C28E" w14:textId="77777777" w:rsidR="00B916F9" w:rsidRDefault="00B916F9" w:rsidP="00B916F9">
      <w:pPr>
        <w:pStyle w:val="Bibliography"/>
        <w:rPr>
          <w:ins w:id="606" w:author="Bahlai, Christie" w:date="2019-06-05T13:44:00Z"/>
        </w:rPr>
        <w:pPrChange w:id="607" w:author="Bahlai, Christie" w:date="2019-06-05T13:44:00Z">
          <w:pPr>
            <w:widowControl w:val="0"/>
            <w:autoSpaceDE w:val="0"/>
            <w:autoSpaceDN w:val="0"/>
            <w:adjustRightInd w:val="0"/>
            <w:spacing w:after="0" w:line="240" w:lineRule="auto"/>
          </w:pPr>
        </w:pPrChange>
      </w:pPr>
      <w:ins w:id="608" w:author="Bahlai, Christie" w:date="2019-06-05T13:44:00Z">
        <w:r>
          <w:t xml:space="preserve">54.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ins>
    </w:p>
    <w:p w14:paraId="5D9F80F9" w14:textId="77777777" w:rsidR="00B916F9" w:rsidRDefault="00B916F9" w:rsidP="00B916F9">
      <w:pPr>
        <w:pStyle w:val="Bibliography"/>
        <w:rPr>
          <w:ins w:id="609" w:author="Bahlai, Christie" w:date="2019-06-05T13:44:00Z"/>
        </w:rPr>
        <w:pPrChange w:id="610" w:author="Bahlai, Christie" w:date="2019-06-05T13:44:00Z">
          <w:pPr>
            <w:widowControl w:val="0"/>
            <w:autoSpaceDE w:val="0"/>
            <w:autoSpaceDN w:val="0"/>
            <w:adjustRightInd w:val="0"/>
            <w:spacing w:after="0" w:line="240" w:lineRule="auto"/>
          </w:pPr>
        </w:pPrChange>
      </w:pPr>
      <w:ins w:id="611" w:author="Bahlai, Christie" w:date="2019-06-05T13:44:00Z">
        <w:r>
          <w:t xml:space="preserve">55. </w:t>
        </w:r>
        <w:r>
          <w:tab/>
          <w:t xml:space="preserve">Sarkar S. What Is Threatening Monarchs? </w:t>
        </w:r>
        <w:proofErr w:type="spellStart"/>
        <w:r>
          <w:t>BioScience</w:t>
        </w:r>
        <w:proofErr w:type="spellEnd"/>
        <w:r>
          <w:t>. 2017</w:t>
        </w:r>
        <w:proofErr w:type="gramStart"/>
        <w:r>
          <w:t>;67</w:t>
        </w:r>
        <w:proofErr w:type="gramEnd"/>
        <w:r>
          <w:t>: 1080–1080. doi:10.1093/</w:t>
        </w:r>
        <w:proofErr w:type="spellStart"/>
        <w:r>
          <w:t>biosci</w:t>
        </w:r>
        <w:proofErr w:type="spellEnd"/>
        <w:r>
          <w:t>/bix120</w:t>
        </w:r>
      </w:ins>
    </w:p>
    <w:p w14:paraId="4B23C3EC" w14:textId="77777777" w:rsidR="00B916F9" w:rsidRDefault="00B916F9" w:rsidP="00B916F9">
      <w:pPr>
        <w:pStyle w:val="Bibliography"/>
        <w:rPr>
          <w:ins w:id="612" w:author="Bahlai, Christie" w:date="2019-06-05T13:44:00Z"/>
        </w:rPr>
        <w:pPrChange w:id="613" w:author="Bahlai, Christie" w:date="2019-06-05T13:44:00Z">
          <w:pPr>
            <w:widowControl w:val="0"/>
            <w:autoSpaceDE w:val="0"/>
            <w:autoSpaceDN w:val="0"/>
            <w:adjustRightInd w:val="0"/>
            <w:spacing w:after="0" w:line="240" w:lineRule="auto"/>
          </w:pPr>
        </w:pPrChange>
      </w:pPr>
      <w:ins w:id="614" w:author="Bahlai, Christie" w:date="2019-06-05T13:44:00Z">
        <w:r>
          <w:t xml:space="preserve">56. </w:t>
        </w:r>
        <w:r>
          <w:tab/>
          <w:t>Lovett J. Monarch Population Status [Internet]. Monarch Watch; 2017. Available: http://monarchwatch.org/blog/2017/02/11/monarch-population-status-30/</w:t>
        </w:r>
      </w:ins>
    </w:p>
    <w:p w14:paraId="36200B0D" w14:textId="77777777" w:rsidR="00B916F9" w:rsidRDefault="00B916F9" w:rsidP="00B916F9">
      <w:pPr>
        <w:pStyle w:val="Bibliography"/>
        <w:rPr>
          <w:ins w:id="615" w:author="Bahlai, Christie" w:date="2019-06-05T13:44:00Z"/>
        </w:rPr>
        <w:pPrChange w:id="616" w:author="Bahlai, Christie" w:date="2019-06-05T13:44:00Z">
          <w:pPr>
            <w:widowControl w:val="0"/>
            <w:autoSpaceDE w:val="0"/>
            <w:autoSpaceDN w:val="0"/>
            <w:adjustRightInd w:val="0"/>
            <w:spacing w:after="0" w:line="240" w:lineRule="auto"/>
          </w:pPr>
        </w:pPrChange>
      </w:pPr>
      <w:ins w:id="617" w:author="Bahlai, Christie" w:date="2019-06-05T13:44:00Z">
        <w:r>
          <w:t xml:space="preserve">57. </w:t>
        </w:r>
        <w:r>
          <w:tab/>
        </w:r>
        <w:proofErr w:type="spellStart"/>
        <w:r>
          <w:t>Hartzler</w:t>
        </w:r>
        <w:proofErr w:type="spellEnd"/>
        <w:r>
          <w:t xml:space="preserve"> RG. Reduction in common milkweed (</w:t>
        </w:r>
        <w:proofErr w:type="spellStart"/>
        <w:r>
          <w:t>Asclepias</w:t>
        </w:r>
        <w:proofErr w:type="spellEnd"/>
        <w:r>
          <w:t xml:space="preserve"> </w:t>
        </w:r>
        <w:proofErr w:type="spellStart"/>
        <w:r>
          <w:t>syriaca</w:t>
        </w:r>
        <w:proofErr w:type="spellEnd"/>
        <w:r>
          <w:t>) occurrence in Iowa cropland from 1999 to 2009. Crop Protection. 2010</w:t>
        </w:r>
        <w:proofErr w:type="gramStart"/>
        <w:r>
          <w:t>;29</w:t>
        </w:r>
        <w:proofErr w:type="gramEnd"/>
        <w:r>
          <w:t>: 1542–1544. doi:10.1016/j.cropro.2010.07.018</w:t>
        </w:r>
      </w:ins>
    </w:p>
    <w:p w14:paraId="0654D528" w14:textId="77777777" w:rsidR="00B916F9" w:rsidRDefault="00B916F9" w:rsidP="00B916F9">
      <w:pPr>
        <w:pStyle w:val="Bibliography"/>
        <w:rPr>
          <w:ins w:id="618" w:author="Bahlai, Christie" w:date="2019-06-05T13:44:00Z"/>
        </w:rPr>
        <w:pPrChange w:id="619" w:author="Bahlai, Christie" w:date="2019-06-05T13:44:00Z">
          <w:pPr>
            <w:widowControl w:val="0"/>
            <w:autoSpaceDE w:val="0"/>
            <w:autoSpaceDN w:val="0"/>
            <w:adjustRightInd w:val="0"/>
            <w:spacing w:after="0" w:line="240" w:lineRule="auto"/>
          </w:pPr>
        </w:pPrChange>
      </w:pPr>
      <w:ins w:id="620" w:author="Bahlai, Christie" w:date="2019-06-05T13:44:00Z">
        <w:r>
          <w:lastRenderedPageBreak/>
          <w:t xml:space="preserve">58.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w:t>
        </w:r>
        <w:proofErr w:type="gramStart"/>
        <w:r>
          <w:t>;6</w:t>
        </w:r>
        <w:proofErr w:type="gramEnd"/>
        <w:r>
          <w:t>: 135–144. doi:10.1111/j.1752-4598.2012.00196.x</w:t>
        </w:r>
      </w:ins>
    </w:p>
    <w:p w14:paraId="7F82146D" w14:textId="77777777" w:rsidR="00B916F9" w:rsidRDefault="00B916F9" w:rsidP="00B916F9">
      <w:pPr>
        <w:pStyle w:val="Bibliography"/>
        <w:rPr>
          <w:ins w:id="621" w:author="Bahlai, Christie" w:date="2019-06-05T13:44:00Z"/>
        </w:rPr>
        <w:pPrChange w:id="622" w:author="Bahlai, Christie" w:date="2019-06-05T13:44:00Z">
          <w:pPr>
            <w:widowControl w:val="0"/>
            <w:autoSpaceDE w:val="0"/>
            <w:autoSpaceDN w:val="0"/>
            <w:adjustRightInd w:val="0"/>
            <w:spacing w:after="0" w:line="240" w:lineRule="auto"/>
          </w:pPr>
        </w:pPrChange>
      </w:pPr>
      <w:ins w:id="623" w:author="Bahlai, Christie" w:date="2019-06-05T13:44:00Z">
        <w:r>
          <w:t xml:space="preserve">59. </w:t>
        </w:r>
        <w:r>
          <w:tab/>
        </w:r>
        <w:proofErr w:type="spellStart"/>
        <w:r>
          <w:t>Zaya</w:t>
        </w:r>
        <w:proofErr w:type="spellEnd"/>
        <w:r>
          <w:t xml:space="preserve"> DN, </w:t>
        </w:r>
        <w:proofErr w:type="spellStart"/>
        <w:r>
          <w:t>Pearse</w:t>
        </w:r>
        <w:proofErr w:type="spellEnd"/>
        <w:r>
          <w:t xml:space="preserv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w:t>
        </w:r>
        <w:proofErr w:type="gramStart"/>
        <w:r>
          <w:t>;67</w:t>
        </w:r>
        <w:proofErr w:type="gramEnd"/>
        <w:r>
          <w:t>: 343–356. doi:10.1093/</w:t>
        </w:r>
        <w:proofErr w:type="spellStart"/>
        <w:r>
          <w:t>biosci</w:t>
        </w:r>
        <w:proofErr w:type="spellEnd"/>
        <w:r>
          <w:t>/biw186</w:t>
        </w:r>
      </w:ins>
    </w:p>
    <w:p w14:paraId="3C56A2F1" w14:textId="77777777" w:rsidR="00B916F9" w:rsidRDefault="00B916F9" w:rsidP="00B916F9">
      <w:pPr>
        <w:pStyle w:val="Bibliography"/>
        <w:rPr>
          <w:ins w:id="624" w:author="Bahlai, Christie" w:date="2019-06-05T13:44:00Z"/>
        </w:rPr>
        <w:pPrChange w:id="625" w:author="Bahlai, Christie" w:date="2019-06-05T13:44:00Z">
          <w:pPr>
            <w:widowControl w:val="0"/>
            <w:autoSpaceDE w:val="0"/>
            <w:autoSpaceDN w:val="0"/>
            <w:adjustRightInd w:val="0"/>
            <w:spacing w:after="0" w:line="240" w:lineRule="auto"/>
          </w:pPr>
        </w:pPrChange>
      </w:pPr>
      <w:ins w:id="626" w:author="Bahlai, Christie" w:date="2019-06-05T13:44:00Z">
        <w:r>
          <w:t xml:space="preserve">60. </w:t>
        </w:r>
        <w:r>
          <w:tab/>
          <w:t xml:space="preserve">Duke SO, Powles SB. Glyphosate-resistant crops and weeds: now and in the future. </w:t>
        </w:r>
        <w:proofErr w:type="spellStart"/>
        <w:r>
          <w:t>AgBioForum</w:t>
        </w:r>
        <w:proofErr w:type="spellEnd"/>
        <w:r>
          <w:t>. 2009</w:t>
        </w:r>
        <w:proofErr w:type="gramStart"/>
        <w:r>
          <w:t>;12</w:t>
        </w:r>
        <w:proofErr w:type="gramEnd"/>
        <w:r>
          <w:t xml:space="preserve">: 346–357. </w:t>
        </w:r>
      </w:ins>
    </w:p>
    <w:p w14:paraId="62B5CF71" w14:textId="77777777" w:rsidR="00B916F9" w:rsidRDefault="00B916F9" w:rsidP="00B916F9">
      <w:pPr>
        <w:pStyle w:val="Bibliography"/>
        <w:rPr>
          <w:ins w:id="627" w:author="Bahlai, Christie" w:date="2019-06-05T13:44:00Z"/>
        </w:rPr>
        <w:pPrChange w:id="628" w:author="Bahlai, Christie" w:date="2019-06-05T13:44:00Z">
          <w:pPr>
            <w:widowControl w:val="0"/>
            <w:autoSpaceDE w:val="0"/>
            <w:autoSpaceDN w:val="0"/>
            <w:adjustRightInd w:val="0"/>
            <w:spacing w:after="0" w:line="240" w:lineRule="auto"/>
          </w:pPr>
        </w:pPrChange>
      </w:pPr>
      <w:ins w:id="629" w:author="Bahlai, Christie" w:date="2019-06-05T13:44:00Z">
        <w:r>
          <w:t xml:space="preserve">61. </w:t>
        </w:r>
        <w:r>
          <w:tab/>
          <w:t>Baker NT. Estimated annual agricultural pesticide use by crop group for states of the conterminous United States, 1992-2014. National Water Quality Assessment Program. 2017; doi</w:t>
        </w:r>
        <w:proofErr w:type="gramStart"/>
        <w:r>
          <w:t>:10.5066</w:t>
        </w:r>
        <w:proofErr w:type="gramEnd"/>
        <w:r>
          <w:t>/F7NP22KM</w:t>
        </w:r>
      </w:ins>
    </w:p>
    <w:p w14:paraId="73E3FE5C" w14:textId="77777777" w:rsidR="00B916F9" w:rsidRDefault="00B916F9" w:rsidP="00B916F9">
      <w:pPr>
        <w:pStyle w:val="Bibliography"/>
        <w:rPr>
          <w:ins w:id="630" w:author="Bahlai, Christie" w:date="2019-06-05T13:44:00Z"/>
        </w:rPr>
        <w:pPrChange w:id="631" w:author="Bahlai, Christie" w:date="2019-06-05T13:44:00Z">
          <w:pPr>
            <w:widowControl w:val="0"/>
            <w:autoSpaceDE w:val="0"/>
            <w:autoSpaceDN w:val="0"/>
            <w:adjustRightInd w:val="0"/>
            <w:spacing w:after="0" w:line="240" w:lineRule="auto"/>
          </w:pPr>
        </w:pPrChange>
      </w:pPr>
      <w:ins w:id="632" w:author="Bahlai, Christie" w:date="2019-06-05T13:44:00Z">
        <w:r>
          <w:t xml:space="preserve">62.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2017; n/a-n/a. doi:10.1111/ecog.02719</w:t>
        </w:r>
      </w:ins>
    </w:p>
    <w:p w14:paraId="0CA2073C" w14:textId="77777777" w:rsidR="00B916F9" w:rsidRDefault="00B916F9" w:rsidP="00B916F9">
      <w:pPr>
        <w:pStyle w:val="Bibliography"/>
        <w:rPr>
          <w:ins w:id="633" w:author="Bahlai, Christie" w:date="2019-06-05T13:44:00Z"/>
        </w:rPr>
        <w:pPrChange w:id="634" w:author="Bahlai, Christie" w:date="2019-06-05T13:44:00Z">
          <w:pPr>
            <w:widowControl w:val="0"/>
            <w:autoSpaceDE w:val="0"/>
            <w:autoSpaceDN w:val="0"/>
            <w:adjustRightInd w:val="0"/>
            <w:spacing w:after="0" w:line="240" w:lineRule="auto"/>
          </w:pPr>
        </w:pPrChange>
      </w:pPr>
      <w:ins w:id="635" w:author="Bahlai, Christie" w:date="2019-06-05T13:44:00Z">
        <w:r>
          <w:t xml:space="preserve">63.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w:t>
        </w:r>
        <w:proofErr w:type="gramStart"/>
        <w:r>
          <w:t>;18</w:t>
        </w:r>
        <w:proofErr w:type="gramEnd"/>
        <w:r>
          <w:t>: 3039–3049. doi:10.1111/j.1365-2486.2012.02751.x</w:t>
        </w:r>
      </w:ins>
    </w:p>
    <w:p w14:paraId="3EFC4D5B" w14:textId="77777777" w:rsidR="00B916F9" w:rsidRDefault="00B916F9" w:rsidP="00B916F9">
      <w:pPr>
        <w:pStyle w:val="Bibliography"/>
        <w:rPr>
          <w:ins w:id="636" w:author="Bahlai, Christie" w:date="2019-06-05T13:44:00Z"/>
        </w:rPr>
        <w:pPrChange w:id="637" w:author="Bahlai, Christie" w:date="2019-06-05T13:44:00Z">
          <w:pPr>
            <w:widowControl w:val="0"/>
            <w:autoSpaceDE w:val="0"/>
            <w:autoSpaceDN w:val="0"/>
            <w:adjustRightInd w:val="0"/>
            <w:spacing w:after="0" w:line="240" w:lineRule="auto"/>
          </w:pPr>
        </w:pPrChange>
      </w:pPr>
      <w:ins w:id="638" w:author="Bahlai, Christie" w:date="2019-06-05T13:44:00Z">
        <w:r>
          <w:t xml:space="preserve">64.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ins>
    </w:p>
    <w:p w14:paraId="70307D9D" w14:textId="77777777" w:rsidR="00B916F9" w:rsidRDefault="00B916F9" w:rsidP="00B916F9">
      <w:pPr>
        <w:pStyle w:val="Bibliography"/>
        <w:rPr>
          <w:ins w:id="639" w:author="Bahlai, Christie" w:date="2019-06-05T13:44:00Z"/>
        </w:rPr>
        <w:pPrChange w:id="640" w:author="Bahlai, Christie" w:date="2019-06-05T13:44:00Z">
          <w:pPr>
            <w:widowControl w:val="0"/>
            <w:autoSpaceDE w:val="0"/>
            <w:autoSpaceDN w:val="0"/>
            <w:adjustRightInd w:val="0"/>
            <w:spacing w:after="0" w:line="240" w:lineRule="auto"/>
          </w:pPr>
        </w:pPrChange>
      </w:pPr>
      <w:ins w:id="641" w:author="Bahlai, Christie" w:date="2019-06-05T13:44:00Z">
        <w:r>
          <w:t xml:space="preserve">65. </w:t>
        </w:r>
        <w:r>
          <w:tab/>
          <w:t xml:space="preserve">Vidal O, </w:t>
        </w:r>
        <w:proofErr w:type="spellStart"/>
        <w:r>
          <w:t>Rendón</w:t>
        </w:r>
        <w:proofErr w:type="spellEnd"/>
        <w:r>
          <w:t>-Salinas E. Dynamics and trends of overwintering colonies of the monarch butterfly in Mexico. Biological Conservation. 2014</w:t>
        </w:r>
        <w:proofErr w:type="gramStart"/>
        <w:r>
          <w:t>;180</w:t>
        </w:r>
        <w:proofErr w:type="gramEnd"/>
        <w:r>
          <w:t>: 165–175. doi:10.1016/j.biocon.2014.09.041</w:t>
        </w:r>
      </w:ins>
    </w:p>
    <w:p w14:paraId="0F4FDCE9" w14:textId="77777777" w:rsidR="00B916F9" w:rsidRDefault="00B916F9" w:rsidP="00B916F9">
      <w:pPr>
        <w:pStyle w:val="Bibliography"/>
        <w:rPr>
          <w:ins w:id="642" w:author="Bahlai, Christie" w:date="2019-06-05T13:44:00Z"/>
        </w:rPr>
        <w:pPrChange w:id="643" w:author="Bahlai, Christie" w:date="2019-06-05T13:44:00Z">
          <w:pPr>
            <w:widowControl w:val="0"/>
            <w:autoSpaceDE w:val="0"/>
            <w:autoSpaceDN w:val="0"/>
            <w:adjustRightInd w:val="0"/>
            <w:spacing w:after="0" w:line="240" w:lineRule="auto"/>
          </w:pPr>
        </w:pPrChange>
      </w:pPr>
      <w:ins w:id="644" w:author="Bahlai, Christie" w:date="2019-06-05T13:44:00Z">
        <w:r>
          <w:t xml:space="preserve">66.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ins>
    </w:p>
    <w:p w14:paraId="6D80E5EF" w14:textId="05DA8747" w:rsidR="002C6A8E" w:rsidRPr="001D2B3E" w:rsidDel="0074777A" w:rsidRDefault="002C6A8E" w:rsidP="001D2B3E">
      <w:pPr>
        <w:pStyle w:val="Bibliography"/>
        <w:rPr>
          <w:del w:id="645" w:author="Bahlai, Christie" w:date="2019-06-04T11:40:00Z"/>
          <w:rFonts w:cstheme="minorHAnsi"/>
        </w:rPr>
      </w:pPr>
      <w:del w:id="646" w:author="Bahlai, Christie" w:date="2019-06-04T11:40:00Z">
        <w:r w:rsidRPr="001D2B3E" w:rsidDel="0074777A">
          <w:rPr>
            <w:rFonts w:cstheme="minorHAnsi"/>
          </w:rPr>
          <w:delText xml:space="preserve">1. </w:delText>
        </w:r>
        <w:r w:rsidRPr="001D2B3E" w:rsidDel="0074777A">
          <w:rPr>
            <w:rFonts w:cstheme="minorHAnsi"/>
          </w:rPr>
          <w:tab/>
          <w:delText>Bjørnstad ON, Grenfell BT. Noisy Clockwork: Time Series Analysis of Population Fluctuations in Animals. Science. 2001;293: 638. doi:10.1126/science.1062226</w:delText>
        </w:r>
      </w:del>
    </w:p>
    <w:p w14:paraId="05020015" w14:textId="091F7F96" w:rsidR="002C6A8E" w:rsidRPr="001D2B3E" w:rsidDel="0074777A" w:rsidRDefault="002C6A8E" w:rsidP="001D2B3E">
      <w:pPr>
        <w:pStyle w:val="Bibliography"/>
        <w:rPr>
          <w:del w:id="647" w:author="Bahlai, Christie" w:date="2019-06-04T11:40:00Z"/>
          <w:rFonts w:cstheme="minorHAnsi"/>
        </w:rPr>
      </w:pPr>
      <w:del w:id="648" w:author="Bahlai, Christie" w:date="2019-06-04T11:40:00Z">
        <w:r w:rsidRPr="001D2B3E" w:rsidDel="0074777A">
          <w:rPr>
            <w:rFonts w:cstheme="minorHAnsi"/>
          </w:rPr>
          <w:delText xml:space="preserve">2. </w:delText>
        </w:r>
        <w:r w:rsidRPr="001D2B3E" w:rsidDel="0074777A">
          <w:rPr>
            <w:rFonts w:cstheme="minorHAnsi"/>
          </w:rPr>
          <w:tab/>
          <w:delText>Hare SR, Mantua NJ. Empirical evidence for North Pacific regime shifts in 1977 and 1989. Progress in Oceanography. 2000;47: 103–145. doi:10.1016/S0079-6611(00)00033-1</w:delText>
        </w:r>
      </w:del>
    </w:p>
    <w:p w14:paraId="38C9DBA7" w14:textId="54A2604C" w:rsidR="002C6A8E" w:rsidRPr="001D2B3E" w:rsidDel="0074777A" w:rsidRDefault="002C6A8E" w:rsidP="001D2B3E">
      <w:pPr>
        <w:pStyle w:val="Bibliography"/>
        <w:rPr>
          <w:del w:id="649" w:author="Bahlai, Christie" w:date="2019-06-04T11:40:00Z"/>
          <w:rFonts w:cstheme="minorHAnsi"/>
        </w:rPr>
      </w:pPr>
      <w:del w:id="650" w:author="Bahlai, Christie" w:date="2019-06-04T11:40:00Z">
        <w:r w:rsidRPr="001D2B3E" w:rsidDel="0074777A">
          <w:rPr>
            <w:rFonts w:cstheme="minorHAnsi"/>
          </w:rPr>
          <w:delText xml:space="preserve">3. </w:delText>
        </w:r>
        <w:r w:rsidRPr="001D2B3E" w:rsidDel="0074777A">
          <w:rPr>
            <w:rFonts w:cstheme="minorHAnsi"/>
          </w:rPr>
          <w:tab/>
          <w:delText>Carpenter SR, Brock WA, Cole JJ, Kitchell JF, Pace ML. Leading indicators of trophic cascades. Ecology Letters. 2008;11: 128–138. doi:10.1111/j.1461-0248.2007.01131.x</w:delText>
        </w:r>
      </w:del>
    </w:p>
    <w:p w14:paraId="32FC6E16" w14:textId="097741A6" w:rsidR="002C6A8E" w:rsidRPr="001D2B3E" w:rsidDel="0074777A" w:rsidRDefault="002C6A8E" w:rsidP="001D2B3E">
      <w:pPr>
        <w:pStyle w:val="Bibliography"/>
        <w:rPr>
          <w:del w:id="651" w:author="Bahlai, Christie" w:date="2019-06-04T11:40:00Z"/>
          <w:rFonts w:cstheme="minorHAnsi"/>
        </w:rPr>
      </w:pPr>
      <w:del w:id="652" w:author="Bahlai, Christie" w:date="2019-06-04T11:40:00Z">
        <w:r w:rsidRPr="001D2B3E" w:rsidDel="0074777A">
          <w:rPr>
            <w:rFonts w:cstheme="minorHAnsi"/>
          </w:rPr>
          <w:delText xml:space="preserve">4. </w:delText>
        </w:r>
        <w:r w:rsidRPr="001D2B3E" w:rsidDel="0074777A">
          <w:rPr>
            <w:rFonts w:cstheme="minorHAnsi"/>
          </w:rPr>
          <w:tab/>
          <w:delText>Sutherland WJ, Freckleton RP, Godfray HCJ, Beissinger SR, Benton T, Cameron DD, et al. Identification of 100 fundamental ecological questions. J Ecol. 2013;101: 58–67. doi:10.1111/1365-2745.12025</w:delText>
        </w:r>
      </w:del>
    </w:p>
    <w:p w14:paraId="1918025C" w14:textId="24CD3D36" w:rsidR="002C6A8E" w:rsidRPr="001D2B3E" w:rsidDel="0074777A" w:rsidRDefault="002C6A8E" w:rsidP="001D2B3E">
      <w:pPr>
        <w:pStyle w:val="Bibliography"/>
        <w:rPr>
          <w:del w:id="653" w:author="Bahlai, Christie" w:date="2019-06-04T11:40:00Z"/>
          <w:rFonts w:cstheme="minorHAnsi"/>
        </w:rPr>
      </w:pPr>
      <w:del w:id="654" w:author="Bahlai, Christie" w:date="2019-06-04T11:40:00Z">
        <w:r w:rsidRPr="001D2B3E" w:rsidDel="0074777A">
          <w:rPr>
            <w:rFonts w:cstheme="minorHAnsi"/>
          </w:rPr>
          <w:delText xml:space="preserve">5. </w:delText>
        </w:r>
        <w:r w:rsidRPr="001D2B3E" w:rsidDel="0074777A">
          <w:rPr>
            <w:rFonts w:cstheme="minorHAnsi"/>
          </w:rPr>
          <w:tab/>
          <w:delText>Eason T, Garmestani AS, Stow CA, Rojo C, Alvarez-Cobelas M, Cabezas H. Managing for resilience: an information theory-based approach to assessing ecosystems. J Appl Ecol. 2016;53: 656–665. doi:10.1111/1365-2664.12597</w:delText>
        </w:r>
      </w:del>
    </w:p>
    <w:p w14:paraId="491F3805" w14:textId="780A7613" w:rsidR="002C6A8E" w:rsidRPr="001D2B3E" w:rsidDel="0074777A" w:rsidRDefault="002C6A8E" w:rsidP="001D2B3E">
      <w:pPr>
        <w:pStyle w:val="Bibliography"/>
        <w:rPr>
          <w:del w:id="655" w:author="Bahlai, Christie" w:date="2019-06-04T11:40:00Z"/>
          <w:rFonts w:cstheme="minorHAnsi"/>
        </w:rPr>
      </w:pPr>
      <w:del w:id="656" w:author="Bahlai, Christie" w:date="2019-06-04T11:40:00Z">
        <w:r w:rsidRPr="001D2B3E" w:rsidDel="0074777A">
          <w:rPr>
            <w:rFonts w:cstheme="minorHAnsi"/>
          </w:rPr>
          <w:delText xml:space="preserve">6. </w:delText>
        </w:r>
        <w:r w:rsidRPr="001D2B3E" w:rsidDel="0074777A">
          <w:rPr>
            <w:rFonts w:cstheme="minorHAnsi"/>
          </w:rPr>
          <w:tab/>
          <w:delText>Ricker WE. Stock and Recruitment. J Fish Res Bd Can. 1954;11: 559–623. doi:10.1139/f54-039</w:delText>
        </w:r>
      </w:del>
    </w:p>
    <w:p w14:paraId="4DB50549" w14:textId="4C326601" w:rsidR="002C6A8E" w:rsidRPr="001D2B3E" w:rsidDel="0074777A" w:rsidRDefault="002C6A8E" w:rsidP="001D2B3E">
      <w:pPr>
        <w:pStyle w:val="Bibliography"/>
        <w:rPr>
          <w:del w:id="657" w:author="Bahlai, Christie" w:date="2019-06-04T11:40:00Z"/>
          <w:rFonts w:cstheme="minorHAnsi"/>
        </w:rPr>
      </w:pPr>
      <w:del w:id="658" w:author="Bahlai, Christie" w:date="2019-06-04T11:40:00Z">
        <w:r w:rsidRPr="001D2B3E" w:rsidDel="0074777A">
          <w:rPr>
            <w:rFonts w:cstheme="minorHAnsi"/>
          </w:rPr>
          <w:delText xml:space="preserve">7. </w:delText>
        </w:r>
        <w:r w:rsidRPr="001D2B3E" w:rsidDel="0074777A">
          <w:rPr>
            <w:rFonts w:cstheme="minorHAnsi"/>
          </w:rPr>
          <w:tab/>
          <w:delText xml:space="preserve">Beverton RJ, Holt SJ. On the dynamics of exploited fish populations. Springer Science &amp; Business Media; 1957. </w:delText>
        </w:r>
      </w:del>
    </w:p>
    <w:p w14:paraId="3498A9D2" w14:textId="27CA7A92" w:rsidR="002C6A8E" w:rsidRPr="001D2B3E" w:rsidDel="0074777A" w:rsidRDefault="002C6A8E" w:rsidP="001D2B3E">
      <w:pPr>
        <w:pStyle w:val="Bibliography"/>
        <w:rPr>
          <w:del w:id="659" w:author="Bahlai, Christie" w:date="2019-06-04T11:40:00Z"/>
          <w:rFonts w:cstheme="minorHAnsi"/>
        </w:rPr>
      </w:pPr>
      <w:del w:id="660" w:author="Bahlai, Christie" w:date="2019-06-04T11:40:00Z">
        <w:r w:rsidRPr="001D2B3E" w:rsidDel="0074777A">
          <w:rPr>
            <w:rFonts w:cstheme="minorHAnsi"/>
          </w:rPr>
          <w:delText xml:space="preserve">8. </w:delText>
        </w:r>
        <w:r w:rsidRPr="001D2B3E" w:rsidDel="0074777A">
          <w:rPr>
            <w:rFonts w:cstheme="minorHAnsi"/>
          </w:rPr>
          <w:tab/>
          <w:delText>May RM. Simple mathematical models with very complicated dynamics. Nature. 1976;261: 459–467. doi:10.1038/261459a0</w:delText>
        </w:r>
      </w:del>
    </w:p>
    <w:p w14:paraId="5FB7B122" w14:textId="2D5043EC" w:rsidR="002C6A8E" w:rsidRPr="001D2B3E" w:rsidDel="0074777A" w:rsidRDefault="002C6A8E" w:rsidP="001D2B3E">
      <w:pPr>
        <w:pStyle w:val="Bibliography"/>
        <w:rPr>
          <w:del w:id="661" w:author="Bahlai, Christie" w:date="2019-06-04T11:40:00Z"/>
          <w:rFonts w:cstheme="minorHAnsi"/>
        </w:rPr>
      </w:pPr>
      <w:del w:id="662" w:author="Bahlai, Christie" w:date="2019-06-04T11:40:00Z">
        <w:r w:rsidRPr="001D2B3E" w:rsidDel="0074777A">
          <w:rPr>
            <w:rFonts w:cstheme="minorHAnsi"/>
          </w:rPr>
          <w:delText xml:space="preserve">9. </w:delText>
        </w:r>
        <w:r w:rsidRPr="001D2B3E" w:rsidDel="0074777A">
          <w:rPr>
            <w:rFonts w:cstheme="minorHAnsi"/>
          </w:rPr>
          <w:tab/>
          <w:delText xml:space="preserve">Barraquand F, Louca S, Abbott KC, Cobbold CA, Cordoleani F, DeAngelis DL, et al. Moving forward in circles: challenges and opportunities in modelling population cycles. Ecology letters. 2017;20: 1074–1092. </w:delText>
        </w:r>
      </w:del>
    </w:p>
    <w:p w14:paraId="25134902" w14:textId="74CE2046" w:rsidR="002C6A8E" w:rsidRPr="001D2B3E" w:rsidDel="0074777A" w:rsidRDefault="002C6A8E" w:rsidP="001D2B3E">
      <w:pPr>
        <w:pStyle w:val="Bibliography"/>
        <w:rPr>
          <w:del w:id="663" w:author="Bahlai, Christie" w:date="2019-06-04T11:40:00Z"/>
          <w:rFonts w:cstheme="minorHAnsi"/>
        </w:rPr>
      </w:pPr>
      <w:del w:id="664" w:author="Bahlai, Christie" w:date="2019-06-04T11:40:00Z">
        <w:r w:rsidRPr="001D2B3E" w:rsidDel="0074777A">
          <w:rPr>
            <w:rFonts w:cstheme="minorHAnsi"/>
          </w:rPr>
          <w:delText xml:space="preserve">10. </w:delText>
        </w:r>
        <w:r w:rsidRPr="001D2B3E" w:rsidDel="0074777A">
          <w:rPr>
            <w:rFonts w:cstheme="minorHAnsi"/>
          </w:rPr>
          <w:tab/>
          <w:delText>Boettiger C. From noise to knowledge: how randomness generates novel phenomena and reveals information. Ecology Letters. 2018;21: 1255–1267. doi:10.1111/ele.13085</w:delText>
        </w:r>
      </w:del>
    </w:p>
    <w:p w14:paraId="6FE49B87" w14:textId="28293F65" w:rsidR="002C6A8E" w:rsidRPr="001D2B3E" w:rsidDel="0074777A" w:rsidRDefault="002C6A8E" w:rsidP="001D2B3E">
      <w:pPr>
        <w:pStyle w:val="Bibliography"/>
        <w:rPr>
          <w:del w:id="665" w:author="Bahlai, Christie" w:date="2019-06-04T11:40:00Z"/>
          <w:rFonts w:cstheme="minorHAnsi"/>
        </w:rPr>
      </w:pPr>
      <w:del w:id="666" w:author="Bahlai, Christie" w:date="2019-06-04T11:40:00Z">
        <w:r w:rsidRPr="001D2B3E" w:rsidDel="0074777A">
          <w:rPr>
            <w:rFonts w:cstheme="minorHAnsi"/>
          </w:rPr>
          <w:delText xml:space="preserve">11. </w:delText>
        </w:r>
        <w:r w:rsidRPr="001D2B3E" w:rsidDel="0074777A">
          <w:rPr>
            <w:rFonts w:cstheme="minorHAnsi"/>
          </w:rPr>
          <w:tab/>
          <w:delText>Gadrich T, Katriel G. A Mechanistic Stochastic Ricker Model: Analytical and Numerical Investigations. Int J Bifurcation Chaos. 2016;26: 1650067. doi:10.1142/S021812741650067X</w:delText>
        </w:r>
      </w:del>
    </w:p>
    <w:p w14:paraId="302F8706" w14:textId="1D6F7FF8" w:rsidR="002C6A8E" w:rsidRPr="001D2B3E" w:rsidDel="0074777A" w:rsidRDefault="002C6A8E" w:rsidP="001D2B3E">
      <w:pPr>
        <w:pStyle w:val="Bibliography"/>
        <w:rPr>
          <w:del w:id="667" w:author="Bahlai, Christie" w:date="2019-06-04T11:40:00Z"/>
          <w:rFonts w:cstheme="minorHAnsi"/>
        </w:rPr>
      </w:pPr>
      <w:del w:id="668" w:author="Bahlai, Christie" w:date="2019-06-04T11:40:00Z">
        <w:r w:rsidRPr="001D2B3E" w:rsidDel="0074777A">
          <w:rPr>
            <w:rFonts w:cstheme="minorHAnsi"/>
          </w:rPr>
          <w:delText xml:space="preserve">12. </w:delText>
        </w:r>
        <w:r w:rsidRPr="001D2B3E" w:rsidDel="0074777A">
          <w:rPr>
            <w:rFonts w:cstheme="minorHAnsi"/>
          </w:rPr>
          <w:tab/>
          <w:delText xml:space="preserve">Forchhammer MC, Asferg T. Invading parasites cause a structural shift in red fox dynamics. Proceedings of the Royal Society of London B: Biological Sciences. 2000;267: 779–786. </w:delText>
        </w:r>
      </w:del>
    </w:p>
    <w:p w14:paraId="2A5BCA1F" w14:textId="7594A308" w:rsidR="002C6A8E" w:rsidRPr="001D2B3E" w:rsidDel="0074777A" w:rsidRDefault="002C6A8E" w:rsidP="001D2B3E">
      <w:pPr>
        <w:pStyle w:val="Bibliography"/>
        <w:rPr>
          <w:del w:id="669" w:author="Bahlai, Christie" w:date="2019-06-04T11:40:00Z"/>
          <w:rFonts w:cstheme="minorHAnsi"/>
        </w:rPr>
      </w:pPr>
      <w:del w:id="670" w:author="Bahlai, Christie" w:date="2019-06-04T11:40:00Z">
        <w:r w:rsidRPr="001D2B3E" w:rsidDel="0074777A">
          <w:rPr>
            <w:rFonts w:cstheme="minorHAnsi"/>
          </w:rPr>
          <w:delText xml:space="preserve">13. </w:delText>
        </w:r>
        <w:r w:rsidRPr="001D2B3E" w:rsidDel="0074777A">
          <w:rPr>
            <w:rFonts w:cstheme="minorHAnsi"/>
          </w:rPr>
          <w:tab/>
          <w:delText xml:space="preserve">Berryman A, Lima M. Deciphering the effects of climate on animal populations: diagnostic analysis provides new interpretation of Soay sheep dynamics. The American Naturalist. 2006;168: 784–795. </w:delText>
        </w:r>
      </w:del>
    </w:p>
    <w:p w14:paraId="1E65D20B" w14:textId="33866090" w:rsidR="002C6A8E" w:rsidRPr="001D2B3E" w:rsidDel="0074777A" w:rsidRDefault="002C6A8E" w:rsidP="001D2B3E">
      <w:pPr>
        <w:pStyle w:val="Bibliography"/>
        <w:rPr>
          <w:del w:id="671" w:author="Bahlai, Christie" w:date="2019-06-04T11:40:00Z"/>
          <w:rFonts w:cstheme="minorHAnsi"/>
        </w:rPr>
      </w:pPr>
      <w:del w:id="672" w:author="Bahlai, Christie" w:date="2019-06-04T11:40:00Z">
        <w:r w:rsidRPr="001D2B3E" w:rsidDel="0074777A">
          <w:rPr>
            <w:rFonts w:cstheme="minorHAnsi"/>
          </w:rPr>
          <w:delText xml:space="preserve">14. </w:delText>
        </w:r>
        <w:r w:rsidRPr="001D2B3E" w:rsidDel="0074777A">
          <w:rPr>
            <w:rFonts w:cstheme="minorHAnsi"/>
          </w:rPr>
          <w:tab/>
          <w:delText xml:space="preserve">Zipkin EF, Kraft CE, Cooch EG, Sullivan PJ. When can efforts to control nuisance and invasive species backfire? Ecological Applications. 2009;19: 1585–1595. </w:delText>
        </w:r>
      </w:del>
    </w:p>
    <w:p w14:paraId="4337AE1D" w14:textId="792A35BE" w:rsidR="002C6A8E" w:rsidRPr="001D2B3E" w:rsidDel="0074777A" w:rsidRDefault="002C6A8E" w:rsidP="001D2B3E">
      <w:pPr>
        <w:pStyle w:val="Bibliography"/>
        <w:rPr>
          <w:del w:id="673" w:author="Bahlai, Christie" w:date="2019-06-04T11:40:00Z"/>
          <w:rFonts w:cstheme="minorHAnsi"/>
        </w:rPr>
      </w:pPr>
      <w:del w:id="674" w:author="Bahlai, Christie" w:date="2019-06-04T11:40:00Z">
        <w:r w:rsidRPr="001D2B3E" w:rsidDel="0074777A">
          <w:rPr>
            <w:rFonts w:cstheme="minorHAnsi"/>
          </w:rPr>
          <w:delText xml:space="preserve">15. </w:delText>
        </w:r>
        <w:r w:rsidRPr="001D2B3E" w:rsidDel="0074777A">
          <w:rPr>
            <w:rFonts w:cstheme="minorHAnsi"/>
          </w:rPr>
          <w:tab/>
          <w:delText>Bahlai CA, vander Werf W, O’Neal M, Hemerik L, Landis DA. Shifts in dynamic regime of an invasive lady beetle are linked to the invasion and insecticidal management of its prey. Ecological Applications. 2015; doi:10.1890/14-2022.1</w:delText>
        </w:r>
      </w:del>
    </w:p>
    <w:p w14:paraId="4A1F5844" w14:textId="195CFF92" w:rsidR="002C6A8E" w:rsidRPr="001D2B3E" w:rsidDel="0074777A" w:rsidRDefault="002C6A8E" w:rsidP="001D2B3E">
      <w:pPr>
        <w:pStyle w:val="Bibliography"/>
        <w:rPr>
          <w:del w:id="675" w:author="Bahlai, Christie" w:date="2019-06-04T11:40:00Z"/>
          <w:rFonts w:cstheme="minorHAnsi"/>
        </w:rPr>
      </w:pPr>
      <w:del w:id="676" w:author="Bahlai, Christie" w:date="2019-06-04T11:40:00Z">
        <w:r w:rsidRPr="001D2B3E" w:rsidDel="0074777A">
          <w:rPr>
            <w:rFonts w:cstheme="minorHAnsi"/>
          </w:rPr>
          <w:delText xml:space="preserve">16. </w:delText>
        </w:r>
        <w:r w:rsidRPr="001D2B3E" w:rsidDel="0074777A">
          <w:rPr>
            <w:rFonts w:cstheme="minorHAnsi"/>
          </w:rPr>
          <w:tab/>
          <w:delText>Bestelmeyer BT, Ellison AM, Fraser WR, Gorman KB, Holbrook SJ, Laney CM, et al. Analysis of abrupt transitions in ecological systems. Ecosphere. 2011;2: art129. doi:10.1890/es11-00216.1</w:delText>
        </w:r>
      </w:del>
    </w:p>
    <w:p w14:paraId="2F89F85A" w14:textId="6F147069" w:rsidR="002C6A8E" w:rsidRPr="001D2B3E" w:rsidDel="0074777A" w:rsidRDefault="002C6A8E" w:rsidP="001D2B3E">
      <w:pPr>
        <w:pStyle w:val="Bibliography"/>
        <w:rPr>
          <w:del w:id="677" w:author="Bahlai, Christie" w:date="2019-06-04T11:40:00Z"/>
          <w:rFonts w:cstheme="minorHAnsi"/>
        </w:rPr>
      </w:pPr>
      <w:del w:id="678" w:author="Bahlai, Christie" w:date="2019-06-04T11:40:00Z">
        <w:r w:rsidRPr="001D2B3E" w:rsidDel="0074777A">
          <w:rPr>
            <w:rFonts w:cstheme="minorHAnsi"/>
          </w:rPr>
          <w:delText xml:space="preserve">17. </w:delText>
        </w:r>
        <w:r w:rsidRPr="001D2B3E" w:rsidDel="0074777A">
          <w:rPr>
            <w:rFonts w:cstheme="minorHAnsi"/>
          </w:rPr>
          <w:tab/>
          <w:delText>Toms JD, Lesperance ML. Piecewise regression: a tool for identifying ecological thresholds. Ecology. 2003;84: 2034–2041. doi:10.1890/02-0472</w:delText>
        </w:r>
      </w:del>
    </w:p>
    <w:p w14:paraId="5B0971C1" w14:textId="3C1B2CBA" w:rsidR="002C6A8E" w:rsidRPr="001D2B3E" w:rsidDel="0074777A" w:rsidRDefault="002C6A8E" w:rsidP="001D2B3E">
      <w:pPr>
        <w:pStyle w:val="Bibliography"/>
        <w:rPr>
          <w:del w:id="679" w:author="Bahlai, Christie" w:date="2019-06-04T11:40:00Z"/>
          <w:rFonts w:cstheme="minorHAnsi"/>
        </w:rPr>
      </w:pPr>
      <w:del w:id="680" w:author="Bahlai, Christie" w:date="2019-06-04T11:40:00Z">
        <w:r w:rsidRPr="001D2B3E" w:rsidDel="0074777A">
          <w:rPr>
            <w:rFonts w:cstheme="minorHAnsi"/>
          </w:rPr>
          <w:delText xml:space="preserve">18. </w:delText>
        </w:r>
        <w:r w:rsidRPr="001D2B3E" w:rsidDel="0074777A">
          <w:rPr>
            <w:rFonts w:cstheme="minorHAnsi"/>
          </w:rPr>
          <w:tab/>
          <w:delText xml:space="preserve">Weimerskirch H, Inchausti P, Guinet C, Barbraud C. Trends in bird and seal populations as indicators of a system shift in the Southern Ocean. Antarctic Science. 2003;15: 249–256. </w:delText>
        </w:r>
      </w:del>
    </w:p>
    <w:p w14:paraId="145DE9E2" w14:textId="5A51C159" w:rsidR="002C6A8E" w:rsidRPr="001D2B3E" w:rsidDel="0074777A" w:rsidRDefault="002C6A8E" w:rsidP="001D2B3E">
      <w:pPr>
        <w:pStyle w:val="Bibliography"/>
        <w:rPr>
          <w:del w:id="681" w:author="Bahlai, Christie" w:date="2019-06-04T11:40:00Z"/>
          <w:rFonts w:cstheme="minorHAnsi"/>
        </w:rPr>
      </w:pPr>
      <w:del w:id="682" w:author="Bahlai, Christie" w:date="2019-06-04T11:40:00Z">
        <w:r w:rsidRPr="001D2B3E" w:rsidDel="0074777A">
          <w:rPr>
            <w:rFonts w:cstheme="minorHAnsi"/>
          </w:rPr>
          <w:delText xml:space="preserve">19. </w:delText>
        </w:r>
        <w:r w:rsidRPr="001D2B3E" w:rsidDel="0074777A">
          <w:rPr>
            <w:rFonts w:cstheme="minorHAnsi"/>
          </w:rPr>
          <w:tab/>
          <w:delText>Knapp AK, Smith MD, Hobbie SE, Collins SL, Fahey TJ, Hansen GJA, et al. Past, present, and future roles of long-term experiments in the LTER Network. Bioscience. 2012;62: 377–389. doi:10.1029/2008gb003336</w:delText>
        </w:r>
      </w:del>
    </w:p>
    <w:p w14:paraId="71E244BC" w14:textId="1E35E233" w:rsidR="002C6A8E" w:rsidRPr="001D2B3E" w:rsidDel="0074777A" w:rsidRDefault="002C6A8E" w:rsidP="001D2B3E">
      <w:pPr>
        <w:pStyle w:val="Bibliography"/>
        <w:rPr>
          <w:del w:id="683" w:author="Bahlai, Christie" w:date="2019-06-04T11:40:00Z"/>
          <w:rFonts w:cstheme="minorHAnsi"/>
        </w:rPr>
      </w:pPr>
      <w:del w:id="684" w:author="Bahlai, Christie" w:date="2019-06-04T11:40:00Z">
        <w:r w:rsidRPr="001D2B3E" w:rsidDel="0074777A">
          <w:rPr>
            <w:rFonts w:cstheme="minorHAnsi"/>
          </w:rPr>
          <w:delText xml:space="preserve">20. </w:delText>
        </w:r>
        <w:r w:rsidRPr="001D2B3E" w:rsidDel="0074777A">
          <w:rPr>
            <w:rFonts w:cstheme="minorHAnsi"/>
          </w:rPr>
          <w:tab/>
          <w:delText xml:space="preserve">Braun JV, Muller H-G. Statistical Methods for DNA Sequence Segmentation. Statistical Science. 1998;13: 142–162. </w:delText>
        </w:r>
      </w:del>
    </w:p>
    <w:p w14:paraId="1073E500" w14:textId="5AB62D3C" w:rsidR="002C6A8E" w:rsidRPr="001D2B3E" w:rsidDel="0074777A" w:rsidRDefault="002C6A8E" w:rsidP="001D2B3E">
      <w:pPr>
        <w:pStyle w:val="Bibliography"/>
        <w:rPr>
          <w:del w:id="685" w:author="Bahlai, Christie" w:date="2019-06-04T11:40:00Z"/>
          <w:rFonts w:cstheme="minorHAnsi"/>
        </w:rPr>
      </w:pPr>
      <w:del w:id="686" w:author="Bahlai, Christie" w:date="2019-06-04T11:40:00Z">
        <w:r w:rsidRPr="001D2B3E" w:rsidDel="0074777A">
          <w:rPr>
            <w:rFonts w:cstheme="minorHAnsi"/>
          </w:rPr>
          <w:delText xml:space="preserve">21. </w:delText>
        </w:r>
        <w:r w:rsidRPr="001D2B3E" w:rsidDel="0074777A">
          <w:rPr>
            <w:rFonts w:cstheme="minorHAnsi"/>
          </w:rPr>
          <w:tab/>
          <w:delText xml:space="preserve">Zeileis A, Leisch F, Hornik K, Kleiber C. strucchange. An R package for testing for structural change in linear regression models. 2001; </w:delText>
        </w:r>
      </w:del>
    </w:p>
    <w:p w14:paraId="4924D87D" w14:textId="4394A1B7" w:rsidR="002C6A8E" w:rsidRPr="001D2B3E" w:rsidDel="0074777A" w:rsidRDefault="002C6A8E" w:rsidP="001D2B3E">
      <w:pPr>
        <w:pStyle w:val="Bibliography"/>
        <w:rPr>
          <w:del w:id="687" w:author="Bahlai, Christie" w:date="2019-06-04T11:40:00Z"/>
          <w:rFonts w:cstheme="minorHAnsi"/>
        </w:rPr>
      </w:pPr>
      <w:del w:id="688" w:author="Bahlai, Christie" w:date="2019-06-04T11:40:00Z">
        <w:r w:rsidRPr="001D2B3E" w:rsidDel="0074777A">
          <w:rPr>
            <w:rFonts w:cstheme="minorHAnsi"/>
          </w:rPr>
          <w:delText xml:space="preserve">22. </w:delText>
        </w:r>
        <w:r w:rsidRPr="001D2B3E" w:rsidDel="0074777A">
          <w:rPr>
            <w:rFonts w:cstheme="minorHAnsi"/>
          </w:rPr>
          <w:tab/>
          <w:delText xml:space="preserve">Killick R, Eckley I. changepoint: An R package for changepoint analysis. Journal of Statistical Software. 2014;58: 1–19. </w:delText>
        </w:r>
      </w:del>
    </w:p>
    <w:p w14:paraId="259202B0" w14:textId="5BA57E5C" w:rsidR="002C6A8E" w:rsidRPr="001D2B3E" w:rsidDel="0074777A" w:rsidRDefault="002C6A8E" w:rsidP="001D2B3E">
      <w:pPr>
        <w:pStyle w:val="Bibliography"/>
        <w:rPr>
          <w:del w:id="689" w:author="Bahlai, Christie" w:date="2019-06-04T11:40:00Z"/>
          <w:rFonts w:cstheme="minorHAnsi"/>
        </w:rPr>
      </w:pPr>
      <w:del w:id="690" w:author="Bahlai, Christie" w:date="2019-06-04T11:40:00Z">
        <w:r w:rsidRPr="001D2B3E" w:rsidDel="0074777A">
          <w:rPr>
            <w:rFonts w:cstheme="minorHAnsi"/>
          </w:rPr>
          <w:delText xml:space="preserve">23. </w:delText>
        </w:r>
        <w:r w:rsidRPr="001D2B3E" w:rsidDel="0074777A">
          <w:rPr>
            <w:rFonts w:cstheme="minorHAnsi"/>
          </w:rPr>
          <w:tab/>
          <w:delText xml:space="preserve">Priyadarshana W, Sofronov G. Multiple break-points detection in array CGH data via the cross-entropy method. IEEE/ACM Transactions on Computational Biology and Bioinformatics (TCBB). 2015;12: 487–498. </w:delText>
        </w:r>
      </w:del>
    </w:p>
    <w:p w14:paraId="6D7DD428" w14:textId="66C85CB2" w:rsidR="002C6A8E" w:rsidRPr="001D2B3E" w:rsidDel="0074777A" w:rsidRDefault="002C6A8E" w:rsidP="001D2B3E">
      <w:pPr>
        <w:pStyle w:val="Bibliography"/>
        <w:rPr>
          <w:del w:id="691" w:author="Bahlai, Christie" w:date="2019-06-04T11:40:00Z"/>
          <w:rFonts w:cstheme="minorHAnsi"/>
        </w:rPr>
      </w:pPr>
      <w:del w:id="692" w:author="Bahlai, Christie" w:date="2019-06-04T11:40:00Z">
        <w:r w:rsidRPr="001D2B3E" w:rsidDel="0074777A">
          <w:rPr>
            <w:rFonts w:cstheme="minorHAnsi"/>
          </w:rPr>
          <w:delText xml:space="preserve">24. </w:delText>
        </w:r>
        <w:r w:rsidRPr="001D2B3E" w:rsidDel="0074777A">
          <w:rPr>
            <w:rFonts w:cstheme="minorHAnsi"/>
          </w:rPr>
          <w:tab/>
          <w:delText>Jenouvrier S, Weimerskirch H, Barbraud C, Park Y-H, Cazelles B. Evidence of a shift in the cyclicity of Antarctic seabird dynamics linked to climate. Proceedings of the Royal Society B: Biological Sciences. 2005;272: 887–895. doi:10.1098/rspb.2004.2978</w:delText>
        </w:r>
      </w:del>
    </w:p>
    <w:p w14:paraId="0F40E18B" w14:textId="34A05C35" w:rsidR="002C6A8E" w:rsidRPr="001D2B3E" w:rsidDel="0074777A" w:rsidRDefault="002C6A8E" w:rsidP="001D2B3E">
      <w:pPr>
        <w:pStyle w:val="Bibliography"/>
        <w:rPr>
          <w:del w:id="693" w:author="Bahlai, Christie" w:date="2019-06-04T11:40:00Z"/>
          <w:rFonts w:cstheme="minorHAnsi"/>
        </w:rPr>
      </w:pPr>
      <w:del w:id="694" w:author="Bahlai, Christie" w:date="2019-06-04T11:40:00Z">
        <w:r w:rsidRPr="001D2B3E" w:rsidDel="0074777A">
          <w:rPr>
            <w:rFonts w:cstheme="minorHAnsi"/>
          </w:rPr>
          <w:delText xml:space="preserve">25. </w:delText>
        </w:r>
        <w:r w:rsidRPr="001D2B3E" w:rsidDel="0074777A">
          <w:rPr>
            <w:rFonts w:cstheme="minorHAnsi"/>
          </w:rPr>
          <w:tab/>
          <w:delText>Cazelles B, Chavez M, Berteaux D, Ménard F, Vik JO, Jenouvrier S, et al. Wavelet analysis of ecological time series. Oecologia. 2008;156: 287–304. doi:10.1007/s00442-008-0993-2</w:delText>
        </w:r>
      </w:del>
    </w:p>
    <w:p w14:paraId="47195143" w14:textId="615AE7FA" w:rsidR="002C6A8E" w:rsidRPr="001D2B3E" w:rsidDel="0074777A" w:rsidRDefault="002C6A8E" w:rsidP="001D2B3E">
      <w:pPr>
        <w:pStyle w:val="Bibliography"/>
        <w:rPr>
          <w:del w:id="695" w:author="Bahlai, Christie" w:date="2019-06-04T11:40:00Z"/>
          <w:rFonts w:cstheme="minorHAnsi"/>
        </w:rPr>
      </w:pPr>
      <w:del w:id="696" w:author="Bahlai, Christie" w:date="2019-06-04T11:40:00Z">
        <w:r w:rsidRPr="001D2B3E" w:rsidDel="0074777A">
          <w:rPr>
            <w:rFonts w:cstheme="minorHAnsi"/>
          </w:rPr>
          <w:delText xml:space="preserve">26. </w:delText>
        </w:r>
        <w:r w:rsidRPr="001D2B3E" w:rsidDel="0074777A">
          <w:rPr>
            <w:rFonts w:cstheme="minorHAnsi"/>
          </w:rPr>
          <w:tab/>
          <w:delText xml:space="preserve">Turchin P. Complex population dynamics: a theoretical/empirical synthesis. Princeton University Press; 2003. </w:delText>
        </w:r>
      </w:del>
    </w:p>
    <w:p w14:paraId="314F40EC" w14:textId="5B00CB03" w:rsidR="002C6A8E" w:rsidRPr="001D2B3E" w:rsidDel="0074777A" w:rsidRDefault="002C6A8E" w:rsidP="001D2B3E">
      <w:pPr>
        <w:pStyle w:val="Bibliography"/>
        <w:rPr>
          <w:del w:id="697" w:author="Bahlai, Christie" w:date="2019-06-04T11:40:00Z"/>
          <w:rFonts w:cstheme="minorHAnsi"/>
        </w:rPr>
      </w:pPr>
      <w:del w:id="698" w:author="Bahlai, Christie" w:date="2019-06-04T11:40:00Z">
        <w:r w:rsidRPr="001D2B3E" w:rsidDel="0074777A">
          <w:rPr>
            <w:rFonts w:cstheme="minorHAnsi"/>
          </w:rPr>
          <w:delText xml:space="preserve">27. </w:delText>
        </w:r>
        <w:r w:rsidRPr="001D2B3E" w:rsidDel="0074777A">
          <w:rPr>
            <w:rFonts w:cstheme="minorHAnsi"/>
          </w:rPr>
          <w:tab/>
          <w:delText xml:space="preserve">Brook BW, Bradshaw CJ. Strength of evidence for density dependence in abundance time series of 1198 species. Ecology. 2006;87: 1445–1451. </w:delText>
        </w:r>
      </w:del>
    </w:p>
    <w:p w14:paraId="487A5F72" w14:textId="0942E681" w:rsidR="002C6A8E" w:rsidRPr="001D2B3E" w:rsidDel="0074777A" w:rsidRDefault="002C6A8E" w:rsidP="001D2B3E">
      <w:pPr>
        <w:pStyle w:val="Bibliography"/>
        <w:rPr>
          <w:del w:id="699" w:author="Bahlai, Christie" w:date="2019-06-04T11:40:00Z"/>
          <w:rFonts w:cstheme="minorHAnsi"/>
        </w:rPr>
      </w:pPr>
      <w:del w:id="700" w:author="Bahlai, Christie" w:date="2019-06-04T11:40:00Z">
        <w:r w:rsidRPr="001D2B3E" w:rsidDel="0074777A">
          <w:rPr>
            <w:rFonts w:cstheme="minorHAnsi"/>
          </w:rPr>
          <w:delText xml:space="preserve">28. </w:delText>
        </w:r>
        <w:r w:rsidRPr="001D2B3E" w:rsidDel="0074777A">
          <w:rPr>
            <w:rFonts w:cstheme="minorHAnsi"/>
          </w:rPr>
          <w:tab/>
          <w:delText>Hall AR, Osborn DR, Sakkas N. Inference on Structural Breaks using Information Criteria. The Manchester School. 2013;81: 54–81. doi:10.1111/manc.12017</w:delText>
        </w:r>
      </w:del>
    </w:p>
    <w:p w14:paraId="19AC7DB8" w14:textId="7A7DB68F" w:rsidR="002C6A8E" w:rsidRPr="001D2B3E" w:rsidDel="0074777A" w:rsidRDefault="002C6A8E" w:rsidP="001D2B3E">
      <w:pPr>
        <w:pStyle w:val="Bibliography"/>
        <w:rPr>
          <w:del w:id="701" w:author="Bahlai, Christie" w:date="2019-06-04T11:40:00Z"/>
          <w:rFonts w:cstheme="minorHAnsi"/>
        </w:rPr>
      </w:pPr>
      <w:del w:id="702" w:author="Bahlai, Christie" w:date="2019-06-04T11:40:00Z">
        <w:r w:rsidRPr="001D2B3E" w:rsidDel="0074777A">
          <w:rPr>
            <w:rFonts w:cstheme="minorHAnsi"/>
          </w:rPr>
          <w:delText xml:space="preserve">29. </w:delText>
        </w:r>
        <w:r w:rsidRPr="001D2B3E" w:rsidDel="0074777A">
          <w:rPr>
            <w:rFonts w:cstheme="minorHAnsi"/>
          </w:rPr>
          <w:tab/>
          <w:delText xml:space="preserve">Burnham KP, Anderson DR. Model selection and multimodal inference: a practical information-theoretic approach. 2nd ed. New York: Springer Science + Business Media, LLC; 2002. </w:delText>
        </w:r>
      </w:del>
    </w:p>
    <w:p w14:paraId="095FC580" w14:textId="1A447738" w:rsidR="002C6A8E" w:rsidRPr="001D2B3E" w:rsidDel="0074777A" w:rsidRDefault="002C6A8E" w:rsidP="001D2B3E">
      <w:pPr>
        <w:pStyle w:val="Bibliography"/>
        <w:rPr>
          <w:del w:id="703" w:author="Bahlai, Christie" w:date="2019-06-04T11:40:00Z"/>
          <w:rFonts w:cstheme="minorHAnsi"/>
        </w:rPr>
      </w:pPr>
      <w:del w:id="704" w:author="Bahlai, Christie" w:date="2019-06-04T11:40:00Z">
        <w:r w:rsidRPr="001D2B3E" w:rsidDel="0074777A">
          <w:rPr>
            <w:rFonts w:cstheme="minorHAnsi"/>
          </w:rPr>
          <w:delText xml:space="preserve">30. </w:delText>
        </w:r>
        <w:r w:rsidRPr="001D2B3E" w:rsidDel="0074777A">
          <w:rPr>
            <w:rFonts w:cstheme="minorHAnsi"/>
          </w:rPr>
          <w:tab/>
          <w:delText>R Development Core Team. R: A Language and Environment for Statistical Computing 3.3.3. R Foundation for Statistical Computing. 2017; Available: http://www.R-project.org</w:delText>
        </w:r>
      </w:del>
    </w:p>
    <w:p w14:paraId="3A28882E" w14:textId="015139AB" w:rsidR="002C6A8E" w:rsidRPr="001D2B3E" w:rsidDel="0074777A" w:rsidRDefault="002C6A8E" w:rsidP="001D2B3E">
      <w:pPr>
        <w:pStyle w:val="Bibliography"/>
        <w:rPr>
          <w:del w:id="705" w:author="Bahlai, Christie" w:date="2019-06-04T11:40:00Z"/>
          <w:rFonts w:cstheme="minorHAnsi"/>
        </w:rPr>
      </w:pPr>
      <w:del w:id="706" w:author="Bahlai, Christie" w:date="2019-06-04T11:40:00Z">
        <w:r w:rsidRPr="001D2B3E" w:rsidDel="0074777A">
          <w:rPr>
            <w:rFonts w:cstheme="minorHAnsi"/>
          </w:rPr>
          <w:delText xml:space="preserve">31. </w:delText>
        </w:r>
        <w:r w:rsidRPr="001D2B3E" w:rsidDel="0074777A">
          <w:rPr>
            <w:rFonts w:cstheme="minorHAnsi"/>
          </w:rPr>
          <w:tab/>
          <w:delText>Bahlai CA, Colunga-Garcia M, Gage SH, Landis DA. Long term functional dynamics of an aphidophagous coccinellid community are unchanged in response to repeated invasion. PLoS One. 2013;8: e83407. doi:10.1371/journal.pone.0083407</w:delText>
        </w:r>
      </w:del>
    </w:p>
    <w:p w14:paraId="3FFD2DE5" w14:textId="620C3BFF" w:rsidR="002C6A8E" w:rsidRPr="001D2B3E" w:rsidDel="0074777A" w:rsidRDefault="002C6A8E" w:rsidP="001D2B3E">
      <w:pPr>
        <w:pStyle w:val="Bibliography"/>
        <w:rPr>
          <w:del w:id="707" w:author="Bahlai, Christie" w:date="2019-06-04T11:40:00Z"/>
          <w:rFonts w:cstheme="minorHAnsi"/>
        </w:rPr>
      </w:pPr>
      <w:del w:id="708" w:author="Bahlai, Christie" w:date="2019-06-04T11:40:00Z">
        <w:r w:rsidRPr="001D2B3E" w:rsidDel="0074777A">
          <w:rPr>
            <w:rFonts w:cstheme="minorHAnsi"/>
          </w:rPr>
          <w:delText xml:space="preserve">32. </w:delText>
        </w:r>
        <w:r w:rsidRPr="001D2B3E" w:rsidDel="0074777A">
          <w:rPr>
            <w:rFonts w:cstheme="minorHAnsi"/>
          </w:rPr>
          <w:tab/>
          <w:delText>Bahlai C, Colunga-Garcia M, Gage S, Landis D. The role of exotic ladybeetles in the decline of native ladybeetle populations: evidence from long-term monitoring. Biol Invasions. 2015;17: 1005–1024. doi:10.1007/s10530-014-0772-4</w:delText>
        </w:r>
      </w:del>
    </w:p>
    <w:p w14:paraId="6ED67438" w14:textId="149DFE99" w:rsidR="002C6A8E" w:rsidRPr="001D2B3E" w:rsidDel="0074777A" w:rsidRDefault="002C6A8E" w:rsidP="001D2B3E">
      <w:pPr>
        <w:pStyle w:val="Bibliography"/>
        <w:rPr>
          <w:del w:id="709" w:author="Bahlai, Christie" w:date="2019-06-04T11:40:00Z"/>
          <w:rFonts w:cstheme="minorHAnsi"/>
        </w:rPr>
      </w:pPr>
      <w:del w:id="710" w:author="Bahlai, Christie" w:date="2019-06-04T11:40:00Z">
        <w:r w:rsidRPr="001D2B3E" w:rsidDel="0074777A">
          <w:rPr>
            <w:rFonts w:cstheme="minorHAnsi"/>
          </w:rPr>
          <w:delText xml:space="preserve">33. </w:delText>
        </w:r>
        <w:r w:rsidRPr="001D2B3E" w:rsidDel="0074777A">
          <w:rPr>
            <w:rFonts w:cstheme="minorHAnsi"/>
          </w:rPr>
          <w:tab/>
          <w:delText xml:space="preserve">Bahlai CA, Sears MK. Population dynamics of Harmonia axyridis and Aphis glycines in Niagara Peninsula soybean fields and vineyards. Journal of the Entomological Society of Ontario. 2009;140: 27–39. </w:delText>
        </w:r>
      </w:del>
    </w:p>
    <w:p w14:paraId="343573DE" w14:textId="46A6E693" w:rsidR="002C6A8E" w:rsidRPr="001D2B3E" w:rsidDel="0074777A" w:rsidRDefault="002C6A8E" w:rsidP="001D2B3E">
      <w:pPr>
        <w:pStyle w:val="Bibliography"/>
        <w:rPr>
          <w:del w:id="711" w:author="Bahlai, Christie" w:date="2019-06-04T11:40:00Z"/>
          <w:rFonts w:cstheme="minorHAnsi"/>
        </w:rPr>
      </w:pPr>
      <w:del w:id="712" w:author="Bahlai, Christie" w:date="2019-06-04T11:40:00Z">
        <w:r w:rsidRPr="001D2B3E" w:rsidDel="0074777A">
          <w:rPr>
            <w:rFonts w:cstheme="minorHAnsi"/>
          </w:rPr>
          <w:delText xml:space="preserve">34. </w:delText>
        </w:r>
        <w:r w:rsidRPr="001D2B3E" w:rsidDel="0074777A">
          <w:rPr>
            <w:rFonts w:cstheme="minorHAnsi"/>
          </w:rPr>
          <w:tab/>
          <w:delText>Heimpel G, Frelich L, Landis D, Hopper K, Hoelmer K, Sezen Z, et al. European buckthorn and Asian soybean aphid as components of an extensive invasional meltdown in North America. Biological Invasions. 2010;12: 2913–2931. doi:10.1007/s10530-010-9736-5</w:delText>
        </w:r>
      </w:del>
    </w:p>
    <w:p w14:paraId="01AAD84E" w14:textId="6E53F6F4" w:rsidR="002C6A8E" w:rsidRPr="001D2B3E" w:rsidDel="0074777A" w:rsidRDefault="002C6A8E" w:rsidP="001D2B3E">
      <w:pPr>
        <w:pStyle w:val="Bibliography"/>
        <w:rPr>
          <w:del w:id="713" w:author="Bahlai, Christie" w:date="2019-06-04T11:40:00Z"/>
          <w:rFonts w:cstheme="minorHAnsi"/>
        </w:rPr>
      </w:pPr>
      <w:del w:id="714" w:author="Bahlai, Christie" w:date="2019-06-04T11:40:00Z">
        <w:r w:rsidRPr="001D2B3E" w:rsidDel="0074777A">
          <w:rPr>
            <w:rFonts w:cstheme="minorHAnsi"/>
          </w:rPr>
          <w:delText xml:space="preserve">35. </w:delText>
        </w:r>
        <w:r w:rsidRPr="001D2B3E" w:rsidDel="0074777A">
          <w:rPr>
            <w:rFonts w:cstheme="minorHAnsi"/>
          </w:rPr>
          <w:tab/>
          <w:delText xml:space="preserve">Rhainds M, Yoo HJS, Kindlmann P, Voegtlin D, Castillo D, Rutledge C, et al. Two-year oscillation cycle in abundance of soybean aphid in Indiana. Agricultural and Forest Entomology. 2010;12: 251–257. </w:delText>
        </w:r>
      </w:del>
    </w:p>
    <w:p w14:paraId="1238D4D9" w14:textId="26E9780C" w:rsidR="002C6A8E" w:rsidRPr="001D2B3E" w:rsidDel="0074777A" w:rsidRDefault="002C6A8E" w:rsidP="001D2B3E">
      <w:pPr>
        <w:pStyle w:val="Bibliography"/>
        <w:rPr>
          <w:del w:id="715" w:author="Bahlai, Christie" w:date="2019-06-04T11:40:00Z"/>
          <w:rFonts w:cstheme="minorHAnsi"/>
        </w:rPr>
      </w:pPr>
      <w:del w:id="716" w:author="Bahlai, Christie" w:date="2019-06-04T11:40:00Z">
        <w:r w:rsidRPr="001D2B3E" w:rsidDel="0074777A">
          <w:rPr>
            <w:rFonts w:cstheme="minorHAnsi"/>
          </w:rPr>
          <w:delText xml:space="preserve">36. </w:delText>
        </w:r>
        <w:r w:rsidRPr="001D2B3E" w:rsidDel="0074777A">
          <w:rPr>
            <w:rFonts w:cstheme="minorHAnsi"/>
          </w:rPr>
          <w:tab/>
          <w:delText xml:space="preserve">Ragsdale DW, Voegtlin DJ, O’Neil RJ. Soybean aphid biology in North America. Annals of the Entomological Society of America. 2004;97: 204–208. </w:delText>
        </w:r>
      </w:del>
    </w:p>
    <w:p w14:paraId="294A3844" w14:textId="0A49BF7A" w:rsidR="002C6A8E" w:rsidRPr="001D2B3E" w:rsidDel="0074777A" w:rsidRDefault="002C6A8E" w:rsidP="001D2B3E">
      <w:pPr>
        <w:pStyle w:val="Bibliography"/>
        <w:rPr>
          <w:del w:id="717" w:author="Bahlai, Christie" w:date="2019-06-04T11:40:00Z"/>
          <w:rFonts w:cstheme="minorHAnsi"/>
        </w:rPr>
      </w:pPr>
      <w:del w:id="718" w:author="Bahlai, Christie" w:date="2019-06-04T11:40:00Z">
        <w:r w:rsidRPr="001D2B3E" w:rsidDel="0074777A">
          <w:rPr>
            <w:rFonts w:cstheme="minorHAnsi"/>
          </w:rPr>
          <w:delText xml:space="preserve">37. </w:delText>
        </w:r>
        <w:r w:rsidRPr="001D2B3E" w:rsidDel="0074777A">
          <w:rPr>
            <w:rFonts w:cstheme="minorHAnsi"/>
          </w:rPr>
          <w:tab/>
          <w:delText xml:space="preserve">Wu Z, Schenk-Hamlin D, Zhan W, Ragsdale DW, Heimpel GE. The soybean aphid in China: a historical review. Annals of the Entomological Society of America. 2004;97: 209–218. </w:delText>
        </w:r>
      </w:del>
    </w:p>
    <w:p w14:paraId="1F5D525C" w14:textId="5A6795D2" w:rsidR="002C6A8E" w:rsidRPr="001D2B3E" w:rsidDel="0074777A" w:rsidRDefault="002C6A8E" w:rsidP="001D2B3E">
      <w:pPr>
        <w:pStyle w:val="Bibliography"/>
        <w:rPr>
          <w:del w:id="719" w:author="Bahlai, Christie" w:date="2019-06-04T11:40:00Z"/>
          <w:rFonts w:cstheme="minorHAnsi"/>
        </w:rPr>
      </w:pPr>
      <w:del w:id="720" w:author="Bahlai, Christie" w:date="2019-06-04T11:40:00Z">
        <w:r w:rsidRPr="001D2B3E" w:rsidDel="0074777A">
          <w:rPr>
            <w:rFonts w:cstheme="minorHAnsi"/>
          </w:rPr>
          <w:delText xml:space="preserve">38. </w:delText>
        </w:r>
        <w:r w:rsidRPr="001D2B3E" w:rsidDel="0074777A">
          <w:rPr>
            <w:rFonts w:cstheme="minorHAnsi"/>
          </w:rPr>
          <w:tab/>
          <w:delText>Urquhart FA, Urquhart NR. Autumnal migration routes of the eastern population of the monarch butterfly (Danaus p. plexippus L.; Danaidae; Lepidoptera) in North America to the overwintering site in the Neovolcanic Plateau of Mexico. Can J Zool. 1978;56: 1759–1764. doi:10.1139/z78-240</w:delText>
        </w:r>
      </w:del>
    </w:p>
    <w:p w14:paraId="5A2D5C1A" w14:textId="3D779B91" w:rsidR="002C6A8E" w:rsidRPr="001D2B3E" w:rsidDel="0074777A" w:rsidRDefault="002C6A8E" w:rsidP="001D2B3E">
      <w:pPr>
        <w:pStyle w:val="Bibliography"/>
        <w:rPr>
          <w:del w:id="721" w:author="Bahlai, Christie" w:date="2019-06-04T11:40:00Z"/>
          <w:rFonts w:cstheme="minorHAnsi"/>
        </w:rPr>
      </w:pPr>
      <w:del w:id="722" w:author="Bahlai, Christie" w:date="2019-06-04T11:40:00Z">
        <w:r w:rsidRPr="001D2B3E" w:rsidDel="0074777A">
          <w:rPr>
            <w:rFonts w:cstheme="minorHAnsi"/>
          </w:rPr>
          <w:delText xml:space="preserve">39. </w:delText>
        </w:r>
        <w:r w:rsidRPr="001D2B3E" w:rsidDel="0074777A">
          <w:rPr>
            <w:rFonts w:cstheme="minorHAnsi"/>
          </w:rPr>
          <w:tab/>
          <w:delText>Flockhart DTT, Brower LP, Ramirez MI, Hobson KA, Wassenaar LI, Altizer S, et al. Regional climate on the breeding grounds predicts variation in the natal origin of monarch butterflies overwintering in Mexico over 38 years. Glob Change Biol. 2017;23: 2565–2576. doi:10.1111/gcb.13589</w:delText>
        </w:r>
      </w:del>
    </w:p>
    <w:p w14:paraId="193332A1" w14:textId="55AD0661" w:rsidR="002C6A8E" w:rsidRPr="001D2B3E" w:rsidDel="0074777A" w:rsidRDefault="002C6A8E" w:rsidP="001D2B3E">
      <w:pPr>
        <w:pStyle w:val="Bibliography"/>
        <w:rPr>
          <w:del w:id="723" w:author="Bahlai, Christie" w:date="2019-06-04T11:40:00Z"/>
          <w:rFonts w:cstheme="minorHAnsi"/>
        </w:rPr>
      </w:pPr>
      <w:del w:id="724" w:author="Bahlai, Christie" w:date="2019-06-04T11:40:00Z">
        <w:r w:rsidRPr="001D2B3E" w:rsidDel="0074777A">
          <w:rPr>
            <w:rFonts w:cstheme="minorHAnsi"/>
          </w:rPr>
          <w:delText xml:space="preserve">40. </w:delText>
        </w:r>
        <w:r w:rsidRPr="001D2B3E" w:rsidDel="0074777A">
          <w:rPr>
            <w:rFonts w:cstheme="minorHAnsi"/>
          </w:rPr>
          <w:tab/>
          <w:delText xml:space="preserve">Prysby MD, Oberhauser KS. Temporal and geographic variation in monarch densities: citizen scientists document monarch population patterns. The monarch butterfly: Biology and conservation. 2004; 9–20. </w:delText>
        </w:r>
      </w:del>
    </w:p>
    <w:p w14:paraId="5C2A1484" w14:textId="0352630B" w:rsidR="002C6A8E" w:rsidRPr="001D2B3E" w:rsidDel="0074777A" w:rsidRDefault="002C6A8E" w:rsidP="001D2B3E">
      <w:pPr>
        <w:pStyle w:val="Bibliography"/>
        <w:rPr>
          <w:del w:id="725" w:author="Bahlai, Christie" w:date="2019-06-04T11:40:00Z"/>
          <w:rFonts w:cstheme="minorHAnsi"/>
        </w:rPr>
      </w:pPr>
      <w:del w:id="726" w:author="Bahlai, Christie" w:date="2019-06-04T11:40:00Z">
        <w:r w:rsidRPr="001D2B3E" w:rsidDel="0074777A">
          <w:rPr>
            <w:rFonts w:cstheme="minorHAnsi"/>
          </w:rPr>
          <w:delText xml:space="preserve">41. </w:delText>
        </w:r>
        <w:r w:rsidRPr="001D2B3E" w:rsidDel="0074777A">
          <w:rPr>
            <w:rFonts w:cstheme="minorHAnsi"/>
          </w:rPr>
          <w:tab/>
          <w:delText>Sarkar S. What Is Threatening Monarchs? BioScience. 2017;67: 1080–1080. doi:10.1093/biosci/bix120</w:delText>
        </w:r>
      </w:del>
    </w:p>
    <w:p w14:paraId="5561F779" w14:textId="6B52DFC5" w:rsidR="002C6A8E" w:rsidRPr="001D2B3E" w:rsidDel="0074777A" w:rsidRDefault="002C6A8E" w:rsidP="001D2B3E">
      <w:pPr>
        <w:pStyle w:val="Bibliography"/>
        <w:rPr>
          <w:del w:id="727" w:author="Bahlai, Christie" w:date="2019-06-04T11:40:00Z"/>
          <w:rFonts w:cstheme="minorHAnsi"/>
        </w:rPr>
      </w:pPr>
      <w:del w:id="728" w:author="Bahlai, Christie" w:date="2019-06-04T11:40:00Z">
        <w:r w:rsidRPr="001D2B3E" w:rsidDel="0074777A">
          <w:rPr>
            <w:rFonts w:cstheme="minorHAnsi"/>
          </w:rPr>
          <w:delText xml:space="preserve">42. </w:delText>
        </w:r>
        <w:r w:rsidRPr="001D2B3E" w:rsidDel="0074777A">
          <w:rPr>
            <w:rFonts w:cstheme="minorHAnsi"/>
          </w:rPr>
          <w:tab/>
          <w:delText>Lovett J. Monarch Population Status [Internet]. Monarch Watch; 2017. Available: http://monarchwatch.org/blog/2017/02/11/monarch-population-status-30/</w:delText>
        </w:r>
      </w:del>
    </w:p>
    <w:p w14:paraId="2A5FCFE6" w14:textId="3122DC70" w:rsidR="002C6A8E" w:rsidRPr="001D2B3E" w:rsidDel="0074777A" w:rsidRDefault="002C6A8E" w:rsidP="001D2B3E">
      <w:pPr>
        <w:pStyle w:val="Bibliography"/>
        <w:rPr>
          <w:del w:id="729" w:author="Bahlai, Christie" w:date="2019-06-04T11:40:00Z"/>
          <w:rFonts w:cstheme="minorHAnsi"/>
        </w:rPr>
      </w:pPr>
      <w:del w:id="730" w:author="Bahlai, Christie" w:date="2019-06-04T11:40:00Z">
        <w:r w:rsidRPr="001D2B3E" w:rsidDel="0074777A">
          <w:rPr>
            <w:rFonts w:cstheme="minorHAnsi"/>
          </w:rPr>
          <w:delText xml:space="preserve">43. </w:delText>
        </w:r>
        <w:r w:rsidRPr="001D2B3E" w:rsidDel="0074777A">
          <w:rPr>
            <w:rFonts w:cstheme="minorHAnsi"/>
          </w:rPr>
          <w:tab/>
          <w:delText>Hartzler RG. Reduction in common milkweed (Asclepias syriaca) occurrence in Iowa cropland from 1999 to 2009. Crop Protection. 2010;29: 1542–1544. doi:10.1016/j.cropro.2010.07.018</w:delText>
        </w:r>
      </w:del>
    </w:p>
    <w:p w14:paraId="38B77675" w14:textId="4FD2A1AE" w:rsidR="002C6A8E" w:rsidRPr="001D2B3E" w:rsidDel="0074777A" w:rsidRDefault="002C6A8E" w:rsidP="001D2B3E">
      <w:pPr>
        <w:pStyle w:val="Bibliography"/>
        <w:rPr>
          <w:del w:id="731" w:author="Bahlai, Christie" w:date="2019-06-04T11:40:00Z"/>
          <w:rFonts w:cstheme="minorHAnsi"/>
        </w:rPr>
      </w:pPr>
      <w:del w:id="732" w:author="Bahlai, Christie" w:date="2019-06-04T11:40:00Z">
        <w:r w:rsidRPr="001D2B3E" w:rsidDel="0074777A">
          <w:rPr>
            <w:rFonts w:cstheme="minorHAnsi"/>
          </w:rPr>
          <w:delText xml:space="preserve">44. </w:delText>
        </w:r>
        <w:r w:rsidRPr="001D2B3E" w:rsidDel="0074777A">
          <w:rPr>
            <w:rFonts w:cstheme="minorHAnsi"/>
          </w:rPr>
          <w:tab/>
          <w:delText>Pleasants JM, Oberhauser KS. Milkweed loss in agricultural fields because of herbicide use: effect on the monarch butterfly population. Insect Conservation and Diversity. 2013;6: 135–144. doi:10.1111/j.1752-4598.2012.00196.x</w:delText>
        </w:r>
      </w:del>
    </w:p>
    <w:p w14:paraId="7148406A" w14:textId="4026B6DD" w:rsidR="002C6A8E" w:rsidRPr="001D2B3E" w:rsidDel="0074777A" w:rsidRDefault="002C6A8E" w:rsidP="001D2B3E">
      <w:pPr>
        <w:pStyle w:val="Bibliography"/>
        <w:rPr>
          <w:del w:id="733" w:author="Bahlai, Christie" w:date="2019-06-04T11:40:00Z"/>
          <w:rFonts w:cstheme="minorHAnsi"/>
        </w:rPr>
      </w:pPr>
      <w:del w:id="734" w:author="Bahlai, Christie" w:date="2019-06-04T11:40:00Z">
        <w:r w:rsidRPr="001D2B3E" w:rsidDel="0074777A">
          <w:rPr>
            <w:rFonts w:cstheme="minorHAnsi"/>
          </w:rPr>
          <w:delText xml:space="preserve">45. </w:delText>
        </w:r>
        <w:r w:rsidRPr="001D2B3E" w:rsidDel="0074777A">
          <w:rPr>
            <w:rFonts w:cstheme="minorHAnsi"/>
          </w:rPr>
          <w:tab/>
          <w:delText>Zaya DN, Pearse IS, Spyreas G. Long-Term Trends in Midwestern Milkweed Abundances and Their Relevance to Monarch Butterfly Declines. BioScience. 2017;67: 343–356. doi:10.1093/biosci/biw186</w:delText>
        </w:r>
      </w:del>
    </w:p>
    <w:p w14:paraId="7BDC2182" w14:textId="400FEEDD" w:rsidR="002C6A8E" w:rsidRPr="001D2B3E" w:rsidDel="0074777A" w:rsidRDefault="002C6A8E" w:rsidP="001D2B3E">
      <w:pPr>
        <w:pStyle w:val="Bibliography"/>
        <w:rPr>
          <w:del w:id="735" w:author="Bahlai, Christie" w:date="2019-06-04T11:40:00Z"/>
          <w:rFonts w:cstheme="minorHAnsi"/>
        </w:rPr>
      </w:pPr>
      <w:del w:id="736" w:author="Bahlai, Christie" w:date="2019-06-04T11:40:00Z">
        <w:r w:rsidRPr="001D2B3E" w:rsidDel="0074777A">
          <w:rPr>
            <w:rFonts w:cstheme="minorHAnsi"/>
          </w:rPr>
          <w:delText xml:space="preserve">46. </w:delText>
        </w:r>
        <w:r w:rsidRPr="001D2B3E" w:rsidDel="0074777A">
          <w:rPr>
            <w:rFonts w:cstheme="minorHAnsi"/>
          </w:rPr>
          <w:tab/>
          <w:delText xml:space="preserve">Duke SO, Powles SB. Glyphosate-resistant crops and weeds: now and in the future. AgBioForum. 2009;12: 346–357. </w:delText>
        </w:r>
      </w:del>
    </w:p>
    <w:p w14:paraId="46FE73EF" w14:textId="71227865" w:rsidR="002C6A8E" w:rsidRPr="001D2B3E" w:rsidDel="0074777A" w:rsidRDefault="002C6A8E" w:rsidP="001D2B3E">
      <w:pPr>
        <w:pStyle w:val="Bibliography"/>
        <w:rPr>
          <w:del w:id="737" w:author="Bahlai, Christie" w:date="2019-06-04T11:40:00Z"/>
          <w:rFonts w:cstheme="minorHAnsi"/>
        </w:rPr>
      </w:pPr>
      <w:del w:id="738" w:author="Bahlai, Christie" w:date="2019-06-04T11:40:00Z">
        <w:r w:rsidRPr="001D2B3E" w:rsidDel="0074777A">
          <w:rPr>
            <w:rFonts w:cstheme="minorHAnsi"/>
          </w:rPr>
          <w:delText xml:space="preserve">47. </w:delText>
        </w:r>
        <w:r w:rsidRPr="001D2B3E" w:rsidDel="0074777A">
          <w:rPr>
            <w:rFonts w:cstheme="minorHAnsi"/>
          </w:rPr>
          <w:tab/>
          <w:delText>Baker NT. Estimated annual agricultural pesticide use by crop group for states of the conterminous United States, 1992-2014. National Water Quality Assessment Program. 2017; doi:10.5066/F7NP22KM</w:delText>
        </w:r>
      </w:del>
    </w:p>
    <w:p w14:paraId="2AB26D78" w14:textId="0BE9F373" w:rsidR="002C6A8E" w:rsidRPr="001D2B3E" w:rsidDel="0074777A" w:rsidRDefault="002C6A8E" w:rsidP="001D2B3E">
      <w:pPr>
        <w:pStyle w:val="Bibliography"/>
        <w:rPr>
          <w:del w:id="739" w:author="Bahlai, Christie" w:date="2019-06-04T11:40:00Z"/>
          <w:rFonts w:cstheme="minorHAnsi"/>
        </w:rPr>
      </w:pPr>
      <w:del w:id="740" w:author="Bahlai, Christie" w:date="2019-06-04T11:40:00Z">
        <w:r w:rsidRPr="001D2B3E" w:rsidDel="0074777A">
          <w:rPr>
            <w:rFonts w:cstheme="minorHAnsi"/>
          </w:rPr>
          <w:delText xml:space="preserve">48. </w:delText>
        </w:r>
        <w:r w:rsidRPr="001D2B3E" w:rsidDel="0074777A">
          <w:rPr>
            <w:rFonts w:cstheme="minorHAnsi"/>
          </w:rPr>
          <w:tab/>
          <w:delText>Saunders SP, Ries L, Oberhauser KS, Thogmartin WE, Zipkin EF. Local and cross-seasonal associations of climate and land use with abundance of monarch butterflies Danaus plexippus. Ecography. 2017; n/a-n/a. doi:10.1111/ecog.02719</w:delText>
        </w:r>
      </w:del>
    </w:p>
    <w:p w14:paraId="1A1E5FAD" w14:textId="70796D67" w:rsidR="002C6A8E" w:rsidRPr="001D2B3E" w:rsidDel="0074777A" w:rsidRDefault="002C6A8E" w:rsidP="001D2B3E">
      <w:pPr>
        <w:pStyle w:val="Bibliography"/>
        <w:rPr>
          <w:del w:id="741" w:author="Bahlai, Christie" w:date="2019-06-04T11:40:00Z"/>
          <w:rFonts w:cstheme="minorHAnsi"/>
        </w:rPr>
      </w:pPr>
      <w:del w:id="742" w:author="Bahlai, Christie" w:date="2019-06-04T11:40:00Z">
        <w:r w:rsidRPr="001D2B3E" w:rsidDel="0074777A">
          <w:rPr>
            <w:rFonts w:cstheme="minorHAnsi"/>
          </w:rPr>
          <w:delText xml:space="preserve">49. </w:delText>
        </w:r>
        <w:r w:rsidRPr="001D2B3E" w:rsidDel="0074777A">
          <w:rPr>
            <w:rFonts w:cstheme="minorHAnsi"/>
          </w:rPr>
          <w:tab/>
          <w:delText>Zipkin EF, Ries L, Reeves R, Regetz J, Oberhauser KS. Tracking climate impacts on the migratory monarch butterfly. Glob Change Biol. 2012;18: 3039–3049. doi:10.1111/j.1365-2486.2012.02751.x</w:delText>
        </w:r>
      </w:del>
    </w:p>
    <w:p w14:paraId="1A49237A" w14:textId="6AE3D43C" w:rsidR="002C6A8E" w:rsidRPr="001D2B3E" w:rsidDel="0074777A" w:rsidRDefault="002C6A8E" w:rsidP="001D2B3E">
      <w:pPr>
        <w:pStyle w:val="Bibliography"/>
        <w:rPr>
          <w:del w:id="743" w:author="Bahlai, Christie" w:date="2019-06-04T11:40:00Z"/>
          <w:rFonts w:cstheme="minorHAnsi"/>
        </w:rPr>
      </w:pPr>
      <w:del w:id="744" w:author="Bahlai, Christie" w:date="2019-06-04T11:40:00Z">
        <w:r w:rsidRPr="001D2B3E" w:rsidDel="0074777A">
          <w:rPr>
            <w:rFonts w:cstheme="minorHAnsi"/>
          </w:rPr>
          <w:delText xml:space="preserve">50. </w:delText>
        </w:r>
        <w:r w:rsidRPr="001D2B3E" w:rsidDel="0074777A">
          <w:rPr>
            <w:rFonts w:cstheme="minorHAnsi"/>
          </w:rPr>
          <w:tab/>
          <w:delText xml:space="preserve">Brower LP, Kust DR, Rendon-Salinas E, Serrano EG, Kust KR, Miller J, et al. Catastrophic winter storm mortality of monarch butterflies in Mexico during January 2002. The Monarch butterfly: biology and conservation. 2004; 151–166. </w:delText>
        </w:r>
      </w:del>
    </w:p>
    <w:p w14:paraId="02E2B892" w14:textId="039928AE" w:rsidR="002C6A8E" w:rsidRPr="001D2B3E" w:rsidDel="0074777A" w:rsidRDefault="002C6A8E" w:rsidP="001D2B3E">
      <w:pPr>
        <w:pStyle w:val="Bibliography"/>
        <w:rPr>
          <w:del w:id="745" w:author="Bahlai, Christie" w:date="2019-06-04T11:40:00Z"/>
          <w:rFonts w:cstheme="minorHAnsi"/>
        </w:rPr>
      </w:pPr>
      <w:del w:id="746" w:author="Bahlai, Christie" w:date="2019-06-04T11:40:00Z">
        <w:r w:rsidRPr="001D2B3E" w:rsidDel="0074777A">
          <w:rPr>
            <w:rFonts w:cstheme="minorHAnsi"/>
          </w:rPr>
          <w:delText xml:space="preserve">51. </w:delText>
        </w:r>
        <w:r w:rsidRPr="001D2B3E" w:rsidDel="0074777A">
          <w:rPr>
            <w:rFonts w:cstheme="minorHAnsi"/>
          </w:rPr>
          <w:tab/>
          <w:delText>Vidal O, Rendón-Salinas E. Dynamics and trends of overwintering colonies of the monarch butterfly in Mexico. Biological Conservation. 2014;180: 165–175. doi:10.1016/j.biocon.2014.09.041</w:delText>
        </w:r>
      </w:del>
    </w:p>
    <w:p w14:paraId="4ECF63D3" w14:textId="130526E9" w:rsidR="002C6A8E" w:rsidRPr="001D2B3E" w:rsidDel="0074777A" w:rsidRDefault="002C6A8E" w:rsidP="001D2B3E">
      <w:pPr>
        <w:pStyle w:val="Bibliography"/>
        <w:rPr>
          <w:del w:id="747" w:author="Bahlai, Christie" w:date="2019-06-04T11:40:00Z"/>
          <w:rFonts w:cstheme="minorHAnsi"/>
        </w:rPr>
      </w:pPr>
      <w:del w:id="748" w:author="Bahlai, Christie" w:date="2019-06-04T11:40:00Z">
        <w:r w:rsidRPr="001D2B3E" w:rsidDel="0074777A">
          <w:rPr>
            <w:rFonts w:cstheme="minorHAnsi"/>
          </w:rPr>
          <w:delText xml:space="preserve">52. </w:delText>
        </w:r>
        <w:r w:rsidRPr="001D2B3E" w:rsidDel="0074777A">
          <w:rPr>
            <w:rFonts w:cstheme="minorHAnsi"/>
          </w:rPr>
          <w:tab/>
          <w:delText xml:space="preserve">Davis AK, Altizer S. New Perspectives on Monarch Migration, Evolution, and Population Biology. Monarchs in a Changing World: Biology and Conservation of an Iconic Butterfly. 2015; 203. </w:delText>
        </w:r>
      </w:del>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749"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749"/>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750"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750"/>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55A15"/>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02"/>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793"/>
    <w:rsid w:val="00243D17"/>
    <w:rsid w:val="0024464F"/>
    <w:rsid w:val="00246C86"/>
    <w:rsid w:val="002470E2"/>
    <w:rsid w:val="00253218"/>
    <w:rsid w:val="00253E75"/>
    <w:rsid w:val="0025536D"/>
    <w:rsid w:val="00263647"/>
    <w:rsid w:val="00266869"/>
    <w:rsid w:val="002679C0"/>
    <w:rsid w:val="00270075"/>
    <w:rsid w:val="00271994"/>
    <w:rsid w:val="0027292D"/>
    <w:rsid w:val="0027575D"/>
    <w:rsid w:val="00281B1C"/>
    <w:rsid w:val="00287DCD"/>
    <w:rsid w:val="00287FAF"/>
    <w:rsid w:val="002907A7"/>
    <w:rsid w:val="00292601"/>
    <w:rsid w:val="00292760"/>
    <w:rsid w:val="00294C9B"/>
    <w:rsid w:val="0029724D"/>
    <w:rsid w:val="002A6CBA"/>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6859"/>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670B0"/>
    <w:rsid w:val="005724AC"/>
    <w:rsid w:val="00572659"/>
    <w:rsid w:val="00575692"/>
    <w:rsid w:val="00591134"/>
    <w:rsid w:val="00592C39"/>
    <w:rsid w:val="005932CA"/>
    <w:rsid w:val="005A1249"/>
    <w:rsid w:val="005A4432"/>
    <w:rsid w:val="005B14A5"/>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2307"/>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B3565"/>
    <w:rsid w:val="007C2B7A"/>
    <w:rsid w:val="007C5F75"/>
    <w:rsid w:val="007D35BB"/>
    <w:rsid w:val="007D571F"/>
    <w:rsid w:val="007F1C7F"/>
    <w:rsid w:val="007F3FEA"/>
    <w:rsid w:val="007F54B8"/>
    <w:rsid w:val="007F577C"/>
    <w:rsid w:val="007F653E"/>
    <w:rsid w:val="008032E9"/>
    <w:rsid w:val="00804469"/>
    <w:rsid w:val="00812DF3"/>
    <w:rsid w:val="00815539"/>
    <w:rsid w:val="00822D4A"/>
    <w:rsid w:val="008257D3"/>
    <w:rsid w:val="00834911"/>
    <w:rsid w:val="00837331"/>
    <w:rsid w:val="00845569"/>
    <w:rsid w:val="008515BA"/>
    <w:rsid w:val="00851E76"/>
    <w:rsid w:val="00860740"/>
    <w:rsid w:val="008671DE"/>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A0B2F"/>
    <w:rsid w:val="009A52BF"/>
    <w:rsid w:val="009B08ED"/>
    <w:rsid w:val="009B0DC0"/>
    <w:rsid w:val="009B2ECD"/>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3AC9"/>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6F9"/>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333E"/>
    <w:rsid w:val="00C1765A"/>
    <w:rsid w:val="00C179E2"/>
    <w:rsid w:val="00C25022"/>
    <w:rsid w:val="00C31A54"/>
    <w:rsid w:val="00C32614"/>
    <w:rsid w:val="00C3376D"/>
    <w:rsid w:val="00C37458"/>
    <w:rsid w:val="00C51B55"/>
    <w:rsid w:val="00C536EB"/>
    <w:rsid w:val="00C57040"/>
    <w:rsid w:val="00C64C9C"/>
    <w:rsid w:val="00C67276"/>
    <w:rsid w:val="00C72A00"/>
    <w:rsid w:val="00C75419"/>
    <w:rsid w:val="00C77761"/>
    <w:rsid w:val="00C77AB5"/>
    <w:rsid w:val="00C81B79"/>
    <w:rsid w:val="00C8364A"/>
    <w:rsid w:val="00C91D43"/>
    <w:rsid w:val="00C979A1"/>
    <w:rsid w:val="00CA2C6A"/>
    <w:rsid w:val="00CA61B2"/>
    <w:rsid w:val="00CA6A06"/>
    <w:rsid w:val="00CB2BA2"/>
    <w:rsid w:val="00CB7EEE"/>
    <w:rsid w:val="00CC48AC"/>
    <w:rsid w:val="00CC5C18"/>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372EC"/>
    <w:rsid w:val="00D43CC0"/>
    <w:rsid w:val="00D44007"/>
    <w:rsid w:val="00D46A63"/>
    <w:rsid w:val="00D55E7A"/>
    <w:rsid w:val="00D57116"/>
    <w:rsid w:val="00D6341E"/>
    <w:rsid w:val="00D712B6"/>
    <w:rsid w:val="00D724DD"/>
    <w:rsid w:val="00D742AD"/>
    <w:rsid w:val="00D74F97"/>
    <w:rsid w:val="00D7636F"/>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197D"/>
    <w:rsid w:val="00DE2E00"/>
    <w:rsid w:val="00DE372E"/>
    <w:rsid w:val="00DE7F5A"/>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009A"/>
    <w:rsid w:val="00E64F40"/>
    <w:rsid w:val="00E6695E"/>
    <w:rsid w:val="00E70BD0"/>
    <w:rsid w:val="00E72DAF"/>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22C9"/>
    <w:rsid w:val="00FA445D"/>
    <w:rsid w:val="00FA5302"/>
    <w:rsid w:val="00FB0A38"/>
    <w:rsid w:val="00FB13EC"/>
    <w:rsid w:val="00FB29CB"/>
    <w:rsid w:val="00FB5066"/>
    <w:rsid w:val="00FB68C4"/>
    <w:rsid w:val="00FB77A5"/>
    <w:rsid w:val="00FC2E66"/>
    <w:rsid w:val="00FD0162"/>
    <w:rsid w:val="00FD325A"/>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CB803-D1E3-413E-A1D7-55692060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1</Pages>
  <Words>44511</Words>
  <Characters>253716</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297632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8</cp:revision>
  <dcterms:created xsi:type="dcterms:W3CDTF">2019-06-04T14:46:00Z</dcterms:created>
  <dcterms:modified xsi:type="dcterms:W3CDTF">2019-06-06T13:40:00Z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id="sb2tOiy4"/&gt;&lt;style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