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bookmarkStart w:id="0" w:name="_GoBack"/>
      <w:bookmarkEnd w:id="0"/>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416E284B"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w:t>
      </w:r>
      <w:del w:id="1" w:author="Christie Bahlai" w:date="2019-10-10T09:22:00Z">
        <w:r w:rsidRPr="0014050F" w:rsidDel="00015144">
          <w:delText xml:space="preserve">analytical </w:delText>
        </w:r>
      </w:del>
      <w:ins w:id="2" w:author="Christie Bahlai" w:date="2019-10-10T09:22:00Z">
        <w:r w:rsidR="00015144" w:rsidRPr="0014050F">
          <w:t>a</w:t>
        </w:r>
        <w:r w:rsidR="00015144">
          <w:t>lgorithmic</w:t>
        </w:r>
        <w:r w:rsidR="00015144" w:rsidRPr="0014050F">
          <w:t xml:space="preserve"> </w:t>
        </w:r>
      </w:ins>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5CBF9BD1"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w:t>
      </w:r>
      <w:del w:id="3" w:author="Zipkin, Elise" w:date="2019-11-01T15:16:00Z">
        <w:r w:rsidR="00676429" w:rsidDel="00112733">
          <w:delText xml:space="preserve">drivers or </w:delText>
        </w:r>
      </w:del>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29870E7B"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w:t>
      </w:r>
      <w:del w:id="4" w:author="Zipkin, Elise" w:date="2019-11-01T15:16:00Z">
        <w:r w:rsidR="00A06148" w:rsidDel="00E06288">
          <w:rPr>
            <w:rFonts w:cstheme="minorHAnsi"/>
            <w:shd w:val="clear" w:color="auto" w:fill="FFFFFF"/>
          </w:rPr>
          <w:delText>e.g</w:delText>
        </w:r>
      </w:del>
      <w:ins w:id="5" w:author="Zipkin, Elise" w:date="2019-11-01T15:16:00Z">
        <w:r w:rsidR="00E06288">
          <w:rPr>
            <w:rFonts w:cstheme="minorHAnsi"/>
            <w:shd w:val="clear" w:color="auto" w:fill="FFFFFF"/>
          </w:rPr>
          <w:t>i.e</w:t>
        </w:r>
      </w:ins>
      <w:r w:rsidR="00A06148">
        <w:rPr>
          <w:rFonts w:cstheme="minorHAnsi"/>
          <w:shd w:val="clear" w:color="auto" w:fill="FFFFFF"/>
        </w:rPr>
        <w:t xml:space="preserve">.,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t>
      </w:r>
      <w:r w:rsidR="00FC7E5F">
        <w:rPr>
          <w:rFonts w:cstheme="minorHAnsi"/>
          <w:shd w:val="clear" w:color="auto" w:fill="FFFFFF"/>
        </w:rPr>
        <w:t>T</w:t>
      </w:r>
      <w:r w:rsidR="00C1333E" w:rsidRPr="00C1333E">
        <w:rPr>
          <w:rFonts w:cstheme="minorHAnsi"/>
          <w:shd w:val="clear" w:color="auto" w:fill="FFFFFF"/>
        </w:rPr>
        <w:t xml:space="preserve">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identif</w:t>
      </w:r>
      <w:r w:rsidR="00FC7E5F">
        <w:rPr>
          <w:rFonts w:cstheme="minorHAnsi"/>
          <w:shd w:val="clear" w:color="auto" w:fill="FFFFFF"/>
        </w:rPr>
        <w:t>ied</w:t>
      </w:r>
      <w:r w:rsidR="00C1333E" w:rsidRPr="00C1333E">
        <w:rPr>
          <w:rFonts w:cstheme="minorHAnsi"/>
          <w:shd w:val="clear" w:color="auto" w:fill="FFFFFF"/>
        </w:rPr>
        <w:t xml:space="preserve">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changes that correspond to known environmental change events</w:t>
      </w:r>
      <w:r w:rsidR="00577BF7">
        <w:rPr>
          <w:rFonts w:cstheme="minorHAnsi"/>
          <w:shd w:val="clear" w:color="auto" w:fill="FFFFFF"/>
        </w:rPr>
        <w:t xml:space="preserve"> in both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5298F6DA" w:rsidR="00C8364A" w:rsidRDefault="00C8364A" w:rsidP="00C8364A">
      <w:r>
        <w:t xml:space="preserve">Abrupt and persistent changes in ecological processes, and methods to detect them, have long interested ecologists </w:t>
      </w:r>
      <w:r>
        <w:fldChar w:fldCharType="begin"/>
      </w:r>
      <w:ins w:id="6" w:author="Christie Bahlai" w:date="2019-10-10T09:35:00Z">
        <w:r w:rsidR="00B40C6D">
          <w:instrText xml:space="preserve"> ADDIN ZOTERO_ITEM CSL_CITATION {"citationID":"ibrTc0Ee","properties":{"formattedCitation":"[1\\uc0\\u8211{}5]","plainCitation":"[1–5]","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J."},{"family":"Sharma","given":"Sapna"}],"issued":{"date-parts":[["2011",12,1]]}}},{"id":1168,"uris":["http://zotero.org/users/3015424/items/U6H8EN32"],"uri":["http://zotero.org/users/3015424/items/U6H8EN32"],"itemData":{"id":1168,"type":"article-journal","title":"Catastrophic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1281,"uris":["http://zotero.org/users/3015424/items/WPBPKQ7S"],"uri":["http://zotero.org/users/3015424/items/WPBPKQ7S"],"itemData":{"id":1281,"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R."}],"issued":{"date-parts":[["2003"]]}}},{"id":1820,"uris":["http://zotero.org/users/3015424/items/7QWJPYBF"],"uri":["http://zotero.org/users/3015424/items/7QWJPYBF"],"itemData":{"id":1820,"type":"article-journal","title":"Thresholds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ins>
      <w:del w:id="7" w:author="Christie Bahlai" w:date="2019-10-10T09:35:00Z">
        <w:r w:rsidDel="00B40C6D">
          <w:del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delInstrText>
        </w:r>
      </w:del>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nderstanding when, and how these changes occur is critical</w:t>
      </w:r>
      <w:r w:rsidR="00AD1673">
        <w:t>ly</w:t>
      </w:r>
      <w:r>
        <w:t xml:space="preserve"> importan</w:t>
      </w:r>
      <w:r w:rsidR="00AD1673">
        <w:t>t</w:t>
      </w:r>
      <w:r>
        <w:t xml:space="preserv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ins w:id="8" w:author="Christie Bahlai" w:date="2019-10-10T09:35:00Z">
        <w:r w:rsidR="00B40C6D">
          <w:instrText xml:space="preserve"> ADDIN ZOTERO_ITEM CSL_CITATION {"citationID":"VLVN6hQq","properties":{"formattedCitation":"[6,7]","plainCitation":"[6,7]","noteIndex":0},"citationItems":[{"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ins>
      <w:del w:id="9" w:author="Christie Bahlai" w:date="2019-10-10T09:35:00Z">
        <w:r w:rsidDel="00B40C6D">
          <w:del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delInstrText>
        </w:r>
      </w:del>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ins w:id="10" w:author="Christie Bahlai" w:date="2019-10-10T09:35:00Z">
        <w:r w:rsidR="00B40C6D">
          <w:instrText xml:space="preserve"> ADDIN ZOTERO_ITEM CSL_CITATION {"citationID":"490X2uhO","properties":{"formattedCitation":"[8]","plainCitation":"[8]","noteIndex":0},"citationItems":[{"id":1819,"uris":["http://zotero.org/users/3015424/items/LGZMA8RZ"],"uri":["http://zotero.org/users/3015424/items/LGZMA8RZ"],"itemData":{"id":1819,"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ins>
      <w:del w:id="11" w:author="Christie Bahlai" w:date="2019-10-10T09:35:00Z">
        <w:r w:rsidR="00FF3EAF" w:rsidDel="00B40C6D">
          <w:del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delInstrText>
        </w:r>
      </w:del>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ins w:id="12" w:author="Christie Bahlai" w:date="2019-10-10T09:35:00Z">
        <w:r w:rsidR="00B40C6D">
          <w:instrText xml:space="preserve"> ADDIN ZOTERO_ITEM CSL_CITATION {"citationID":"28jeVB6z","properties":{"formattedCitation":"[9,10]","plainCitation":"[9,10]","noteIndex":0},"citationItems":[{"id":1810,"uris":["http://zotero.org/users/3015424/items/BQ9GAE6W"],"uri":["http://zotero.org/users/3015424/items/BQ9GAE6W"],"itemData":{"id":1810,"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1809,"uris":["http://zotero.org/users/3015424/items/BJVBW3I8"],"uri":["http://zotero.org/users/3015424/items/BJVBW3I8"],"itemData":{"id":1809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ins>
      <w:del w:id="13" w:author="Christie Bahlai" w:date="2019-10-10T09:35:00Z">
        <w:r w:rsidR="001D6CFB" w:rsidDel="00B40C6D">
          <w:del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delInstrText>
        </w:r>
      </w:del>
      <w:r w:rsidR="001D6CFB">
        <w:fldChar w:fldCharType="separate"/>
      </w:r>
      <w:r w:rsidR="001D6CFB" w:rsidRPr="001D6CFB">
        <w:rPr>
          <w:rFonts w:ascii="Calibri" w:hAnsi="Calibri" w:cs="Calibri"/>
        </w:rPr>
        <w:t>[9,10]</w:t>
      </w:r>
      <w:r w:rsidR="001D6CFB">
        <w:fldChar w:fldCharType="end"/>
      </w:r>
      <w:r w:rsidR="008C1B61">
        <w:t>.</w:t>
      </w:r>
    </w:p>
    <w:p w14:paraId="0E6E0ECF" w14:textId="1708E5E9" w:rsidR="000131C8" w:rsidRDefault="000131C8" w:rsidP="00C8364A">
      <w:r>
        <w:t xml:space="preserve">Population dynamics are </w:t>
      </w:r>
      <w:r w:rsidR="00504AE4">
        <w:t xml:space="preserve">determined </w:t>
      </w:r>
      <w:r>
        <w:t xml:space="preserve">by internal, biotic rules and also external abiotic factors, leading to both stochastic and deterministic forces </w:t>
      </w:r>
      <w:r w:rsidR="005915A2">
        <w:t xml:space="preserve">affecting </w:t>
      </w:r>
      <w:r>
        <w:t xml:space="preserve">abundance through time </w:t>
      </w:r>
      <w:r>
        <w:fldChar w:fldCharType="begin"/>
      </w:r>
      <w:ins w:id="14" w:author="Christie Bahlai" w:date="2019-10-10T09:35:00Z">
        <w:r w:rsidR="00B40C6D">
          <w:instrText xml:space="preserve"> ADDIN ZOTERO_ITEM CSL_CITATION {"citationID":"a2in70kd60p","properties":{"formattedCitation":"[11]","plainCitation":"[11]","noteIndex":0},"citationItems":[{"id":1788,"uris":["http://zotero.org/users/3015424/items/VKRFNM7S"],"uri":["http://zotero.org/users/3015424/items/VKRFNM7S"],"itemData":{"id":1788,"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del w:id="15" w:author="Christie Bahlai" w:date="2019-10-10T09:35:00Z">
        <w:r w:rsidR="000F47FB" w:rsidDel="00B40C6D">
          <w:delInstrText xml:space="preserve"> ADDIN ZOTERO_ITEM CSL_CITATION {"citationID":"a2in70kd60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delInstrText>
        </w:r>
      </w:del>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ins w:id="16" w:author="Christie Bahlai" w:date="2019-10-10T09:35:00Z">
        <w:r w:rsidR="00B40C6D">
          <w:instrText xml:space="preserve"> ADDIN ZOTERO_ITEM CSL_CITATION {"citationID":"ah706siu9v","properties":{"formattedCitation":"[12,13]","plainCitation":"[12,13]","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J"}],"issued":{"date-parts":[["2000",10,1]]}}},{"id":730,"uris":["http://zotero.org/users/3015424/items/IANGIUMQ"],"uri":["http://zotero.org/users/3015424/items/IANGIUMQ"],"itemData":{"id":730,"type":"article-journal","title":"Leading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ins>
      <w:del w:id="17" w:author="Christie Bahlai" w:date="2019-10-10T09:35:00Z">
        <w:r w:rsidR="000F47FB" w:rsidDel="00B40C6D">
          <w:delInstrText xml:space="preserve"> ADDIN ZOTERO_ITEM CSL_CITATION {"citationID":"ah706siu9v","properties":{"formattedCitation":"[12,13]","plainCitation":"[12,13]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delInstrText>
        </w:r>
      </w:del>
      <w:r>
        <w:fldChar w:fldCharType="separate"/>
      </w:r>
      <w:r w:rsidR="000F47FB" w:rsidRPr="000F47FB">
        <w:rPr>
          <w:rFonts w:ascii="Calibri" w:hAnsi="Calibri" w:cs="Calibri"/>
        </w:rPr>
        <w:t>[12,13]</w:t>
      </w:r>
      <w:r>
        <w:fldChar w:fldCharType="end"/>
      </w:r>
      <w:r>
        <w:t xml:space="preserve">. In the context of this study, we define the set of parameters </w:t>
      </w:r>
      <w:r w:rsidR="006C0EE1">
        <w:t>controlling</w:t>
      </w:r>
      <w:r>
        <w:t xml:space="preserve"> dynamics as </w:t>
      </w:r>
      <w:r w:rsidR="006C0EE1">
        <w:t>a population’s</w:t>
      </w:r>
      <w:r>
        <w:t xml:space="preserve"> </w:t>
      </w:r>
      <w:r w:rsidRPr="00CC0E99">
        <w:rPr>
          <w:i/>
        </w:rPr>
        <w:t>dynamic rule</w:t>
      </w:r>
      <w:r>
        <w:t xml:space="preserve">, and an abrupt shift in these parameter values as a </w:t>
      </w:r>
      <w:r w:rsidRPr="00CC0E99">
        <w:rPr>
          <w:i/>
        </w:rPr>
        <w:t>dynamic shift</w:t>
      </w:r>
      <w:r w:rsidR="00E96F64">
        <w:rPr>
          <w:iCs/>
        </w:rPr>
        <w:t xml:space="preserve">. </w:t>
      </w:r>
      <w:r w:rsidR="00D31F3F">
        <w:rPr>
          <w:iCs/>
        </w:rPr>
        <w:t xml:space="preserve">We use the </w:t>
      </w:r>
      <w:r w:rsidR="00E96F64">
        <w:rPr>
          <w:iCs/>
        </w:rPr>
        <w:t xml:space="preserve">term </w:t>
      </w:r>
      <w:r w:rsidR="00E96F64" w:rsidRPr="00785091">
        <w:rPr>
          <w:i/>
        </w:rPr>
        <w:t>b</w:t>
      </w:r>
      <w:r w:rsidR="00B93DBC" w:rsidRPr="00E96F64">
        <w:rPr>
          <w:i/>
        </w:rPr>
        <w:t>reak</w:t>
      </w:r>
      <w:r w:rsidR="00B93DBC" w:rsidRPr="006C2F48">
        <w:rPr>
          <w:i/>
        </w:rPr>
        <w:t xml:space="preserve"> point</w:t>
      </w:r>
      <w:r w:rsidR="00E96F64">
        <w:rPr>
          <w:iCs/>
        </w:rPr>
        <w:t xml:space="preserve"> to </w:t>
      </w:r>
      <w:r w:rsidR="00B7634E">
        <w:rPr>
          <w:iCs/>
        </w:rPr>
        <w:t xml:space="preserve">describe the location in time series </w:t>
      </w:r>
      <w:r w:rsidR="00D31F3F">
        <w:rPr>
          <w:iCs/>
        </w:rPr>
        <w:t xml:space="preserve">data </w:t>
      </w:r>
      <w:r w:rsidR="00B7634E">
        <w:rPr>
          <w:iCs/>
        </w:rPr>
        <w:t xml:space="preserve">where the dynamic shift </w:t>
      </w:r>
      <w:r w:rsidR="00AC1C3B">
        <w:rPr>
          <w:iCs/>
        </w:rPr>
        <w:t>occur</w:t>
      </w:r>
      <w:r w:rsidR="00C5221E">
        <w:rPr>
          <w:iCs/>
        </w:rPr>
        <w:t>s</w:t>
      </w:r>
      <w:r>
        <w:t xml:space="preserve">. </w:t>
      </w:r>
    </w:p>
    <w:p w14:paraId="3AB73CD0" w14:textId="2AB6827B"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ins w:id="18" w:author="Christie Bahlai" w:date="2019-10-10T09:35:00Z">
        <w:r w:rsidR="00B40C6D">
          <w:instrText xml:space="preserve"> ADDIN ZOTERO_ITEM CSL_CITATION {"citationID":"a2l1igte0m1","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del w:id="19" w:author="Christie Bahlai" w:date="2019-10-10T09:35:00Z">
        <w:r w:rsidR="00C8364A" w:rsidDel="00B40C6D">
          <w:del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fldChar w:fldCharType="separate"/>
      </w:r>
      <w:r w:rsidR="00C8364A" w:rsidRPr="00CC0E99">
        <w:rPr>
          <w:rFonts w:ascii="Calibri" w:hAnsi="Calibri" w:cs="Calibri"/>
        </w:rPr>
        <w:t>[2]</w:t>
      </w:r>
      <w:r>
        <w:fldChar w:fldCharType="end"/>
      </w:r>
      <w:r>
        <w:t xml:space="preserve">. </w:t>
      </w:r>
      <w:r w:rsidR="007E3CAF">
        <w:t xml:space="preserve">Arguably, the most common approach to </w:t>
      </w:r>
      <w:r w:rsidR="00227A26">
        <w:t xml:space="preserve">identify </w:t>
      </w:r>
      <w:r w:rsidR="007E3CAF">
        <w:t>break points i</w:t>
      </w:r>
      <w:r w:rsidR="006A75CA">
        <w:t>s</w:t>
      </w:r>
      <w:r w:rsidR="007E3CAF">
        <w:t xml:space="preserve"> through the use of segmented regressions </w:t>
      </w:r>
      <w:r w:rsidR="007E3CAF">
        <w:fldChar w:fldCharType="begin"/>
      </w:r>
      <w:ins w:id="20" w:author="Christie Bahlai" w:date="2019-10-10T09:35:00Z">
        <w:r w:rsidR="00B40C6D">
          <w:instrText xml:space="preserve"> ADDIN ZOTERO_ITEM CSL_CITATION {"citationID":"6dw4VSrP","properties":{"formattedCitation":"[12,14,15]","plainCitation":"[12,14,15]","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ins>
      <w:del w:id="21" w:author="Christie Bahlai" w:date="2019-10-10T09:35:00Z">
        <w:r w:rsidR="009C3D6D" w:rsidDel="00B40C6D">
          <w:delInstrText xml:space="preserve"> ADDIN ZOTERO_ITEM CSL_CITATION {"citationID":"6dw4VSrP","properties":{"formattedCitation":"[12,14,15]","plainCitation":"[12,14,15]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delInstrText>
        </w:r>
      </w:del>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ins w:id="22" w:author="Christie Bahlai" w:date="2019-10-10T09:35:00Z">
        <w:r w:rsidR="00B40C6D">
          <w:instrText xml:space="preserve"> ADDIN ZOTERO_ITEM CSL_CITATION {"citationID":"rkgLMKyS","properties":{"formattedCitation":"[1,2]","plainCitation":"[1,2]","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del w:id="23" w:author="Christie Bahlai" w:date="2019-10-10T09:35:00Z">
        <w:r w:rsidR="00AB313E" w:rsidDel="00B40C6D">
          <w:del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BC76EF">
        <w:t>Break</w:t>
      </w:r>
      <w:r w:rsidR="00237F62">
        <w:t xml:space="preserve"> points are </w:t>
      </w:r>
      <w:r w:rsidR="00BC76EF">
        <w:t xml:space="preserve">often </w:t>
      </w:r>
      <w:r w:rsidR="00237F62">
        <w:t xml:space="preserve">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ins w:id="24" w:author="Christie Bahlai" w:date="2019-10-10T09:35:00Z">
        <w:r w:rsidR="00B40C6D">
          <w:instrText xml:space="preserve"> ADDIN ZOTERO_ITEM CSL_CITATION {"citationID":"GZSVwqDS","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del w:id="25" w:author="Christie Bahlai" w:date="2019-10-10T09:35:00Z">
        <w:r w:rsidR="000F47FB" w:rsidDel="00B40C6D">
          <w:delInstrText xml:space="preserve"> ADDIN ZOTERO_ITEM CSL_CITATION {"citationID":"GZSVwqDS","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57B4E5FF"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ins w:id="26" w:author="Christie Bahlai" w:date="2019-10-10T09:35:00Z">
        <w:r w:rsidR="00B40C6D">
          <w:instrText xml:space="preserve"> ADDIN ZOTERO_ITEM CSL_CITATION {"citationID":"t90uxtL5","properties":{"formattedCitation":"[18\\uc0\\u8211{}21]","plainCitation":"[18–21]","noteIndex":0},"citationItems":[{"id":1770,"uris":["http://zotero.org/users/3015424/items/JR3VAQ6H"],"uri":["http://zotero.org/users/3015424/items/JR3VAQ6H"],"itemData":{"id":1770,"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V."},{"family":"Muller","given":"Hans-Georg"}],"issued":{"date-parts":[["1998"]]}}},{"id":1933,"uris":["http://zotero.org/users/3015424/items/ZS3V258R"],"uri":["http://zotero.org/users/3015424/items/ZS3V258R"],"itemData":{"id":1933,"type":"article-journal","title":"strucchange. An R package for testing for structural change in linear regression models.","author":[{"family":"Zeileis","given":"Achim"},{"family":"Leisch","given":"Friedrich"},{"family":"Hornik","given":"Kurt"},{"family":"Kleiber","given":"Christian"}],"issued":{"date-parts":[["2001"]]}}},{"id":1934,"uris":["http://zotero.org/users/3015424/items/JBPNNVHC"],"uri":["http://zotero.org/users/3015424/items/JBPNNVHC"],"itemData":{"id":1934,"type":"article-journal","title":"changepoint: An R package for changepoint analysis","container-title":"Journal of Statistical Software","page":"1-19","volume":"58","issue":"3","author":[{"family":"Killick","given":"Rebecca"},{"family":"Eckley","given":"Idris"}],"issued":{"date-parts":[["2014"]]}}},{"id":1783,"uris":["http://zotero.org/users/3015424/items/TA55U6PN"],"uri":["http://zotero.org/users/3015424/items/TA55U6PN"],"itemData":{"id":1783,"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ins>
      <w:del w:id="27" w:author="Christie Bahlai" w:date="2019-10-10T09:35:00Z">
        <w:r w:rsidR="000F47FB" w:rsidDel="00B40C6D">
          <w:delInstrText xml:space="preserve"> ADDIN ZOTERO_ITEM CSL_CITATION {"citationID":"t90uxtL5","properties":{"formattedCitation":"[18\\uc0\\u8211{}21]","plainCitation":"[18–21]","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del>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ins w:id="28" w:author="Christie Bahlai" w:date="2019-10-10T09:35:00Z">
        <w:r w:rsidR="00B40C6D">
          <w:instrText xml:space="preserve"> ADDIN ZOTERO_ITEM CSL_CITATION {"citationID":"Tu2PyWs1","properties":{"formattedCitation":"[6,7,22]","plainCitation":"[6,7,22]","noteIndex":0},"citationItems":[{"id":1824,"uris":["http://zotero.org/users/3015424/items/DU3R33LT"],"uri":["http://zotero.org/users/3015424/items/DU3R33LT"],"itemData":{"id":1824,"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ins>
      <w:del w:id="29" w:author="Christie Bahlai" w:date="2019-10-10T09:35:00Z">
        <w:r w:rsidR="000F47FB" w:rsidDel="00B40C6D">
          <w:delInstrText xml:space="preserve"> ADDIN ZOTERO_ITEM CSL_CITATION {"citationID":"Tu2PyWs1","properties":{"formattedCitation":"[6,7,22]","plainCitation":"[6,7,22]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delInstrText>
        </w:r>
      </w:del>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ins w:id="30" w:author="Christie Bahlai" w:date="2019-10-10T09:35:00Z">
        <w:r w:rsidR="00B40C6D">
          <w:instrText xml:space="preserve"> ADDIN ZOTERO_ITEM CSL_CITATION {"citationID":"acodumhec6","properties":{"formattedCitation":"[23]","plainCitation":"[23]","noteIndex":0},"citationItems":[{"id":1751,"uris":["http://zotero.org/users/3015424/items/5X37K28I"],"uri":["http://zotero.org/users/3015424/items/5X37K28I"],"itemData":{"id":1751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ins>
      <w:del w:id="31" w:author="Christie Bahlai" w:date="2019-10-10T09:35:00Z">
        <w:r w:rsidR="000F47FB" w:rsidDel="00B40C6D">
          <w:delInstrText xml:space="preserve"> ADDIN ZOTERO_ITEM CSL_CITATION {"citationID":"acodumhec6","properties":{"formattedCitation":"[23]","plainCitation":"[23]","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del>
      <w:r w:rsidR="00550AF2">
        <w:fldChar w:fldCharType="separate"/>
      </w:r>
      <w:r w:rsidR="000F47FB" w:rsidRPr="000F47FB">
        <w:rPr>
          <w:rFonts w:ascii="Calibri" w:hAnsi="Calibri" w:cs="Calibri"/>
        </w:rPr>
        <w:t>[23]</w:t>
      </w:r>
      <w:r w:rsidR="00550AF2">
        <w:fldChar w:fldCharType="end"/>
      </w:r>
      <w:r w:rsidR="00550AF2">
        <w:t xml:space="preserve"> but this method </w:t>
      </w:r>
      <w:del w:id="32" w:author="Zipkin, Elise" w:date="2019-11-01T15:19:00Z">
        <w:r w:rsidR="00550AF2" w:rsidDel="004B1D0D">
          <w:delText xml:space="preserve">also </w:delText>
        </w:r>
      </w:del>
      <w:r w:rsidR="00550AF2">
        <w:t xml:space="preserve">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ins w:id="33" w:author="Christie Bahlai" w:date="2019-10-10T09:35:00Z">
        <w:r w:rsidR="00B40C6D">
          <w:instrText xml:space="preserve"> ADDIN ZOTERO_ITEM CSL_CITATION {"citationID":"auqbk6tri7","properties":{"formattedCitation":"[24]","plainCitation":"[24]","noteIndex":0},"citationItems":[{"id":1902,"uris":["http://zotero.org/users/3015424/items/VGV73NDY"],"uri":["http://zotero.org/users/3015424/items/VGV73NDY"],"itemData":{"id":1902,"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ins>
      <w:del w:id="34" w:author="Christie Bahlai" w:date="2019-10-10T09:35:00Z">
        <w:r w:rsidR="000F47FB" w:rsidDel="00B40C6D">
          <w:delInstrText xml:space="preserve"> ADDIN ZOTERO_ITEM CSL_CITATION {"citationID":"auqbk6tri7","properties":{"formattedCitation":"[24]","plainCitation":"[24]","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del>
      <w:r w:rsidR="00550AF2">
        <w:fldChar w:fldCharType="separate"/>
      </w:r>
      <w:r w:rsidR="000F47FB" w:rsidRPr="000F47FB">
        <w:rPr>
          <w:rFonts w:ascii="Calibri" w:hAnsi="Calibri" w:cs="Calibri"/>
        </w:rPr>
        <w:t>[24]</w:t>
      </w:r>
      <w:r w:rsidR="00550AF2">
        <w:fldChar w:fldCharType="end"/>
      </w:r>
      <w:r w:rsidR="00550AF2">
        <w:t>.</w:t>
      </w:r>
      <w:r w:rsidR="006C2F48">
        <w:t xml:space="preserve"> </w:t>
      </w:r>
      <w:del w:id="35" w:author="Zipkin, Elise" w:date="2019-11-01T15:20:00Z">
        <w:r w:rsidR="0076555D" w:rsidDel="004B1D0D">
          <w:delText>Yet</w:delText>
        </w:r>
        <w:r w:rsidR="00CB55B4" w:rsidDel="004B1D0D">
          <w:delText>, d</w:delText>
        </w:r>
      </w:del>
      <w:ins w:id="36" w:author="Zipkin, Elise" w:date="2019-11-01T15:20:00Z">
        <w:r w:rsidR="004B1D0D">
          <w:t>D</w:t>
        </w:r>
      </w:ins>
      <w:r w:rsidR="00482F88">
        <w:t>ynamic s</w:t>
      </w:r>
      <w:r w:rsidR="00B13AC9">
        <w:t xml:space="preserve">hift detection </w:t>
      </w:r>
      <w:r w:rsidR="00DF1F48">
        <w:t xml:space="preserve">methods </w:t>
      </w:r>
      <w:r w:rsidR="007B4B9F">
        <w:t xml:space="preserve">that </w:t>
      </w:r>
      <w:r w:rsidR="00E63AF0">
        <w:t xml:space="preserve">explicitly </w:t>
      </w:r>
      <w:r w:rsidR="007B4B9F">
        <w:t xml:space="preserve">account for </w:t>
      </w:r>
      <w:r w:rsidR="00DF1F48">
        <w:t xml:space="preserve">non-linear </w:t>
      </w:r>
      <w:r w:rsidR="00BB4890">
        <w:t xml:space="preserve">population </w:t>
      </w:r>
      <w:r w:rsidR="00DF1F48">
        <w:t>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ins w:id="37" w:author="Christie Bahlai" w:date="2019-10-10T09:35:00Z">
        <w:r w:rsidR="00B40C6D">
          <w:instrText xml:space="preserve"> ADDIN ZOTERO_ITEM CSL_CITATION {"citationID":"lDmnHrBc","properties":{"formattedCitation":"[25]","plainCitation":"[25]","noteIndex":0},"citationItems":[{"id":1808,"uris":["http://zotero.org/users/3015424/items/PKF27KTA"],"uri":["http://zotero.org/users/3015424/items/PKF27KTA"],"itemData":{"id":1808,"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ins>
      <w:del w:id="38" w:author="Christie Bahlai" w:date="2019-10-10T09:35:00Z">
        <w:r w:rsidR="000F47FB" w:rsidDel="00B40C6D">
          <w:delInstrText xml:space="preserve"> ADDIN ZOTERO_ITEM CSL_CITATION {"citationID":"lDmnHrBc","properties":{"formattedCitation":"[25]","plainCitation":"[25]","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delInstrText>
        </w:r>
      </w:del>
      <w:r w:rsidR="00B13AC9">
        <w:fldChar w:fldCharType="separate"/>
      </w:r>
      <w:r w:rsidR="000F47FB" w:rsidRPr="000F47FB">
        <w:rPr>
          <w:rFonts w:ascii="Calibri" w:hAnsi="Calibri" w:cs="Calibri"/>
        </w:rPr>
        <w:t>[25]</w:t>
      </w:r>
      <w:r w:rsidR="00B13AC9">
        <w:fldChar w:fldCharType="end"/>
      </w:r>
      <w:r w:rsidR="00B13AC9">
        <w:t xml:space="preserve">. </w:t>
      </w:r>
    </w:p>
    <w:p w14:paraId="5D679DFD" w14:textId="282A7B6B" w:rsidR="00BC4624" w:rsidRDefault="00B0730D" w:rsidP="00BC4624">
      <w:r>
        <w:t xml:space="preserve">Break </w:t>
      </w:r>
      <w:r w:rsidR="00B30F42">
        <w:t xml:space="preserve">point </w:t>
      </w:r>
      <w:r>
        <w:t xml:space="preserve">detection </w:t>
      </w:r>
      <w:r w:rsidR="00B30F42">
        <w:t xml:space="preserve">methods based on statistical measures </w:t>
      </w:r>
      <w:del w:id="39" w:author="Zipkin, Elise" w:date="2019-11-01T15:20:00Z">
        <w:r w:rsidR="00B30F42" w:rsidDel="004B1D0D">
          <w:delText xml:space="preserve">also </w:delText>
        </w:r>
      </w:del>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ins w:id="40" w:author="Zipkin, Elise" w:date="2019-11-01T15:20:00Z">
        <w:r w:rsidR="004B1D0D">
          <w:t xml:space="preserve"> and</w:t>
        </w:r>
      </w:ins>
      <w:del w:id="41" w:author="Zipkin, Elise" w:date="2019-11-01T15:20:00Z">
        <w:r w:rsidR="00237F62" w:rsidDel="004B1D0D">
          <w:delText>,</w:delText>
        </w:r>
      </w:del>
      <w:r w:rsidR="00B30F42">
        <w:t xml:space="preserve"> thus</w:t>
      </w:r>
      <w:r w:rsidR="00237F62">
        <w:t xml:space="preserve"> they have low sensitivity in situations where statistical power is limited</w:t>
      </w:r>
      <w:r w:rsidR="00662F03">
        <w:t xml:space="preserve">. Additionally, such methods </w:t>
      </w:r>
      <w:r w:rsidR="001C2001">
        <w:t xml:space="preserve">do not </w:t>
      </w:r>
      <w:r w:rsidR="00B30F42">
        <w:t xml:space="preserve">provide </w:t>
      </w:r>
      <w:r w:rsidR="000F07D3">
        <w:t xml:space="preserve">a means </w:t>
      </w:r>
      <w:r w:rsidR="00B30F42">
        <w:t>for assessing uncertainty in the existence and magnitude of break points</w:t>
      </w:r>
      <w:r w:rsidR="000F47FB">
        <w:t xml:space="preserve"> </w:t>
      </w:r>
      <w:r w:rsidR="000F47FB">
        <w:fldChar w:fldCharType="begin"/>
      </w:r>
      <w:ins w:id="42" w:author="Christie Bahlai" w:date="2019-10-10T09:35:00Z">
        <w:r w:rsidR="00B40C6D">
          <w:instrText xml:space="preserve"> ADDIN ZOTERO_ITEM CSL_CITATION {"citationID":"0CxrY4Fw","properties":{"formattedCitation":"[1,26]","plainCitation":"[1,26]","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M."}],"issued":{"date-parts":[["2009",1,1]]}}},{"id":1806,"uris":["http://zotero.org/users/3015424/items/2GAEIAYD"],"uri":["http://zotero.org/users/3015424/items/2GAEIAYD"],"itemData":{"id":1806,"type":"book","title":"The Likelihood Paradigm for Statistical Evidence. in ML Taper and SR Lele, eds. The nature of scientific evidence","publisher":"University of Chicago Press, Chicago","author":[{"family":"Royall","given":"R."}],"issued":{"date-parts":[["2004"]]}}}],"schema":"https://github.com/citation-style-language/schema/raw/master/csl-citation.json"} </w:instrText>
        </w:r>
      </w:ins>
      <w:del w:id="43" w:author="Christie Bahlai" w:date="2019-10-10T09:35:00Z">
        <w:r w:rsidR="00247AF9" w:rsidDel="00B40C6D">
          <w:delInstrText xml:space="preserve"> ADDIN ZOTERO_ITEM CSL_CITATION {"citationID":"0CxrY4Fw","properties":{"formattedCitation":"[1,26]","plainCitation":"[1,26]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M."}],"issued":{"date-parts":[["2009",1,1]]}}},{"id":2223,"uris":["http://zotero.org/users/3015424/items/2GAEIAYD"],"uri":["http://zotero.org/users/3015424/items/2GAEIAYD"],"itemData":{"id":2223,"type":"book","title":"The Likelihood Paradigm for Statistical Evidence. in ML Taper and SR Lele, eds. The nature of scientific evidence","publisher":"University of Chicago Press, Chicago","author":[{"family":"Royall","given":"R."}],"issued":{"date-parts":[["2004"]]}}}],"schema":"https://github.com/citation-style-language/schema/raw/master/csl-citation.json"} </w:delInstrText>
        </w:r>
      </w:del>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ins w:id="44" w:author="Christie Bahlai" w:date="2019-10-10T09:35:00Z">
        <w:r w:rsidR="00B40C6D">
          <w:instrText xml:space="preserve"> ADDIN ZOTERO_ITEM CSL_CITATION {"citationID":"enUJfEcz","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del w:id="45" w:author="Christie Bahlai" w:date="2019-10-10T09:35:00Z">
        <w:r w:rsidR="00237F62" w:rsidDel="00B40C6D">
          <w:del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delInstrText>
        </w:r>
      </w:del>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w:t>
      </w:r>
      <w:r w:rsidR="00CD5044">
        <w:t xml:space="preserve">models </w:t>
      </w:r>
      <w:r w:rsidR="00BC4624">
        <w:t xml:space="preserve">and quantify uncertainties associated with the existence of potential break points.  </w:t>
      </w:r>
    </w:p>
    <w:p w14:paraId="3D7F4E53" w14:textId="20F0EF70" w:rsidR="00283371" w:rsidRDefault="00493C01" w:rsidP="00024214">
      <w:r>
        <w:lastRenderedPageBreak/>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w:t>
      </w:r>
      <w:r w:rsidR="00C14920">
        <w:t xml:space="preserve">to </w:t>
      </w:r>
      <w:r w:rsidR="002133F8">
        <w:t>identify</w:t>
      </w:r>
      <w:r>
        <w:t xml:space="preserve"> dynamic </w:t>
      </w:r>
      <w:r w:rsidR="00DC5040">
        <w:t xml:space="preserve">shifts </w:t>
      </w:r>
      <w:r>
        <w:t xml:space="preserve">in </w:t>
      </w:r>
      <w:r w:rsidR="00C14920">
        <w:t>populations</w:t>
      </w:r>
      <w:r w:rsidR="00261897">
        <w:t xml:space="preserve"> with</w:t>
      </w:r>
      <w:r w:rsidR="00C14920">
        <w:t xml:space="preserve"> </w:t>
      </w:r>
      <w:r w:rsidR="00A30740">
        <w:t>density-dependent</w:t>
      </w:r>
      <w:r w:rsidR="00261897">
        <w:t xml:space="preserve"> growth</w:t>
      </w:r>
      <w:r w:rsidR="00A30740">
        <w:t xml:space="preserve"> 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w:t>
      </w:r>
      <w:del w:id="46" w:author="Zipkin, Elise" w:date="2019-11-01T15:21:00Z">
        <w:r w:rsidR="005670B0" w:rsidDel="00624BAD">
          <w:delText xml:space="preserve">(i.e. </w:delText>
        </w:r>
      </w:del>
      <w:r w:rsidR="005670B0">
        <w:t>model selection</w:t>
      </w:r>
      <w:del w:id="47" w:author="Zipkin, Elise" w:date="2019-11-01T15:21:00Z">
        <w:r w:rsidR="00D936C7" w:rsidDel="00624BAD">
          <w:delText>)</w:delText>
        </w:r>
      </w:del>
      <w:r w:rsidR="005670B0">
        <w:t>.</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ins w:id="48" w:author="Christie Bahlai" w:date="2019-10-10T09:35:00Z">
        <w:r w:rsidR="00B40C6D">
          <w:instrText xml:space="preserve"> ADDIN ZOTERO_ITEM CSL_CITATION {"citationID":"CfrsKGb8","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49" w:author="Christie Bahlai" w:date="2019-10-10T09:35:00Z">
        <w:r w:rsidR="000F47FB" w:rsidDel="00B40C6D">
          <w:delInstrText xml:space="preserve"> ADDIN ZOTERO_ITEM CSL_CITATION {"citationID":"CfrsKGb8","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delInstrText>
        </w:r>
      </w:del>
      <w:r w:rsidR="005963D7">
        <w:fldChar w:fldCharType="separate"/>
      </w:r>
      <w:r w:rsidR="000F47FB" w:rsidRPr="000F47FB">
        <w:rPr>
          <w:rFonts w:ascii="Calibri" w:hAnsi="Calibri" w:cs="Calibri"/>
        </w:rPr>
        <w:t>[27]</w:t>
      </w:r>
      <w:r w:rsidR="005963D7">
        <w:fldChar w:fldCharType="end"/>
      </w:r>
      <w:r w:rsidR="005963D7">
        <w:t>.  Although deterministic approach</w:t>
      </w:r>
      <w:r w:rsidR="00D55881">
        <w:t>es</w:t>
      </w:r>
      <w:r w:rsidR="005963D7">
        <w:t xml:space="preserve"> to population modelling ha</w:t>
      </w:r>
      <w:r w:rsidR="007348EC">
        <w:t>ve</w:t>
      </w:r>
      <w:r w:rsidR="005963D7">
        <w:t xml:space="preserve"> largely fallen out of favor for more complex structures and stochastic elements </w:t>
      </w:r>
      <w:r w:rsidR="005963D7">
        <w:fldChar w:fldCharType="begin"/>
      </w:r>
      <w:ins w:id="50" w:author="Christie Bahlai" w:date="2019-10-10T09:35:00Z">
        <w:r w:rsidR="00B40C6D">
          <w:instrText xml:space="preserve"> ADDIN ZOTERO_ITEM CSL_CITATION {"citationID":"R2tn6J1V","properties":{"formattedCitation":"[28\\uc0\\u8211{}30]","plainCitation":"[28–30]","noteIndex":0},"citationItems":[{"id":1757,"uris":["http://zotero.org/users/3015424/items/C52JNQ42"],"uri":["http://zotero.org/users/3015424/items/C52JNQ42"],"itemData":{"id":1757,"type":"article-journal","title":"Simple mathematical models with very complicated dynamics","container-title":"Nature","page":"459-467","volume":"261","issue":"5560","DOI":"10.1038/261459a0","journalAbbreviation":"Nature","author":[{"family":"May","given":"Robert M."}],"issued":{"date-parts":[["1976",6,10]]}}},{"id":2021,"uris":["http://zotero.org/users/3015424/items/KQPIM8AT"],"uri":["http://zotero.org/users/3015424/items/KQPIM8AT"],"itemData":{"id":2021,"type":"article-journal","title":"Moving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M."}],"issued":{"date-parts":[["2017"]]}}},{"id":2020,"uris":["http://zotero.org/users/3015424/items/GTTDX9Y9"],"uri":["http://zotero.org/users/3015424/items/GTTDX9Y9"],"itemData":{"id":2020,"type":"article-journal","title":"From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ins>
      <w:del w:id="51" w:author="Christie Bahlai" w:date="2019-10-10T09:35:00Z">
        <w:r w:rsidR="00247AF9" w:rsidDel="00B40C6D">
          <w:delInstrText xml:space="preserve"> ADDIN ZOTERO_ITEM CSL_CITATION {"citationID":"R2tn6J1V","properties":{"formattedCitation":"[28\\uc0\\u8211{}30]","plainCitation":"[28–30]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del>
      <w:r w:rsidR="005963D7">
        <w:fldChar w:fldCharType="separate"/>
      </w:r>
      <w:r w:rsidR="00247AF9" w:rsidRPr="00247AF9">
        <w:rPr>
          <w:rFonts w:ascii="Calibri" w:hAnsi="Calibri" w:cs="Calibri"/>
          <w:szCs w:val="24"/>
        </w:rPr>
        <w:t>[28–30]</w:t>
      </w:r>
      <w:r w:rsidR="005963D7">
        <w:fldChar w:fldCharType="end"/>
      </w:r>
      <w:r w:rsidR="005963D7">
        <w:t>, simple dynamic models remain useful</w:t>
      </w:r>
      <w:del w:id="52" w:author="Zipkin, Elise" w:date="2019-11-01T15:22:00Z">
        <w:r w:rsidR="005963D7" w:rsidDel="00624BAD">
          <w:delText>, largely</w:delText>
        </w:r>
      </w:del>
      <w:r w:rsidR="005963D7">
        <w:t xml:space="preserve"> due to their easily interpret</w:t>
      </w:r>
      <w:r w:rsidR="009C5410">
        <w:t>able</w:t>
      </w:r>
      <w:r w:rsidR="005963D7">
        <w:t xml:space="preserve"> and ecologically meaningful parameters </w:t>
      </w:r>
      <w:r w:rsidR="005963D7">
        <w:fldChar w:fldCharType="begin"/>
      </w:r>
      <w:ins w:id="53" w:author="Christie Bahlai" w:date="2019-10-10T09:35:00Z">
        <w:r w:rsidR="00B40C6D">
          <w:instrText xml:space="preserve"> ADDIN ZOTERO_ITEM CSL_CITATION {"citationID":"a2i22f9hl5t","properties":{"formattedCitation":"[31]","plainCitation":"[31]","noteIndex":0},"citationItems":[{"id":1929,"uris":["http://zotero.org/users/3015424/items/BENNAUFT"],"uri":["http://zotero.org/users/3015424/items/BENNAUFT"],"itemData":{"id":1929,"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ins>
      <w:del w:id="54" w:author="Christie Bahlai" w:date="2019-10-10T09:35:00Z">
        <w:r w:rsidR="00247AF9" w:rsidDel="00B40C6D">
          <w:delInstrText xml:space="preserve"> ADDIN ZOTERO_ITEM CSL_CITATION {"citationID":"a2i22f9hl5t","properties":{"formattedCitation":"[31]","plainCitation":"[31]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del>
      <w:r w:rsidR="005963D7">
        <w:fldChar w:fldCharType="separate"/>
      </w:r>
      <w:r w:rsidR="00247AF9" w:rsidRPr="00247AF9">
        <w:rPr>
          <w:rFonts w:ascii="Calibri" w:hAnsi="Calibri" w:cs="Calibri"/>
        </w:rPr>
        <w:t>[31]</w:t>
      </w:r>
      <w:r w:rsidR="005963D7">
        <w:fldChar w:fldCharType="end"/>
      </w:r>
      <w:r w:rsidR="005963D7">
        <w:t xml:space="preserve">. </w:t>
      </w:r>
      <w:ins w:id="55" w:author="Zipkin, Elise" w:date="2019-11-01T15:22:00Z">
        <w:r w:rsidR="004849DA">
          <w:t>Further, t</w:t>
        </w:r>
      </w:ins>
      <w:del w:id="56" w:author="Zipkin, Elise" w:date="2019-11-01T15:22:00Z">
        <w:r w:rsidR="008E7FB1" w:rsidDel="004849DA">
          <w:delText>T</w:delText>
        </w:r>
      </w:del>
      <w:proofErr w:type="gramStart"/>
      <w:r>
        <w:t>he</w:t>
      </w:r>
      <w:proofErr w:type="gramEnd"/>
      <w:r>
        <w:t xml:space="preserve"> techniques described in our paper </w:t>
      </w:r>
      <w:r w:rsidR="00DC50C9">
        <w:t xml:space="preserve">can </w:t>
      </w:r>
      <w:r>
        <w:t xml:space="preserve">be </w:t>
      </w:r>
      <w:r w:rsidR="00DC50C9">
        <w:t xml:space="preserve">readily </w:t>
      </w:r>
      <w:r>
        <w:t xml:space="preserve">adapted </w:t>
      </w:r>
      <w:r w:rsidR="007348EC">
        <w:t>to</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3D0C17A6"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w:t>
      </w:r>
      <w:r w:rsidR="00B167B4">
        <w:t>empirical</w:t>
      </w:r>
      <w:r>
        <w:t xml:space="preserve">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 xml:space="preserve">Danaus </w:t>
      </w:r>
      <w:proofErr w:type="spellStart"/>
      <w:r w:rsidRPr="00B2319C">
        <w:rPr>
          <w:i/>
        </w:rPr>
        <w:t>plexippu</w:t>
      </w:r>
      <w:r>
        <w:rPr>
          <w:i/>
        </w:rPr>
        <w:t>s</w:t>
      </w:r>
      <w:proofErr w:type="spellEnd"/>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1FB80591" w:rsidR="00E22FDA" w:rsidRPr="00324AC6" w:rsidRDefault="007A65A3" w:rsidP="00493C01">
      <w:pPr>
        <w:rPr>
          <w:rFonts w:eastAsiaTheme="minorEastAsia"/>
        </w:rPr>
      </w:pPr>
      <w:r>
        <w:t xml:space="preserve">Although any </w:t>
      </w:r>
      <w:r w:rsidR="003C0B39">
        <w:t xml:space="preserve">time series </w:t>
      </w:r>
      <w:r>
        <w:t xml:space="preserve">population model can be used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w:t>
      </w:r>
      <w:proofErr w:type="spellStart"/>
      <w:r w:rsidR="00855061">
        <w:t>ers</w:t>
      </w:r>
      <w:proofErr w:type="spellEnd"/>
      <w:r w:rsidR="00855061">
        <w:t xml:space="preserve">: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ins w:id="57" w:author="Christie Bahlai" w:date="2019-10-10T09:35:00Z">
        <w:r w:rsidR="00B40C6D">
          <w:instrText xml:space="preserve"> ADDIN ZOTERO_ITEM CSL_CITATION {"citationID":"a2lonl5c0vq","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58" w:author="Christie Bahlai" w:date="2019-10-10T09:35:00Z">
        <w:r w:rsidR="000F47FB" w:rsidDel="00B40C6D">
          <w:delInstrText xml:space="preserve"> ADDIN ZOTERO_ITEM CSL_CITATION {"citationID":"a2lonl5c0vq","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delInstrText>
        </w:r>
      </w:del>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1254A2"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2092062E" w:rsidR="00493C01" w:rsidRDefault="00E22FDA" w:rsidP="00493C01">
      <w:r>
        <w:t xml:space="preserve">We further assume that observed annual population abundance is partially stochastic and may be influenced by </w:t>
      </w:r>
      <w:del w:id="59" w:author="Zipkin, Elise" w:date="2019-11-01T15:25:00Z">
        <w:r w:rsidDel="00050836">
          <w:delText xml:space="preserve">either </w:delText>
        </w:r>
      </w:del>
      <w:r>
        <w:t>environmental variation and</w:t>
      </w:r>
      <w:del w:id="60" w:author="Zipkin, Elise" w:date="2019-11-01T15:25:00Z">
        <w:r w:rsidDel="00050836">
          <w:delText>/or</w:delText>
        </w:r>
      </w:del>
      <w:r>
        <w:t xml:space="preserve">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xml:space="preserve">, …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w:t>
      </w:r>
      <w:r w:rsidR="00EA3BBE">
        <w:lastRenderedPageBreak/>
        <w:t xml:space="preserve">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ins w:id="61" w:author="Christie Bahlai" w:date="2019-10-10T09:35:00Z">
        <w:r w:rsidR="00B40C6D">
          <w:instrText xml:space="preserve"> ADDIN ZOTERO_ITEM CSL_CITATION {"citationID":"J3vUceyI","properties":{"formattedCitation":"[32,33]","plainCitation":"[32,33]","noteIndex":0},"citationItems":[{"id":1785,"uris":["http://zotero.org/users/3015424/items/URZH5CDF"],"uri":["http://zotero.org/users/3015424/items/URZH5CDF"],"itemData":{"id":1785,"type":"article-journal","title":"Stock and Recruitment","container-title":"Journal of the Fisheries Research Board of Canada","page":"559-623","volume":"11","issue":"5","DOI":"10.1139/f54-039","ISSN":"0015-296X","journalAbbreviation":"J. Fish. Res. Bd. Can.","author":[{"family":"Ricker","given":"W. E."}],"issued":{"date-parts":[["1954",5,1]]}}},{"id":1926,"uris":["http://zotero.org/users/3015424/items/KHYMNYLI"],"uri":["http://zotero.org/users/3015424/items/KHYMNYLI"],"itemData":{"id":1926,"type":"article-journal","title":"Strength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ins>
      <w:del w:id="62" w:author="Christie Bahlai" w:date="2019-10-10T09:35:00Z">
        <w:r w:rsidR="00247AF9" w:rsidDel="00B40C6D">
          <w:delInstrText xml:space="preserve"> ADDIN ZOTERO_ITEM CSL_CITATION {"citationID":"J3vUceyI","properties":{"formattedCitation":"[32,33]","plainCitation":"[32,33]","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delInstrText>
        </w:r>
      </w:del>
      <w:r w:rsidR="00493C01">
        <w:fldChar w:fldCharType="separate"/>
      </w:r>
      <w:r w:rsidR="00247AF9" w:rsidRPr="00247AF9">
        <w:rPr>
          <w:rFonts w:ascii="Calibri" w:hAnsi="Calibri" w:cs="Calibri"/>
        </w:rPr>
        <w:t>[32,33]</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68DE6C44"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w:t>
      </w:r>
      <w:del w:id="63" w:author="Zipkin, Elise" w:date="2019-11-01T15:26:00Z">
        <w:r w:rsidDel="009010E6">
          <w:delText xml:space="preserve"> </w:delText>
        </w:r>
      </w:del>
      <w:r>
        <w:t xml:space="preserve">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613904F4"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w:t>
      </w:r>
      <w:proofErr w:type="spellStart"/>
      <w:r>
        <w:t>AICc</w:t>
      </w:r>
      <w:proofErr w:type="spellEnd"/>
      <w:r>
        <w:t xml:space="preserve">) for each </w:t>
      </w:r>
      <w:r w:rsidR="002D4506">
        <w:t xml:space="preserve">segment </w:t>
      </w:r>
      <w:r>
        <w:t>and sum</w:t>
      </w:r>
      <w:r w:rsidR="00EA2CE8">
        <w:t>ming</w:t>
      </w:r>
      <w:r>
        <w:t xml:space="preserve"> them </w:t>
      </w:r>
      <w:r w:rsidR="0025536D">
        <w:t xml:space="preserve">accordingly </w:t>
      </w:r>
      <w:r w:rsidR="002D4506">
        <w:fldChar w:fldCharType="begin"/>
      </w:r>
      <w:ins w:id="64" w:author="Christie Bahlai" w:date="2019-10-10T09:35:00Z">
        <w:r w:rsidR="00B40C6D">
          <w:instrText xml:space="preserve"> ADDIN ZOTERO_ITEM CSL_CITATION {"citationID":"RnKj7pQR","properties":{"formattedCitation":"[34]","plainCitation":"[34]","noteIndex":0},"citationItems":[{"id":2025,"uris":["http://zotero.org/users/3015424/items/K465RU5D"],"uri":["http://zotero.org/users/3015424/items/K465RU5D"],"itemData":{"id":2025,"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ins>
      <w:del w:id="65" w:author="Christie Bahlai" w:date="2019-10-10T09:35:00Z">
        <w:r w:rsidR="00247AF9" w:rsidDel="00B40C6D">
          <w:delInstrText xml:space="preserve"> ADDIN ZOTERO_ITEM CSL_CITATION {"citationID":"RnKj7pQR","properties":{"formattedCitation":"[34]","plainCitation":"[34]","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delInstrText>
        </w:r>
      </w:del>
      <w:r w:rsidR="002D4506">
        <w:fldChar w:fldCharType="separate"/>
      </w:r>
      <w:r w:rsidR="00247AF9" w:rsidRPr="00247AF9">
        <w:rPr>
          <w:rFonts w:ascii="Calibri" w:hAnsi="Calibri" w:cs="Calibri"/>
        </w:rPr>
        <w:t>[34]</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r w:rsidR="00997D87">
        <w:fldChar w:fldCharType="begin"/>
      </w:r>
      <w:ins w:id="66" w:author="Christie Bahlai" w:date="2019-10-10T09:35:00Z">
        <w:r w:rsidR="00B40C6D">
          <w:instrText xml:space="preserve"> ADDIN ZOTERO_ITEM CSL_CITATION {"citationID":"KFfx5xQc","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67" w:author="Christie Bahlai" w:date="2019-10-10T09:35:00Z">
        <w:r w:rsidR="00247AF9" w:rsidDel="00B40C6D">
          <w:delInstrText xml:space="preserve"> ADDIN ZOTERO_ITEM CSL_CITATION {"citationID":"KFfx5xQc","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997D87">
        <w:fldChar w:fldCharType="separate"/>
      </w:r>
      <w:r w:rsidR="00247AF9" w:rsidRPr="00247AF9">
        <w:rPr>
          <w:rFonts w:ascii="Calibri" w:hAnsi="Calibri" w:cs="Calibri"/>
        </w:rPr>
        <w:t>[35]</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ins w:id="68" w:author="Christie Bahlai" w:date="2019-10-10T09:35:00Z">
        <w:r w:rsidR="00B40C6D">
          <w:instrText xml:space="preserve"> ADDIN ZOTERO_ITEM CSL_CITATION {"citationID":"rDdG5sSt","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69" w:author="Christie Bahlai" w:date="2019-10-10T09:35:00Z">
        <w:r w:rsidR="00247AF9" w:rsidDel="00B40C6D">
          <w:delInstrText xml:space="preserve"> ADDIN ZOTERO_ITEM CSL_CITATION {"citationID":"rDdG5sSt","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757994">
        <w:fldChar w:fldCharType="separate"/>
      </w:r>
      <w:r w:rsidR="00247AF9" w:rsidRPr="00247AF9">
        <w:rPr>
          <w:rFonts w:ascii="Calibri" w:hAnsi="Calibri" w:cs="Calibri"/>
        </w:rPr>
        <w:t>[35]</w:t>
      </w:r>
      <w:r w:rsidR="00757994">
        <w:fldChar w:fldCharType="end"/>
      </w:r>
      <w:r w:rsidR="00DA72A4">
        <w:t xml:space="preserve">. </w:t>
      </w:r>
      <w:r w:rsidR="008D5DD0">
        <w:t>W</w:t>
      </w:r>
      <w:r w:rsidR="00DA72A4">
        <w:t xml:space="preserve">e compute the Akaike weight </w:t>
      </w:r>
      <w:proofErr w:type="spellStart"/>
      <w:proofErr w:type="gramStart"/>
      <w:r w:rsidR="00DA72A4" w:rsidRPr="000237F7">
        <w:rPr>
          <w:i/>
        </w:rPr>
        <w:t>w</w:t>
      </w:r>
      <w:r w:rsidR="00DA72A4">
        <w:rPr>
          <w:vertAlign w:val="subscript"/>
        </w:rPr>
        <w:t>i</w:t>
      </w:r>
      <w:proofErr w:type="spellEnd"/>
      <w:r w:rsidR="00DA72A4">
        <w:rPr>
          <w:vertAlign w:val="subscript"/>
        </w:rPr>
        <w:t xml:space="preserve"> </w:t>
      </w:r>
      <w:r w:rsidR="006D2307">
        <w:rPr>
          <w:vertAlign w:val="subscript"/>
        </w:rPr>
        <w:t xml:space="preserve"> </w:t>
      </w:r>
      <w:r w:rsidR="006D2307">
        <w:t>(</w:t>
      </w:r>
      <w:proofErr w:type="gramEnd"/>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proofErr w:type="spellStart"/>
      <w:r w:rsidR="008C369E" w:rsidRPr="000237F7">
        <w:rPr>
          <w:i/>
        </w:rPr>
        <w:t>w</w:t>
      </w:r>
      <w:r w:rsidR="00757994">
        <w:rPr>
          <w:vertAlign w:val="subscript"/>
        </w:rPr>
        <w:t>n</w:t>
      </w:r>
      <w:proofErr w:type="spellEnd"/>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ins w:id="70" w:author="Christie Bahlai" w:date="2019-10-10T09:35:00Z">
        <w:r w:rsidR="00B40C6D">
          <w:instrText xml:space="preserve"> ADDIN ZOTERO_ITEM CSL_CITATION {"citationID":"u2dzvEQ5","properties":{"formattedCitation":"[36]","plainCitation":"[36]","noteIndex":0},"citationItems":[{"id":1812,"uris":["http://zotero.org/users/3015424/items/7MLRL8WC"],"uri":["http://zotero.org/users/3015424/items/7MLRL8WC"],"itemData":{"id":1812,"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ins>
      <w:del w:id="71" w:author="Christie Bahlai" w:date="2019-10-10T09:35:00Z">
        <w:r w:rsidR="00247AF9" w:rsidDel="00B40C6D">
          <w:delInstrText xml:space="preserve"> ADDIN ZOTERO_ITEM CSL_CITATION {"citationID":"u2dzvEQ5","properties":{"formattedCitation":"[36]","plainCitation":"[36]","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delInstrText>
        </w:r>
      </w:del>
      <w:r w:rsidR="00757994">
        <w:fldChar w:fldCharType="separate"/>
      </w:r>
      <w:r w:rsidR="00247AF9" w:rsidRPr="00247AF9">
        <w:rPr>
          <w:rFonts w:ascii="Calibri" w:hAnsi="Calibri" w:cs="Calibri"/>
        </w:rPr>
        <w:t>[36]</w:t>
      </w:r>
      <w:r w:rsidR="00757994">
        <w:fldChar w:fldCharType="end"/>
      </w:r>
      <w:r w:rsidR="00757994">
        <w:t xml:space="preserve">. Break weight </w:t>
      </w:r>
      <w:r w:rsidR="00BD5B39">
        <w:t xml:space="preserve">(i.e., </w:t>
      </w:r>
      <w:r w:rsidR="00F63325">
        <w:t xml:space="preserve">relative </w:t>
      </w:r>
      <w:r w:rsidR="00757994">
        <w:t xml:space="preserve">variable importance, </w:t>
      </w:r>
      <w:proofErr w:type="spellStart"/>
      <w:r w:rsidR="00757994" w:rsidRPr="00CC0E99">
        <w:rPr>
          <w:i/>
        </w:rPr>
        <w:t>sensu</w:t>
      </w:r>
      <w:proofErr w:type="spellEnd"/>
      <w:r w:rsidR="00757994">
        <w:t xml:space="preserve"> </w:t>
      </w:r>
      <w:r w:rsidR="00997D87">
        <w:fldChar w:fldCharType="begin"/>
      </w:r>
      <w:ins w:id="72" w:author="Christie Bahlai" w:date="2019-10-10T09:35:00Z">
        <w:r w:rsidR="00B40C6D">
          <w:instrText xml:space="preserve"> ADDIN ZOTERO_ITEM CSL_CITATION {"citationID":"XXJbKUaM","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73" w:author="Christie Bahlai" w:date="2019-10-10T09:35:00Z">
        <w:r w:rsidR="00247AF9" w:rsidDel="00B40C6D">
          <w:delInstrText xml:space="preserve"> ADDIN ZOTERO_ITEM CSL_CITATION {"citationID":"XXJbKUaM","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997D87">
        <w:fldChar w:fldCharType="separate"/>
      </w:r>
      <w:r w:rsidR="00247AF9" w:rsidRPr="00247AF9">
        <w:rPr>
          <w:rFonts w:ascii="Calibri" w:hAnsi="Calibri" w:cs="Calibri"/>
        </w:rPr>
        <w:t>[35]</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5E4440E6" w:rsidR="00493C01" w:rsidRPr="00DA72A4" w:rsidRDefault="004628BA" w:rsidP="004628BA">
      <w:r>
        <w:t xml:space="preserve">We selected </w:t>
      </w:r>
      <w:proofErr w:type="spellStart"/>
      <w:r>
        <w:t>AICc</w:t>
      </w:r>
      <w:proofErr w:type="spellEnd"/>
      <w:r>
        <w:t xml:space="preserve">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ins w:id="74" w:author="Christie Bahlai" w:date="2019-10-10T09:35:00Z">
        <w:r w:rsidR="00B40C6D">
          <w:instrText xml:space="preserve"> ADDIN ZOTERO_ITEM CSL_CITATION {"citationID":"9kUvnk8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75" w:author="Christie Bahlai" w:date="2019-10-10T09:35:00Z">
        <w:r w:rsidR="00247AF9" w:rsidDel="00B40C6D">
          <w:delInstrText xml:space="preserve"> ADDIN ZOTERO_ITEM CSL_CITATION {"citationID":"9kUvnk8K","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1C26AC">
        <w:fldChar w:fldCharType="separate"/>
      </w:r>
      <w:r w:rsidR="00247AF9" w:rsidRPr="00247AF9">
        <w:rPr>
          <w:rFonts w:ascii="Calibri" w:hAnsi="Calibri" w:cs="Calibri"/>
        </w:rPr>
        <w:t>[35]</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6C6F3554"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ins w:id="76" w:author="Christie Bahlai" w:date="2019-10-10T09:35:00Z">
        <w:r w:rsidR="00B40C6D">
          <w:instrText xml:space="preserve"> ADDIN ZOTERO_ITEM CSL_CITATION {"citationID":"a262g9b99h5","properties":{"formattedCitation":"[37]","plainCitation":"[37]","noteIndex":0},"citationItems":[{"id":1781,"uris":["http://zotero.org/users/3015424/items/SWFJ2EDN"],"uri":["http://zotero.org/users/3015424/items/SWFJ2EDN"],"itemData":{"id":1781,"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ins>
      <w:del w:id="77" w:author="Christie Bahlai" w:date="2019-10-10T09:35:00Z">
        <w:r w:rsidR="00247AF9" w:rsidDel="00B40C6D">
          <w:delInstrText xml:space="preserve"> ADDIN ZOTERO_ITEM CSL_CITATION {"citationID":"a262g9b99h5","properties":{"formattedCitation":"[37]","plainCitation":"[37]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delInstrText>
        </w:r>
      </w:del>
      <w:r>
        <w:fldChar w:fldCharType="separate"/>
      </w:r>
      <w:r w:rsidR="00247AF9" w:rsidRPr="00247AF9">
        <w:rPr>
          <w:rFonts w:ascii="Calibri" w:hAnsi="Calibri" w:cs="Calibri"/>
        </w:rPr>
        <w:t>[37]</w:t>
      </w:r>
      <w:r>
        <w:fldChar w:fldCharType="end"/>
      </w:r>
      <w:r>
        <w:t xml:space="preserve">. </w:t>
      </w:r>
      <w:ins w:id="78" w:author="Christie Bahlai" w:date="2019-10-10T09:28:00Z">
        <w:r w:rsidR="00015144">
          <w:t>For fi</w:t>
        </w:r>
      </w:ins>
      <w:ins w:id="79" w:author="Christie Bahlai" w:date="2019-10-10T09:29:00Z">
        <w:r w:rsidR="00015144">
          <w:t xml:space="preserve">tting the Ricker model, we used </w:t>
        </w:r>
      </w:ins>
      <w:ins w:id="80" w:author="Christie Bahlai" w:date="2019-10-10T09:34:00Z">
        <w:r w:rsidR="00B40C6D">
          <w:t xml:space="preserve">the </w:t>
        </w:r>
        <w:r w:rsidR="00B40C6D" w:rsidRPr="00B40C6D">
          <w:t>Levenberg-Marquardt nonlinear least-squares algorithm</w:t>
        </w:r>
        <w:r w:rsidR="00B40C6D">
          <w:t xml:space="preserve"> as implemented in the package </w:t>
        </w:r>
        <w:proofErr w:type="spellStart"/>
        <w:r w:rsidR="00B40C6D">
          <w:t>minpack.LM</w:t>
        </w:r>
        <w:proofErr w:type="spellEnd"/>
        <w:r w:rsidR="00B40C6D">
          <w:t xml:space="preserve"> </w:t>
        </w:r>
      </w:ins>
      <w:ins w:id="81" w:author="Christie Bahlai" w:date="2019-10-10T09:35:00Z">
        <w:r w:rsidR="00B40C6D">
          <w:fldChar w:fldCharType="begin"/>
        </w:r>
        <w:r w:rsidR="00B40C6D">
          <w:instrText xml:space="preserve"> ADDIN ZOTERO_ITEM CSL_CITATION {"citationID":"z7WFxfAD","properties":{"formattedCitation":"[38]","plainCitation":"[38]","noteIndex":0},"citationItems":[{"id":1763,"uris":["http://zotero.org/users/3015424/items/FUX9M2CW"],"uri":["http://zotero.org/users/3015424/items/FUX9M2CW"],"itemData":{"id":1763,"type":"book","title":"minpack. lm: R Interface to the Levenberg-Marquardt Nonlinear Least-Squares Algorithm Found in MINPACK","collection-title":"R package version 1.2-1","version":"1.2-1","title-short":"minpack.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ins>
      <w:r w:rsidR="00B40C6D">
        <w:fldChar w:fldCharType="separate"/>
      </w:r>
      <w:ins w:id="82" w:author="Christie Bahlai" w:date="2019-10-10T09:35:00Z">
        <w:r w:rsidR="00B40C6D" w:rsidRPr="00B40C6D">
          <w:rPr>
            <w:rFonts w:ascii="Calibri" w:hAnsi="Calibri" w:cs="Calibri"/>
            <w:rPrChange w:id="83" w:author="Christie Bahlai" w:date="2019-10-10T09:35:00Z">
              <w:rPr/>
            </w:rPrChange>
          </w:rPr>
          <w:t>[38]</w:t>
        </w:r>
        <w:r w:rsidR="00B40C6D">
          <w:fldChar w:fldCharType="end"/>
        </w:r>
      </w:ins>
      <w:ins w:id="84" w:author="Christie Bahlai" w:date="2019-10-10T09:34:00Z">
        <w:r w:rsidR="00B40C6D">
          <w:t xml:space="preserve">. </w:t>
        </w:r>
      </w:ins>
      <w:r>
        <w:t xml:space="preserve">All data manipulations, analyses and figure scripts, including the complete development history, are publicly available in a </w:t>
      </w:r>
      <w:proofErr w:type="spellStart"/>
      <w:r>
        <w:t>Github</w:t>
      </w:r>
      <w:proofErr w:type="spellEnd"/>
      <w:r>
        <w:t xml:space="preserve"> repository at </w:t>
      </w:r>
      <w:hyperlink r:id="rId7" w:history="1">
        <w:r w:rsidR="00C57D32" w:rsidRPr="00C57D32">
          <w:rPr>
            <w:color w:val="0000FF"/>
            <w:u w:val="single"/>
          </w:rPr>
          <w:t>https://github.com/cbahlai/dynamic_shift_detector</w:t>
        </w:r>
      </w:hyperlink>
      <w:r w:rsidR="00247AF9">
        <w:rPr>
          <w:color w:val="0000FF"/>
          <w:u w:val="single"/>
        </w:rPr>
        <w:t xml:space="preserve"> </w:t>
      </w:r>
      <w:r w:rsidR="00247AF9">
        <w:rPr>
          <w:color w:val="0000FF"/>
          <w:u w:val="single"/>
        </w:rPr>
        <w:fldChar w:fldCharType="begin"/>
      </w:r>
      <w:ins w:id="85" w:author="Christie Bahlai" w:date="2019-10-10T09:35:00Z">
        <w:r w:rsidR="00B40C6D">
          <w:rPr>
            <w:color w:val="0000FF"/>
            <w:u w:val="single"/>
          </w:rPr>
          <w:instrText xml:space="preserve"> ADDIN ZOTERO_ITEM CSL_CITATION {"citationID":"nJ0RIOqu","properties":{"formattedCitation":"[39]","plainCitation":"[39]","noteIndex":0},"citationItems":[{"id":1805,"uris":["http://zotero.org/users/3015424/items/XBUW6QYE"],"uri":["http://zotero.org/users/3015424/items/XBUW6QYE"],"itemData":{"id":1805,"type":"article","title":"cbahlai/dynamic_shift_detector: The Dynamic Shift Detector","publisher":"Zenodo","source":"DataCite","abstract":"Functions and simulations for the Dynamic Shift Detector, an information-theoretic tool for identifying shifts in population time series data","URL":"https://zenodo.org/record/3368486","note":"DOI: 10.5281/zenodo.3368486","title-short":"cbahlai/dynamic_shift_detector","author":[{"family":"Bahlai","given":"Christie"}],"issued":{"date-parts":[["2019",8,14]]},"accessed":{"date-parts":[["2019",8,15]]}}}],"schema":"https://github.com/citation-style-language/schema/raw/master/csl-citation.json"} </w:instrText>
        </w:r>
      </w:ins>
      <w:del w:id="86" w:author="Christie Bahlai" w:date="2019-10-10T09:35:00Z">
        <w:r w:rsidR="00247AF9" w:rsidDel="00B40C6D">
          <w:rPr>
            <w:color w:val="0000FF"/>
            <w:u w:val="single"/>
          </w:rPr>
          <w:delInstrText xml:space="preserve"> ADDIN ZOTERO_ITEM CSL_CITATION {"citationID":"nJ0RIOqu","properties":{"formattedCitation":"[38]","plainCitation":"[38]","noteIndex":0},"citationItems":[{"id":2225,"uris":["http://zotero.org/users/3015424/items/XBUW6QYE"],"uri":["http://zotero.org/users/3015424/items/XBUW6QYE"],"itemData":{"id":2225,"type":"article","title":"cbahlai/dynamic_shift_detector: The Dynamic Shift Detector","publisher":"Zenodo","source":"DataCite","abstract":"Functions and simulations for the Dynamic Shift Detector, an information-theoretic tool for identifying shifts in population time series data","URL":"https://zenodo.org/record/3368486","note":"DOI: 10.5281/zenodo.3368486","title-short":"cbahlai/dynamic_shift_detector","author":[{"family":"Bahlai","given":"Christie"}],"issued":{"date-parts":[["2019",8,14]]},"accessed":{"date-parts":[["2019",8,15]]}}}],"schema":"https://github.com/citation-style-language/schema/raw/master/csl-citation.json"} </w:delInstrText>
        </w:r>
      </w:del>
      <w:r w:rsidR="00247AF9">
        <w:rPr>
          <w:color w:val="0000FF"/>
          <w:u w:val="single"/>
        </w:rPr>
        <w:fldChar w:fldCharType="separate"/>
      </w:r>
      <w:ins w:id="87" w:author="Christie Bahlai" w:date="2019-10-10T09:35:00Z">
        <w:r w:rsidR="00B40C6D" w:rsidRPr="00B40C6D">
          <w:rPr>
            <w:rFonts w:ascii="Calibri" w:hAnsi="Calibri" w:cs="Calibri"/>
            <w:rPrChange w:id="88" w:author="Christie Bahlai" w:date="2019-10-10T09:35:00Z">
              <w:rPr/>
            </w:rPrChange>
          </w:rPr>
          <w:t>[39]</w:t>
        </w:r>
      </w:ins>
      <w:del w:id="89" w:author="Christie Bahlai" w:date="2019-10-10T09:35:00Z">
        <w:r w:rsidR="00247AF9" w:rsidRPr="00B40C6D" w:rsidDel="00B40C6D">
          <w:rPr>
            <w:rPrChange w:id="90" w:author="Christie Bahlai" w:date="2019-10-10T09:35:00Z">
              <w:rPr>
                <w:rFonts w:ascii="Calibri" w:hAnsi="Calibri" w:cs="Calibri"/>
              </w:rPr>
            </w:rPrChange>
          </w:rPr>
          <w:delText>[38]</w:delText>
        </w:r>
      </w:del>
      <w:r w:rsidR="00247AF9">
        <w:rPr>
          <w:color w:val="0000FF"/>
          <w:u w:val="single"/>
        </w:rPr>
        <w:fldChar w:fldCharType="end"/>
      </w:r>
      <w:r w:rsidR="00C57D32">
        <w:t xml:space="preserve">. </w:t>
      </w:r>
      <w:r>
        <w:t xml:space="preserve">We summarize the role of each function </w:t>
      </w:r>
      <w:r w:rsidR="0027575D">
        <w:t xml:space="preserve">used in the </w:t>
      </w:r>
      <w:r w:rsidR="00997D87">
        <w:t xml:space="preserve">algorithm </w:t>
      </w:r>
      <w:r w:rsidR="008F7A31">
        <w:t>with</w:t>
      </w:r>
      <w:r w:rsidR="006B3E8D">
        <w:t>in Appendix S2</w:t>
      </w:r>
      <w:r>
        <w:t>.</w:t>
      </w:r>
    </w:p>
    <w:p w14:paraId="487F6BA0" w14:textId="77777777" w:rsidR="00247AF9" w:rsidRDefault="00247AF9" w:rsidP="00493C01">
      <w:pPr>
        <w:rPr>
          <w:b/>
        </w:rPr>
      </w:pPr>
    </w:p>
    <w:p w14:paraId="4283F8AD" w14:textId="77777777" w:rsidR="00247AF9" w:rsidRDefault="00247AF9" w:rsidP="00493C01">
      <w:pPr>
        <w:rPr>
          <w:b/>
        </w:rPr>
      </w:pPr>
    </w:p>
    <w:p w14:paraId="48E1EDBC" w14:textId="5B50B6DC" w:rsidR="00493C01" w:rsidRPr="00B0730D" w:rsidRDefault="00493C01" w:rsidP="00493C01">
      <w:pPr>
        <w:rPr>
          <w:b/>
        </w:rPr>
      </w:pPr>
      <w:r w:rsidRPr="00B0730D">
        <w:rPr>
          <w:b/>
        </w:rPr>
        <w:t>Simulation study</w:t>
      </w:r>
    </w:p>
    <w:p w14:paraId="0A06F1AC" w14:textId="77777777" w:rsidR="006E21FB"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5193AF2C"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50 </w:t>
      </w:r>
      <w:r w:rsidR="00F77E9C">
        <w:t xml:space="preserve">additional </w:t>
      </w:r>
      <w:r w:rsidR="00700FB5">
        <w:t>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C57D32">
        <w:t xml:space="preserve"> to converge</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lastRenderedPageBreak/>
        <w:t>Simulation Study</w:t>
      </w:r>
    </w:p>
    <w:p w14:paraId="6697162A" w14:textId="0A203C3C"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795AEDA2" w:rsidR="00527036" w:rsidRDefault="00EE1A6B" w:rsidP="00493C01">
      <w:bookmarkStart w:id="9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91"/>
    <w:p w14:paraId="4D6964D6" w14:textId="3C564E04" w:rsidR="00493C01" w:rsidRPr="003A4850" w:rsidRDefault="009106F5" w:rsidP="00493C01">
      <w:r w:rsidRPr="003A4850">
        <w:rPr>
          <w:b/>
          <w:bCs/>
          <w:iCs/>
        </w:rPr>
        <w:t>Case stud</w:t>
      </w:r>
      <w:r w:rsidR="003A4850">
        <w:rPr>
          <w:b/>
          <w:bCs/>
          <w:iCs/>
        </w:rPr>
        <w:t>y applications</w:t>
      </w:r>
    </w:p>
    <w:p w14:paraId="5F4E3EFB" w14:textId="0AAB862B" w:rsidR="00493C01" w:rsidRDefault="00493C01" w:rsidP="00493C01">
      <w:r>
        <w:t xml:space="preserve">We tested the performance of the </w:t>
      </w:r>
      <w:r w:rsidR="005907DA">
        <w:t xml:space="preserve">DSD </w:t>
      </w:r>
      <w:r w:rsidR="00F63325">
        <w:t xml:space="preserve">algorithm </w:t>
      </w:r>
      <w:r>
        <w:t>with two case</w:t>
      </w:r>
      <w:ins w:id="92" w:author="Zipkin, Elise" w:date="2019-11-01T15:44:00Z">
        <w:r w:rsidR="001E66C2">
          <w:t xml:space="preserve"> </w:t>
        </w:r>
      </w:ins>
      <w:r>
        <w:t>s</w:t>
      </w:r>
      <w:ins w:id="93" w:author="Zipkin, Elise" w:date="2019-11-01T15:44:00Z">
        <w:r w:rsidR="001E66C2">
          <w:t>tudies</w:t>
        </w:r>
      </w:ins>
      <w:r>
        <w:t xml:space="preserve"> using population time series data from field observation</w:t>
      </w:r>
      <w:ins w:id="94" w:author="Zipkin, Elise" w:date="2019-11-01T15:44:00Z">
        <w:r w:rsidR="001E66C2">
          <w:t>s</w:t>
        </w:r>
      </w:ins>
      <w:del w:id="95" w:author="Zipkin, Elise" w:date="2019-11-01T15:44:00Z">
        <w:r w:rsidR="00ED0AD7" w:rsidDel="001E66C2">
          <w:delText xml:space="preserve"> </w:delText>
        </w:r>
      </w:del>
      <w:del w:id="96" w:author="Zipkin, Elise" w:date="2019-11-01T15:43:00Z">
        <w:r w:rsidR="00ED0AD7" w:rsidDel="001E66C2">
          <w:delText>studie</w:delText>
        </w:r>
        <w:r w:rsidDel="001E66C2">
          <w:delText>s</w:delText>
        </w:r>
      </w:del>
      <w:r>
        <w:t>. Both case studies involve approximately two decades of observations of economically or culturally important insect species</w:t>
      </w:r>
      <w:r w:rsidR="00025960">
        <w:t xml:space="preserve">: </w:t>
      </w:r>
      <w:r>
        <w:t xml:space="preserve">one </w:t>
      </w:r>
      <w:del w:id="97" w:author="Zipkin, Elise" w:date="2019-11-01T15:44:00Z">
        <w:r w:rsidDel="001E66C2">
          <w:delText xml:space="preserve">case </w:delText>
        </w:r>
      </w:del>
      <w:r>
        <w:t>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54A0520B"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w:t>
      </w:r>
      <w:proofErr w:type="gramStart"/>
      <w:r>
        <w:t>agriculturally-important</w:t>
      </w:r>
      <w:proofErr w:type="gramEnd"/>
      <w:r>
        <w:t xml:space="preserve">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ins w:id="98" w:author="Christie Bahlai" w:date="2019-10-10T09:35:00Z">
        <w:r w:rsidR="00B40C6D">
          <w:instrText xml:space="preserve"> ADDIN ZOTERO_ITEM CSL_CITATION {"citationID":"aiqcni7gke","properties":{"formattedCitation":"[40\\uc0\\u8211{}42]","plainCitation":"[40–42]","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99" w:author="Christie Bahlai" w:date="2019-10-10T09:35:00Z">
        <w:r w:rsidR="000F47FB" w:rsidDel="00B40C6D">
          <w:delInstrText xml:space="preserve"> ADDIN ZOTERO_ITEM CSL_CITATION {"citationID":"aiqcni7gke","properties":{"formattedCitation":"[39\\uc0\\u8211{}41]","plainCitation":"[39–41]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ins w:id="100" w:author="Christie Bahlai" w:date="2019-10-10T09:35:00Z">
        <w:r w:rsidR="00B40C6D" w:rsidRPr="00B40C6D">
          <w:rPr>
            <w:rFonts w:ascii="Calibri" w:hAnsi="Calibri" w:cs="Calibri"/>
            <w:szCs w:val="24"/>
            <w:rPrChange w:id="101" w:author="Christie Bahlai" w:date="2019-10-10T09:35:00Z">
              <w:rPr>
                <w:rFonts w:ascii="Times New Roman" w:hAnsi="Times New Roman" w:cs="Times New Roman"/>
                <w:sz w:val="24"/>
                <w:szCs w:val="24"/>
              </w:rPr>
            </w:rPrChange>
          </w:rPr>
          <w:t>[40–42]</w:t>
        </w:r>
      </w:ins>
      <w:del w:id="102" w:author="Christie Bahlai" w:date="2019-10-10T09:35:00Z">
        <w:r w:rsidR="000F47FB" w:rsidRPr="000F47FB" w:rsidDel="00B40C6D">
          <w:rPr>
            <w:rFonts w:ascii="Calibri" w:hAnsi="Calibri" w:cs="Calibri"/>
            <w:szCs w:val="24"/>
          </w:rPr>
          <w:delText>[39–41]</w:delText>
        </w:r>
      </w:del>
      <w:r>
        <w:fldChar w:fldCharType="end"/>
      </w:r>
      <w:r>
        <w:t xml:space="preserve">.  </w:t>
      </w:r>
    </w:p>
    <w:p w14:paraId="1DCD5FE4" w14:textId="0E2911A3" w:rsidR="00493C01" w:rsidRDefault="00493C01" w:rsidP="00493C01">
      <w:r>
        <w:lastRenderedPageBreak/>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2CD31A8B" w:rsidR="00CB7EEE" w:rsidRDefault="0065187C" w:rsidP="00493C01">
      <w:r>
        <w:t xml:space="preserve">Our </w:t>
      </w:r>
      <w:r w:rsidR="00E067C5">
        <w:t xml:space="preserve">results </w:t>
      </w:r>
      <w:r w:rsidR="00AC02B9">
        <w:t xml:space="preserve">can be explained in the context of the known ecology of this ladybeetle. </w:t>
      </w:r>
      <w:r w:rsidR="00CB7EEE">
        <w:t xml:space="preserve">Dynamics of the ladybeetle invasion appear to be closely coupled with prey availability </w:t>
      </w:r>
      <w:r w:rsidR="00CB7EEE">
        <w:fldChar w:fldCharType="begin"/>
      </w:r>
      <w:ins w:id="103" w:author="Christie Bahlai" w:date="2019-10-10T09:35:00Z">
        <w:r w:rsidR="00B40C6D">
          <w:instrText xml:space="preserve"> ADDIN ZOTERO_ITEM CSL_CITATION {"citationID":"aeo5980lef","properties":{"formattedCitation":"[41,43\\uc0\\u8211{}45]","plainCitation":"[41,43–45]","noteIndex":0},"citationItems":[{"id":997,"uris":["http://zotero.org/users/3015424/items/Q83C5EAQ"],"uri":["http://zotero.org/users/3015424/items/Q83C5EAQ"],"itemData":{"id":997,"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K."}],"issued":{"date-parts":[["2009"]]}}},{"id":359,"uris":["http://zotero.org/users/3015424/items/9M3EFWVI"],"uri":["http://zotero.org/users/3015424/items/9M3EFWVI"],"itemData":{"id":359,"type":"article-journal","title":"European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219,"uris":["http://zotero.org/users/3015424/items/63S8PB2U"],"uri":["http://zotero.org/users/3015424/items/63S8PB2U"],"itemData":{"id":219,"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del w:id="104" w:author="Christie Bahlai" w:date="2019-10-10T09:35:00Z">
        <w:r w:rsidR="00247AF9" w:rsidDel="00B40C6D">
          <w:delInstrText xml:space="preserve"> ADDIN ZOTERO_ITEM CSL_CITATION {"citationID":"aeo5980lef","properties":{"formattedCitation":"[40,42\\uc0\\u8211{}44]","plainCitation":"[40,42–44]","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del>
      <w:r w:rsidR="00CB7EEE">
        <w:fldChar w:fldCharType="separate"/>
      </w:r>
      <w:ins w:id="105" w:author="Christie Bahlai" w:date="2019-10-10T09:35:00Z">
        <w:r w:rsidR="00B40C6D" w:rsidRPr="00B40C6D">
          <w:rPr>
            <w:rFonts w:ascii="Calibri" w:hAnsi="Calibri" w:cs="Calibri"/>
            <w:szCs w:val="24"/>
            <w:rPrChange w:id="106" w:author="Christie Bahlai" w:date="2019-10-10T09:35:00Z">
              <w:rPr>
                <w:rFonts w:ascii="Times New Roman" w:hAnsi="Times New Roman" w:cs="Times New Roman"/>
                <w:sz w:val="24"/>
                <w:szCs w:val="24"/>
              </w:rPr>
            </w:rPrChange>
          </w:rPr>
          <w:t>[41,43–45]</w:t>
        </w:r>
      </w:ins>
      <w:del w:id="107" w:author="Christie Bahlai" w:date="2019-10-10T09:35:00Z">
        <w:r w:rsidR="00247AF9" w:rsidRPr="00247AF9" w:rsidDel="00B40C6D">
          <w:rPr>
            <w:rFonts w:ascii="Calibri" w:hAnsi="Calibri" w:cs="Calibri"/>
            <w:szCs w:val="24"/>
          </w:rPr>
          <w:delText>[40,42–44]</w:delText>
        </w:r>
      </w:del>
      <w:r w:rsidR="00CB7EEE">
        <w:fldChar w:fldCharType="end"/>
      </w:r>
      <w:r w:rsidR="00CB7EEE">
        <w:t xml:space="preserve">, which, in turn, is driven by documented pest management practices (neonicotinoid insecticide use; </w:t>
      </w:r>
      <w:r w:rsidR="00CB7EEE">
        <w:fldChar w:fldCharType="begin"/>
      </w:r>
      <w:ins w:id="108" w:author="Christie Bahlai" w:date="2019-10-10T09:35:00Z">
        <w:r w:rsidR="00B40C6D">
          <w:instrText xml:space="preserve"> ADDIN ZOTERO_ITEM CSL_CITATION {"citationID":"T7Lck71G","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109" w:author="Christie Bahlai" w:date="2019-10-10T09:35:00Z">
        <w:r w:rsidR="00247AF9" w:rsidDel="00B40C6D">
          <w:delInstrText xml:space="preserve"> ADDIN ZOTERO_ITEM CSL_CITATION {"citationID":"T7Lck71G","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fldChar w:fldCharType="separate"/>
      </w:r>
      <w:ins w:id="110" w:author="Christie Bahlai" w:date="2019-10-10T09:35:00Z">
        <w:r w:rsidR="00B40C6D" w:rsidRPr="00B40C6D">
          <w:rPr>
            <w:rFonts w:ascii="Calibri" w:hAnsi="Calibri" w:cs="Calibri"/>
            <w:rPrChange w:id="111" w:author="Christie Bahlai" w:date="2019-10-10T09:35:00Z">
              <w:rPr/>
            </w:rPrChange>
          </w:rPr>
          <w:t>[42]</w:t>
        </w:r>
      </w:ins>
      <w:del w:id="112" w:author="Christie Bahlai" w:date="2019-10-10T09:35:00Z">
        <w:r w:rsidR="00247AF9" w:rsidRPr="00B40C6D" w:rsidDel="00B40C6D">
          <w:rPr>
            <w:rPrChange w:id="113" w:author="Christie Bahlai" w:date="2019-10-10T09:35:00Z">
              <w:rPr>
                <w:rFonts w:ascii="Calibri" w:hAnsi="Calibri" w:cs="Calibri"/>
              </w:rPr>
            </w:rPrChange>
          </w:rPr>
          <w:delText>[41]</w:delText>
        </w:r>
      </w:del>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ins w:id="114" w:author="Christie Bahlai" w:date="2019-10-10T09:35:00Z">
        <w:r w:rsidR="00B40C6D">
          <w:instrText xml:space="preserve"> ADDIN ZOTERO_ITEM CSL_CITATION {"citationID":"Aubs2z5X","properties":{"formattedCitation":"[46,47]","plainCitation":"[46,47]","noteIndex":0},"citationItems":[{"id":504,"uris":["http://zotero.org/users/3015424/items/CPK4JSN3"],"uri":["http://zotero.org/users/3015424/items/CPK4JSN3"],"itemData":{"id":504,"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J."}],"issued":{"date-parts":[["2004",3,1]]}}},{"id":41,"uris":["http://zotero.org/users/3015424/items/23WFJMID"],"uri":["http://zotero.org/users/3015424/items/23WFJMID"],"itemData":{"id":41,"type":"article-journal","title":"The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ins>
      <w:del w:id="115" w:author="Christie Bahlai" w:date="2019-10-10T09:35:00Z">
        <w:r w:rsidR="000F47FB" w:rsidDel="00B40C6D">
          <w:delInstrText xml:space="preserve"> ADDIN ZOTERO_ITEM CSL_CITATION {"citationID":"Aubs2z5X","properties":{"formattedCitation":"[45,46]","plainCitation":"[45,46]","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delInstrText>
        </w:r>
      </w:del>
      <w:r w:rsidR="00CB7EEE">
        <w:fldChar w:fldCharType="separate"/>
      </w:r>
      <w:ins w:id="116" w:author="Christie Bahlai" w:date="2019-10-10T09:35:00Z">
        <w:r w:rsidR="00B40C6D" w:rsidRPr="00B40C6D">
          <w:rPr>
            <w:rFonts w:ascii="Calibri" w:hAnsi="Calibri" w:cs="Calibri"/>
            <w:rPrChange w:id="117" w:author="Christie Bahlai" w:date="2019-10-10T09:35:00Z">
              <w:rPr/>
            </w:rPrChange>
          </w:rPr>
          <w:t>[46,47]</w:t>
        </w:r>
      </w:ins>
      <w:del w:id="118" w:author="Christie Bahlai" w:date="2019-10-10T09:35:00Z">
        <w:r w:rsidR="000F47FB" w:rsidRPr="00B40C6D" w:rsidDel="00B40C6D">
          <w:rPr>
            <w:rPrChange w:id="119" w:author="Christie Bahlai" w:date="2019-10-10T09:35:00Z">
              <w:rPr>
                <w:rFonts w:ascii="Calibri" w:hAnsi="Calibri" w:cs="Calibri"/>
              </w:rPr>
            </w:rPrChange>
          </w:rPr>
          <w:delText>[45,46]</w:delText>
        </w:r>
      </w:del>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ins w:id="120" w:author="Christie Bahlai" w:date="2019-10-10T09:35:00Z">
        <w:r w:rsidR="00B40C6D">
          <w:instrText xml:space="preserve"> ADDIN ZOTERO_ITEM CSL_CITATION {"citationID":"XxxTEEIo","properties":{"formattedCitation":"[40]","plainCitation":"[40]","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ins>
      <w:del w:id="121" w:author="Christie Bahlai" w:date="2019-10-10T09:35:00Z">
        <w:r w:rsidR="00247AF9" w:rsidDel="00B40C6D">
          <w:delInstrText xml:space="preserve"> ADDIN ZOTERO_ITEM CSL_CITATION {"citationID":"XxxTEEIo","properties":{"formattedCitation":"[39]","plainCitation":"[39]","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delInstrText>
        </w:r>
      </w:del>
      <w:r w:rsidR="00CB7EEE">
        <w:fldChar w:fldCharType="separate"/>
      </w:r>
      <w:ins w:id="122" w:author="Christie Bahlai" w:date="2019-10-10T09:35:00Z">
        <w:r w:rsidR="00B40C6D" w:rsidRPr="00B40C6D">
          <w:rPr>
            <w:rFonts w:ascii="Calibri" w:hAnsi="Calibri" w:cs="Calibri"/>
            <w:rPrChange w:id="123" w:author="Christie Bahlai" w:date="2019-10-10T09:35:00Z">
              <w:rPr/>
            </w:rPrChange>
          </w:rPr>
          <w:t>[40]</w:t>
        </w:r>
      </w:ins>
      <w:del w:id="124" w:author="Christie Bahlai" w:date="2019-10-10T09:35:00Z">
        <w:r w:rsidR="00247AF9" w:rsidRPr="00B40C6D" w:rsidDel="00B40C6D">
          <w:rPr>
            <w:rPrChange w:id="125" w:author="Christie Bahlai" w:date="2019-10-10T09:35:00Z">
              <w:rPr>
                <w:rFonts w:ascii="Calibri" w:hAnsi="Calibri" w:cs="Calibri"/>
              </w:rPr>
            </w:rPrChange>
          </w:rPr>
          <w:delText>[39]</w:delText>
        </w:r>
      </w:del>
      <w:r w:rsidR="00CB7EEE">
        <w:fldChar w:fldCharType="end"/>
      </w:r>
      <w:r w:rsidR="00CB7EEE">
        <w:t>, supporting both a higher carrying capacity and a greater intrinsic growth rate. The second shift, after 2005,</w:t>
      </w:r>
      <w:r w:rsidR="00AC02B9">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w:t>
      </w:r>
      <w:r w:rsidR="00CB7EEE">
        <w:t>limit early season reproduction of</w:t>
      </w:r>
      <w:r w:rsidR="00D9182C">
        <w:t xml:space="preserve"> ladybeetles</w:t>
      </w:r>
      <w:r w:rsidR="00CB7EEE">
        <w:rPr>
          <w:i/>
        </w:rPr>
        <w:t xml:space="preserve"> </w:t>
      </w:r>
      <w:r w:rsidR="00CB7EEE">
        <w:rPr>
          <w:i/>
        </w:rPr>
        <w:fldChar w:fldCharType="begin"/>
      </w:r>
      <w:ins w:id="126" w:author="Christie Bahlai" w:date="2019-10-10T09:35:00Z">
        <w:r w:rsidR="00B40C6D">
          <w:rPr>
            <w:i/>
          </w:rPr>
          <w:instrText xml:space="preserve"> ADDIN ZOTERO_ITEM CSL_CITATION {"citationID":"nksNrgGO","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127" w:author="Christie Bahlai" w:date="2019-10-10T09:35:00Z">
        <w:r w:rsidR="00247AF9" w:rsidDel="00B40C6D">
          <w:rPr>
            <w:i/>
          </w:rPr>
          <w:delInstrText xml:space="preserve"> ADDIN ZOTERO_ITEM CSL_CITATION {"citationID":"nksNrgGO","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rPr>
          <w:i/>
        </w:rPr>
        <w:fldChar w:fldCharType="separate"/>
      </w:r>
      <w:ins w:id="128" w:author="Christie Bahlai" w:date="2019-10-10T09:35:00Z">
        <w:r w:rsidR="00B40C6D" w:rsidRPr="00B40C6D">
          <w:rPr>
            <w:rFonts w:ascii="Calibri" w:hAnsi="Calibri" w:cs="Calibri"/>
            <w:rPrChange w:id="129" w:author="Christie Bahlai" w:date="2019-10-10T09:35:00Z">
              <w:rPr/>
            </w:rPrChange>
          </w:rPr>
          <w:t>[42]</w:t>
        </w:r>
      </w:ins>
      <w:del w:id="130" w:author="Christie Bahlai" w:date="2019-10-10T09:35:00Z">
        <w:r w:rsidR="00247AF9" w:rsidRPr="00B40C6D" w:rsidDel="00B40C6D">
          <w:rPr>
            <w:rPrChange w:id="131" w:author="Christie Bahlai" w:date="2019-10-10T09:35:00Z">
              <w:rPr>
                <w:rFonts w:ascii="Calibri" w:hAnsi="Calibri" w:cs="Calibri"/>
              </w:rPr>
            </w:rPrChange>
          </w:rPr>
          <w:delText>[41]</w:delText>
        </w:r>
      </w:del>
      <w:r w:rsidR="00CB7EEE">
        <w:rPr>
          <w:i/>
        </w:rPr>
        <w:fldChar w:fldCharType="end"/>
      </w:r>
      <w:r w:rsidR="00AC02B9">
        <w:rPr>
          <w:i/>
        </w:rPr>
        <w:t xml:space="preserve">. </w:t>
      </w:r>
      <w:r w:rsidR="00AC02B9">
        <w:t xml:space="preserve">Indeed, in this case, we would expect a weaker shift in dynamics as </w:t>
      </w:r>
      <w:r w:rsidR="003B047C">
        <w:t xml:space="preserve">the prey item is incompletely controlled, and control tactics were not uniformly adopted across the prey’s range </w:t>
      </w:r>
      <w:r w:rsidR="00DD77E0">
        <w:t>simultaneously</w:t>
      </w:r>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3FDAA375" w:rsidR="00493C01" w:rsidRDefault="00493C01" w:rsidP="00493C01">
      <w:r>
        <w:t>The eastern population of the North American monarch butterfly (</w:t>
      </w:r>
      <w:r w:rsidRPr="00B2319C">
        <w:rPr>
          <w:i/>
        </w:rPr>
        <w:t xml:space="preserve">Danaus </w:t>
      </w:r>
      <w:proofErr w:type="spellStart"/>
      <w:r w:rsidRPr="00B2319C">
        <w:rPr>
          <w:i/>
        </w:rPr>
        <w:t>plexippus</w:t>
      </w:r>
      <w:proofErr w:type="spellEnd"/>
      <w:r>
        <w:t xml:space="preserve">) is migratory, with the majority of individuals overwintering in large aggregations in Oyamel fir forests within the </w:t>
      </w:r>
      <w:proofErr w:type="spellStart"/>
      <w:r>
        <w:t>transvolcanic</w:t>
      </w:r>
      <w:proofErr w:type="spellEnd"/>
      <w:r>
        <w:t xml:space="preserve"> mountains in the central region of Mexico </w:t>
      </w:r>
      <w:r>
        <w:fldChar w:fldCharType="begin"/>
      </w:r>
      <w:ins w:id="132" w:author="Christie Bahlai" w:date="2019-10-10T09:35:00Z">
        <w:r w:rsidR="00B40C6D">
          <w:instrText xml:space="preserve"> ADDIN ZOTERO_ITEM CSL_CITATION {"citationID":"eF6vlShd","properties":{"formattedCitation":"[48]","plainCitation":"[48]","noteIndex":0},"citationItems":[{"id":1787,"uris":["http://zotero.org/users/3015424/items/VBHMW7IZ"],"uri":["http://zotero.org/users/3015424/items/VBHMW7IZ"],"itemData":{"id":1787,"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ins>
      <w:del w:id="133" w:author="Christie Bahlai" w:date="2019-10-10T09:35:00Z">
        <w:r w:rsidR="000F47FB" w:rsidDel="00B40C6D">
          <w:delInstrText xml:space="preserve"> ADDIN ZOTERO_ITEM CSL_CITATION {"citationID":"eF6vlShd","properties":{"formattedCitation":"[47]","plainCitation":"[47]","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delInstrText>
        </w:r>
      </w:del>
      <w:r>
        <w:fldChar w:fldCharType="separate"/>
      </w:r>
      <w:ins w:id="134" w:author="Christie Bahlai" w:date="2019-10-10T09:35:00Z">
        <w:r w:rsidR="00B40C6D" w:rsidRPr="00B40C6D">
          <w:rPr>
            <w:rFonts w:ascii="Calibri" w:hAnsi="Calibri" w:cs="Calibri"/>
            <w:rPrChange w:id="135" w:author="Christie Bahlai" w:date="2019-10-10T09:35:00Z">
              <w:rPr/>
            </w:rPrChange>
          </w:rPr>
          <w:t>[48]</w:t>
        </w:r>
      </w:ins>
      <w:del w:id="136" w:author="Christie Bahlai" w:date="2019-10-10T09:35:00Z">
        <w:r w:rsidR="000F47FB" w:rsidRPr="00B40C6D" w:rsidDel="00B40C6D">
          <w:rPr>
            <w:rPrChange w:id="137" w:author="Christie Bahlai" w:date="2019-10-10T09:35:00Z">
              <w:rPr>
                <w:rFonts w:ascii="Calibri" w:hAnsi="Calibri" w:cs="Calibri"/>
              </w:rPr>
            </w:rPrChange>
          </w:rPr>
          <w:delText>[47]</w:delText>
        </w:r>
      </w:del>
      <w:r>
        <w:fldChar w:fldCharType="end"/>
      </w:r>
      <w:r>
        <w:t xml:space="preserve">. Monarchs are highly dispersed over their breeding season, occupying landscapes throughout the agricultural belt in central and eastern United States and southern Canada </w:t>
      </w:r>
      <w:r>
        <w:fldChar w:fldCharType="begin"/>
      </w:r>
      <w:ins w:id="138" w:author="Christie Bahlai" w:date="2019-10-10T09:35:00Z">
        <w:r w:rsidR="00B40C6D">
          <w:instrText xml:space="preserve"> ADDIN ZOTERO_ITEM CSL_CITATION {"citationID":"aq6d1r3rai","properties":{"formattedCitation":"[49]","plainCitation":"[49]","noteIndex":0},"citationItems":[{"id":1748,"uris":["http://zotero.org/users/3015424/items/4XQF7GWC"],"uri":["http://zotero.org/users/3015424/items/4XQF7GWC"],"itemData":{"id":1748,"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ins>
      <w:del w:id="139" w:author="Christie Bahlai" w:date="2019-10-10T09:35:00Z">
        <w:r w:rsidR="000F47FB" w:rsidDel="00B40C6D">
          <w:delInstrText xml:space="preserve"> ADDIN ZOTERO_ITEM CSL_CITATION {"citationID":"aq6d1r3rai","properties":{"formattedCitation":"[48]","plainCitation":"[48]","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delInstrText>
        </w:r>
      </w:del>
      <w:r>
        <w:fldChar w:fldCharType="separate"/>
      </w:r>
      <w:ins w:id="140" w:author="Christie Bahlai" w:date="2019-10-10T09:35:00Z">
        <w:r w:rsidR="00B40C6D" w:rsidRPr="00B40C6D">
          <w:rPr>
            <w:rFonts w:ascii="Calibri" w:hAnsi="Calibri" w:cs="Calibri"/>
            <w:rPrChange w:id="141" w:author="Christie Bahlai" w:date="2019-10-10T09:35:00Z">
              <w:rPr/>
            </w:rPrChange>
          </w:rPr>
          <w:t>[49]</w:t>
        </w:r>
      </w:ins>
      <w:del w:id="142" w:author="Christie Bahlai" w:date="2019-10-10T09:35:00Z">
        <w:r w:rsidR="000F47FB" w:rsidRPr="00B40C6D" w:rsidDel="00B40C6D">
          <w:rPr>
            <w:rPrChange w:id="143" w:author="Christie Bahlai" w:date="2019-10-10T09:35:00Z">
              <w:rPr>
                <w:rFonts w:ascii="Calibri" w:hAnsi="Calibri" w:cs="Calibri"/>
              </w:rPr>
            </w:rPrChange>
          </w:rPr>
          <w:delText>[48]</w:delText>
        </w:r>
      </w:del>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ins w:id="144" w:author="Christie Bahlai" w:date="2019-10-10T09:35:00Z">
        <w:r w:rsidR="00B40C6D">
          <w:instrText xml:space="preserve"> ADDIN ZOTERO_ITEM CSL_CITATION {"citationID":"a4tutls3lj","properties":{"formattedCitation":"[50]","plainCitation":"[50]","noteIndex":0},"citationItems":[{"id":1927,"uris":["http://zotero.org/users/3015424/items/2NLKVLKZ"],"uri":["http://zotero.org/users/3015424/items/2NLKVLKZ"],"itemData":{"id":1927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ins>
      <w:del w:id="145" w:author="Christie Bahlai" w:date="2019-10-10T09:35:00Z">
        <w:r w:rsidR="000F47FB" w:rsidDel="00B40C6D">
          <w:delInstrText xml:space="preserve"> ADDIN ZOTERO_ITEM CSL_CITATION {"citationID":"a4tutls3lj","properties":{"formattedCitation":"[49]","plainCitation":"[49]","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delInstrText>
        </w:r>
      </w:del>
      <w:r>
        <w:fldChar w:fldCharType="separate"/>
      </w:r>
      <w:ins w:id="146" w:author="Christie Bahlai" w:date="2019-10-10T09:35:00Z">
        <w:r w:rsidR="00B40C6D" w:rsidRPr="00B40C6D">
          <w:rPr>
            <w:rFonts w:ascii="Calibri" w:hAnsi="Calibri" w:cs="Calibri"/>
            <w:rPrChange w:id="147" w:author="Christie Bahlai" w:date="2019-10-10T09:35:00Z">
              <w:rPr/>
            </w:rPrChange>
          </w:rPr>
          <w:t>[50]</w:t>
        </w:r>
      </w:ins>
      <w:del w:id="148" w:author="Christie Bahlai" w:date="2019-10-10T09:35:00Z">
        <w:r w:rsidR="000F47FB" w:rsidRPr="00B40C6D" w:rsidDel="00B40C6D">
          <w:rPr>
            <w:rPrChange w:id="149" w:author="Christie Bahlai" w:date="2019-10-10T09:35:00Z">
              <w:rPr>
                <w:rFonts w:ascii="Calibri" w:hAnsi="Calibri" w:cs="Calibri"/>
              </w:rPr>
            </w:rPrChange>
          </w:rPr>
          <w:delText>[49]</w:delText>
        </w:r>
      </w:del>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ins w:id="150" w:author="Christie Bahlai" w:date="2019-10-10T09:35:00Z">
        <w:r w:rsidR="00B40C6D">
          <w:instrText xml:space="preserve"> ADDIN ZOTERO_ITEM CSL_CITATION {"citationID":"vTGi1NiW","properties":{"formattedCitation":"[51]","plainCitation":"[51]","noteIndex":0},"citationItems":[{"id":2013,"uris":["http://zotero.org/users/3015424/items/BVDH6Z7V"],"uri":["http://zotero.org/users/3015424/items/BVDH6Z7V"],"itemData":{"id":2013,"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ins>
      <w:del w:id="151" w:author="Christie Bahlai" w:date="2019-10-10T09:35:00Z">
        <w:r w:rsidR="000F47FB" w:rsidDel="00B40C6D">
          <w:delInstrText xml:space="preserve"> ADDIN ZOTERO_ITEM CSL_CITATION {"citationID":"vTGi1NiW","properties":{"formattedCitation":"[50]","plainCitation":"[50]","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delInstrText>
        </w:r>
      </w:del>
      <w:r w:rsidR="00BC62D0">
        <w:fldChar w:fldCharType="separate"/>
      </w:r>
      <w:ins w:id="152" w:author="Christie Bahlai" w:date="2019-10-10T09:35:00Z">
        <w:r w:rsidR="00B40C6D" w:rsidRPr="00B40C6D">
          <w:rPr>
            <w:rFonts w:ascii="Calibri" w:hAnsi="Calibri" w:cs="Calibri"/>
            <w:rPrChange w:id="153" w:author="Christie Bahlai" w:date="2019-10-10T09:35:00Z">
              <w:rPr/>
            </w:rPrChange>
          </w:rPr>
          <w:t>[51]</w:t>
        </w:r>
      </w:ins>
      <w:del w:id="154" w:author="Christie Bahlai" w:date="2019-10-10T09:35:00Z">
        <w:r w:rsidR="000F47FB" w:rsidRPr="00B40C6D" w:rsidDel="00B40C6D">
          <w:rPr>
            <w:rPrChange w:id="155" w:author="Christie Bahlai" w:date="2019-10-10T09:35:00Z">
              <w:rPr>
                <w:rFonts w:ascii="Calibri" w:hAnsi="Calibri" w:cs="Calibri"/>
              </w:rPr>
            </w:rPrChange>
          </w:rPr>
          <w:delText>[50]</w:delText>
        </w:r>
      </w:del>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ins w:id="156" w:author="Christie Bahlai" w:date="2019-10-10T09:35:00Z">
        <w:r w:rsidR="00B40C6D">
          <w:instrText xml:space="preserve"> ADDIN ZOTERO_ITEM CSL_CITATION {"citationID":"a1tqlimv43l","properties":{"formattedCitation":"(Lovett 2017)","plainCitation":"(Lovett 2017)","dontUpdate":true,"noteIndex":0},"citationItems":[{"id":1756,"uris":["http://zotero.org/users/3015424/items/9SN6MZVG"],"uri":["http://zotero.org/users/3015424/items/9SN6MZVG"],"itemData":{"id":1756,"type":"article","title":"Monarch Population Status","publisher":"Monarch Watch","URL":"http://monarchwatch.org/blog/2017/02/11/monarch-population-status-30/","author":[{"family":"Lovett","given":"Jim"}],"issued":{"date-parts":[["2017"]]}}}],"schema":"https://github.com/citation-style-language/schema/raw/master/csl-citation.json"} </w:instrText>
        </w:r>
      </w:ins>
      <w:del w:id="157" w:author="Christie Bahlai" w:date="2019-10-10T09:35:00Z">
        <w:r w:rsidR="002D4506" w:rsidDel="00B40C6D">
          <w:del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delInstrText>
        </w:r>
      </w:del>
      <w:r>
        <w:fldChar w:fldCharType="separate"/>
      </w:r>
      <w:r w:rsidRPr="00AD6F61">
        <w:rPr>
          <w:rFonts w:ascii="Calibri" w:hAnsi="Calibri" w:cs="Calibri"/>
        </w:rPr>
        <w:t>Lovett 2017)</w:t>
      </w:r>
      <w:r>
        <w:fldChar w:fldCharType="end"/>
      </w:r>
      <w:r>
        <w:t>.</w:t>
      </w:r>
    </w:p>
    <w:p w14:paraId="79E34CB5" w14:textId="5DFB682E"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F63325">
        <w:t xml:space="preserve">algorithm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w:t>
      </w:r>
      <w:r w:rsidR="00627D6D">
        <w:t>is erroneous and provi</w:t>
      </w:r>
      <w:r w:rsidR="00293143">
        <w:t>ding</w:t>
      </w:r>
      <w:r w:rsidR="00292760">
        <w:t xml:space="preserve"> intermediate</w:t>
      </w:r>
      <w:r w:rsidR="00A601EA">
        <w:t xml:space="preserve"> support for the 2003 and 2008 breaks</w:t>
      </w:r>
      <w:r w:rsidR="005F74F8">
        <w:t xml:space="preserve">. As with </w:t>
      </w:r>
      <w:r w:rsidR="005F74F8">
        <w:lastRenderedPageBreak/>
        <w:t>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4781B93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ins w:id="158" w:author="Christie Bahlai" w:date="2019-10-10T09:35:00Z">
        <w:r w:rsidR="00B40C6D">
          <w:instrText xml:space="preserve"> ADDIN ZOTERO_ITEM CSL_CITATION {"citationID":"QT8l0Owy","properties":{"formattedCitation":"[53,54]","plainCitation":"[53,54]","noteIndex":0},"citationItems":[{"id":2019,"uris":["http://zotero.org/users/3015424/items/4DS9T5T9"],"uri":["http://zotero.org/users/3015424/items/4DS9T5T9"],"itemData":{"id":2019,"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G."}],"issued":{"date-parts":[["2010",12,1]]}}},{"id":850,"uris":["http://zotero.org/users/3015424/items/KGI2F39G"],"uri":["http://zotero.org/users/3015424/items/KGI2F39G"],"itemData":{"id":850,"type":"article-journal","title":"Milkweed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ins>
      <w:del w:id="159" w:author="Christie Bahlai" w:date="2019-10-10T09:35:00Z">
        <w:r w:rsidR="000F47FB" w:rsidDel="00B40C6D">
          <w:delInstrText xml:space="preserve"> ADDIN ZOTERO_ITEM CSL_CITATION {"citationID":"QT8l0Owy","properties":{"formattedCitation":"[52,53]","plainCitation":"[52,53]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delInstrText>
        </w:r>
      </w:del>
      <w:r>
        <w:fldChar w:fldCharType="separate"/>
      </w:r>
      <w:ins w:id="160" w:author="Christie Bahlai" w:date="2019-10-10T09:35:00Z">
        <w:r w:rsidR="00B40C6D" w:rsidRPr="00B40C6D">
          <w:rPr>
            <w:rFonts w:ascii="Calibri" w:hAnsi="Calibri" w:cs="Calibri"/>
            <w:rPrChange w:id="161" w:author="Christie Bahlai" w:date="2019-10-10T09:35:00Z">
              <w:rPr/>
            </w:rPrChange>
          </w:rPr>
          <w:t>[53,54]</w:t>
        </w:r>
      </w:ins>
      <w:del w:id="162" w:author="Christie Bahlai" w:date="2019-10-10T09:35:00Z">
        <w:r w:rsidR="000F47FB" w:rsidRPr="00B40C6D" w:rsidDel="00B40C6D">
          <w:rPr>
            <w:rPrChange w:id="163" w:author="Christie Bahlai" w:date="2019-10-10T09:35:00Z">
              <w:rPr>
                <w:rFonts w:ascii="Calibri" w:hAnsi="Calibri" w:cs="Calibri"/>
              </w:rPr>
            </w:rPrChange>
          </w:rPr>
          <w:delText>[52,53]</w:delText>
        </w:r>
      </w:del>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ins w:id="164" w:author="Christie Bahlai" w:date="2019-10-10T09:35:00Z">
        <w:r w:rsidR="00B40C6D">
          <w:instrText xml:space="preserve"> ADDIN ZOTERO_ITEM CSL_CITATION {"citationID":"a23i0e7e6ii","properties":{"formattedCitation":"[55]","plainCitation":"[55]","noteIndex":0},"citationItems":[{"id":1749,"uris":["http://zotero.org/users/3015424/items/5J9HWG46"],"uri":["http://zotero.org/users/3015424/items/5J9HWG46"],"itemData":{"id":1749,"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165" w:author="Christie Bahlai" w:date="2019-10-10T09:35:00Z">
        <w:r w:rsidR="000F47FB" w:rsidDel="00B40C6D">
          <w:delInstrText xml:space="preserve"> ADDIN ZOTERO_ITEM CSL_CITATION {"citationID":"a23i0e7e6ii","properties":{"formattedCitation":"[54]","plainCitation":"[54]","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fldChar w:fldCharType="separate"/>
      </w:r>
      <w:ins w:id="166" w:author="Christie Bahlai" w:date="2019-10-10T09:35:00Z">
        <w:r w:rsidR="00B40C6D" w:rsidRPr="00B40C6D">
          <w:rPr>
            <w:rFonts w:ascii="Calibri" w:hAnsi="Calibri" w:cs="Calibri"/>
            <w:rPrChange w:id="167" w:author="Christie Bahlai" w:date="2019-10-10T09:35:00Z">
              <w:rPr/>
            </w:rPrChange>
          </w:rPr>
          <w:t>[55]</w:t>
        </w:r>
      </w:ins>
      <w:del w:id="168" w:author="Christie Bahlai" w:date="2019-10-10T09:35:00Z">
        <w:r w:rsidR="000F47FB" w:rsidRPr="00B40C6D" w:rsidDel="00B40C6D">
          <w:rPr>
            <w:rPrChange w:id="169" w:author="Christie Bahlai" w:date="2019-10-10T09:35:00Z">
              <w:rPr>
                <w:rFonts w:ascii="Calibri" w:hAnsi="Calibri" w:cs="Calibri"/>
              </w:rPr>
            </w:rPrChange>
          </w:rPr>
          <w:delText>[54]</w:delText>
        </w:r>
      </w:del>
      <w:r>
        <w:fldChar w:fldCharType="end"/>
      </w:r>
      <w:r>
        <w:t xml:space="preserve">. Although glyphosate tolerant soybeans and maize were introduced to the US market in 1996 and 1998 respectively </w:t>
      </w:r>
      <w:r>
        <w:fldChar w:fldCharType="begin"/>
      </w:r>
      <w:ins w:id="170" w:author="Christie Bahlai" w:date="2019-10-10T09:35:00Z">
        <w:r w:rsidR="00B40C6D">
          <w:instrText xml:space="preserve"> ADDIN ZOTERO_ITEM CSL_CITATION {"citationID":"a85p3n616h","properties":{"formattedCitation":"[56]","plainCitation":"[56]","noteIndex":0},"citationItems":[{"id":1773,"uris":["http://zotero.org/users/3015424/items/MRPSQNIJ"],"uri":["http://zotero.org/users/3015424/items/MRPSQNIJ"],"itemData":{"id":1773,"type":"article-journal","title":"Glyphosate-resistant crops and weeds: now and in the future","author":[{"family":"Powles","given":"Stephen O Duke Stephen B"}],"issued":{"date-parts":[["2010"]]}}}],"schema":"https://github.com/citation-style-language/schema/raw/master/csl-citation.json"} </w:instrText>
        </w:r>
      </w:ins>
      <w:del w:id="171" w:author="Christie Bahlai" w:date="2019-10-10T09:35:00Z">
        <w:r w:rsidR="000F47FB" w:rsidDel="00B40C6D">
          <w:delInstrText xml:space="preserve"> ADDIN ZOTERO_ITEM CSL_CITATION {"citationID":"a85p3n616h","properties":{"formattedCitation":"[55]","plainCitation":"[55]","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delInstrText>
        </w:r>
      </w:del>
      <w:r>
        <w:fldChar w:fldCharType="separate"/>
      </w:r>
      <w:ins w:id="172" w:author="Christie Bahlai" w:date="2019-10-10T09:35:00Z">
        <w:r w:rsidR="00B40C6D" w:rsidRPr="00B40C6D">
          <w:rPr>
            <w:rFonts w:ascii="Calibri" w:hAnsi="Calibri" w:cs="Calibri"/>
            <w:rPrChange w:id="173" w:author="Christie Bahlai" w:date="2019-10-10T09:35:00Z">
              <w:rPr/>
            </w:rPrChange>
          </w:rPr>
          <w:t>[56]</w:t>
        </w:r>
      </w:ins>
      <w:del w:id="174" w:author="Christie Bahlai" w:date="2019-10-10T09:35:00Z">
        <w:r w:rsidR="000F47FB" w:rsidRPr="00B40C6D" w:rsidDel="00B40C6D">
          <w:rPr>
            <w:rPrChange w:id="175" w:author="Christie Bahlai" w:date="2019-10-10T09:35:00Z">
              <w:rPr>
                <w:rFonts w:ascii="Calibri" w:hAnsi="Calibri" w:cs="Calibri"/>
              </w:rPr>
            </w:rPrChange>
          </w:rPr>
          <w:delText>[55]</w:delText>
        </w:r>
      </w:del>
      <w:r>
        <w:fldChar w:fldCharType="end"/>
      </w:r>
      <w:r>
        <w:t>,  actual glyphosate use lagged behind, with dramatic increases in use of the pesticide in 1998-</w:t>
      </w:r>
      <w:del w:id="176" w:author="Zipkin, Elise" w:date="2019-11-01T15:49:00Z">
        <w:r w:rsidDel="00B46E97">
          <w:delText xml:space="preserve"> </w:delText>
        </w:r>
      </w:del>
      <w:r>
        <w:t xml:space="preserve">2003 in soybean, and 2007-2008 in maize </w:t>
      </w:r>
      <w:r>
        <w:fldChar w:fldCharType="begin"/>
      </w:r>
      <w:ins w:id="177" w:author="Christie Bahlai" w:date="2019-10-10T09:35:00Z">
        <w:r w:rsidR="00B40C6D">
          <w:instrText xml:space="preserve"> ADDIN ZOTERO_ITEM CSL_CITATION {"citationID":"a1hl1lc5gv6","properties":{"formattedCitation":"[57]","plainCitation":"[57]","noteIndex":0},"citationItems":[{"id":1784,"uris":["http://zotero.org/users/3015424/items/THSXFBHU"],"uri":["http://zotero.org/users/3015424/items/THSXFBHU"],"itemData":{"id":1784,"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ins>
      <w:del w:id="178" w:author="Christie Bahlai" w:date="2019-10-10T09:35:00Z">
        <w:r w:rsidR="000F47FB" w:rsidDel="00B40C6D">
          <w:delInstrText xml:space="preserve"> ADDIN ZOTERO_ITEM CSL_CITATION {"citationID":"a1hl1lc5gv6","properties":{"formattedCitation":"[56]","plainCitation":"[56]","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del>
      <w:r>
        <w:fldChar w:fldCharType="separate"/>
      </w:r>
      <w:ins w:id="179" w:author="Christie Bahlai" w:date="2019-10-10T09:35:00Z">
        <w:r w:rsidR="00B40C6D" w:rsidRPr="00B40C6D">
          <w:rPr>
            <w:rFonts w:ascii="Calibri" w:hAnsi="Calibri" w:cs="Calibri"/>
            <w:rPrChange w:id="180" w:author="Christie Bahlai" w:date="2019-10-10T09:35:00Z">
              <w:rPr/>
            </w:rPrChange>
          </w:rPr>
          <w:t>[57]</w:t>
        </w:r>
      </w:ins>
      <w:del w:id="181" w:author="Christie Bahlai" w:date="2019-10-10T09:35:00Z">
        <w:r w:rsidR="000F47FB" w:rsidRPr="00B40C6D" w:rsidDel="00B40C6D">
          <w:rPr>
            <w:rPrChange w:id="182" w:author="Christie Bahlai" w:date="2019-10-10T09:35:00Z">
              <w:rPr>
                <w:rFonts w:ascii="Calibri" w:hAnsi="Calibri" w:cs="Calibri"/>
              </w:rPr>
            </w:rPrChange>
          </w:rPr>
          <w:delText>[56]</w:delText>
        </w:r>
      </w:del>
      <w:r>
        <w:fldChar w:fldCharType="end"/>
      </w:r>
      <w:r>
        <w:t xml:space="preserve">. </w:t>
      </w:r>
    </w:p>
    <w:p w14:paraId="7C05C850" w14:textId="7A196A79" w:rsidR="001A760B" w:rsidRDefault="00A601EA" w:rsidP="001A760B">
      <w:r>
        <w:t xml:space="preserve">However, additional drivers </w:t>
      </w:r>
      <w:r w:rsidR="00784564">
        <w:t xml:space="preserve">likely </w:t>
      </w:r>
      <w:del w:id="183" w:author="Zipkin, Elise" w:date="2019-11-01T15:49:00Z">
        <w:r w:rsidDel="00B46E97">
          <w:delText xml:space="preserve">also </w:delText>
        </w:r>
      </w:del>
      <w:r>
        <w:t xml:space="preserve">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ins w:id="184" w:author="Christie Bahlai" w:date="2019-10-10T09:35:00Z">
        <w:r w:rsidR="00B40C6D">
          <w:instrText xml:space="preserve"> ADDIN ZOTERO_ITEM CSL_CITATION {"citationID":"a2i7trmq63f","properties":{"formattedCitation":"[58]","plainCitation":"[58]","noteIndex":0},"citationItems":[{"id":1769,"uris":["http://zotero.org/users/3015424/items/IT77ZTI6"],"uri":["http://zotero.org/users/3015424/items/IT77ZTI6"],"itemData":{"id":1769,"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del w:id="185" w:author="Christie Bahlai" w:date="2019-10-10T09:35:00Z">
        <w:r w:rsidR="000F47FB" w:rsidDel="00B40C6D">
          <w:delInstrText xml:space="preserve"> ADDIN ZOTERO_ITEM CSL_CITATION {"citationID":"a2i7trmq63f","properties":{"formattedCitation":"[57]","plainCitation":"[57]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del>
      <w:r w:rsidR="001A760B">
        <w:fldChar w:fldCharType="separate"/>
      </w:r>
      <w:ins w:id="186" w:author="Christie Bahlai" w:date="2019-10-10T09:35:00Z">
        <w:r w:rsidR="00B40C6D" w:rsidRPr="00B40C6D">
          <w:rPr>
            <w:rFonts w:ascii="Calibri" w:hAnsi="Calibri" w:cs="Calibri"/>
            <w:rPrChange w:id="187" w:author="Christie Bahlai" w:date="2019-10-10T09:35:00Z">
              <w:rPr/>
            </w:rPrChange>
          </w:rPr>
          <w:t>[58]</w:t>
        </w:r>
      </w:ins>
      <w:del w:id="188" w:author="Christie Bahlai" w:date="2019-10-10T09:35:00Z">
        <w:r w:rsidR="000F47FB" w:rsidRPr="00B40C6D" w:rsidDel="00B40C6D">
          <w:rPr>
            <w:rPrChange w:id="189" w:author="Christie Bahlai" w:date="2019-10-10T09:35:00Z">
              <w:rPr>
                <w:rFonts w:ascii="Calibri" w:hAnsi="Calibri" w:cs="Calibri"/>
              </w:rPr>
            </w:rPrChange>
          </w:rPr>
          <w:delText>[57]</w:delText>
        </w:r>
      </w:del>
      <w:r w:rsidR="001A760B">
        <w:fldChar w:fldCharType="end"/>
      </w:r>
      <w:r w:rsidR="001A760B">
        <w:t>.</w:t>
      </w:r>
      <w:r>
        <w:t xml:space="preserve"> Other </w:t>
      </w:r>
      <w:r w:rsidR="001A760B">
        <w:t xml:space="preserve">studies have implicated climate </w:t>
      </w:r>
      <w:r w:rsidR="001A760B">
        <w:fldChar w:fldCharType="begin"/>
      </w:r>
      <w:ins w:id="190" w:author="Christie Bahlai" w:date="2019-10-10T09:35:00Z">
        <w:r w:rsidR="00B40C6D">
          <w:instrText xml:space="preserve"> ADDIN ZOTERO_ITEM CSL_CITATION {"citationID":"a1q25ckc7jk","properties":{"formattedCitation":"[59]","plainCitation":"[59]","noteIndex":0},"citationItems":[{"id":1771,"uris":["http://zotero.org/users/3015424/items/JRUA6RZK"],"uri":["http://zotero.org/users/3015424/items/JRUA6RZK"],"itemData":{"id":1771,"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del w:id="191" w:author="Christie Bahlai" w:date="2019-10-10T09:35:00Z">
        <w:r w:rsidR="000F47FB" w:rsidDel="00B40C6D">
          <w:delInstrText xml:space="preserve"> ADDIN ZOTERO_ITEM CSL_CITATION {"citationID":"a1q25ckc7jk","properties":{"formattedCitation":"[58]","plainCitation":"[58]","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del>
      <w:r w:rsidR="001A760B">
        <w:fldChar w:fldCharType="separate"/>
      </w:r>
      <w:ins w:id="192" w:author="Christie Bahlai" w:date="2019-10-10T09:35:00Z">
        <w:r w:rsidR="00B40C6D" w:rsidRPr="00B40C6D">
          <w:rPr>
            <w:rFonts w:ascii="Calibri" w:hAnsi="Calibri" w:cs="Calibri"/>
            <w:rPrChange w:id="193" w:author="Christie Bahlai" w:date="2019-10-10T09:35:00Z">
              <w:rPr/>
            </w:rPrChange>
          </w:rPr>
          <w:t>[59]</w:t>
        </w:r>
      </w:ins>
      <w:del w:id="194" w:author="Christie Bahlai" w:date="2019-10-10T09:35:00Z">
        <w:r w:rsidR="000F47FB" w:rsidRPr="00B40C6D" w:rsidDel="00B40C6D">
          <w:rPr>
            <w:rPrChange w:id="195" w:author="Christie Bahlai" w:date="2019-10-10T09:35:00Z">
              <w:rPr>
                <w:rFonts w:ascii="Calibri" w:hAnsi="Calibri" w:cs="Calibri"/>
              </w:rPr>
            </w:rPrChange>
          </w:rPr>
          <w:delText>[58]</w:delText>
        </w:r>
      </w:del>
      <w:r w:rsidR="001A760B">
        <w:fldChar w:fldCharType="end"/>
      </w:r>
      <w:r w:rsidR="001A760B">
        <w:t xml:space="preserve">, </w:t>
      </w:r>
      <w:r w:rsidR="00217133">
        <w:t xml:space="preserve">extreme </w:t>
      </w:r>
      <w:r w:rsidR="001A760B">
        <w:t xml:space="preserve">weather events </w:t>
      </w:r>
      <w:r w:rsidR="001A760B">
        <w:fldChar w:fldCharType="begin"/>
      </w:r>
      <w:ins w:id="196" w:author="Christie Bahlai" w:date="2019-10-10T09:35:00Z">
        <w:r w:rsidR="00B40C6D">
          <w:instrText xml:space="preserve"> ADDIN ZOTERO_ITEM CSL_CITATION {"citationID":"a28t0hbcl1g","properties":{"formattedCitation":"[60]","plainCitation":"[60]","noteIndex":0},"citationItems":[{"id":1779,"uris":["http://zotero.org/users/3015424/items/R6HTQIHT"],"uri":["http://zotero.org/users/3015424/items/R6HTQIHT"],"itemData":{"id":1779,"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del w:id="197" w:author="Christie Bahlai" w:date="2019-10-10T09:35:00Z">
        <w:r w:rsidR="000F47FB" w:rsidDel="00B40C6D">
          <w:delInstrText xml:space="preserve"> ADDIN ZOTERO_ITEM CSL_CITATION {"citationID":"a28t0hbcl1g","properties":{"formattedCitation":"[59]","plainCitation":"[59]","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del>
      <w:r w:rsidR="001A760B">
        <w:fldChar w:fldCharType="separate"/>
      </w:r>
      <w:ins w:id="198" w:author="Christie Bahlai" w:date="2019-10-10T09:35:00Z">
        <w:r w:rsidR="00B40C6D" w:rsidRPr="00B40C6D">
          <w:rPr>
            <w:rFonts w:ascii="Calibri" w:hAnsi="Calibri" w:cs="Calibri"/>
            <w:rPrChange w:id="199" w:author="Christie Bahlai" w:date="2019-10-10T09:35:00Z">
              <w:rPr/>
            </w:rPrChange>
          </w:rPr>
          <w:t>[60]</w:t>
        </w:r>
      </w:ins>
      <w:del w:id="200" w:author="Christie Bahlai" w:date="2019-10-10T09:35:00Z">
        <w:r w:rsidR="000F47FB" w:rsidRPr="00B40C6D" w:rsidDel="00B40C6D">
          <w:rPr>
            <w:rPrChange w:id="201" w:author="Christie Bahlai" w:date="2019-10-10T09:35:00Z">
              <w:rPr>
                <w:rFonts w:ascii="Calibri" w:hAnsi="Calibri" w:cs="Calibri"/>
              </w:rPr>
            </w:rPrChange>
          </w:rPr>
          <w:delText>[59]</w:delText>
        </w:r>
      </w:del>
      <w:r w:rsidR="001A760B">
        <w:fldChar w:fldCharType="end"/>
      </w:r>
      <w:r w:rsidR="001A760B">
        <w:t xml:space="preserve">, changing habitat availability on wintering grounds </w:t>
      </w:r>
      <w:r w:rsidR="001A760B">
        <w:fldChar w:fldCharType="begin"/>
      </w:r>
      <w:ins w:id="202" w:author="Christie Bahlai" w:date="2019-10-10T09:35:00Z">
        <w:r w:rsidR="00B40C6D">
          <w:instrText xml:space="preserve"> ADDIN ZOTERO_ITEM CSL_CITATION {"citationID":"a1hnagcerbh","properties":{"formattedCitation":"[61]","plainCitation":"[61]","noteIndex":0},"citationItems":[{"id":1755,"uris":["http://zotero.org/users/3015424/items/9P4G2UCM"],"uri":["http://zotero.org/users/3015424/items/9P4G2UCM"],"itemData":{"id":1755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203" w:author="Christie Bahlai" w:date="2019-10-10T09:35:00Z">
        <w:r w:rsidR="000F47FB" w:rsidDel="00B40C6D">
          <w:delInstrText xml:space="preserve"> ADDIN ZOTERO_ITEM CSL_CITATION {"citationID":"a1hnagcerbh","properties":{"formattedCitation":"[60]","plainCitation":"[60]","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1A760B">
        <w:fldChar w:fldCharType="separate"/>
      </w:r>
      <w:ins w:id="204" w:author="Christie Bahlai" w:date="2019-10-10T09:35:00Z">
        <w:r w:rsidR="00B40C6D" w:rsidRPr="00B40C6D">
          <w:rPr>
            <w:rFonts w:ascii="Calibri" w:hAnsi="Calibri" w:cs="Calibri"/>
            <w:rPrChange w:id="205" w:author="Christie Bahlai" w:date="2019-10-10T09:35:00Z">
              <w:rPr/>
            </w:rPrChange>
          </w:rPr>
          <w:t>[61]</w:t>
        </w:r>
      </w:ins>
      <w:del w:id="206" w:author="Christie Bahlai" w:date="2019-10-10T09:35:00Z">
        <w:r w:rsidR="000F47FB" w:rsidRPr="00B40C6D" w:rsidDel="00B40C6D">
          <w:rPr>
            <w:rPrChange w:id="207" w:author="Christie Bahlai" w:date="2019-10-10T09:35:00Z">
              <w:rPr>
                <w:rFonts w:ascii="Calibri" w:hAnsi="Calibri" w:cs="Calibri"/>
              </w:rPr>
            </w:rPrChange>
          </w:rPr>
          <w:delText>[60]</w:delText>
        </w:r>
      </w:del>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ins w:id="208" w:author="Christie Bahlai" w:date="2019-10-10T09:35:00Z">
        <w:r w:rsidR="00B40C6D">
          <w:instrText xml:space="preserve"> ADDIN ZOTERO_ITEM CSL_CITATION {"citationID":"IKP008Vd","properties":{"formattedCitation":"[62,63]","plainCitation":"[62,63]","noteIndex":0},"citationItems":[{"id":2011,"uris":["http://zotero.org/users/3015424/items/CT37BZBS"],"uri":["http://zotero.org/users/3015424/items/CT37BZBS"],"itemData":{"id":2011,"type":"article-journal","title":"New Perspectives on Monarch Migration, Evolution, and Population Biology","container-title":"Monarchs in a Changing World: Biology and Conservation of an Iconic Butterfly","page":"203","author":[{"family":"Davis","given":"ANDREW K."},{"family":"Altizer","given":"SONIA"}],"issued":{"date-parts":[["2015"]]}}},{"id":1811,"uris":["http://zotero.org/users/3015424/items/YKNUEEL3"],"uri":["http://zotero.org/users/3015424/items/YKNUEEL3"],"itemData":{"id":1811,"type":"article-journal","title":"Multiscale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ins>
      <w:del w:id="209" w:author="Christie Bahlai" w:date="2019-10-10T09:35:00Z">
        <w:r w:rsidR="000F47FB" w:rsidDel="00B40C6D">
          <w:delInstrText xml:space="preserve"> ADDIN ZOTERO_ITEM CSL_CITATION {"citationID":"IKP008Vd","properties":{"formattedCitation":"[61,62]","plainCitation":"[61,62]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delInstrText>
        </w:r>
      </w:del>
      <w:r w:rsidR="00647F76">
        <w:fldChar w:fldCharType="separate"/>
      </w:r>
      <w:ins w:id="210" w:author="Christie Bahlai" w:date="2019-10-10T09:35:00Z">
        <w:r w:rsidR="00B40C6D" w:rsidRPr="00B40C6D">
          <w:rPr>
            <w:rFonts w:ascii="Calibri" w:hAnsi="Calibri" w:cs="Calibri"/>
            <w:rPrChange w:id="211" w:author="Christie Bahlai" w:date="2019-10-10T09:35:00Z">
              <w:rPr/>
            </w:rPrChange>
          </w:rPr>
          <w:t>[62,63]</w:t>
        </w:r>
      </w:ins>
      <w:del w:id="212" w:author="Christie Bahlai" w:date="2019-10-10T09:35:00Z">
        <w:r w:rsidR="000F47FB" w:rsidRPr="00B40C6D" w:rsidDel="00B40C6D">
          <w:rPr>
            <w:rPrChange w:id="213" w:author="Christie Bahlai" w:date="2019-10-10T09:35:00Z">
              <w:rPr>
                <w:rFonts w:ascii="Calibri" w:hAnsi="Calibri" w:cs="Calibri"/>
              </w:rPr>
            </w:rPrChange>
          </w:rPr>
          <w:delText>[61,62]</w:delText>
        </w:r>
      </w:del>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61670C14" w:rsidR="003767CE" w:rsidRDefault="00CF1B74" w:rsidP="00705548">
      <w:r>
        <w:t xml:space="preserve">The </w:t>
      </w:r>
      <w:r w:rsidR="005907DA">
        <w:t xml:space="preserve">DSD </w:t>
      </w:r>
      <w:r w:rsidR="00F63325">
        <w:t>algorithm</w:t>
      </w:r>
      <w:r w:rsidR="008724B5">
        <w:t xml:space="preserve"> </w:t>
      </w:r>
      <w:r>
        <w:t xml:space="preserve">provides a novel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w:t>
      </w:r>
      <w:r w:rsidR="00B74773">
        <w:t xml:space="preserve">density-dependent </w:t>
      </w:r>
      <w:r w:rsidR="00F07910">
        <w:t>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ins w:id="214" w:author="Christie Bahlai" w:date="2019-10-10T09:35:00Z">
        <w:r w:rsidR="00B40C6D">
          <w:instrText xml:space="preserve"> ADDIN ZOTERO_ITEM CSL_CITATION {"citationID":"MuiXhb2h","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del w:id="215" w:author="Christie Bahlai" w:date="2019-10-10T09:35:00Z">
        <w:r w:rsidR="007D78F2" w:rsidDel="00B40C6D">
          <w:del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ins w:id="216" w:author="Christie Bahlai" w:date="2019-10-10T09:35:00Z">
        <w:r w:rsidR="00B40C6D">
          <w:instrText xml:space="preserve"> ADDIN ZOTERO_ITEM CSL_CITATION {"citationID":"ZOtDkqBX","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del w:id="217" w:author="Christie Bahlai" w:date="2019-10-10T09:35:00Z">
        <w:r w:rsidR="000F47FB" w:rsidDel="00B40C6D">
          <w:delInstrText xml:space="preserve"> ADDIN ZOTERO_ITEM CSL_CITATION {"citationID":"ZOtDkqBX","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3A56DA43"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w:t>
      </w:r>
      <w:r w:rsidR="00F86626">
        <w:t>procedure</w:t>
      </w:r>
      <w:r w:rsidR="00F86626" w:rsidRPr="008724B5">
        <w:t xml:space="preserve"> </w:t>
      </w:r>
      <w:r w:rsidRPr="008724B5">
        <w:t xml:space="preserve">used within the DSD algorithm, which allows for greater </w:t>
      </w:r>
      <w:r w:rsidR="0089718D">
        <w:t>accuracy</w:t>
      </w:r>
      <w:r w:rsidR="0089718D" w:rsidRPr="008724B5">
        <w:t xml:space="preserve"> </w:t>
      </w:r>
      <w:r w:rsidRPr="008724B5">
        <w:t xml:space="preserve">than </w:t>
      </w:r>
      <w:r w:rsidR="00C57D32">
        <w:t xml:space="preserve">common </w:t>
      </w:r>
      <w:r w:rsidR="004C7707">
        <w:t xml:space="preserve">break </w:t>
      </w:r>
      <w:r w:rsidRPr="008724B5">
        <w:t xml:space="preserve">point </w:t>
      </w:r>
      <w:r w:rsidR="001C490A">
        <w:t>detection</w:t>
      </w:r>
      <w:r w:rsidRPr="008724B5">
        <w:t xml:space="preserve"> models</w:t>
      </w:r>
      <w:r>
        <w:t xml:space="preserve"> </w:t>
      </w:r>
      <w:r>
        <w:fldChar w:fldCharType="begin"/>
      </w:r>
      <w:ins w:id="218" w:author="Christie Bahlai" w:date="2019-10-10T09:35:00Z">
        <w:r w:rsidR="00B40C6D">
          <w:instrText xml:space="preserve"> ADDIN ZOTERO_ITEM CSL_CITATION {"citationID":"ksslRJXn","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del w:id="219" w:author="Christie Bahlai" w:date="2019-10-10T09:35:00Z">
        <w:r w:rsidDel="00B40C6D">
          <w:del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delInstrText>
        </w:r>
      </w:del>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may be prone to over-fitting, particularly when data are limited </w:t>
      </w:r>
      <w:r w:rsidR="00B8782E">
        <w:fldChar w:fldCharType="begin"/>
      </w:r>
      <w:ins w:id="220" w:author="Christie Bahlai" w:date="2019-10-10T09:35:00Z">
        <w:r w:rsidR="00B40C6D">
          <w:instrText xml:space="preserve"> ADDIN ZOTERO_ITEM CSL_CITATION {"citationID":"U8HQnuBU","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221" w:author="Christie Bahlai" w:date="2019-10-10T09:35:00Z">
        <w:r w:rsidR="00247AF9" w:rsidDel="00B40C6D">
          <w:delInstrText xml:space="preserve"> ADDIN ZOTERO_ITEM CSL_CITATION {"citationID":"U8HQnuBU","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B8782E">
        <w:fldChar w:fldCharType="separate"/>
      </w:r>
      <w:r w:rsidR="00247AF9" w:rsidRPr="00247AF9">
        <w:rPr>
          <w:rFonts w:ascii="Calibri" w:hAnsi="Calibri" w:cs="Calibri"/>
        </w:rPr>
        <w:t>[35]</w:t>
      </w:r>
      <w:r w:rsidR="00B8782E">
        <w:fldChar w:fldCharType="end"/>
      </w:r>
      <w:r w:rsidR="00B8782E">
        <w:t>. Thus, w</w:t>
      </w:r>
      <w:r w:rsidR="004B6859">
        <w:t xml:space="preserve">e used </w:t>
      </w:r>
      <w:proofErr w:type="spellStart"/>
      <w:r w:rsidR="004B6859">
        <w:t>AICc</w:t>
      </w:r>
      <w:proofErr w:type="spellEnd"/>
      <w:r w:rsidR="004B6859">
        <w:t xml:space="preserve">,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xml:space="preserve">. </w:t>
      </w:r>
      <w:proofErr w:type="spellStart"/>
      <w:r w:rsidR="004B6859">
        <w:t>AICc</w:t>
      </w:r>
      <w:proofErr w:type="spellEnd"/>
      <w:r w:rsidR="004B6859">
        <w:t xml:space="preserve">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w:t>
      </w:r>
      <w:proofErr w:type="spellStart"/>
      <w:r w:rsidR="00DE197D">
        <w:t>AICc</w:t>
      </w:r>
      <w:proofErr w:type="spellEnd"/>
      <w:r w:rsidR="00DE197D">
        <w:t xml:space="preserve"> approaches AIC </w:t>
      </w:r>
      <w:r w:rsidR="00DE197D">
        <w:fldChar w:fldCharType="begin"/>
      </w:r>
      <w:ins w:id="222" w:author="Christie Bahlai" w:date="2019-10-10T09:35:00Z">
        <w:r w:rsidR="00B40C6D">
          <w:instrText xml:space="preserve"> ADDIN ZOTERO_ITEM CSL_CITATION {"citationID":"vVHrNJ4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223" w:author="Christie Bahlai" w:date="2019-10-10T09:35:00Z">
        <w:r w:rsidR="00247AF9" w:rsidDel="00B40C6D">
          <w:delInstrText xml:space="preserve"> ADDIN ZOTERO_ITEM CSL_CITATION {"citationID":"vVHrNJ4K","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delInstrText>
        </w:r>
      </w:del>
      <w:r w:rsidR="00DE197D">
        <w:fldChar w:fldCharType="separate"/>
      </w:r>
      <w:r w:rsidR="00247AF9" w:rsidRPr="00247AF9">
        <w:rPr>
          <w:rFonts w:ascii="Calibri" w:hAnsi="Calibri" w:cs="Calibri"/>
        </w:rPr>
        <w:t>[35]</w:t>
      </w:r>
      <w:r w:rsidR="00DE197D">
        <w:fldChar w:fldCharType="end"/>
      </w:r>
      <w:r w:rsidR="00DE197D">
        <w:t xml:space="preserve">. </w:t>
      </w:r>
      <w:r w:rsidR="004B6859">
        <w:t xml:space="preserve"> </w:t>
      </w:r>
      <w:r w:rsidR="004C7707">
        <w:t xml:space="preserve">Break </w:t>
      </w:r>
      <w:r w:rsidR="004B6859">
        <w:t xml:space="preserve">point detection methods must incorporate a </w:t>
      </w:r>
      <w:r w:rsidR="004B6859">
        <w:lastRenderedPageBreak/>
        <w:t>compromise between sensitivity and penalty for over-parameterization</w:t>
      </w:r>
      <w:r w:rsidR="006D2307">
        <w:t xml:space="preserve"> </w:t>
      </w:r>
      <w:r w:rsidR="006D2307">
        <w:fldChar w:fldCharType="begin"/>
      </w:r>
      <w:ins w:id="224" w:author="Christie Bahlai" w:date="2019-10-10T09:35:00Z">
        <w:r w:rsidR="00B40C6D">
          <w:instrText xml:space="preserve"> ADDIN ZOTERO_ITEM CSL_CITATION {"citationID":"85nH8lcE","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del w:id="225" w:author="Christie Bahlai" w:date="2019-10-10T09:35:00Z">
        <w:r w:rsidR="00C8364A" w:rsidDel="00B40C6D">
          <w:del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delInstrText>
        </w:r>
      </w:del>
      <w:r w:rsidR="006D2307">
        <w:fldChar w:fldCharType="separate"/>
      </w:r>
      <w:r w:rsidR="00C8364A" w:rsidRPr="00CC0E99">
        <w:rPr>
          <w:rFonts w:ascii="Calibri" w:hAnsi="Calibri" w:cs="Calibri"/>
        </w:rPr>
        <w:t>[1]</w:t>
      </w:r>
      <w:r w:rsidR="006D2307">
        <w:fldChar w:fldCharType="end"/>
      </w:r>
      <w:r w:rsidR="00556E23">
        <w:t>. W</w:t>
      </w:r>
      <w:r w:rsidR="00DE197D">
        <w:t xml:space="preserve">e examined the performance of both </w:t>
      </w:r>
      <w:proofErr w:type="spellStart"/>
      <w:r w:rsidR="00DE197D">
        <w:t>AICc</w:t>
      </w:r>
      <w:proofErr w:type="spellEnd"/>
      <w:r w:rsidR="00DE197D">
        <w:t xml:space="preserve"> (here) and AIC (in Appendix S1)</w:t>
      </w:r>
      <w:r w:rsidR="006D2307">
        <w:t xml:space="preserve"> and found that using </w:t>
      </w:r>
      <w:proofErr w:type="spellStart"/>
      <w:r w:rsidR="006D2307">
        <w:t>AICc</w:t>
      </w:r>
      <w:proofErr w:type="spellEnd"/>
      <w:r w:rsidR="006D2307">
        <w:t xml:space="preserve">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 xml:space="preserve">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 xml:space="preserve">In our case studies, we found interpretation of the ladybeetle example was straightforward (Fig. 3). Our top break point combination and the </w:t>
      </w:r>
      <w:proofErr w:type="gramStart"/>
      <w:r>
        <w:t>equivalently-performing</w:t>
      </w:r>
      <w:proofErr w:type="gramEnd"/>
      <w:r>
        <w:t xml:space="preserve">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w:t>
      </w:r>
      <w:proofErr w:type="gramStart"/>
      <w:r>
        <w:t>strongly-supported</w:t>
      </w:r>
      <w:proofErr w:type="gramEnd"/>
      <w:r>
        <w:t xml:space="preserve">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05890271"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ins w:id="226" w:author="Christie Bahlai" w:date="2019-10-10T09:35:00Z">
        <w:r w:rsidR="00B40C6D">
          <w:instrText xml:space="preserve"> ADDIN ZOTERO_ITEM CSL_CITATION {"citationID":"166I93Ub","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227" w:author="Christie Bahlai" w:date="2019-10-10T09:35:00Z">
        <w:r w:rsidR="000F47FB" w:rsidDel="00B40C6D">
          <w:delInstrText xml:space="preserve"> ADDIN ZOTERO_ITEM CSL_CITATION {"citationID":"166I93Ub","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delInstrText>
        </w:r>
      </w:del>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 xml:space="preserve">ity-dependent population models including Ricker, </w:t>
      </w:r>
      <w:proofErr w:type="spellStart"/>
      <w:r w:rsidR="00AE4AB8">
        <w:t>Beverton</w:t>
      </w:r>
      <w:proofErr w:type="spellEnd"/>
      <w:r w:rsidR="00AE4AB8">
        <w:t>-Holt</w:t>
      </w:r>
      <w:r w:rsidR="00332252">
        <w:t>,</w:t>
      </w:r>
      <w:r w:rsidR="00AE4AB8">
        <w:t xml:space="preserve"> and logistic models have similar performance in predicting outbreaks of insects driven by food limitation </w:t>
      </w:r>
      <w:r w:rsidR="00AE4AB8">
        <w:fldChar w:fldCharType="begin"/>
      </w:r>
      <w:ins w:id="228" w:author="Christie Bahlai" w:date="2019-10-10T09:35:00Z">
        <w:r w:rsidR="00B40C6D">
          <w:instrText xml:space="preserve"> ADDIN ZOTERO_ITEM CSL_CITATION {"citationID":"wzIysZae","properties":{"formattedCitation":"[64]","plainCitation":"[64]","noteIndex":0},"citationItems":[{"id":1807,"uris":["http://zotero.org/users/3015424/items/GDAES8X5"],"uri":["http://zotero.org/users/3015424/items/GDAES8X5"],"itemData":{"id":1807,"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ins>
      <w:del w:id="229" w:author="Christie Bahlai" w:date="2019-10-10T09:35:00Z">
        <w:r w:rsidR="000F47FB" w:rsidDel="00B40C6D">
          <w:delInstrText xml:space="preserve"> ADDIN ZOTERO_ITEM CSL_CITATION {"citationID":"wzIysZae","properties":{"formattedCitation":"[63]","plainCitation":"[63]","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delInstrText>
        </w:r>
      </w:del>
      <w:r w:rsidR="00AE4AB8">
        <w:fldChar w:fldCharType="separate"/>
      </w:r>
      <w:ins w:id="230" w:author="Christie Bahlai" w:date="2019-10-10T09:35:00Z">
        <w:r w:rsidR="00B40C6D" w:rsidRPr="00B40C6D">
          <w:rPr>
            <w:rFonts w:ascii="Calibri" w:hAnsi="Calibri" w:cs="Calibri"/>
            <w:rPrChange w:id="231" w:author="Christie Bahlai" w:date="2019-10-10T09:35:00Z">
              <w:rPr/>
            </w:rPrChange>
          </w:rPr>
          <w:t>[64]</w:t>
        </w:r>
      </w:ins>
      <w:del w:id="232" w:author="Christie Bahlai" w:date="2019-10-10T09:35:00Z">
        <w:r w:rsidR="000F47FB" w:rsidRPr="00B40C6D" w:rsidDel="00B40C6D">
          <w:rPr>
            <w:rPrChange w:id="233" w:author="Christie Bahlai" w:date="2019-10-10T09:35:00Z">
              <w:rPr>
                <w:rFonts w:ascii="Calibri" w:hAnsi="Calibri" w:cs="Calibri"/>
              </w:rPr>
            </w:rPrChange>
          </w:rPr>
          <w:delText>[63]</w:delText>
        </w:r>
      </w:del>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 xml:space="preserve">identically, even while the </w:t>
      </w:r>
      <w:r w:rsidR="00FD5064">
        <w:lastRenderedPageBreak/>
        <w:t>Ricker model generally provided a better</w:t>
      </w:r>
      <w:r w:rsidR="00B31222">
        <w:t xml:space="preserve"> fit for the data </w:t>
      </w:r>
      <w:r w:rsidR="00B31222">
        <w:fldChar w:fldCharType="begin"/>
      </w:r>
      <w:ins w:id="234" w:author="Christie Bahlai" w:date="2019-10-10T09:35:00Z">
        <w:r w:rsidR="00B40C6D">
          <w:instrText xml:space="preserve"> ADDIN ZOTERO_ITEM CSL_CITATION {"citationID":"9pj2GluL","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235" w:author="Christie Bahlai" w:date="2019-10-10T09:35:00Z">
        <w:r w:rsidR="00247AF9" w:rsidDel="00B40C6D">
          <w:delInstrText xml:space="preserve"> ADDIN ZOTERO_ITEM CSL_CITATION {"citationID":"9pj2GluL","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B31222">
        <w:fldChar w:fldCharType="separate"/>
      </w:r>
      <w:ins w:id="236" w:author="Christie Bahlai" w:date="2019-10-10T09:35:00Z">
        <w:r w:rsidR="00B40C6D" w:rsidRPr="00B40C6D">
          <w:rPr>
            <w:rFonts w:ascii="Calibri" w:hAnsi="Calibri" w:cs="Calibri"/>
            <w:rPrChange w:id="237" w:author="Christie Bahlai" w:date="2019-10-10T09:35:00Z">
              <w:rPr/>
            </w:rPrChange>
          </w:rPr>
          <w:t>[42]</w:t>
        </w:r>
      </w:ins>
      <w:del w:id="238" w:author="Christie Bahlai" w:date="2019-10-10T09:35:00Z">
        <w:r w:rsidR="00247AF9" w:rsidRPr="00B40C6D" w:rsidDel="00B40C6D">
          <w:rPr>
            <w:rPrChange w:id="239" w:author="Christie Bahlai" w:date="2019-10-10T09:35:00Z">
              <w:rPr>
                <w:rFonts w:ascii="Calibri" w:hAnsi="Calibri" w:cs="Calibri"/>
              </w:rPr>
            </w:rPrChange>
          </w:rPr>
          <w:delText>[41]</w:delText>
        </w:r>
      </w:del>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66EDE05B" w:rsidR="00202BBB" w:rsidRPr="00680FA3" w:rsidRDefault="00680FA3">
      <w:pPr>
        <w:rPr>
          <w:b/>
        </w:rPr>
      </w:pPr>
      <w:r>
        <w:t xml:space="preserve">The conception of an earlier version of this </w:t>
      </w:r>
      <w:r w:rsidR="00F63325">
        <w:t xml:space="preserve">algorithm </w:t>
      </w:r>
      <w:r>
        <w:t xml:space="preserve">came about out of conversations with </w:t>
      </w:r>
      <w:proofErr w:type="spellStart"/>
      <w:r>
        <w:t>Wopke</w:t>
      </w:r>
      <w:proofErr w:type="spellEnd"/>
      <w:r>
        <w:t xml:space="preserve"> van der </w:t>
      </w:r>
      <w:proofErr w:type="spellStart"/>
      <w:r>
        <w:t>Werf</w:t>
      </w:r>
      <w:proofErr w:type="spellEnd"/>
      <w:r>
        <w:t xml:space="preserve"> and Douglas Landis, and the </w:t>
      </w:r>
      <w:r w:rsidR="00F63325">
        <w:t xml:space="preserve">algorithm </w:t>
      </w:r>
      <w:r>
        <w:t xml:space="preserve">has incorporated feedback from colleagues from the US- Long Term Ecological Research network throughout its development. </w:t>
      </w:r>
    </w:p>
    <w:p w14:paraId="7480F7EF" w14:textId="5BEF34EF" w:rsidR="00493C01" w:rsidRPr="00633A5C" w:rsidRDefault="00493C01" w:rsidP="00493C01">
      <w:pPr>
        <w:rPr>
          <w:b/>
        </w:rPr>
      </w:pPr>
      <w:r w:rsidRPr="00633A5C">
        <w:rPr>
          <w:b/>
        </w:rPr>
        <w:t>References</w:t>
      </w:r>
    </w:p>
    <w:p w14:paraId="6148CFD3" w14:textId="77777777" w:rsidR="00B40C6D" w:rsidRDefault="00493C01">
      <w:pPr>
        <w:pStyle w:val="Bibliography"/>
        <w:rPr>
          <w:ins w:id="240" w:author="Christie Bahlai" w:date="2019-10-10T09:35:00Z"/>
        </w:rPr>
        <w:pPrChange w:id="241" w:author="Christie Bahlai" w:date="2019-10-10T09:35:00Z">
          <w:pPr>
            <w:widowControl w:val="0"/>
            <w:autoSpaceDE w:val="0"/>
            <w:autoSpaceDN w:val="0"/>
            <w:adjustRightInd w:val="0"/>
            <w:spacing w:after="0" w:line="240" w:lineRule="auto"/>
          </w:pPr>
        </w:pPrChange>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ins w:id="242" w:author="Christie Bahlai" w:date="2019-10-10T09:35:00Z">
        <w:r w:rsidR="00B40C6D">
          <w:t xml:space="preserve">1. </w:t>
        </w:r>
        <w:r w:rsidR="00B40C6D">
          <w:tab/>
          <w:t>Andersen T, Carstensen J, Hernández-García E, Duarte CM. Ecological thresholds and regime shifts: approaches to identification. Trends in Ecology &amp; Evolution. 2009;24: 49–57. doi:10.1016/j.tree.2008.07.014</w:t>
        </w:r>
      </w:ins>
    </w:p>
    <w:p w14:paraId="4159C544" w14:textId="77777777" w:rsidR="00B40C6D" w:rsidRDefault="00B40C6D">
      <w:pPr>
        <w:pStyle w:val="Bibliography"/>
        <w:rPr>
          <w:ins w:id="243" w:author="Christie Bahlai" w:date="2019-10-10T09:35:00Z"/>
        </w:rPr>
        <w:pPrChange w:id="244" w:author="Christie Bahlai" w:date="2019-10-10T09:35:00Z">
          <w:pPr>
            <w:widowControl w:val="0"/>
            <w:autoSpaceDE w:val="0"/>
            <w:autoSpaceDN w:val="0"/>
            <w:adjustRightInd w:val="0"/>
            <w:spacing w:after="0" w:line="240" w:lineRule="auto"/>
          </w:pPr>
        </w:pPrChange>
      </w:pPr>
      <w:ins w:id="245" w:author="Christie Bahlai" w:date="2019-10-10T09:35:00Z">
        <w:r>
          <w:t xml:space="preserve">2. </w:t>
        </w:r>
        <w:r>
          <w:tab/>
          <w:t>Bestelmeyer BT, Ellison AM, Fraser WR, Gorman KB, Holbrook SJ, Laney CM, et al. Analysis of abrupt transitions in ecological systems. Ecosphere. 2011;2: art129. doi:10.1890/es11-00216.1</w:t>
        </w:r>
      </w:ins>
    </w:p>
    <w:p w14:paraId="2BF1A5F5" w14:textId="77777777" w:rsidR="00B40C6D" w:rsidRDefault="00B40C6D">
      <w:pPr>
        <w:pStyle w:val="Bibliography"/>
        <w:rPr>
          <w:ins w:id="246" w:author="Christie Bahlai" w:date="2019-10-10T09:35:00Z"/>
        </w:rPr>
        <w:pPrChange w:id="247" w:author="Christie Bahlai" w:date="2019-10-10T09:35:00Z">
          <w:pPr>
            <w:widowControl w:val="0"/>
            <w:autoSpaceDE w:val="0"/>
            <w:autoSpaceDN w:val="0"/>
            <w:adjustRightInd w:val="0"/>
            <w:spacing w:after="0" w:line="240" w:lineRule="auto"/>
          </w:pPr>
        </w:pPrChange>
      </w:pPr>
      <w:ins w:id="248" w:author="Christie Bahlai" w:date="2019-10-10T09:35:00Z">
        <w:r>
          <w:t xml:space="preserve">3. </w:t>
        </w:r>
        <w:r>
          <w:tab/>
          <w:t>Scheffer M, Carpenter S, Foley JA, Folke C, Walker B. Catastrophic shifts in ecosystems. Nature. 2001;413: 591–596. doi:10.1038/35098000</w:t>
        </w:r>
      </w:ins>
    </w:p>
    <w:p w14:paraId="70788330" w14:textId="77777777" w:rsidR="00B40C6D" w:rsidRDefault="00B40C6D">
      <w:pPr>
        <w:pStyle w:val="Bibliography"/>
        <w:rPr>
          <w:ins w:id="249" w:author="Christie Bahlai" w:date="2019-10-10T09:35:00Z"/>
        </w:rPr>
        <w:pPrChange w:id="250" w:author="Christie Bahlai" w:date="2019-10-10T09:35:00Z">
          <w:pPr>
            <w:widowControl w:val="0"/>
            <w:autoSpaceDE w:val="0"/>
            <w:autoSpaceDN w:val="0"/>
            <w:adjustRightInd w:val="0"/>
            <w:spacing w:after="0" w:line="240" w:lineRule="auto"/>
          </w:pPr>
        </w:pPrChange>
      </w:pPr>
      <w:ins w:id="251" w:author="Christie Bahlai" w:date="2019-10-10T09:35:00Z">
        <w:r>
          <w:t xml:space="preserve">4. </w:t>
        </w:r>
        <w:r>
          <w:tab/>
          <w:t>Scheffer M, Carpenter SR. Catastrophic regime shifts in ecosystems: linking theory to observation. Trends in Ecology &amp; Evolution. 2003;18: 648–656. doi:10.1016/j.tree.2003.09.002</w:t>
        </w:r>
      </w:ins>
    </w:p>
    <w:p w14:paraId="5A4DCAD0" w14:textId="77777777" w:rsidR="00B40C6D" w:rsidRDefault="00B40C6D">
      <w:pPr>
        <w:pStyle w:val="Bibliography"/>
        <w:rPr>
          <w:ins w:id="252" w:author="Christie Bahlai" w:date="2019-10-10T09:35:00Z"/>
        </w:rPr>
        <w:pPrChange w:id="253" w:author="Christie Bahlai" w:date="2019-10-10T09:35:00Z">
          <w:pPr>
            <w:widowControl w:val="0"/>
            <w:autoSpaceDE w:val="0"/>
            <w:autoSpaceDN w:val="0"/>
            <w:adjustRightInd w:val="0"/>
            <w:spacing w:after="0" w:line="240" w:lineRule="auto"/>
          </w:pPr>
        </w:pPrChange>
      </w:pPr>
      <w:ins w:id="254" w:author="Christie Bahlai" w:date="2019-10-10T09:35:00Z">
        <w:r>
          <w:t xml:space="preserve">5. </w:t>
        </w:r>
        <w:r>
          <w:tab/>
          <w:t>May RM. Thresholds and breakpoints in ecosystems with a multiplicity of stable states. Nature. 1977;269: 471–477. doi:10.1038/269471a0</w:t>
        </w:r>
      </w:ins>
    </w:p>
    <w:p w14:paraId="756A697F" w14:textId="77777777" w:rsidR="00B40C6D" w:rsidRDefault="00B40C6D">
      <w:pPr>
        <w:pStyle w:val="Bibliography"/>
        <w:rPr>
          <w:ins w:id="255" w:author="Christie Bahlai" w:date="2019-10-10T09:35:00Z"/>
        </w:rPr>
        <w:pPrChange w:id="256" w:author="Christie Bahlai" w:date="2019-10-10T09:35:00Z">
          <w:pPr>
            <w:widowControl w:val="0"/>
            <w:autoSpaceDE w:val="0"/>
            <w:autoSpaceDN w:val="0"/>
            <w:adjustRightInd w:val="0"/>
            <w:spacing w:after="0" w:line="240" w:lineRule="auto"/>
          </w:pPr>
        </w:pPrChange>
      </w:pPr>
      <w:ins w:id="257" w:author="Christie Bahlai" w:date="2019-10-10T09:35:00Z">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ins>
    </w:p>
    <w:p w14:paraId="0E5E2879" w14:textId="77777777" w:rsidR="00B40C6D" w:rsidRDefault="00B40C6D">
      <w:pPr>
        <w:pStyle w:val="Bibliography"/>
        <w:rPr>
          <w:ins w:id="258" w:author="Christie Bahlai" w:date="2019-10-10T09:35:00Z"/>
        </w:rPr>
        <w:pPrChange w:id="259" w:author="Christie Bahlai" w:date="2019-10-10T09:35:00Z">
          <w:pPr>
            <w:widowControl w:val="0"/>
            <w:autoSpaceDE w:val="0"/>
            <w:autoSpaceDN w:val="0"/>
            <w:adjustRightInd w:val="0"/>
            <w:spacing w:after="0" w:line="240" w:lineRule="auto"/>
          </w:pPr>
        </w:pPrChange>
      </w:pPr>
      <w:ins w:id="260" w:author="Christie Bahlai" w:date="2019-10-10T09:35:00Z">
        <w:r>
          <w:t xml:space="preserve">7. </w:t>
        </w:r>
        <w:r>
          <w:tab/>
          <w:t>Rodionov SN. A sequential algorithm for testing climate regime shifts: ALGORITHM FOR TESTING REGIME SHIFTS. Geophysical Research Letters. 2004;31: n/a-n/a. doi:10.1029/2004GL019448</w:t>
        </w:r>
      </w:ins>
    </w:p>
    <w:p w14:paraId="4D435CD5" w14:textId="77777777" w:rsidR="00B40C6D" w:rsidRDefault="00B40C6D">
      <w:pPr>
        <w:pStyle w:val="Bibliography"/>
        <w:rPr>
          <w:ins w:id="261" w:author="Christie Bahlai" w:date="2019-10-10T09:35:00Z"/>
        </w:rPr>
        <w:pPrChange w:id="262" w:author="Christie Bahlai" w:date="2019-10-10T09:35:00Z">
          <w:pPr>
            <w:widowControl w:val="0"/>
            <w:autoSpaceDE w:val="0"/>
            <w:autoSpaceDN w:val="0"/>
            <w:adjustRightInd w:val="0"/>
            <w:spacing w:after="0" w:line="240" w:lineRule="auto"/>
          </w:pPr>
        </w:pPrChange>
      </w:pPr>
      <w:ins w:id="263" w:author="Christie Bahlai" w:date="2019-10-10T09:35:00Z">
        <w:r>
          <w:lastRenderedPageBreak/>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ins>
    </w:p>
    <w:p w14:paraId="2C4D3E08" w14:textId="77777777" w:rsidR="00B40C6D" w:rsidRDefault="00B40C6D">
      <w:pPr>
        <w:pStyle w:val="Bibliography"/>
        <w:rPr>
          <w:ins w:id="264" w:author="Christie Bahlai" w:date="2019-10-10T09:35:00Z"/>
        </w:rPr>
        <w:pPrChange w:id="265" w:author="Christie Bahlai" w:date="2019-10-10T09:35:00Z">
          <w:pPr>
            <w:widowControl w:val="0"/>
            <w:autoSpaceDE w:val="0"/>
            <w:autoSpaceDN w:val="0"/>
            <w:adjustRightInd w:val="0"/>
            <w:spacing w:after="0" w:line="240" w:lineRule="auto"/>
          </w:pPr>
        </w:pPrChange>
      </w:pPr>
      <w:ins w:id="266" w:author="Christie Bahlai" w:date="2019-10-10T09:35:00Z">
        <w:r>
          <w:t xml:space="preserve">9. </w:t>
        </w:r>
        <w:r>
          <w:tab/>
          <w:t>Zampolli F. Optimal monetary policy in a regime-switching economy: The response to abrupt shifts in exchange rate dynamics. Journal of Economic Dynamics and Control. 2006;30: 1527–1567. doi:10.1016/j.jedc.2005.10.013</w:t>
        </w:r>
      </w:ins>
    </w:p>
    <w:p w14:paraId="2A518CE7" w14:textId="77777777" w:rsidR="00B40C6D" w:rsidRDefault="00B40C6D">
      <w:pPr>
        <w:pStyle w:val="Bibliography"/>
        <w:rPr>
          <w:ins w:id="267" w:author="Christie Bahlai" w:date="2019-10-10T09:35:00Z"/>
        </w:rPr>
        <w:pPrChange w:id="268" w:author="Christie Bahlai" w:date="2019-10-10T09:35:00Z">
          <w:pPr>
            <w:widowControl w:val="0"/>
            <w:autoSpaceDE w:val="0"/>
            <w:autoSpaceDN w:val="0"/>
            <w:adjustRightInd w:val="0"/>
            <w:spacing w:after="0" w:line="240" w:lineRule="auto"/>
          </w:pPr>
        </w:pPrChange>
      </w:pPr>
      <w:ins w:id="269" w:author="Christie Bahlai" w:date="2019-10-10T09:35:00Z">
        <w:r>
          <w:t xml:space="preserve">10. </w:t>
        </w:r>
        <w:r>
          <w:tab/>
          <w:t>Holling CS. Understanding the Complexity of Economic, Ecological, and Social Systems. Ecosystems. 2001;4: 390–405. doi:10.1007/s10021-001-0101-5</w:t>
        </w:r>
      </w:ins>
    </w:p>
    <w:p w14:paraId="15974526" w14:textId="77777777" w:rsidR="00B40C6D" w:rsidRDefault="00B40C6D">
      <w:pPr>
        <w:pStyle w:val="Bibliography"/>
        <w:rPr>
          <w:ins w:id="270" w:author="Christie Bahlai" w:date="2019-10-10T09:35:00Z"/>
        </w:rPr>
        <w:pPrChange w:id="271" w:author="Christie Bahlai" w:date="2019-10-10T09:35:00Z">
          <w:pPr>
            <w:widowControl w:val="0"/>
            <w:autoSpaceDE w:val="0"/>
            <w:autoSpaceDN w:val="0"/>
            <w:adjustRightInd w:val="0"/>
            <w:spacing w:after="0" w:line="240" w:lineRule="auto"/>
          </w:pPr>
        </w:pPrChange>
      </w:pPr>
      <w:ins w:id="272" w:author="Christie Bahlai" w:date="2019-10-10T09:35:00Z">
        <w:r>
          <w:t xml:space="preserve">11. </w:t>
        </w:r>
        <w:r>
          <w:tab/>
          <w:t>Bjørnstad ON, Grenfell BT. Noisy Clockwork: Time Series Analysis of Population Fluctuations in Animals. Science. 2001;293: 638. doi:10.1126/science.1062226</w:t>
        </w:r>
      </w:ins>
    </w:p>
    <w:p w14:paraId="6744845D" w14:textId="77777777" w:rsidR="00B40C6D" w:rsidRDefault="00B40C6D">
      <w:pPr>
        <w:pStyle w:val="Bibliography"/>
        <w:rPr>
          <w:ins w:id="273" w:author="Christie Bahlai" w:date="2019-10-10T09:35:00Z"/>
        </w:rPr>
        <w:pPrChange w:id="274" w:author="Christie Bahlai" w:date="2019-10-10T09:35:00Z">
          <w:pPr>
            <w:widowControl w:val="0"/>
            <w:autoSpaceDE w:val="0"/>
            <w:autoSpaceDN w:val="0"/>
            <w:adjustRightInd w:val="0"/>
            <w:spacing w:after="0" w:line="240" w:lineRule="auto"/>
          </w:pPr>
        </w:pPrChange>
      </w:pPr>
      <w:ins w:id="275" w:author="Christie Bahlai" w:date="2019-10-10T09:35:00Z">
        <w:r>
          <w:t xml:space="preserve">12. </w:t>
        </w:r>
        <w:r>
          <w:tab/>
          <w:t>Hare SR, Mantua NJ. Empirical evidence for North Pacific regime shifts in 1977 and 1989. Progress in Oceanography. 2000;47: 103–145. doi:10.1016/S0079-6611(00)00033-1</w:t>
        </w:r>
      </w:ins>
    </w:p>
    <w:p w14:paraId="4A96E184" w14:textId="77777777" w:rsidR="00B40C6D" w:rsidRDefault="00B40C6D">
      <w:pPr>
        <w:pStyle w:val="Bibliography"/>
        <w:rPr>
          <w:ins w:id="276" w:author="Christie Bahlai" w:date="2019-10-10T09:35:00Z"/>
        </w:rPr>
        <w:pPrChange w:id="277" w:author="Christie Bahlai" w:date="2019-10-10T09:35:00Z">
          <w:pPr>
            <w:widowControl w:val="0"/>
            <w:autoSpaceDE w:val="0"/>
            <w:autoSpaceDN w:val="0"/>
            <w:adjustRightInd w:val="0"/>
            <w:spacing w:after="0" w:line="240" w:lineRule="auto"/>
          </w:pPr>
        </w:pPrChange>
      </w:pPr>
      <w:ins w:id="278" w:author="Christie Bahlai" w:date="2019-10-10T09:35:00Z">
        <w:r>
          <w:t xml:space="preserve">13. </w:t>
        </w:r>
        <w:r>
          <w:tab/>
          <w:t>Carpenter SR, Brock WA, Cole JJ, Kitchell JF, Pace ML. Leading indicators of trophic cascades. Ecology Letters. 2008;11: 128–138. doi:10.1111/j.1461-0248.2007.01131.x</w:t>
        </w:r>
      </w:ins>
    </w:p>
    <w:p w14:paraId="195656DA" w14:textId="77777777" w:rsidR="00B40C6D" w:rsidRDefault="00B40C6D">
      <w:pPr>
        <w:pStyle w:val="Bibliography"/>
        <w:rPr>
          <w:ins w:id="279" w:author="Christie Bahlai" w:date="2019-10-10T09:35:00Z"/>
        </w:rPr>
        <w:pPrChange w:id="280" w:author="Christie Bahlai" w:date="2019-10-10T09:35:00Z">
          <w:pPr>
            <w:widowControl w:val="0"/>
            <w:autoSpaceDE w:val="0"/>
            <w:autoSpaceDN w:val="0"/>
            <w:adjustRightInd w:val="0"/>
            <w:spacing w:after="0" w:line="240" w:lineRule="auto"/>
          </w:pPr>
        </w:pPrChange>
      </w:pPr>
      <w:ins w:id="281" w:author="Christie Bahlai" w:date="2019-10-10T09:35:00Z">
        <w:r>
          <w:t xml:space="preserve">14. </w:t>
        </w:r>
        <w:r>
          <w:tab/>
          <w:t xml:space="preserve">Weimerskirch H, Inchausti P, Guinet C, Barbraud C. Trends in bird and seal populations as indicators of a system shift in the Southern Ocean. Antarctic Science. 2003;15: 249–256. </w:t>
        </w:r>
      </w:ins>
    </w:p>
    <w:p w14:paraId="204EB121" w14:textId="77777777" w:rsidR="00B40C6D" w:rsidRDefault="00B40C6D">
      <w:pPr>
        <w:pStyle w:val="Bibliography"/>
        <w:rPr>
          <w:ins w:id="282" w:author="Christie Bahlai" w:date="2019-10-10T09:35:00Z"/>
        </w:rPr>
        <w:pPrChange w:id="283" w:author="Christie Bahlai" w:date="2019-10-10T09:35:00Z">
          <w:pPr>
            <w:widowControl w:val="0"/>
            <w:autoSpaceDE w:val="0"/>
            <w:autoSpaceDN w:val="0"/>
            <w:adjustRightInd w:val="0"/>
            <w:spacing w:after="0" w:line="240" w:lineRule="auto"/>
          </w:pPr>
        </w:pPrChange>
      </w:pPr>
      <w:ins w:id="284" w:author="Christie Bahlai" w:date="2019-10-10T09:35:00Z">
        <w:r>
          <w:t xml:space="preserve">15. </w:t>
        </w:r>
        <w:r>
          <w:tab/>
          <w:t xml:space="preserve">Berryman A, Lima M. Deciphering the effects of climate on animal populations: diagnostic analysis provides new interpretation of Soay sheep dynamics. The American Naturalist. 2006;168: 784–795. </w:t>
        </w:r>
      </w:ins>
    </w:p>
    <w:p w14:paraId="05EE00DB" w14:textId="77777777" w:rsidR="00B40C6D" w:rsidRDefault="00B40C6D">
      <w:pPr>
        <w:pStyle w:val="Bibliography"/>
        <w:rPr>
          <w:ins w:id="285" w:author="Christie Bahlai" w:date="2019-10-10T09:35:00Z"/>
        </w:rPr>
        <w:pPrChange w:id="286" w:author="Christie Bahlai" w:date="2019-10-10T09:35:00Z">
          <w:pPr>
            <w:widowControl w:val="0"/>
            <w:autoSpaceDE w:val="0"/>
            <w:autoSpaceDN w:val="0"/>
            <w:adjustRightInd w:val="0"/>
            <w:spacing w:after="0" w:line="240" w:lineRule="auto"/>
          </w:pPr>
        </w:pPrChange>
      </w:pPr>
      <w:ins w:id="287" w:author="Christie Bahlai" w:date="2019-10-10T09:35:00Z">
        <w:r>
          <w:t xml:space="preserve">16. </w:t>
        </w:r>
        <w:r>
          <w:tab/>
          <w:t>Toms JD, Lesperance ML. Piecewise regression: a tool for identifying ecological thresholds. Ecology. 2003;84: 2034–2041. doi:10.1890/02-0472</w:t>
        </w:r>
      </w:ins>
    </w:p>
    <w:p w14:paraId="16A37813" w14:textId="77777777" w:rsidR="00B40C6D" w:rsidRDefault="00B40C6D">
      <w:pPr>
        <w:pStyle w:val="Bibliography"/>
        <w:rPr>
          <w:ins w:id="288" w:author="Christie Bahlai" w:date="2019-10-10T09:35:00Z"/>
        </w:rPr>
        <w:pPrChange w:id="289" w:author="Christie Bahlai" w:date="2019-10-10T09:35:00Z">
          <w:pPr>
            <w:widowControl w:val="0"/>
            <w:autoSpaceDE w:val="0"/>
            <w:autoSpaceDN w:val="0"/>
            <w:adjustRightInd w:val="0"/>
            <w:spacing w:after="0" w:line="240" w:lineRule="auto"/>
          </w:pPr>
        </w:pPrChange>
      </w:pPr>
      <w:ins w:id="290" w:author="Christie Bahlai" w:date="2019-10-10T09:35:00Z">
        <w:r>
          <w:t xml:space="preserve">17. </w:t>
        </w:r>
        <w:r>
          <w:tab/>
          <w:t>Knapp AK, Smith MD, Hobbie SE, Collins SL, Fahey TJ, Hansen GJA, et al. Past, present, and future roles of long-term experiments in the LTER Network. Bioscience. 2012;62: 377–389. doi:10.1029/2008gb003336</w:t>
        </w:r>
      </w:ins>
    </w:p>
    <w:p w14:paraId="18423251" w14:textId="77777777" w:rsidR="00B40C6D" w:rsidRDefault="00B40C6D">
      <w:pPr>
        <w:pStyle w:val="Bibliography"/>
        <w:rPr>
          <w:ins w:id="291" w:author="Christie Bahlai" w:date="2019-10-10T09:35:00Z"/>
        </w:rPr>
        <w:pPrChange w:id="292" w:author="Christie Bahlai" w:date="2019-10-10T09:35:00Z">
          <w:pPr>
            <w:widowControl w:val="0"/>
            <w:autoSpaceDE w:val="0"/>
            <w:autoSpaceDN w:val="0"/>
            <w:adjustRightInd w:val="0"/>
            <w:spacing w:after="0" w:line="240" w:lineRule="auto"/>
          </w:pPr>
        </w:pPrChange>
      </w:pPr>
      <w:ins w:id="293" w:author="Christie Bahlai" w:date="2019-10-10T09:35:00Z">
        <w:r>
          <w:t xml:space="preserve">18. </w:t>
        </w:r>
        <w:r>
          <w:tab/>
          <w:t xml:space="preserve">Braun JV, Muller H-G. Statistical Methods for DNA Sequence Segmentation. Statistical Science. 1998;13: 142–162. </w:t>
        </w:r>
      </w:ins>
    </w:p>
    <w:p w14:paraId="3E9116DB" w14:textId="77777777" w:rsidR="00B40C6D" w:rsidRDefault="00B40C6D">
      <w:pPr>
        <w:pStyle w:val="Bibliography"/>
        <w:rPr>
          <w:ins w:id="294" w:author="Christie Bahlai" w:date="2019-10-10T09:35:00Z"/>
        </w:rPr>
        <w:pPrChange w:id="295" w:author="Christie Bahlai" w:date="2019-10-10T09:35:00Z">
          <w:pPr>
            <w:widowControl w:val="0"/>
            <w:autoSpaceDE w:val="0"/>
            <w:autoSpaceDN w:val="0"/>
            <w:adjustRightInd w:val="0"/>
            <w:spacing w:after="0" w:line="240" w:lineRule="auto"/>
          </w:pPr>
        </w:pPrChange>
      </w:pPr>
      <w:ins w:id="296" w:author="Christie Bahlai" w:date="2019-10-10T09:35:00Z">
        <w:r>
          <w:t xml:space="preserve">19. </w:t>
        </w:r>
        <w:r>
          <w:tab/>
          <w:t xml:space="preserve">Zeileis A, Leisch F, Hornik K, Kleiber C. strucchange. An R package for testing for structural change in linear regression models. 2001. </w:t>
        </w:r>
      </w:ins>
    </w:p>
    <w:p w14:paraId="5F26A9B2" w14:textId="77777777" w:rsidR="00B40C6D" w:rsidRDefault="00B40C6D">
      <w:pPr>
        <w:pStyle w:val="Bibliography"/>
        <w:rPr>
          <w:ins w:id="297" w:author="Christie Bahlai" w:date="2019-10-10T09:35:00Z"/>
        </w:rPr>
        <w:pPrChange w:id="298" w:author="Christie Bahlai" w:date="2019-10-10T09:35:00Z">
          <w:pPr>
            <w:widowControl w:val="0"/>
            <w:autoSpaceDE w:val="0"/>
            <w:autoSpaceDN w:val="0"/>
            <w:adjustRightInd w:val="0"/>
            <w:spacing w:after="0" w:line="240" w:lineRule="auto"/>
          </w:pPr>
        </w:pPrChange>
      </w:pPr>
      <w:ins w:id="299" w:author="Christie Bahlai" w:date="2019-10-10T09:35:00Z">
        <w:r>
          <w:t xml:space="preserve">20. </w:t>
        </w:r>
        <w:r>
          <w:tab/>
          <w:t xml:space="preserve">Killick R, Eckley I. changepoint: An R package for changepoint analysis. Journal of Statistical Software. 2014;58: 1–19. </w:t>
        </w:r>
      </w:ins>
    </w:p>
    <w:p w14:paraId="6948FF35" w14:textId="77777777" w:rsidR="00B40C6D" w:rsidRDefault="00B40C6D">
      <w:pPr>
        <w:pStyle w:val="Bibliography"/>
        <w:rPr>
          <w:ins w:id="300" w:author="Christie Bahlai" w:date="2019-10-10T09:35:00Z"/>
        </w:rPr>
        <w:pPrChange w:id="301" w:author="Christie Bahlai" w:date="2019-10-10T09:35:00Z">
          <w:pPr>
            <w:widowControl w:val="0"/>
            <w:autoSpaceDE w:val="0"/>
            <w:autoSpaceDN w:val="0"/>
            <w:adjustRightInd w:val="0"/>
            <w:spacing w:after="0" w:line="240" w:lineRule="auto"/>
          </w:pPr>
        </w:pPrChange>
      </w:pPr>
      <w:ins w:id="302" w:author="Christie Bahlai" w:date="2019-10-10T09:35:00Z">
        <w:r>
          <w:t xml:space="preserve">21. </w:t>
        </w:r>
        <w:r>
          <w:tab/>
          <w:t xml:space="preserve">Priyadarshana W, Sofronov G. Multiple break-points detection in array CGH data via the cross-entropy method. IEEE/ACM Transactions on Computational Biology and Bioinformatics (TCBB). 2015;12: 487–498. </w:t>
        </w:r>
      </w:ins>
    </w:p>
    <w:p w14:paraId="30738386" w14:textId="77777777" w:rsidR="00B40C6D" w:rsidRDefault="00B40C6D">
      <w:pPr>
        <w:pStyle w:val="Bibliography"/>
        <w:rPr>
          <w:ins w:id="303" w:author="Christie Bahlai" w:date="2019-10-10T09:35:00Z"/>
        </w:rPr>
        <w:pPrChange w:id="304" w:author="Christie Bahlai" w:date="2019-10-10T09:35:00Z">
          <w:pPr>
            <w:widowControl w:val="0"/>
            <w:autoSpaceDE w:val="0"/>
            <w:autoSpaceDN w:val="0"/>
            <w:adjustRightInd w:val="0"/>
            <w:spacing w:after="0" w:line="240" w:lineRule="auto"/>
          </w:pPr>
        </w:pPrChange>
      </w:pPr>
      <w:ins w:id="305" w:author="Christie Bahlai" w:date="2019-10-10T09:35:00Z">
        <w:r>
          <w:t xml:space="preserve">22. </w:t>
        </w:r>
        <w:r>
          <w:tab/>
          <w:t>Mauget SA. Multidecadal Regime Shifts in U.S. Streamflow, Precipitation, and Temperature at the End of the Twentieth Century. Journal of Climate. 2003;16: 3905–3916. doi:10.1175/1520-0442(2003)016&lt;3905:MRSIUS&gt;2.0.CO;2</w:t>
        </w:r>
      </w:ins>
    </w:p>
    <w:p w14:paraId="5A897B67" w14:textId="77777777" w:rsidR="00B40C6D" w:rsidRDefault="00B40C6D">
      <w:pPr>
        <w:pStyle w:val="Bibliography"/>
        <w:rPr>
          <w:ins w:id="306" w:author="Christie Bahlai" w:date="2019-10-10T09:35:00Z"/>
        </w:rPr>
        <w:pPrChange w:id="307" w:author="Christie Bahlai" w:date="2019-10-10T09:35:00Z">
          <w:pPr>
            <w:widowControl w:val="0"/>
            <w:autoSpaceDE w:val="0"/>
            <w:autoSpaceDN w:val="0"/>
            <w:adjustRightInd w:val="0"/>
            <w:spacing w:after="0" w:line="240" w:lineRule="auto"/>
          </w:pPr>
        </w:pPrChange>
      </w:pPr>
      <w:ins w:id="308" w:author="Christie Bahlai" w:date="2019-10-10T09:35:00Z">
        <w:r>
          <w:lastRenderedPageBreak/>
          <w:t xml:space="preserve">23. </w:t>
        </w:r>
        <w:r>
          <w:tab/>
          <w:t>Jenouvrier S, Weimerskirch H, Barbraud C, Park Y-H, Cazelles B. Evidence of a shift in the cyclicity of Antarctic seabird dynamics linked to climate. Proceedings of the Royal Society B: Biological Sciences. 2005;272: 887–895. doi:10.1098/rspb.2004.2978</w:t>
        </w:r>
      </w:ins>
    </w:p>
    <w:p w14:paraId="67500272" w14:textId="77777777" w:rsidR="00B40C6D" w:rsidRDefault="00B40C6D">
      <w:pPr>
        <w:pStyle w:val="Bibliography"/>
        <w:rPr>
          <w:ins w:id="309" w:author="Christie Bahlai" w:date="2019-10-10T09:35:00Z"/>
        </w:rPr>
        <w:pPrChange w:id="310" w:author="Christie Bahlai" w:date="2019-10-10T09:35:00Z">
          <w:pPr>
            <w:widowControl w:val="0"/>
            <w:autoSpaceDE w:val="0"/>
            <w:autoSpaceDN w:val="0"/>
            <w:adjustRightInd w:val="0"/>
            <w:spacing w:after="0" w:line="240" w:lineRule="auto"/>
          </w:pPr>
        </w:pPrChange>
      </w:pPr>
      <w:ins w:id="311" w:author="Christie Bahlai" w:date="2019-10-10T09:35:00Z">
        <w:r>
          <w:t xml:space="preserve">24. </w:t>
        </w:r>
        <w:r>
          <w:tab/>
          <w:t>Cazelles B, Chavez M, Berteaux D, Ménard F, Vik JO, Jenouvrier S, et al. Wavelet analysis of ecological time series. Oecologia. 2008;156: 287–304. doi:10.1007/s00442-008-0993-2</w:t>
        </w:r>
      </w:ins>
    </w:p>
    <w:p w14:paraId="037ABC10" w14:textId="77777777" w:rsidR="00B40C6D" w:rsidRDefault="00B40C6D">
      <w:pPr>
        <w:pStyle w:val="Bibliography"/>
        <w:rPr>
          <w:ins w:id="312" w:author="Christie Bahlai" w:date="2019-10-10T09:35:00Z"/>
        </w:rPr>
        <w:pPrChange w:id="313" w:author="Christie Bahlai" w:date="2019-10-10T09:35:00Z">
          <w:pPr>
            <w:widowControl w:val="0"/>
            <w:autoSpaceDE w:val="0"/>
            <w:autoSpaceDN w:val="0"/>
            <w:adjustRightInd w:val="0"/>
            <w:spacing w:after="0" w:line="240" w:lineRule="auto"/>
          </w:pPr>
        </w:pPrChange>
      </w:pPr>
      <w:ins w:id="314" w:author="Christie Bahlai" w:date="2019-10-10T09:35:00Z">
        <w:r>
          <w:t xml:space="preserve">25. </w:t>
        </w:r>
        <w:r>
          <w:tab/>
          <w:t>Carl Boettiger, Alan Hastings. Early warning signals and the prosecutor’s fallacy. Proceedings of the Royal Society B: Biological Sciences. 2012;279: 4734–4739. doi:10.1098/rspb.2012.2085</w:t>
        </w:r>
      </w:ins>
    </w:p>
    <w:p w14:paraId="168D73D4" w14:textId="77777777" w:rsidR="00B40C6D" w:rsidRDefault="00B40C6D">
      <w:pPr>
        <w:pStyle w:val="Bibliography"/>
        <w:rPr>
          <w:ins w:id="315" w:author="Christie Bahlai" w:date="2019-10-10T09:35:00Z"/>
        </w:rPr>
        <w:pPrChange w:id="316" w:author="Christie Bahlai" w:date="2019-10-10T09:35:00Z">
          <w:pPr>
            <w:widowControl w:val="0"/>
            <w:autoSpaceDE w:val="0"/>
            <w:autoSpaceDN w:val="0"/>
            <w:adjustRightInd w:val="0"/>
            <w:spacing w:after="0" w:line="240" w:lineRule="auto"/>
          </w:pPr>
        </w:pPrChange>
      </w:pPr>
      <w:ins w:id="317" w:author="Christie Bahlai" w:date="2019-10-10T09:35:00Z">
        <w:r>
          <w:t xml:space="preserve">26. </w:t>
        </w:r>
        <w:r>
          <w:tab/>
          <w:t xml:space="preserve">Royall R. The Likelihood Paradigm for Statistical Evidence. in ML Taper and SR Lele, eds. The nature of scientific evidence. University of Chicago Press, Chicago; 2004. </w:t>
        </w:r>
      </w:ins>
    </w:p>
    <w:p w14:paraId="4BA14077" w14:textId="77777777" w:rsidR="00B40C6D" w:rsidRDefault="00B40C6D">
      <w:pPr>
        <w:pStyle w:val="Bibliography"/>
        <w:rPr>
          <w:ins w:id="318" w:author="Christie Bahlai" w:date="2019-10-10T09:35:00Z"/>
        </w:rPr>
        <w:pPrChange w:id="319" w:author="Christie Bahlai" w:date="2019-10-10T09:35:00Z">
          <w:pPr>
            <w:widowControl w:val="0"/>
            <w:autoSpaceDE w:val="0"/>
            <w:autoSpaceDN w:val="0"/>
            <w:adjustRightInd w:val="0"/>
            <w:spacing w:after="0" w:line="240" w:lineRule="auto"/>
          </w:pPr>
        </w:pPrChange>
      </w:pPr>
      <w:ins w:id="320" w:author="Christie Bahlai" w:date="2019-10-10T09:35:00Z">
        <w:r>
          <w:t xml:space="preserve">27. </w:t>
        </w:r>
        <w:r>
          <w:tab/>
          <w:t xml:space="preserve">Turchin P. Complex population dynamics: a theoretical/empirical synthesis. Princeton University Press; 2003. </w:t>
        </w:r>
      </w:ins>
    </w:p>
    <w:p w14:paraId="0432F4C5" w14:textId="77777777" w:rsidR="00B40C6D" w:rsidRDefault="00B40C6D">
      <w:pPr>
        <w:pStyle w:val="Bibliography"/>
        <w:rPr>
          <w:ins w:id="321" w:author="Christie Bahlai" w:date="2019-10-10T09:35:00Z"/>
        </w:rPr>
        <w:pPrChange w:id="322" w:author="Christie Bahlai" w:date="2019-10-10T09:35:00Z">
          <w:pPr>
            <w:widowControl w:val="0"/>
            <w:autoSpaceDE w:val="0"/>
            <w:autoSpaceDN w:val="0"/>
            <w:adjustRightInd w:val="0"/>
            <w:spacing w:after="0" w:line="240" w:lineRule="auto"/>
          </w:pPr>
        </w:pPrChange>
      </w:pPr>
      <w:ins w:id="323" w:author="Christie Bahlai" w:date="2019-10-10T09:35:00Z">
        <w:r>
          <w:t xml:space="preserve">28. </w:t>
        </w:r>
        <w:r>
          <w:tab/>
          <w:t>May RM. Simple mathematical models with very complicated dynamics. Nature. 1976;261: 459–467. doi:10.1038/261459a0</w:t>
        </w:r>
      </w:ins>
    </w:p>
    <w:p w14:paraId="31E4CD62" w14:textId="77777777" w:rsidR="00B40C6D" w:rsidRDefault="00B40C6D">
      <w:pPr>
        <w:pStyle w:val="Bibliography"/>
        <w:rPr>
          <w:ins w:id="324" w:author="Christie Bahlai" w:date="2019-10-10T09:35:00Z"/>
        </w:rPr>
        <w:pPrChange w:id="325" w:author="Christie Bahlai" w:date="2019-10-10T09:35:00Z">
          <w:pPr>
            <w:widowControl w:val="0"/>
            <w:autoSpaceDE w:val="0"/>
            <w:autoSpaceDN w:val="0"/>
            <w:adjustRightInd w:val="0"/>
            <w:spacing w:after="0" w:line="240" w:lineRule="auto"/>
          </w:pPr>
        </w:pPrChange>
      </w:pPr>
      <w:ins w:id="326" w:author="Christie Bahlai" w:date="2019-10-10T09:35:00Z">
        <w:r>
          <w:t xml:space="preserve">29. </w:t>
        </w:r>
        <w:r>
          <w:tab/>
          <w:t xml:space="preserve">Barraquand F, Louca S, Abbott KC, Cobbold CA, Cordoleani F, DeAngelis DL, et al. Moving forward in circles: challenges and opportunities in modelling population cycles. Ecology letters. 2017;20: 1074–1092. </w:t>
        </w:r>
      </w:ins>
    </w:p>
    <w:p w14:paraId="31A7FBB3" w14:textId="77777777" w:rsidR="00B40C6D" w:rsidRDefault="00B40C6D">
      <w:pPr>
        <w:pStyle w:val="Bibliography"/>
        <w:rPr>
          <w:ins w:id="327" w:author="Christie Bahlai" w:date="2019-10-10T09:35:00Z"/>
        </w:rPr>
        <w:pPrChange w:id="328" w:author="Christie Bahlai" w:date="2019-10-10T09:35:00Z">
          <w:pPr>
            <w:widowControl w:val="0"/>
            <w:autoSpaceDE w:val="0"/>
            <w:autoSpaceDN w:val="0"/>
            <w:adjustRightInd w:val="0"/>
            <w:spacing w:after="0" w:line="240" w:lineRule="auto"/>
          </w:pPr>
        </w:pPrChange>
      </w:pPr>
      <w:ins w:id="329" w:author="Christie Bahlai" w:date="2019-10-10T09:35:00Z">
        <w:r>
          <w:t xml:space="preserve">30. </w:t>
        </w:r>
        <w:r>
          <w:tab/>
          <w:t>Boettiger C. From noise to knowledge: how randomness generates novel phenomena and reveals information. Ecology Letters. 2018;21: 1255–1267. doi:10.1111/ele.13085</w:t>
        </w:r>
      </w:ins>
    </w:p>
    <w:p w14:paraId="146FC65D" w14:textId="77777777" w:rsidR="00B40C6D" w:rsidRDefault="00B40C6D">
      <w:pPr>
        <w:pStyle w:val="Bibliography"/>
        <w:rPr>
          <w:ins w:id="330" w:author="Christie Bahlai" w:date="2019-10-10T09:35:00Z"/>
        </w:rPr>
        <w:pPrChange w:id="331" w:author="Christie Bahlai" w:date="2019-10-10T09:35:00Z">
          <w:pPr>
            <w:widowControl w:val="0"/>
            <w:autoSpaceDE w:val="0"/>
            <w:autoSpaceDN w:val="0"/>
            <w:adjustRightInd w:val="0"/>
            <w:spacing w:after="0" w:line="240" w:lineRule="auto"/>
          </w:pPr>
        </w:pPrChange>
      </w:pPr>
      <w:ins w:id="332" w:author="Christie Bahlai" w:date="2019-10-10T09:35:00Z">
        <w:r>
          <w:t xml:space="preserve">31. </w:t>
        </w:r>
        <w:r>
          <w:tab/>
          <w:t>Gadrich T, Katriel G. A Mechanistic Stochastic Ricker Model: Analytical and Numerical Investigations. Int J Bifurcation Chaos. 2016;26: 1650067. doi:10.1142/S021812741650067X</w:t>
        </w:r>
      </w:ins>
    </w:p>
    <w:p w14:paraId="1F19AA70" w14:textId="77777777" w:rsidR="00B40C6D" w:rsidRDefault="00B40C6D">
      <w:pPr>
        <w:pStyle w:val="Bibliography"/>
        <w:rPr>
          <w:ins w:id="333" w:author="Christie Bahlai" w:date="2019-10-10T09:35:00Z"/>
        </w:rPr>
        <w:pPrChange w:id="334" w:author="Christie Bahlai" w:date="2019-10-10T09:35:00Z">
          <w:pPr>
            <w:widowControl w:val="0"/>
            <w:autoSpaceDE w:val="0"/>
            <w:autoSpaceDN w:val="0"/>
            <w:adjustRightInd w:val="0"/>
            <w:spacing w:after="0" w:line="240" w:lineRule="auto"/>
          </w:pPr>
        </w:pPrChange>
      </w:pPr>
      <w:ins w:id="335" w:author="Christie Bahlai" w:date="2019-10-10T09:35:00Z">
        <w:r>
          <w:t xml:space="preserve">32. </w:t>
        </w:r>
        <w:r>
          <w:tab/>
          <w:t>Ricker WE. Stock and Recruitment. J Fish Res Bd Can. 1954;11: 559–623. doi:10.1139/f54-039</w:t>
        </w:r>
      </w:ins>
    </w:p>
    <w:p w14:paraId="36AC5D8F" w14:textId="77777777" w:rsidR="00B40C6D" w:rsidRDefault="00B40C6D">
      <w:pPr>
        <w:pStyle w:val="Bibliography"/>
        <w:rPr>
          <w:ins w:id="336" w:author="Christie Bahlai" w:date="2019-10-10T09:35:00Z"/>
        </w:rPr>
        <w:pPrChange w:id="337" w:author="Christie Bahlai" w:date="2019-10-10T09:35:00Z">
          <w:pPr>
            <w:widowControl w:val="0"/>
            <w:autoSpaceDE w:val="0"/>
            <w:autoSpaceDN w:val="0"/>
            <w:adjustRightInd w:val="0"/>
            <w:spacing w:after="0" w:line="240" w:lineRule="auto"/>
          </w:pPr>
        </w:pPrChange>
      </w:pPr>
      <w:ins w:id="338" w:author="Christie Bahlai" w:date="2019-10-10T09:35:00Z">
        <w:r>
          <w:t xml:space="preserve">33. </w:t>
        </w:r>
        <w:r>
          <w:tab/>
          <w:t xml:space="preserve">Brook BW, Bradshaw CJ. Strength of evidence for density dependence in abundance time series of 1198 species. Ecology. 2006;87: 1445–1451. </w:t>
        </w:r>
      </w:ins>
    </w:p>
    <w:p w14:paraId="0D8E0CBF" w14:textId="77777777" w:rsidR="00B40C6D" w:rsidRDefault="00B40C6D">
      <w:pPr>
        <w:pStyle w:val="Bibliography"/>
        <w:rPr>
          <w:ins w:id="339" w:author="Christie Bahlai" w:date="2019-10-10T09:35:00Z"/>
        </w:rPr>
        <w:pPrChange w:id="340" w:author="Christie Bahlai" w:date="2019-10-10T09:35:00Z">
          <w:pPr>
            <w:widowControl w:val="0"/>
            <w:autoSpaceDE w:val="0"/>
            <w:autoSpaceDN w:val="0"/>
            <w:adjustRightInd w:val="0"/>
            <w:spacing w:after="0" w:line="240" w:lineRule="auto"/>
          </w:pPr>
        </w:pPrChange>
      </w:pPr>
      <w:ins w:id="341" w:author="Christie Bahlai" w:date="2019-10-10T09:35:00Z">
        <w:r>
          <w:t xml:space="preserve">34. </w:t>
        </w:r>
        <w:r>
          <w:tab/>
          <w:t>Hall AR, Osborn DR, Sakkas N. Inference on Structural Breaks using Information Criteria. The Manchester School. 2013;81: 54–81. doi:10.1111/manc.12017</w:t>
        </w:r>
      </w:ins>
    </w:p>
    <w:p w14:paraId="1D8BAE0A" w14:textId="77777777" w:rsidR="00B40C6D" w:rsidRDefault="00B40C6D">
      <w:pPr>
        <w:pStyle w:val="Bibliography"/>
        <w:rPr>
          <w:ins w:id="342" w:author="Christie Bahlai" w:date="2019-10-10T09:35:00Z"/>
        </w:rPr>
        <w:pPrChange w:id="343" w:author="Christie Bahlai" w:date="2019-10-10T09:35:00Z">
          <w:pPr>
            <w:widowControl w:val="0"/>
            <w:autoSpaceDE w:val="0"/>
            <w:autoSpaceDN w:val="0"/>
            <w:adjustRightInd w:val="0"/>
            <w:spacing w:after="0" w:line="240" w:lineRule="auto"/>
          </w:pPr>
        </w:pPrChange>
      </w:pPr>
      <w:ins w:id="344" w:author="Christie Bahlai" w:date="2019-10-10T09:35:00Z">
        <w:r>
          <w:t xml:space="preserve">35. </w:t>
        </w:r>
        <w:r>
          <w:tab/>
          <w:t xml:space="preserve">Burnham KP, Anderson DR. Model selection and multimodal inference: a practical information-theoretic approach. 2nd ed. New York: Springer Science + Business Media, LLC; 2002. </w:t>
        </w:r>
      </w:ins>
    </w:p>
    <w:p w14:paraId="12A08762" w14:textId="77777777" w:rsidR="00B40C6D" w:rsidRDefault="00B40C6D">
      <w:pPr>
        <w:pStyle w:val="Bibliography"/>
        <w:rPr>
          <w:ins w:id="345" w:author="Christie Bahlai" w:date="2019-10-10T09:35:00Z"/>
        </w:rPr>
        <w:pPrChange w:id="346" w:author="Christie Bahlai" w:date="2019-10-10T09:35:00Z">
          <w:pPr>
            <w:widowControl w:val="0"/>
            <w:autoSpaceDE w:val="0"/>
            <w:autoSpaceDN w:val="0"/>
            <w:adjustRightInd w:val="0"/>
            <w:spacing w:after="0" w:line="240" w:lineRule="auto"/>
          </w:pPr>
        </w:pPrChange>
      </w:pPr>
      <w:ins w:id="347" w:author="Christie Bahlai" w:date="2019-10-10T09:35:00Z">
        <w:r>
          <w:t xml:space="preserve">36. </w:t>
        </w:r>
        <w:r>
          <w:tab/>
          <w:t>Wagenmakers E-J, Farrell S. AIC model selection using Akaike weights. Psychonomic Bulletin &amp; Review. 2004;11: 192–196. doi:10.3758/BF03206482</w:t>
        </w:r>
      </w:ins>
    </w:p>
    <w:p w14:paraId="33767499" w14:textId="77777777" w:rsidR="00B40C6D" w:rsidRDefault="00B40C6D">
      <w:pPr>
        <w:pStyle w:val="Bibliography"/>
        <w:rPr>
          <w:ins w:id="348" w:author="Christie Bahlai" w:date="2019-10-10T09:35:00Z"/>
        </w:rPr>
        <w:pPrChange w:id="349" w:author="Christie Bahlai" w:date="2019-10-10T09:35:00Z">
          <w:pPr>
            <w:widowControl w:val="0"/>
            <w:autoSpaceDE w:val="0"/>
            <w:autoSpaceDN w:val="0"/>
            <w:adjustRightInd w:val="0"/>
            <w:spacing w:after="0" w:line="240" w:lineRule="auto"/>
          </w:pPr>
        </w:pPrChange>
      </w:pPr>
      <w:ins w:id="350" w:author="Christie Bahlai" w:date="2019-10-10T09:35:00Z">
        <w:r>
          <w:t xml:space="preserve">37. </w:t>
        </w:r>
        <w:r>
          <w:tab/>
          <w:t>R Development Core Team. R: A Language and Environment for Statistical Computing 3.3.3. R Foundation for Statistical Computing. 2017. Available: http://www.R-project.org</w:t>
        </w:r>
      </w:ins>
    </w:p>
    <w:p w14:paraId="6263DBAF" w14:textId="77777777" w:rsidR="00B40C6D" w:rsidRDefault="00B40C6D">
      <w:pPr>
        <w:pStyle w:val="Bibliography"/>
        <w:rPr>
          <w:ins w:id="351" w:author="Christie Bahlai" w:date="2019-10-10T09:35:00Z"/>
        </w:rPr>
        <w:pPrChange w:id="352" w:author="Christie Bahlai" w:date="2019-10-10T09:35:00Z">
          <w:pPr>
            <w:widowControl w:val="0"/>
            <w:autoSpaceDE w:val="0"/>
            <w:autoSpaceDN w:val="0"/>
            <w:adjustRightInd w:val="0"/>
            <w:spacing w:after="0" w:line="240" w:lineRule="auto"/>
          </w:pPr>
        </w:pPrChange>
      </w:pPr>
      <w:ins w:id="353" w:author="Christie Bahlai" w:date="2019-10-10T09:35:00Z">
        <w:r>
          <w:t xml:space="preserve">38. </w:t>
        </w:r>
        <w:r>
          <w:tab/>
          <w:t xml:space="preserve">Elzhov TV, Mullen KM, Spiess A-N, Bolker B. minpack. lm: R Interface to the Levenberg-Marquardt Nonlinear Least-Squares Algorithm Found in MINPACK. 2016. </w:t>
        </w:r>
      </w:ins>
    </w:p>
    <w:p w14:paraId="2BEFBB11" w14:textId="77777777" w:rsidR="00B40C6D" w:rsidRDefault="00B40C6D">
      <w:pPr>
        <w:pStyle w:val="Bibliography"/>
        <w:rPr>
          <w:ins w:id="354" w:author="Christie Bahlai" w:date="2019-10-10T09:35:00Z"/>
        </w:rPr>
        <w:pPrChange w:id="355" w:author="Christie Bahlai" w:date="2019-10-10T09:35:00Z">
          <w:pPr>
            <w:widowControl w:val="0"/>
            <w:autoSpaceDE w:val="0"/>
            <w:autoSpaceDN w:val="0"/>
            <w:adjustRightInd w:val="0"/>
            <w:spacing w:after="0" w:line="240" w:lineRule="auto"/>
          </w:pPr>
        </w:pPrChange>
      </w:pPr>
      <w:ins w:id="356" w:author="Christie Bahlai" w:date="2019-10-10T09:35:00Z">
        <w:r>
          <w:lastRenderedPageBreak/>
          <w:t xml:space="preserve">39. </w:t>
        </w:r>
        <w:r>
          <w:tab/>
          <w:t>Bahlai C. cbahlai/dynamic_shift_detector: The Dynamic Shift Detector. Zenodo; 2019. doi:10.5281/zenodo.3368486</w:t>
        </w:r>
      </w:ins>
    </w:p>
    <w:p w14:paraId="26E843A2" w14:textId="77777777" w:rsidR="00B40C6D" w:rsidRDefault="00B40C6D">
      <w:pPr>
        <w:pStyle w:val="Bibliography"/>
        <w:rPr>
          <w:ins w:id="357" w:author="Christie Bahlai" w:date="2019-10-10T09:35:00Z"/>
        </w:rPr>
        <w:pPrChange w:id="358" w:author="Christie Bahlai" w:date="2019-10-10T09:35:00Z">
          <w:pPr>
            <w:widowControl w:val="0"/>
            <w:autoSpaceDE w:val="0"/>
            <w:autoSpaceDN w:val="0"/>
            <w:adjustRightInd w:val="0"/>
            <w:spacing w:after="0" w:line="240" w:lineRule="auto"/>
          </w:pPr>
        </w:pPrChange>
      </w:pPr>
      <w:ins w:id="359" w:author="Christie Bahlai" w:date="2019-10-10T09:35:00Z">
        <w:r>
          <w:t xml:space="preserve">40. </w:t>
        </w:r>
        <w:r>
          <w:tab/>
          <w:t>Bahlai CA, Colunga-Garcia M, Gage SH, Landis DA. Long term functional dynamics of an aphidophagous coccinellid community are unchanged in response to repeated invasion. PLoS One. 2013;8: e83407. doi:10.1371/journal.pone.0083407</w:t>
        </w:r>
      </w:ins>
    </w:p>
    <w:p w14:paraId="37776A21" w14:textId="77777777" w:rsidR="00B40C6D" w:rsidRDefault="00B40C6D">
      <w:pPr>
        <w:pStyle w:val="Bibliography"/>
        <w:rPr>
          <w:ins w:id="360" w:author="Christie Bahlai" w:date="2019-10-10T09:35:00Z"/>
        </w:rPr>
        <w:pPrChange w:id="361" w:author="Christie Bahlai" w:date="2019-10-10T09:35:00Z">
          <w:pPr>
            <w:widowControl w:val="0"/>
            <w:autoSpaceDE w:val="0"/>
            <w:autoSpaceDN w:val="0"/>
            <w:adjustRightInd w:val="0"/>
            <w:spacing w:after="0" w:line="240" w:lineRule="auto"/>
          </w:pPr>
        </w:pPrChange>
      </w:pPr>
      <w:ins w:id="362" w:author="Christie Bahlai" w:date="2019-10-10T09:35:00Z">
        <w:r>
          <w:t xml:space="preserve">41. </w:t>
        </w:r>
        <w:r>
          <w:tab/>
          <w:t>Bahlai C, Colunga-Garcia M, Gage S, Landis D. The role of exotic ladybeetles in the decline of native ladybeetle populations: evidence from long-term monitoring. Biol Invasions. 2015;17: 1005–1024. doi:10.1007/s10530-014-0772-4</w:t>
        </w:r>
      </w:ins>
    </w:p>
    <w:p w14:paraId="7B2F4A61" w14:textId="77777777" w:rsidR="00B40C6D" w:rsidRDefault="00B40C6D">
      <w:pPr>
        <w:pStyle w:val="Bibliography"/>
        <w:rPr>
          <w:ins w:id="363" w:author="Christie Bahlai" w:date="2019-10-10T09:35:00Z"/>
        </w:rPr>
        <w:pPrChange w:id="364" w:author="Christie Bahlai" w:date="2019-10-10T09:35:00Z">
          <w:pPr>
            <w:widowControl w:val="0"/>
            <w:autoSpaceDE w:val="0"/>
            <w:autoSpaceDN w:val="0"/>
            <w:adjustRightInd w:val="0"/>
            <w:spacing w:after="0" w:line="240" w:lineRule="auto"/>
          </w:pPr>
        </w:pPrChange>
      </w:pPr>
      <w:ins w:id="365" w:author="Christie Bahlai" w:date="2019-10-10T09:35:00Z">
        <w:r>
          <w:t xml:space="preserve">42. </w:t>
        </w:r>
        <w:r>
          <w:tab/>
          <w:t>Bahlai CA, vander Werf W, O’Neal M, Hemerik L, Landis DA. Shifts in dynamic regime of an invasive lady beetle are linked to the invasion and insecticidal management of its prey. Ecological Applications. 2015 [cited 14 May 2015]. doi:10.1890/14-2022.1</w:t>
        </w:r>
      </w:ins>
    </w:p>
    <w:p w14:paraId="604555A3" w14:textId="77777777" w:rsidR="00B40C6D" w:rsidRDefault="00B40C6D">
      <w:pPr>
        <w:pStyle w:val="Bibliography"/>
        <w:rPr>
          <w:ins w:id="366" w:author="Christie Bahlai" w:date="2019-10-10T09:35:00Z"/>
        </w:rPr>
        <w:pPrChange w:id="367" w:author="Christie Bahlai" w:date="2019-10-10T09:35:00Z">
          <w:pPr>
            <w:widowControl w:val="0"/>
            <w:autoSpaceDE w:val="0"/>
            <w:autoSpaceDN w:val="0"/>
            <w:adjustRightInd w:val="0"/>
            <w:spacing w:after="0" w:line="240" w:lineRule="auto"/>
          </w:pPr>
        </w:pPrChange>
      </w:pPr>
      <w:ins w:id="368" w:author="Christie Bahlai" w:date="2019-10-10T09:35:00Z">
        <w:r>
          <w:t xml:space="preserve">43. </w:t>
        </w:r>
        <w:r>
          <w:tab/>
          <w:t xml:space="preserve">Bahlai CA, Sears MK. Population dynamics of Harmonia axyridis and Aphis glycines in Niagara Peninsula soybean fields and vineyards. Journal of the Entomological Society of Ontario. 2009;140: 27–39. </w:t>
        </w:r>
      </w:ins>
    </w:p>
    <w:p w14:paraId="5EF3255B" w14:textId="77777777" w:rsidR="00B40C6D" w:rsidRDefault="00B40C6D">
      <w:pPr>
        <w:pStyle w:val="Bibliography"/>
        <w:rPr>
          <w:ins w:id="369" w:author="Christie Bahlai" w:date="2019-10-10T09:35:00Z"/>
        </w:rPr>
        <w:pPrChange w:id="370" w:author="Christie Bahlai" w:date="2019-10-10T09:35:00Z">
          <w:pPr>
            <w:widowControl w:val="0"/>
            <w:autoSpaceDE w:val="0"/>
            <w:autoSpaceDN w:val="0"/>
            <w:adjustRightInd w:val="0"/>
            <w:spacing w:after="0" w:line="240" w:lineRule="auto"/>
          </w:pPr>
        </w:pPrChange>
      </w:pPr>
      <w:ins w:id="371" w:author="Christie Bahlai" w:date="2019-10-10T09:35:00Z">
        <w:r>
          <w:t xml:space="preserve">44. </w:t>
        </w:r>
        <w:r>
          <w:tab/>
          <w:t>Heimpel G, Frelich L, Landis D, Hopper K, Hoelmer K, Sezen Z, et al. European buckthorn and Asian soybean aphid as components of an extensive invasional meltdown in North America. Biological Invasions. 2010;12: 2913–2931. doi:10.1007/s10530-010-9736-5</w:t>
        </w:r>
      </w:ins>
    </w:p>
    <w:p w14:paraId="30ECF76A" w14:textId="77777777" w:rsidR="00B40C6D" w:rsidRDefault="00B40C6D">
      <w:pPr>
        <w:pStyle w:val="Bibliography"/>
        <w:rPr>
          <w:ins w:id="372" w:author="Christie Bahlai" w:date="2019-10-10T09:35:00Z"/>
        </w:rPr>
        <w:pPrChange w:id="373" w:author="Christie Bahlai" w:date="2019-10-10T09:35:00Z">
          <w:pPr>
            <w:widowControl w:val="0"/>
            <w:autoSpaceDE w:val="0"/>
            <w:autoSpaceDN w:val="0"/>
            <w:adjustRightInd w:val="0"/>
            <w:spacing w:after="0" w:line="240" w:lineRule="auto"/>
          </w:pPr>
        </w:pPrChange>
      </w:pPr>
      <w:ins w:id="374" w:author="Christie Bahlai" w:date="2019-10-10T09:35:00Z">
        <w:r>
          <w:t xml:space="preserve">45. </w:t>
        </w:r>
        <w:r>
          <w:tab/>
          <w:t xml:space="preserve">Rhainds M, Yoo HJS, Kindlmann P, Voegtlin D, Castillo D, Rutledge C, et al. Two-year oscillation cycle in abundance of soybean aphid in Indiana. Agricultural and Forest Entomology. 2010;12: 251–257. </w:t>
        </w:r>
      </w:ins>
    </w:p>
    <w:p w14:paraId="0DDC71CE" w14:textId="77777777" w:rsidR="00B40C6D" w:rsidRDefault="00B40C6D">
      <w:pPr>
        <w:pStyle w:val="Bibliography"/>
        <w:rPr>
          <w:ins w:id="375" w:author="Christie Bahlai" w:date="2019-10-10T09:35:00Z"/>
        </w:rPr>
        <w:pPrChange w:id="376" w:author="Christie Bahlai" w:date="2019-10-10T09:35:00Z">
          <w:pPr>
            <w:widowControl w:val="0"/>
            <w:autoSpaceDE w:val="0"/>
            <w:autoSpaceDN w:val="0"/>
            <w:adjustRightInd w:val="0"/>
            <w:spacing w:after="0" w:line="240" w:lineRule="auto"/>
          </w:pPr>
        </w:pPrChange>
      </w:pPr>
      <w:ins w:id="377" w:author="Christie Bahlai" w:date="2019-10-10T09:35:00Z">
        <w:r>
          <w:t xml:space="preserve">46. </w:t>
        </w:r>
        <w:r>
          <w:tab/>
          <w:t xml:space="preserve">Ragsdale DW, Voegtlin DJ, O’Neil RJ. Soybean aphid biology in North America. Annals of the Entomological Society of America. 2004;97: 204–208. </w:t>
        </w:r>
      </w:ins>
    </w:p>
    <w:p w14:paraId="5D06AC93" w14:textId="77777777" w:rsidR="00B40C6D" w:rsidRDefault="00B40C6D">
      <w:pPr>
        <w:pStyle w:val="Bibliography"/>
        <w:rPr>
          <w:ins w:id="378" w:author="Christie Bahlai" w:date="2019-10-10T09:35:00Z"/>
        </w:rPr>
        <w:pPrChange w:id="379" w:author="Christie Bahlai" w:date="2019-10-10T09:35:00Z">
          <w:pPr>
            <w:widowControl w:val="0"/>
            <w:autoSpaceDE w:val="0"/>
            <w:autoSpaceDN w:val="0"/>
            <w:adjustRightInd w:val="0"/>
            <w:spacing w:after="0" w:line="240" w:lineRule="auto"/>
          </w:pPr>
        </w:pPrChange>
      </w:pPr>
      <w:ins w:id="380" w:author="Christie Bahlai" w:date="2019-10-10T09:35:00Z">
        <w:r>
          <w:t xml:space="preserve">47. </w:t>
        </w:r>
        <w:r>
          <w:tab/>
          <w:t xml:space="preserve">Wu Z, Schenk-Hamlin D, Zhan W, Ragsdale DW, Heimpel GE. The soybean aphid in China: a historical review. Annals of the Entomological Society of America. 2004;97: 209–218. </w:t>
        </w:r>
      </w:ins>
    </w:p>
    <w:p w14:paraId="64175AD7" w14:textId="77777777" w:rsidR="00B40C6D" w:rsidRDefault="00B40C6D">
      <w:pPr>
        <w:pStyle w:val="Bibliography"/>
        <w:rPr>
          <w:ins w:id="381" w:author="Christie Bahlai" w:date="2019-10-10T09:35:00Z"/>
        </w:rPr>
        <w:pPrChange w:id="382" w:author="Christie Bahlai" w:date="2019-10-10T09:35:00Z">
          <w:pPr>
            <w:widowControl w:val="0"/>
            <w:autoSpaceDE w:val="0"/>
            <w:autoSpaceDN w:val="0"/>
            <w:adjustRightInd w:val="0"/>
            <w:spacing w:after="0" w:line="240" w:lineRule="auto"/>
          </w:pPr>
        </w:pPrChange>
      </w:pPr>
      <w:ins w:id="383" w:author="Christie Bahlai" w:date="2019-10-10T09:35:00Z">
        <w:r>
          <w:t xml:space="preserve">48.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ins>
    </w:p>
    <w:p w14:paraId="6F04E955" w14:textId="77777777" w:rsidR="00B40C6D" w:rsidRDefault="00B40C6D">
      <w:pPr>
        <w:pStyle w:val="Bibliography"/>
        <w:rPr>
          <w:ins w:id="384" w:author="Christie Bahlai" w:date="2019-10-10T09:35:00Z"/>
        </w:rPr>
        <w:pPrChange w:id="385" w:author="Christie Bahlai" w:date="2019-10-10T09:35:00Z">
          <w:pPr>
            <w:widowControl w:val="0"/>
            <w:autoSpaceDE w:val="0"/>
            <w:autoSpaceDN w:val="0"/>
            <w:adjustRightInd w:val="0"/>
            <w:spacing w:after="0" w:line="240" w:lineRule="auto"/>
          </w:pPr>
        </w:pPrChange>
      </w:pPr>
      <w:ins w:id="386" w:author="Christie Bahlai" w:date="2019-10-10T09:35:00Z">
        <w:r>
          <w:t xml:space="preserve">49.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ins>
    </w:p>
    <w:p w14:paraId="2A784C0E" w14:textId="77777777" w:rsidR="00B40C6D" w:rsidRDefault="00B40C6D">
      <w:pPr>
        <w:pStyle w:val="Bibliography"/>
        <w:rPr>
          <w:ins w:id="387" w:author="Christie Bahlai" w:date="2019-10-10T09:35:00Z"/>
        </w:rPr>
        <w:pPrChange w:id="388" w:author="Christie Bahlai" w:date="2019-10-10T09:35:00Z">
          <w:pPr>
            <w:widowControl w:val="0"/>
            <w:autoSpaceDE w:val="0"/>
            <w:autoSpaceDN w:val="0"/>
            <w:adjustRightInd w:val="0"/>
            <w:spacing w:after="0" w:line="240" w:lineRule="auto"/>
          </w:pPr>
        </w:pPrChange>
      </w:pPr>
      <w:ins w:id="389" w:author="Christie Bahlai" w:date="2019-10-10T09:35:00Z">
        <w:r>
          <w:t xml:space="preserve">50. </w:t>
        </w:r>
        <w:r>
          <w:tab/>
          <w:t xml:space="preserve">Prysby MD, Oberhauser KS. Temporal and geographic variation in monarch densities: citizen scientists document monarch population patterns. The monarch butterfly: Biology and conservation. 2004; 9–20. </w:t>
        </w:r>
      </w:ins>
    </w:p>
    <w:p w14:paraId="640A7765" w14:textId="77777777" w:rsidR="00B40C6D" w:rsidRDefault="00B40C6D">
      <w:pPr>
        <w:pStyle w:val="Bibliography"/>
        <w:rPr>
          <w:ins w:id="390" w:author="Christie Bahlai" w:date="2019-10-10T09:35:00Z"/>
        </w:rPr>
        <w:pPrChange w:id="391" w:author="Christie Bahlai" w:date="2019-10-10T09:35:00Z">
          <w:pPr>
            <w:widowControl w:val="0"/>
            <w:autoSpaceDE w:val="0"/>
            <w:autoSpaceDN w:val="0"/>
            <w:adjustRightInd w:val="0"/>
            <w:spacing w:after="0" w:line="240" w:lineRule="auto"/>
          </w:pPr>
        </w:pPrChange>
      </w:pPr>
      <w:ins w:id="392" w:author="Christie Bahlai" w:date="2019-10-10T09:35:00Z">
        <w:r>
          <w:t xml:space="preserve">51. </w:t>
        </w:r>
        <w:r>
          <w:tab/>
          <w:t>Sarkar S. What Is Threatening Monarchs? BioScience. 2017;67: 1080–1080. doi:10.1093/biosci/bix120</w:t>
        </w:r>
      </w:ins>
    </w:p>
    <w:p w14:paraId="00935462" w14:textId="77777777" w:rsidR="00B40C6D" w:rsidRDefault="00B40C6D">
      <w:pPr>
        <w:pStyle w:val="Bibliography"/>
        <w:rPr>
          <w:ins w:id="393" w:author="Christie Bahlai" w:date="2019-10-10T09:35:00Z"/>
        </w:rPr>
        <w:pPrChange w:id="394" w:author="Christie Bahlai" w:date="2019-10-10T09:35:00Z">
          <w:pPr>
            <w:widowControl w:val="0"/>
            <w:autoSpaceDE w:val="0"/>
            <w:autoSpaceDN w:val="0"/>
            <w:adjustRightInd w:val="0"/>
            <w:spacing w:after="0" w:line="240" w:lineRule="auto"/>
          </w:pPr>
        </w:pPrChange>
      </w:pPr>
      <w:ins w:id="395" w:author="Christie Bahlai" w:date="2019-10-10T09:35:00Z">
        <w:r>
          <w:lastRenderedPageBreak/>
          <w:t xml:space="preserve">52. </w:t>
        </w:r>
        <w:r>
          <w:tab/>
          <w:t>Lovett J. Monarch Population Status. Monarch Watch; 2017. Available: http://monarchwatch.org/blog/2017/02/11/monarch-population-status-30/</w:t>
        </w:r>
      </w:ins>
    </w:p>
    <w:p w14:paraId="2F18DC4A" w14:textId="77777777" w:rsidR="00B40C6D" w:rsidRDefault="00B40C6D">
      <w:pPr>
        <w:pStyle w:val="Bibliography"/>
        <w:rPr>
          <w:ins w:id="396" w:author="Christie Bahlai" w:date="2019-10-10T09:35:00Z"/>
        </w:rPr>
        <w:pPrChange w:id="397" w:author="Christie Bahlai" w:date="2019-10-10T09:35:00Z">
          <w:pPr>
            <w:widowControl w:val="0"/>
            <w:autoSpaceDE w:val="0"/>
            <w:autoSpaceDN w:val="0"/>
            <w:adjustRightInd w:val="0"/>
            <w:spacing w:after="0" w:line="240" w:lineRule="auto"/>
          </w:pPr>
        </w:pPrChange>
      </w:pPr>
      <w:ins w:id="398" w:author="Christie Bahlai" w:date="2019-10-10T09:35:00Z">
        <w:r>
          <w:t xml:space="preserve">53. </w:t>
        </w:r>
        <w:r>
          <w:tab/>
          <w:t>Hartzler RG. Reduction in common milkweed (Asclepias syriaca) occurrence in Iowa cropland from 1999 to 2009. Crop Protection. 2010;29: 1542–1544. doi:10.1016/j.cropro.2010.07.018</w:t>
        </w:r>
      </w:ins>
    </w:p>
    <w:p w14:paraId="67C7CE8F" w14:textId="77777777" w:rsidR="00B40C6D" w:rsidRDefault="00B40C6D">
      <w:pPr>
        <w:pStyle w:val="Bibliography"/>
        <w:rPr>
          <w:ins w:id="399" w:author="Christie Bahlai" w:date="2019-10-10T09:35:00Z"/>
        </w:rPr>
        <w:pPrChange w:id="400" w:author="Christie Bahlai" w:date="2019-10-10T09:35:00Z">
          <w:pPr>
            <w:widowControl w:val="0"/>
            <w:autoSpaceDE w:val="0"/>
            <w:autoSpaceDN w:val="0"/>
            <w:adjustRightInd w:val="0"/>
            <w:spacing w:after="0" w:line="240" w:lineRule="auto"/>
          </w:pPr>
        </w:pPrChange>
      </w:pPr>
      <w:ins w:id="401" w:author="Christie Bahlai" w:date="2019-10-10T09:35:00Z">
        <w:r>
          <w:t xml:space="preserve">54. </w:t>
        </w:r>
        <w:r>
          <w:tab/>
          <w:t>Pleasants JM, Oberhauser KS. Milkweed loss in agricultural fields because of herbicide use: effect on the monarch butterfly population. Insect Conservation and Diversity. 2013;6: 135–144. doi:10.1111/j.1752-4598.2012.00196.x</w:t>
        </w:r>
      </w:ins>
    </w:p>
    <w:p w14:paraId="774C3AD2" w14:textId="77777777" w:rsidR="00B40C6D" w:rsidRDefault="00B40C6D">
      <w:pPr>
        <w:pStyle w:val="Bibliography"/>
        <w:rPr>
          <w:ins w:id="402" w:author="Christie Bahlai" w:date="2019-10-10T09:35:00Z"/>
        </w:rPr>
        <w:pPrChange w:id="403" w:author="Christie Bahlai" w:date="2019-10-10T09:35:00Z">
          <w:pPr>
            <w:widowControl w:val="0"/>
            <w:autoSpaceDE w:val="0"/>
            <w:autoSpaceDN w:val="0"/>
            <w:adjustRightInd w:val="0"/>
            <w:spacing w:after="0" w:line="240" w:lineRule="auto"/>
          </w:pPr>
        </w:pPrChange>
      </w:pPr>
      <w:ins w:id="404" w:author="Christie Bahlai" w:date="2019-10-10T09:35:00Z">
        <w:r>
          <w:t xml:space="preserve">55. </w:t>
        </w:r>
        <w:r>
          <w:tab/>
          <w:t>Zaya DN, Pearse IS, Spyreas G. Long-Term Trends in Midwestern Milkweed Abundances and Their Relevance to Monarch Butterfly Declines. BioScience. 2017;67: 343–356. doi:10.1093/biosci/biw186</w:t>
        </w:r>
      </w:ins>
    </w:p>
    <w:p w14:paraId="42797DFB" w14:textId="77777777" w:rsidR="00B40C6D" w:rsidRDefault="00B40C6D">
      <w:pPr>
        <w:pStyle w:val="Bibliography"/>
        <w:rPr>
          <w:ins w:id="405" w:author="Christie Bahlai" w:date="2019-10-10T09:35:00Z"/>
        </w:rPr>
        <w:pPrChange w:id="406" w:author="Christie Bahlai" w:date="2019-10-10T09:35:00Z">
          <w:pPr>
            <w:widowControl w:val="0"/>
            <w:autoSpaceDE w:val="0"/>
            <w:autoSpaceDN w:val="0"/>
            <w:adjustRightInd w:val="0"/>
            <w:spacing w:after="0" w:line="240" w:lineRule="auto"/>
          </w:pPr>
        </w:pPrChange>
      </w:pPr>
      <w:ins w:id="407" w:author="Christie Bahlai" w:date="2019-10-10T09:35:00Z">
        <w:r>
          <w:t xml:space="preserve">56. </w:t>
        </w:r>
        <w:r>
          <w:tab/>
          <w:t xml:space="preserve">Powles SODSB. Glyphosate-resistant crops and weeds: now and in the future. 2010. </w:t>
        </w:r>
      </w:ins>
    </w:p>
    <w:p w14:paraId="49E2CB0B" w14:textId="77777777" w:rsidR="00B40C6D" w:rsidRDefault="00B40C6D">
      <w:pPr>
        <w:pStyle w:val="Bibliography"/>
        <w:rPr>
          <w:ins w:id="408" w:author="Christie Bahlai" w:date="2019-10-10T09:35:00Z"/>
        </w:rPr>
        <w:pPrChange w:id="409" w:author="Christie Bahlai" w:date="2019-10-10T09:35:00Z">
          <w:pPr>
            <w:widowControl w:val="0"/>
            <w:autoSpaceDE w:val="0"/>
            <w:autoSpaceDN w:val="0"/>
            <w:adjustRightInd w:val="0"/>
            <w:spacing w:after="0" w:line="240" w:lineRule="auto"/>
          </w:pPr>
        </w:pPrChange>
      </w:pPr>
      <w:ins w:id="410" w:author="Christie Bahlai" w:date="2019-10-10T09:35:00Z">
        <w:r>
          <w:t xml:space="preserve">57. </w:t>
        </w:r>
        <w:r>
          <w:tab/>
          <w:t>Baker NT. Estimated annual agricultural pesticide use by crop group for states of the conterminous United States, 1992-2014. National Water Quality Assessment Program. 2017. doi:10.5066/F7NP22KM</w:t>
        </w:r>
      </w:ins>
    </w:p>
    <w:p w14:paraId="1C943C11" w14:textId="77777777" w:rsidR="00B40C6D" w:rsidRDefault="00B40C6D">
      <w:pPr>
        <w:pStyle w:val="Bibliography"/>
        <w:rPr>
          <w:ins w:id="411" w:author="Christie Bahlai" w:date="2019-10-10T09:35:00Z"/>
        </w:rPr>
        <w:pPrChange w:id="412" w:author="Christie Bahlai" w:date="2019-10-10T09:35:00Z">
          <w:pPr>
            <w:widowControl w:val="0"/>
            <w:autoSpaceDE w:val="0"/>
            <w:autoSpaceDN w:val="0"/>
            <w:adjustRightInd w:val="0"/>
            <w:spacing w:after="0" w:line="240" w:lineRule="auto"/>
          </w:pPr>
        </w:pPrChange>
      </w:pPr>
      <w:ins w:id="413" w:author="Christie Bahlai" w:date="2019-10-10T09:35:00Z">
        <w:r>
          <w:t xml:space="preserve">58. </w:t>
        </w:r>
        <w:r>
          <w:tab/>
          <w:t>Saunders SP, Ries L, Oberhauser KS, Thogmartin WE, Zipkin EF. Local and cross-seasonal associations of climate and land use with abundance of monarch butterflies Danaus plexippus. Ecography. 2017; n/a-n/a. doi:10.1111/ecog.02719</w:t>
        </w:r>
      </w:ins>
    </w:p>
    <w:p w14:paraId="7DD10E32" w14:textId="77777777" w:rsidR="00B40C6D" w:rsidRDefault="00B40C6D">
      <w:pPr>
        <w:pStyle w:val="Bibliography"/>
        <w:rPr>
          <w:ins w:id="414" w:author="Christie Bahlai" w:date="2019-10-10T09:35:00Z"/>
        </w:rPr>
        <w:pPrChange w:id="415" w:author="Christie Bahlai" w:date="2019-10-10T09:35:00Z">
          <w:pPr>
            <w:widowControl w:val="0"/>
            <w:autoSpaceDE w:val="0"/>
            <w:autoSpaceDN w:val="0"/>
            <w:adjustRightInd w:val="0"/>
            <w:spacing w:after="0" w:line="240" w:lineRule="auto"/>
          </w:pPr>
        </w:pPrChange>
      </w:pPr>
      <w:ins w:id="416" w:author="Christie Bahlai" w:date="2019-10-10T09:35:00Z">
        <w:r>
          <w:t xml:space="preserve">59. </w:t>
        </w:r>
        <w:r>
          <w:tab/>
          <w:t>Zipkin EF, Ries L, Reeves R, Regetz J, Oberhauser KS. Tracking climate impacts on the migratory monarch butterfly. Glob Change Biol. 2012;18: 3039–3049. doi:10.1111/j.1365-2486.2012.02751.x</w:t>
        </w:r>
      </w:ins>
    </w:p>
    <w:p w14:paraId="581A92F1" w14:textId="77777777" w:rsidR="00B40C6D" w:rsidRDefault="00B40C6D">
      <w:pPr>
        <w:pStyle w:val="Bibliography"/>
        <w:rPr>
          <w:ins w:id="417" w:author="Christie Bahlai" w:date="2019-10-10T09:35:00Z"/>
        </w:rPr>
        <w:pPrChange w:id="418" w:author="Christie Bahlai" w:date="2019-10-10T09:35:00Z">
          <w:pPr>
            <w:widowControl w:val="0"/>
            <w:autoSpaceDE w:val="0"/>
            <w:autoSpaceDN w:val="0"/>
            <w:adjustRightInd w:val="0"/>
            <w:spacing w:after="0" w:line="240" w:lineRule="auto"/>
          </w:pPr>
        </w:pPrChange>
      </w:pPr>
      <w:ins w:id="419" w:author="Christie Bahlai" w:date="2019-10-10T09:35:00Z">
        <w:r>
          <w:t xml:space="preserve">60. </w:t>
        </w:r>
        <w:r>
          <w:tab/>
          <w:t xml:space="preserve">Brower LP, Kust DR, Rendon-Salinas E, Serrano EG, Kust KR, Miller J, et al. Catastrophic winter storm mortality of monarch butterflies in Mexico during January 2002. The Monarch butterfly: biology and conservation. 2004; 151–166. </w:t>
        </w:r>
      </w:ins>
    </w:p>
    <w:p w14:paraId="0E840E48" w14:textId="77777777" w:rsidR="00B40C6D" w:rsidRDefault="00B40C6D">
      <w:pPr>
        <w:pStyle w:val="Bibliography"/>
        <w:rPr>
          <w:ins w:id="420" w:author="Christie Bahlai" w:date="2019-10-10T09:35:00Z"/>
        </w:rPr>
        <w:pPrChange w:id="421" w:author="Christie Bahlai" w:date="2019-10-10T09:35:00Z">
          <w:pPr>
            <w:widowControl w:val="0"/>
            <w:autoSpaceDE w:val="0"/>
            <w:autoSpaceDN w:val="0"/>
            <w:adjustRightInd w:val="0"/>
            <w:spacing w:after="0" w:line="240" w:lineRule="auto"/>
          </w:pPr>
        </w:pPrChange>
      </w:pPr>
      <w:ins w:id="422" w:author="Christie Bahlai" w:date="2019-10-10T09:35:00Z">
        <w:r>
          <w:t xml:space="preserve">61. </w:t>
        </w:r>
        <w:r>
          <w:tab/>
          <w:t>Vidal O, Rendón-Salinas E. Dynamics and trends of overwintering colonies of the monarch butterfly in Mexico. Biological Conservation. 2014;180: 165–175. doi:10.1016/j.biocon.2014.09.041</w:t>
        </w:r>
      </w:ins>
    </w:p>
    <w:p w14:paraId="7B2494C1" w14:textId="77777777" w:rsidR="00B40C6D" w:rsidRDefault="00B40C6D">
      <w:pPr>
        <w:pStyle w:val="Bibliography"/>
        <w:rPr>
          <w:ins w:id="423" w:author="Christie Bahlai" w:date="2019-10-10T09:35:00Z"/>
        </w:rPr>
        <w:pPrChange w:id="424" w:author="Christie Bahlai" w:date="2019-10-10T09:35:00Z">
          <w:pPr>
            <w:widowControl w:val="0"/>
            <w:autoSpaceDE w:val="0"/>
            <w:autoSpaceDN w:val="0"/>
            <w:adjustRightInd w:val="0"/>
            <w:spacing w:after="0" w:line="240" w:lineRule="auto"/>
          </w:pPr>
        </w:pPrChange>
      </w:pPr>
      <w:ins w:id="425" w:author="Christie Bahlai" w:date="2019-10-10T09:35:00Z">
        <w:r>
          <w:t xml:space="preserve">62. </w:t>
        </w:r>
        <w:r>
          <w:tab/>
          <w:t xml:space="preserve">Davis AK, Altizer S. New Perspectives on Monarch Migration, Evolution, and Population Biology. Monarchs in a Changing World: Biology and Conservation of an Iconic Butterfly. 2015; 203. </w:t>
        </w:r>
      </w:ins>
    </w:p>
    <w:p w14:paraId="456B9D95" w14:textId="77777777" w:rsidR="00B40C6D" w:rsidRDefault="00B40C6D">
      <w:pPr>
        <w:pStyle w:val="Bibliography"/>
        <w:rPr>
          <w:ins w:id="426" w:author="Christie Bahlai" w:date="2019-10-10T09:35:00Z"/>
        </w:rPr>
        <w:pPrChange w:id="427" w:author="Christie Bahlai" w:date="2019-10-10T09:35:00Z">
          <w:pPr>
            <w:widowControl w:val="0"/>
            <w:autoSpaceDE w:val="0"/>
            <w:autoSpaceDN w:val="0"/>
            <w:adjustRightInd w:val="0"/>
            <w:spacing w:after="0" w:line="240" w:lineRule="auto"/>
          </w:pPr>
        </w:pPrChange>
      </w:pPr>
      <w:ins w:id="428" w:author="Christie Bahlai" w:date="2019-10-10T09:35:00Z">
        <w:r>
          <w:t xml:space="preserve">63. </w:t>
        </w:r>
        <w:r>
          <w:tab/>
          <w:t>Saunders SP, Ries L, Neupane N, Ramírez MI, García-Serrano E, Rendón-Salinas E, et al. Multiscale seasonal factors drive the size of winter monarch colonies. Proc Natl Acad Sci USA. 2019;116: 8609. doi:10.1073/pnas.1805114116</w:t>
        </w:r>
      </w:ins>
    </w:p>
    <w:p w14:paraId="4C894581" w14:textId="77777777" w:rsidR="00B40C6D" w:rsidRDefault="00B40C6D">
      <w:pPr>
        <w:pStyle w:val="Bibliography"/>
        <w:rPr>
          <w:ins w:id="429" w:author="Christie Bahlai" w:date="2019-10-10T09:35:00Z"/>
        </w:rPr>
        <w:pPrChange w:id="430" w:author="Christie Bahlai" w:date="2019-10-10T09:35:00Z">
          <w:pPr>
            <w:widowControl w:val="0"/>
            <w:autoSpaceDE w:val="0"/>
            <w:autoSpaceDN w:val="0"/>
            <w:adjustRightInd w:val="0"/>
            <w:spacing w:after="0" w:line="240" w:lineRule="auto"/>
          </w:pPr>
        </w:pPrChange>
      </w:pPr>
      <w:ins w:id="431" w:author="Christie Bahlai" w:date="2019-10-10T09:35:00Z">
        <w:r>
          <w:t xml:space="preserve">64. </w:t>
        </w:r>
        <w:r>
          <w:tab/>
          <w:t xml:space="preserve">Abbott KC, Dwyer G. Food Limitation and Insect Outbreaks: Complex Dynamics in Plant-Herbivore Models. Journal of Animal Ecology. 2007;76: 1004–1014. </w:t>
        </w:r>
      </w:ins>
    </w:p>
    <w:p w14:paraId="5072C06C" w14:textId="493C40AD" w:rsidR="00247AF9" w:rsidDel="00B40C6D" w:rsidRDefault="00247AF9" w:rsidP="00247AF9">
      <w:pPr>
        <w:pStyle w:val="Bibliography"/>
        <w:rPr>
          <w:del w:id="432" w:author="Christie Bahlai" w:date="2019-10-10T09:35:00Z"/>
        </w:rPr>
      </w:pPr>
      <w:del w:id="433" w:author="Christie Bahlai" w:date="2019-10-10T09:35:00Z">
        <w:r w:rsidDel="00B40C6D">
          <w:delText xml:space="preserve">1. </w:delText>
        </w:r>
        <w:r w:rsidDel="00B40C6D">
          <w:tab/>
          <w:delText>Andersen T, Carstensen J, Hernández-García E, Duarte CM. Ecological thresholds and regime shifts: approaches to identification. Trends in Ecology &amp; Evolution. 2009;24: 49–57. doi:10.1016/j.tree.2008.07.014</w:delText>
        </w:r>
      </w:del>
    </w:p>
    <w:p w14:paraId="5D4CC16E" w14:textId="1BFC7F6A" w:rsidR="00247AF9" w:rsidDel="00B40C6D" w:rsidRDefault="00247AF9" w:rsidP="00247AF9">
      <w:pPr>
        <w:pStyle w:val="Bibliography"/>
        <w:rPr>
          <w:del w:id="434" w:author="Christie Bahlai" w:date="2019-10-10T09:35:00Z"/>
        </w:rPr>
      </w:pPr>
      <w:del w:id="435" w:author="Christie Bahlai" w:date="2019-10-10T09:35:00Z">
        <w:r w:rsidDel="00B40C6D">
          <w:delText xml:space="preserve">2. </w:delText>
        </w:r>
        <w:r w:rsidDel="00B40C6D">
          <w:tab/>
          <w:delText>Bestelmeyer BT, Ellison AM, Fraser WR, Gorman KB, Holbrook SJ, Laney CM, et al. Analysis of abrupt transitions in ecological systems. Ecosphere. 2011;2: art129. doi:10.1890/es11-00216.1</w:delText>
        </w:r>
      </w:del>
    </w:p>
    <w:p w14:paraId="64A5883A" w14:textId="3272CC40" w:rsidR="00247AF9" w:rsidDel="00B40C6D" w:rsidRDefault="00247AF9" w:rsidP="00247AF9">
      <w:pPr>
        <w:pStyle w:val="Bibliography"/>
        <w:rPr>
          <w:del w:id="436" w:author="Christie Bahlai" w:date="2019-10-10T09:35:00Z"/>
        </w:rPr>
      </w:pPr>
      <w:del w:id="437" w:author="Christie Bahlai" w:date="2019-10-10T09:35:00Z">
        <w:r w:rsidDel="00B40C6D">
          <w:delText xml:space="preserve">3. </w:delText>
        </w:r>
        <w:r w:rsidDel="00B40C6D">
          <w:tab/>
          <w:delText>Scheffer M, Carpenter S, Foley JA, Folke C, Walker B. Catastrophic shifts in ecosystems. Nature. 2001;413: 591–596. doi:10.1038/35098000</w:delText>
        </w:r>
      </w:del>
    </w:p>
    <w:p w14:paraId="3D680F28" w14:textId="5878FD77" w:rsidR="00247AF9" w:rsidDel="00B40C6D" w:rsidRDefault="00247AF9" w:rsidP="00247AF9">
      <w:pPr>
        <w:pStyle w:val="Bibliography"/>
        <w:rPr>
          <w:del w:id="438" w:author="Christie Bahlai" w:date="2019-10-10T09:35:00Z"/>
        </w:rPr>
      </w:pPr>
      <w:del w:id="439" w:author="Christie Bahlai" w:date="2019-10-10T09:35:00Z">
        <w:r w:rsidDel="00B40C6D">
          <w:delText xml:space="preserve">4. </w:delText>
        </w:r>
        <w:r w:rsidDel="00B40C6D">
          <w:tab/>
          <w:delText>Scheffer M, Carpenter SR. Catastrophic regime shifts in ecosystems: linking theory to observation. Trends in Ecology &amp; Evolution. 2003;18: 648–656. doi:10.1016/j.tree.2003.09.002</w:delText>
        </w:r>
      </w:del>
    </w:p>
    <w:p w14:paraId="5C1A558F" w14:textId="1107CFEE" w:rsidR="00247AF9" w:rsidDel="00B40C6D" w:rsidRDefault="00247AF9" w:rsidP="00247AF9">
      <w:pPr>
        <w:pStyle w:val="Bibliography"/>
        <w:rPr>
          <w:del w:id="440" w:author="Christie Bahlai" w:date="2019-10-10T09:35:00Z"/>
        </w:rPr>
      </w:pPr>
      <w:del w:id="441" w:author="Christie Bahlai" w:date="2019-10-10T09:35:00Z">
        <w:r w:rsidDel="00B40C6D">
          <w:delText xml:space="preserve">5. </w:delText>
        </w:r>
        <w:r w:rsidDel="00B40C6D">
          <w:tab/>
          <w:delText>May RM. Thresholds and breakpoints in ecosystems with a multiplicity of stable states. Nature. 1977;269: 471–477. doi:10.1038/269471a0</w:delText>
        </w:r>
      </w:del>
    </w:p>
    <w:p w14:paraId="79513B98" w14:textId="658F9F85" w:rsidR="00247AF9" w:rsidDel="00B40C6D" w:rsidRDefault="00247AF9" w:rsidP="00247AF9">
      <w:pPr>
        <w:pStyle w:val="Bibliography"/>
        <w:rPr>
          <w:del w:id="442" w:author="Christie Bahlai" w:date="2019-10-10T09:35:00Z"/>
        </w:rPr>
      </w:pPr>
      <w:del w:id="443" w:author="Christie Bahlai" w:date="2019-10-10T09:35:00Z">
        <w:r w:rsidDel="00B40C6D">
          <w:delText xml:space="preserve">6. </w:delText>
        </w:r>
        <w:r w:rsidDel="00B40C6D">
          <w:tab/>
          <w:delText>Ducré-Robitaille J-F, Vincent LA, Boulet G. Comparison of techniques for detection of discontinuities in temperature series: DETECTING DISCONTINUITIES IN TEMPERATURE SERIES. International Journal of Climatology. 2003;23: 1087–1101. doi:10.1002/joc.924</w:delText>
        </w:r>
      </w:del>
    </w:p>
    <w:p w14:paraId="3C681E98" w14:textId="0327B0C9" w:rsidR="00247AF9" w:rsidDel="00B40C6D" w:rsidRDefault="00247AF9" w:rsidP="00247AF9">
      <w:pPr>
        <w:pStyle w:val="Bibliography"/>
        <w:rPr>
          <w:del w:id="444" w:author="Christie Bahlai" w:date="2019-10-10T09:35:00Z"/>
        </w:rPr>
      </w:pPr>
      <w:del w:id="445" w:author="Christie Bahlai" w:date="2019-10-10T09:35:00Z">
        <w:r w:rsidDel="00B40C6D">
          <w:delText xml:space="preserve">7. </w:delText>
        </w:r>
        <w:r w:rsidDel="00B40C6D">
          <w:tab/>
          <w:delText>Rodionov SN. A sequential algorithm for testing climate regime shifts: ALGORITHM FOR TESTING REGIME SHIFTS. Geophysical Research Letters. 2004;31: n/a-n/a. doi:10.1029/2004GL019448</w:delText>
        </w:r>
      </w:del>
    </w:p>
    <w:p w14:paraId="016A881C" w14:textId="12AD9EF7" w:rsidR="00247AF9" w:rsidDel="00B40C6D" w:rsidRDefault="00247AF9" w:rsidP="00247AF9">
      <w:pPr>
        <w:pStyle w:val="Bibliography"/>
        <w:rPr>
          <w:del w:id="446" w:author="Christie Bahlai" w:date="2019-10-10T09:35:00Z"/>
        </w:rPr>
      </w:pPr>
      <w:del w:id="447" w:author="Christie Bahlai" w:date="2019-10-10T09:35:00Z">
        <w:r w:rsidDel="00B40C6D">
          <w:delText xml:space="preserve">8. </w:delText>
        </w:r>
        <w:r w:rsidDel="00B40C6D">
          <w:tab/>
          <w:delText>Beaugrand G., Conversi A., Chiba S., Edwards M., Fonda-Umani S., Greene C., et al. Synchronous marine pelagic regime shifts in the Northern Hemisphere. Philosophical Transactions of the Royal Society B: Biological Sciences. 2015;370: 20130272. doi:10.1098/rstb.2013.0272</w:delText>
        </w:r>
      </w:del>
    </w:p>
    <w:p w14:paraId="6EF45A4F" w14:textId="37308E8C" w:rsidR="00247AF9" w:rsidDel="00B40C6D" w:rsidRDefault="00247AF9" w:rsidP="00247AF9">
      <w:pPr>
        <w:pStyle w:val="Bibliography"/>
        <w:rPr>
          <w:del w:id="448" w:author="Christie Bahlai" w:date="2019-10-10T09:35:00Z"/>
        </w:rPr>
      </w:pPr>
      <w:del w:id="449" w:author="Christie Bahlai" w:date="2019-10-10T09:35:00Z">
        <w:r w:rsidDel="00B40C6D">
          <w:delText xml:space="preserve">9. </w:delText>
        </w:r>
        <w:r w:rsidDel="00B40C6D">
          <w:tab/>
          <w:delText>Zampolli F. Optimal monetary policy in a regime-switching economy: The response to abrupt shifts in exchange rate dynamics. Journal of Economic Dynamics and Control. 2006;30: 1527–1567. doi:10.1016/j.jedc.2005.10.013</w:delText>
        </w:r>
      </w:del>
    </w:p>
    <w:p w14:paraId="2F39751F" w14:textId="7C87DFAD" w:rsidR="00247AF9" w:rsidDel="00B40C6D" w:rsidRDefault="00247AF9" w:rsidP="00247AF9">
      <w:pPr>
        <w:pStyle w:val="Bibliography"/>
        <w:rPr>
          <w:del w:id="450" w:author="Christie Bahlai" w:date="2019-10-10T09:35:00Z"/>
        </w:rPr>
      </w:pPr>
      <w:del w:id="451" w:author="Christie Bahlai" w:date="2019-10-10T09:35:00Z">
        <w:r w:rsidDel="00B40C6D">
          <w:delText xml:space="preserve">10. </w:delText>
        </w:r>
        <w:r w:rsidDel="00B40C6D">
          <w:tab/>
          <w:delText>Holling CS. Understanding the Complexity of Economic, Ecological, and Social Systems. Ecosystems. 2001;4: 390–405. doi:10.1007/s10021-001-0101-5</w:delText>
        </w:r>
      </w:del>
    </w:p>
    <w:p w14:paraId="4A4F0558" w14:textId="34EBC8E7" w:rsidR="00247AF9" w:rsidDel="00B40C6D" w:rsidRDefault="00247AF9" w:rsidP="00247AF9">
      <w:pPr>
        <w:pStyle w:val="Bibliography"/>
        <w:rPr>
          <w:del w:id="452" w:author="Christie Bahlai" w:date="2019-10-10T09:35:00Z"/>
        </w:rPr>
      </w:pPr>
      <w:del w:id="453" w:author="Christie Bahlai" w:date="2019-10-10T09:35:00Z">
        <w:r w:rsidDel="00B40C6D">
          <w:delText xml:space="preserve">11. </w:delText>
        </w:r>
        <w:r w:rsidDel="00B40C6D">
          <w:tab/>
          <w:delText>Bjørnstad ON, Grenfell BT. Noisy Clockwork: Time Series Analysis of Population Fluctuations in Animals. Science. 2001;293: 638. doi:10.1126/science.1062226</w:delText>
        </w:r>
      </w:del>
    </w:p>
    <w:p w14:paraId="548CEE10" w14:textId="6430E836" w:rsidR="00247AF9" w:rsidDel="00B40C6D" w:rsidRDefault="00247AF9" w:rsidP="00247AF9">
      <w:pPr>
        <w:pStyle w:val="Bibliography"/>
        <w:rPr>
          <w:del w:id="454" w:author="Christie Bahlai" w:date="2019-10-10T09:35:00Z"/>
        </w:rPr>
      </w:pPr>
      <w:del w:id="455" w:author="Christie Bahlai" w:date="2019-10-10T09:35:00Z">
        <w:r w:rsidDel="00B40C6D">
          <w:delText xml:space="preserve">12. </w:delText>
        </w:r>
        <w:r w:rsidDel="00B40C6D">
          <w:tab/>
          <w:delText>Hare SR, Mantua NJ. Empirical evidence for North Pacific regime shifts in 1977 and 1989. Progress in Oceanography. 2000;47: 103–145. doi:10.1016/S0079-6611(00)00033-1</w:delText>
        </w:r>
      </w:del>
    </w:p>
    <w:p w14:paraId="3D95C7A3" w14:textId="6D89B404" w:rsidR="00247AF9" w:rsidDel="00B40C6D" w:rsidRDefault="00247AF9" w:rsidP="00247AF9">
      <w:pPr>
        <w:pStyle w:val="Bibliography"/>
        <w:rPr>
          <w:del w:id="456" w:author="Christie Bahlai" w:date="2019-10-10T09:35:00Z"/>
        </w:rPr>
      </w:pPr>
      <w:del w:id="457" w:author="Christie Bahlai" w:date="2019-10-10T09:35:00Z">
        <w:r w:rsidDel="00B40C6D">
          <w:delText xml:space="preserve">13. </w:delText>
        </w:r>
        <w:r w:rsidDel="00B40C6D">
          <w:tab/>
          <w:delText>Carpenter SR, Brock WA, Cole JJ, Kitchell JF, Pace ML. Leading indicators of trophic cascades. Ecology Letters. 2008;11: 128–138. doi:10.1111/j.1461-0248.2007.01131.x</w:delText>
        </w:r>
      </w:del>
    </w:p>
    <w:p w14:paraId="36187A4D" w14:textId="564DD593" w:rsidR="00247AF9" w:rsidDel="00B40C6D" w:rsidRDefault="00247AF9" w:rsidP="00247AF9">
      <w:pPr>
        <w:pStyle w:val="Bibliography"/>
        <w:rPr>
          <w:del w:id="458" w:author="Christie Bahlai" w:date="2019-10-10T09:35:00Z"/>
        </w:rPr>
      </w:pPr>
      <w:del w:id="459" w:author="Christie Bahlai" w:date="2019-10-10T09:35:00Z">
        <w:r w:rsidDel="00B40C6D">
          <w:delText xml:space="preserve">14. </w:delText>
        </w:r>
        <w:r w:rsidDel="00B40C6D">
          <w:tab/>
          <w:delText xml:space="preserve">Weimerskirch H, Inchausti P, Guinet C, Barbraud C. Trends in bird and seal populations as indicators of a system shift in the Southern Ocean. Antarctic Science. 2003;15: 249–256. </w:delText>
        </w:r>
      </w:del>
    </w:p>
    <w:p w14:paraId="6418BDC1" w14:textId="08A9B03B" w:rsidR="00247AF9" w:rsidDel="00B40C6D" w:rsidRDefault="00247AF9" w:rsidP="00247AF9">
      <w:pPr>
        <w:pStyle w:val="Bibliography"/>
        <w:rPr>
          <w:del w:id="460" w:author="Christie Bahlai" w:date="2019-10-10T09:35:00Z"/>
        </w:rPr>
      </w:pPr>
      <w:del w:id="461" w:author="Christie Bahlai" w:date="2019-10-10T09:35:00Z">
        <w:r w:rsidDel="00B40C6D">
          <w:delText xml:space="preserve">15. </w:delText>
        </w:r>
        <w:r w:rsidDel="00B40C6D">
          <w:tab/>
          <w:delText xml:space="preserve">Berryman A, Lima M. Deciphering the effects of climate on animal populations: diagnostic analysis provides new interpretation of Soay sheep dynamics. The American Naturalist. 2006;168: 784–795. </w:delText>
        </w:r>
      </w:del>
    </w:p>
    <w:p w14:paraId="24347087" w14:textId="694D9778" w:rsidR="00247AF9" w:rsidDel="00B40C6D" w:rsidRDefault="00247AF9" w:rsidP="00247AF9">
      <w:pPr>
        <w:pStyle w:val="Bibliography"/>
        <w:rPr>
          <w:del w:id="462" w:author="Christie Bahlai" w:date="2019-10-10T09:35:00Z"/>
        </w:rPr>
      </w:pPr>
      <w:del w:id="463" w:author="Christie Bahlai" w:date="2019-10-10T09:35:00Z">
        <w:r w:rsidDel="00B40C6D">
          <w:delText xml:space="preserve">16. </w:delText>
        </w:r>
        <w:r w:rsidDel="00B40C6D">
          <w:tab/>
          <w:delText>Toms JD, Lesperance ML. Piecewise regression: a tool for identifying ecological thresholds. Ecology. 2003;84: 2034–2041. doi:10.1890/02-0472</w:delText>
        </w:r>
      </w:del>
    </w:p>
    <w:p w14:paraId="0ACDB59A" w14:textId="2C0159B5" w:rsidR="00247AF9" w:rsidDel="00B40C6D" w:rsidRDefault="00247AF9" w:rsidP="00247AF9">
      <w:pPr>
        <w:pStyle w:val="Bibliography"/>
        <w:rPr>
          <w:del w:id="464" w:author="Christie Bahlai" w:date="2019-10-10T09:35:00Z"/>
        </w:rPr>
      </w:pPr>
      <w:del w:id="465" w:author="Christie Bahlai" w:date="2019-10-10T09:35:00Z">
        <w:r w:rsidDel="00B40C6D">
          <w:delText xml:space="preserve">17. </w:delText>
        </w:r>
        <w:r w:rsidDel="00B40C6D">
          <w:tab/>
          <w:delText>Knapp AK, Smith MD, Hobbie SE, Collins SL, Fahey TJ, Hansen GJA, et al. Past, present, and future roles of long-term experiments in the LTER Network. Bioscience. 2012;62: 377–389. doi:10.1029/2008gb003336</w:delText>
        </w:r>
      </w:del>
    </w:p>
    <w:p w14:paraId="10BC7E29" w14:textId="0AEC1BFC" w:rsidR="00247AF9" w:rsidDel="00B40C6D" w:rsidRDefault="00247AF9" w:rsidP="00247AF9">
      <w:pPr>
        <w:pStyle w:val="Bibliography"/>
        <w:rPr>
          <w:del w:id="466" w:author="Christie Bahlai" w:date="2019-10-10T09:35:00Z"/>
        </w:rPr>
      </w:pPr>
      <w:del w:id="467" w:author="Christie Bahlai" w:date="2019-10-10T09:35:00Z">
        <w:r w:rsidDel="00B40C6D">
          <w:delText xml:space="preserve">18. </w:delText>
        </w:r>
        <w:r w:rsidDel="00B40C6D">
          <w:tab/>
          <w:delText xml:space="preserve">Braun JV, Muller H-G. Statistical Methods for DNA Sequence Segmentation. Statistical Science. 1998;13: 142–162. </w:delText>
        </w:r>
      </w:del>
    </w:p>
    <w:p w14:paraId="2A409AA0" w14:textId="0262E599" w:rsidR="00247AF9" w:rsidDel="00B40C6D" w:rsidRDefault="00247AF9" w:rsidP="00247AF9">
      <w:pPr>
        <w:pStyle w:val="Bibliography"/>
        <w:rPr>
          <w:del w:id="468" w:author="Christie Bahlai" w:date="2019-10-10T09:35:00Z"/>
        </w:rPr>
      </w:pPr>
      <w:del w:id="469" w:author="Christie Bahlai" w:date="2019-10-10T09:35:00Z">
        <w:r w:rsidDel="00B40C6D">
          <w:delText xml:space="preserve">19. </w:delText>
        </w:r>
        <w:r w:rsidDel="00B40C6D">
          <w:tab/>
          <w:delText xml:space="preserve">Zeileis A, Leisch F, Hornik K, Kleiber C. strucchange. An R package for testing for structural change in linear regression models. 2001; </w:delText>
        </w:r>
      </w:del>
    </w:p>
    <w:p w14:paraId="0B78BAA7" w14:textId="7DD5A955" w:rsidR="00247AF9" w:rsidDel="00B40C6D" w:rsidRDefault="00247AF9" w:rsidP="00247AF9">
      <w:pPr>
        <w:pStyle w:val="Bibliography"/>
        <w:rPr>
          <w:del w:id="470" w:author="Christie Bahlai" w:date="2019-10-10T09:35:00Z"/>
        </w:rPr>
      </w:pPr>
      <w:del w:id="471" w:author="Christie Bahlai" w:date="2019-10-10T09:35:00Z">
        <w:r w:rsidDel="00B40C6D">
          <w:delText xml:space="preserve">20. </w:delText>
        </w:r>
        <w:r w:rsidDel="00B40C6D">
          <w:tab/>
          <w:delText xml:space="preserve">Killick R, Eckley I. changepoint: An R package for changepoint analysis. Journal of Statistical Software. 2014;58: 1–19. </w:delText>
        </w:r>
      </w:del>
    </w:p>
    <w:p w14:paraId="319D59EF" w14:textId="23BA2DDE" w:rsidR="00247AF9" w:rsidDel="00B40C6D" w:rsidRDefault="00247AF9" w:rsidP="00247AF9">
      <w:pPr>
        <w:pStyle w:val="Bibliography"/>
        <w:rPr>
          <w:del w:id="472" w:author="Christie Bahlai" w:date="2019-10-10T09:35:00Z"/>
        </w:rPr>
      </w:pPr>
      <w:del w:id="473" w:author="Christie Bahlai" w:date="2019-10-10T09:35:00Z">
        <w:r w:rsidDel="00B40C6D">
          <w:delText xml:space="preserve">21. </w:delText>
        </w:r>
        <w:r w:rsidDel="00B40C6D">
          <w:tab/>
          <w:delText xml:space="preserve">Priyadarshana W, Sofronov G. Multiple break-points detection in array CGH data via the cross-entropy method. IEEE/ACM Transactions on Computational Biology and Bioinformatics (TCBB). 2015;12: 487–498. </w:delText>
        </w:r>
      </w:del>
    </w:p>
    <w:p w14:paraId="7C8FE150" w14:textId="6E3BAE18" w:rsidR="00247AF9" w:rsidDel="00B40C6D" w:rsidRDefault="00247AF9" w:rsidP="00247AF9">
      <w:pPr>
        <w:pStyle w:val="Bibliography"/>
        <w:rPr>
          <w:del w:id="474" w:author="Christie Bahlai" w:date="2019-10-10T09:35:00Z"/>
        </w:rPr>
      </w:pPr>
      <w:del w:id="475" w:author="Christie Bahlai" w:date="2019-10-10T09:35:00Z">
        <w:r w:rsidDel="00B40C6D">
          <w:delText xml:space="preserve">22. </w:delText>
        </w:r>
        <w:r w:rsidDel="00B40C6D">
          <w:tab/>
          <w:delText>Mauget SA. Multidecadal Regime Shifts in U.S. Streamflow, Precipitation, and Temperature at the End of the Twentieth Century. Journal of Climate. 2003;16: 3905–3916. doi:10.1175/1520-0442(2003)016&lt;3905:MRSIUS&gt;2.0.CO;2</w:delText>
        </w:r>
      </w:del>
    </w:p>
    <w:p w14:paraId="36C3C2CF" w14:textId="10C92656" w:rsidR="00247AF9" w:rsidDel="00B40C6D" w:rsidRDefault="00247AF9" w:rsidP="00247AF9">
      <w:pPr>
        <w:pStyle w:val="Bibliography"/>
        <w:rPr>
          <w:del w:id="476" w:author="Christie Bahlai" w:date="2019-10-10T09:35:00Z"/>
        </w:rPr>
      </w:pPr>
      <w:del w:id="477" w:author="Christie Bahlai" w:date="2019-10-10T09:35:00Z">
        <w:r w:rsidDel="00B40C6D">
          <w:delText xml:space="preserve">23. </w:delText>
        </w:r>
        <w:r w:rsidDel="00B40C6D">
          <w:tab/>
          <w:delText>Jenouvrier S, Weimerskirch H, Barbraud C, Park Y-H, Cazelles B. Evidence of a shift in the cyclicity of Antarctic seabird dynamics linked to climate. Proceedings of the Royal Society B: Biological Sciences. 2005;272: 887–895. doi:10.1098/rspb.2004.2978</w:delText>
        </w:r>
      </w:del>
    </w:p>
    <w:p w14:paraId="0F1545B6" w14:textId="4A9A82A9" w:rsidR="00247AF9" w:rsidDel="00B40C6D" w:rsidRDefault="00247AF9" w:rsidP="00247AF9">
      <w:pPr>
        <w:pStyle w:val="Bibliography"/>
        <w:rPr>
          <w:del w:id="478" w:author="Christie Bahlai" w:date="2019-10-10T09:35:00Z"/>
        </w:rPr>
      </w:pPr>
      <w:del w:id="479" w:author="Christie Bahlai" w:date="2019-10-10T09:35:00Z">
        <w:r w:rsidDel="00B40C6D">
          <w:delText xml:space="preserve">24. </w:delText>
        </w:r>
        <w:r w:rsidDel="00B40C6D">
          <w:tab/>
          <w:delText>Cazelles B, Chavez M, Berteaux D, Ménard F, Vik JO, Jenouvrier S, et al. Wavelet analysis of ecological time series. Oecologia. 2008;156: 287–304. doi:10.1007/s00442-008-0993-2</w:delText>
        </w:r>
      </w:del>
    </w:p>
    <w:p w14:paraId="3E2007AC" w14:textId="752ABE46" w:rsidR="00247AF9" w:rsidDel="00B40C6D" w:rsidRDefault="00247AF9" w:rsidP="00247AF9">
      <w:pPr>
        <w:pStyle w:val="Bibliography"/>
        <w:rPr>
          <w:del w:id="480" w:author="Christie Bahlai" w:date="2019-10-10T09:35:00Z"/>
        </w:rPr>
      </w:pPr>
      <w:del w:id="481" w:author="Christie Bahlai" w:date="2019-10-10T09:35:00Z">
        <w:r w:rsidDel="00B40C6D">
          <w:delText xml:space="preserve">25. </w:delText>
        </w:r>
        <w:r w:rsidDel="00B40C6D">
          <w:tab/>
          <w:delText>Carl Boettiger, Alan Hastings. Early warning signals and the prosecutor’s fallacy. Proceedings of the Royal Society B: Biological Sciences. 2012;279: 4734–4739. doi:10.1098/rspb.2012.2085</w:delText>
        </w:r>
      </w:del>
    </w:p>
    <w:p w14:paraId="6DD31FEF" w14:textId="56794060" w:rsidR="00247AF9" w:rsidDel="00B40C6D" w:rsidRDefault="00247AF9" w:rsidP="00247AF9">
      <w:pPr>
        <w:pStyle w:val="Bibliography"/>
        <w:rPr>
          <w:del w:id="482" w:author="Christie Bahlai" w:date="2019-10-10T09:35:00Z"/>
        </w:rPr>
      </w:pPr>
      <w:del w:id="483" w:author="Christie Bahlai" w:date="2019-10-10T09:35:00Z">
        <w:r w:rsidDel="00B40C6D">
          <w:delText xml:space="preserve">26. </w:delText>
        </w:r>
        <w:r w:rsidDel="00B40C6D">
          <w:tab/>
          <w:delText xml:space="preserve">Royall R. The Likelihood Paradigm for Statistical Evidence. in ML Taper and SR Lele, eds. The nature of scientific evidence. University of Chicago Press, Chicago; 2004. </w:delText>
        </w:r>
      </w:del>
    </w:p>
    <w:p w14:paraId="577CF47B" w14:textId="27FB0F12" w:rsidR="00247AF9" w:rsidDel="00B40C6D" w:rsidRDefault="00247AF9" w:rsidP="00247AF9">
      <w:pPr>
        <w:pStyle w:val="Bibliography"/>
        <w:rPr>
          <w:del w:id="484" w:author="Christie Bahlai" w:date="2019-10-10T09:35:00Z"/>
        </w:rPr>
      </w:pPr>
      <w:del w:id="485" w:author="Christie Bahlai" w:date="2019-10-10T09:35:00Z">
        <w:r w:rsidDel="00B40C6D">
          <w:delText xml:space="preserve">27. </w:delText>
        </w:r>
        <w:r w:rsidDel="00B40C6D">
          <w:tab/>
          <w:delText xml:space="preserve">Turchin P. Complex population dynamics: a theoretical/empirical synthesis. Princeton University Press; 2003. </w:delText>
        </w:r>
      </w:del>
    </w:p>
    <w:p w14:paraId="6FBBF8CF" w14:textId="6EBEC913" w:rsidR="00247AF9" w:rsidDel="00B40C6D" w:rsidRDefault="00247AF9" w:rsidP="00247AF9">
      <w:pPr>
        <w:pStyle w:val="Bibliography"/>
        <w:rPr>
          <w:del w:id="486" w:author="Christie Bahlai" w:date="2019-10-10T09:35:00Z"/>
        </w:rPr>
      </w:pPr>
      <w:del w:id="487" w:author="Christie Bahlai" w:date="2019-10-10T09:35:00Z">
        <w:r w:rsidDel="00B40C6D">
          <w:delText xml:space="preserve">28. </w:delText>
        </w:r>
        <w:r w:rsidDel="00B40C6D">
          <w:tab/>
          <w:delText>May RM. Simple mathematical models with very complicated dynamics. Nature. 1976;261: 459–467. doi:10.1038/261459a0</w:delText>
        </w:r>
      </w:del>
    </w:p>
    <w:p w14:paraId="19450D25" w14:textId="71563656" w:rsidR="00247AF9" w:rsidDel="00B40C6D" w:rsidRDefault="00247AF9" w:rsidP="00247AF9">
      <w:pPr>
        <w:pStyle w:val="Bibliography"/>
        <w:rPr>
          <w:del w:id="488" w:author="Christie Bahlai" w:date="2019-10-10T09:35:00Z"/>
        </w:rPr>
      </w:pPr>
      <w:del w:id="489" w:author="Christie Bahlai" w:date="2019-10-10T09:35:00Z">
        <w:r w:rsidDel="00B40C6D">
          <w:delText xml:space="preserve">29. </w:delText>
        </w:r>
        <w:r w:rsidDel="00B40C6D">
          <w:tab/>
          <w:delText xml:space="preserve">Barraquand F, Louca S, Abbott KC, Cobbold CA, Cordoleani F, DeAngelis DL, et al. Moving forward in circles: challenges and opportunities in modelling population cycles. Ecology letters. 2017;20: 1074–1092. </w:delText>
        </w:r>
      </w:del>
    </w:p>
    <w:p w14:paraId="0916064F" w14:textId="376F880B" w:rsidR="00247AF9" w:rsidDel="00B40C6D" w:rsidRDefault="00247AF9" w:rsidP="00247AF9">
      <w:pPr>
        <w:pStyle w:val="Bibliography"/>
        <w:rPr>
          <w:del w:id="490" w:author="Christie Bahlai" w:date="2019-10-10T09:35:00Z"/>
        </w:rPr>
      </w:pPr>
      <w:del w:id="491" w:author="Christie Bahlai" w:date="2019-10-10T09:35:00Z">
        <w:r w:rsidDel="00B40C6D">
          <w:delText xml:space="preserve">30. </w:delText>
        </w:r>
        <w:r w:rsidDel="00B40C6D">
          <w:tab/>
          <w:delText>Boettiger C. From noise to knowledge: how randomness generates novel phenomena and reveals information. Ecology Letters. 2018;21: 1255–1267. doi:10.1111/ele.13085</w:delText>
        </w:r>
      </w:del>
    </w:p>
    <w:p w14:paraId="2CFCAB37" w14:textId="2F24EDE7" w:rsidR="00247AF9" w:rsidDel="00B40C6D" w:rsidRDefault="00247AF9" w:rsidP="00247AF9">
      <w:pPr>
        <w:pStyle w:val="Bibliography"/>
        <w:rPr>
          <w:del w:id="492" w:author="Christie Bahlai" w:date="2019-10-10T09:35:00Z"/>
        </w:rPr>
      </w:pPr>
      <w:del w:id="493" w:author="Christie Bahlai" w:date="2019-10-10T09:35:00Z">
        <w:r w:rsidDel="00B40C6D">
          <w:delText xml:space="preserve">31. </w:delText>
        </w:r>
        <w:r w:rsidDel="00B40C6D">
          <w:tab/>
          <w:delText>Gadrich T, Katriel G. A Mechanistic Stochastic Ricker Model: Analytical and Numerical Investigations. Int J Bifurcation Chaos. 2016;26: 1650067. doi:10.1142/S021812741650067X</w:delText>
        </w:r>
      </w:del>
    </w:p>
    <w:p w14:paraId="74411E64" w14:textId="1F150AA7" w:rsidR="00247AF9" w:rsidDel="00B40C6D" w:rsidRDefault="00247AF9" w:rsidP="00247AF9">
      <w:pPr>
        <w:pStyle w:val="Bibliography"/>
        <w:rPr>
          <w:del w:id="494" w:author="Christie Bahlai" w:date="2019-10-10T09:35:00Z"/>
        </w:rPr>
      </w:pPr>
      <w:del w:id="495" w:author="Christie Bahlai" w:date="2019-10-10T09:35:00Z">
        <w:r w:rsidDel="00B40C6D">
          <w:delText xml:space="preserve">32. </w:delText>
        </w:r>
        <w:r w:rsidDel="00B40C6D">
          <w:tab/>
          <w:delText>Ricker WE. Stock and Recruitment. J Fish Res Bd Can. 1954;11: 559–623. doi:10.1139/f54-039</w:delText>
        </w:r>
      </w:del>
    </w:p>
    <w:p w14:paraId="0137D220" w14:textId="4C6D28E0" w:rsidR="00247AF9" w:rsidDel="00B40C6D" w:rsidRDefault="00247AF9" w:rsidP="00247AF9">
      <w:pPr>
        <w:pStyle w:val="Bibliography"/>
        <w:rPr>
          <w:del w:id="496" w:author="Christie Bahlai" w:date="2019-10-10T09:35:00Z"/>
        </w:rPr>
      </w:pPr>
      <w:del w:id="497" w:author="Christie Bahlai" w:date="2019-10-10T09:35:00Z">
        <w:r w:rsidDel="00B40C6D">
          <w:delText xml:space="preserve">33. </w:delText>
        </w:r>
        <w:r w:rsidDel="00B40C6D">
          <w:tab/>
          <w:delText xml:space="preserve">Brook BW, Bradshaw CJ. Strength of evidence for density dependence in abundance time series of 1198 species. Ecology. 2006;87: 1445–1451. </w:delText>
        </w:r>
      </w:del>
    </w:p>
    <w:p w14:paraId="5584C966" w14:textId="4FA0102F" w:rsidR="00247AF9" w:rsidDel="00B40C6D" w:rsidRDefault="00247AF9" w:rsidP="00247AF9">
      <w:pPr>
        <w:pStyle w:val="Bibliography"/>
        <w:rPr>
          <w:del w:id="498" w:author="Christie Bahlai" w:date="2019-10-10T09:35:00Z"/>
        </w:rPr>
      </w:pPr>
      <w:del w:id="499" w:author="Christie Bahlai" w:date="2019-10-10T09:35:00Z">
        <w:r w:rsidDel="00B40C6D">
          <w:delText xml:space="preserve">34. </w:delText>
        </w:r>
        <w:r w:rsidDel="00B40C6D">
          <w:tab/>
          <w:delText>Hall AR, Osborn DR, Sakkas N. Inference on Structural Breaks using Information Criteria. The Manchester School. 2013;81: 54–81. doi:10.1111/manc.12017</w:delText>
        </w:r>
      </w:del>
    </w:p>
    <w:p w14:paraId="622F3B99" w14:textId="0E95100E" w:rsidR="00247AF9" w:rsidDel="00B40C6D" w:rsidRDefault="00247AF9" w:rsidP="00247AF9">
      <w:pPr>
        <w:pStyle w:val="Bibliography"/>
        <w:rPr>
          <w:del w:id="500" w:author="Christie Bahlai" w:date="2019-10-10T09:35:00Z"/>
        </w:rPr>
      </w:pPr>
      <w:del w:id="501" w:author="Christie Bahlai" w:date="2019-10-10T09:35:00Z">
        <w:r w:rsidDel="00B40C6D">
          <w:delText xml:space="preserve">35. </w:delText>
        </w:r>
        <w:r w:rsidDel="00B40C6D">
          <w:tab/>
          <w:delText xml:space="preserve">Burnham KP, Anderson DR. Model selection and multimodal inference: a practical information-theoretic approach. 2nd ed. New York: Springer Science + Business Media, LLC; 2002. </w:delText>
        </w:r>
      </w:del>
    </w:p>
    <w:p w14:paraId="490E5750" w14:textId="0DCAE013" w:rsidR="00247AF9" w:rsidDel="00B40C6D" w:rsidRDefault="00247AF9" w:rsidP="00247AF9">
      <w:pPr>
        <w:pStyle w:val="Bibliography"/>
        <w:rPr>
          <w:del w:id="502" w:author="Christie Bahlai" w:date="2019-10-10T09:35:00Z"/>
        </w:rPr>
      </w:pPr>
      <w:del w:id="503" w:author="Christie Bahlai" w:date="2019-10-10T09:35:00Z">
        <w:r w:rsidDel="00B40C6D">
          <w:delText xml:space="preserve">36. </w:delText>
        </w:r>
        <w:r w:rsidDel="00B40C6D">
          <w:tab/>
          <w:delText>Wagenmakers E-J, Farrell S. AIC model selection using Akaike weights. Psychonomic Bulletin &amp; Review. 2004;11: 192–196. doi:10.3758/BF03206482</w:delText>
        </w:r>
      </w:del>
    </w:p>
    <w:p w14:paraId="46388622" w14:textId="7DB9AE4C" w:rsidR="00247AF9" w:rsidDel="00B40C6D" w:rsidRDefault="00247AF9" w:rsidP="00247AF9">
      <w:pPr>
        <w:pStyle w:val="Bibliography"/>
        <w:rPr>
          <w:del w:id="504" w:author="Christie Bahlai" w:date="2019-10-10T09:35:00Z"/>
        </w:rPr>
      </w:pPr>
      <w:del w:id="505" w:author="Christie Bahlai" w:date="2019-10-10T09:35:00Z">
        <w:r w:rsidDel="00B40C6D">
          <w:delText xml:space="preserve">37. </w:delText>
        </w:r>
        <w:r w:rsidDel="00B40C6D">
          <w:tab/>
          <w:delText>R Development Core Team. R: A Language and Environment for Statistical Computing 3.3.3. R Foundation for Statistical Computing. 2017; Available: http://www.R-project.org</w:delText>
        </w:r>
      </w:del>
    </w:p>
    <w:p w14:paraId="017E99AD" w14:textId="70BD5A9F" w:rsidR="00247AF9" w:rsidDel="00B40C6D" w:rsidRDefault="00247AF9" w:rsidP="00247AF9">
      <w:pPr>
        <w:pStyle w:val="Bibliography"/>
        <w:rPr>
          <w:del w:id="506" w:author="Christie Bahlai" w:date="2019-10-10T09:35:00Z"/>
        </w:rPr>
      </w:pPr>
      <w:del w:id="507" w:author="Christie Bahlai" w:date="2019-10-10T09:35:00Z">
        <w:r w:rsidDel="00B40C6D">
          <w:delText xml:space="preserve">38. </w:delText>
        </w:r>
        <w:r w:rsidDel="00B40C6D">
          <w:tab/>
          <w:delText>Bahlai C. cbahlai/dynamic_shift_detector: The Dynamic Shift Detector [Internet]. Zenodo; 2019. doi:10.5281/zenodo.3368486</w:delText>
        </w:r>
      </w:del>
    </w:p>
    <w:p w14:paraId="70DA34B9" w14:textId="697D5174" w:rsidR="00247AF9" w:rsidDel="00B40C6D" w:rsidRDefault="00247AF9" w:rsidP="00247AF9">
      <w:pPr>
        <w:pStyle w:val="Bibliography"/>
        <w:rPr>
          <w:del w:id="508" w:author="Christie Bahlai" w:date="2019-10-10T09:35:00Z"/>
        </w:rPr>
      </w:pPr>
      <w:del w:id="509" w:author="Christie Bahlai" w:date="2019-10-10T09:35:00Z">
        <w:r w:rsidDel="00B40C6D">
          <w:delText xml:space="preserve">39. </w:delText>
        </w:r>
        <w:r w:rsidDel="00B40C6D">
          <w:tab/>
          <w:delText>Bahlai CA, Colunga-Garcia M, Gage SH, Landis DA. Long term functional dynamics of an aphidophagous coccinellid community are unchanged in response to repeated invasion. PLoS One. 2013;8: e83407. doi:10.1371/journal.pone.0083407</w:delText>
        </w:r>
      </w:del>
    </w:p>
    <w:p w14:paraId="7E2583DB" w14:textId="6E7A01D7" w:rsidR="00247AF9" w:rsidDel="00B40C6D" w:rsidRDefault="00247AF9" w:rsidP="00247AF9">
      <w:pPr>
        <w:pStyle w:val="Bibliography"/>
        <w:rPr>
          <w:del w:id="510" w:author="Christie Bahlai" w:date="2019-10-10T09:35:00Z"/>
        </w:rPr>
      </w:pPr>
      <w:del w:id="511" w:author="Christie Bahlai" w:date="2019-10-10T09:35:00Z">
        <w:r w:rsidDel="00B40C6D">
          <w:delText xml:space="preserve">40. </w:delText>
        </w:r>
        <w:r w:rsidDel="00B40C6D">
          <w:tab/>
          <w:delText>Bahlai C, Colunga-Garcia M, Gage S, Landis D. The role of exotic ladybeetles in the decline of native ladybeetle populations: evidence from long-term monitoring. Biol Invasions. 2015;17: 1005–1024. doi:10.1007/s10530-014-0772-4</w:delText>
        </w:r>
      </w:del>
    </w:p>
    <w:p w14:paraId="00406E76" w14:textId="69607238" w:rsidR="00247AF9" w:rsidDel="00B40C6D" w:rsidRDefault="00247AF9" w:rsidP="00247AF9">
      <w:pPr>
        <w:pStyle w:val="Bibliography"/>
        <w:rPr>
          <w:del w:id="512" w:author="Christie Bahlai" w:date="2019-10-10T09:35:00Z"/>
        </w:rPr>
      </w:pPr>
      <w:del w:id="513" w:author="Christie Bahlai" w:date="2019-10-10T09:35:00Z">
        <w:r w:rsidDel="00B40C6D">
          <w:delText xml:space="preserve">41. </w:delText>
        </w:r>
        <w:r w:rsidDel="00B40C6D">
          <w:tab/>
          <w:delText>Bahlai CA, vander Werf W, O’Neal M, Hemerik L, Landis DA. Shifts in dynamic regime of an invasive lady beetle are linked to the invasion and insecticidal management of its prey. Ecological Applications. 2015; doi:10.1890/14-2022.1</w:delText>
        </w:r>
      </w:del>
    </w:p>
    <w:p w14:paraId="42DA48C2" w14:textId="1C71F03E" w:rsidR="00247AF9" w:rsidDel="00B40C6D" w:rsidRDefault="00247AF9" w:rsidP="00247AF9">
      <w:pPr>
        <w:pStyle w:val="Bibliography"/>
        <w:rPr>
          <w:del w:id="514" w:author="Christie Bahlai" w:date="2019-10-10T09:35:00Z"/>
        </w:rPr>
      </w:pPr>
      <w:del w:id="515" w:author="Christie Bahlai" w:date="2019-10-10T09:35:00Z">
        <w:r w:rsidDel="00B40C6D">
          <w:delText xml:space="preserve">42. </w:delText>
        </w:r>
        <w:r w:rsidDel="00B40C6D">
          <w:tab/>
          <w:delText xml:space="preserve">Bahlai CA, Sears MK. Population dynamics of Harmonia axyridis and Aphis glycines in Niagara Peninsula soybean fields and vineyards. Journal of the Entomological Society of Ontario. 2009;140: 27–39. </w:delText>
        </w:r>
      </w:del>
    </w:p>
    <w:p w14:paraId="4B26148B" w14:textId="6F2815E1" w:rsidR="00247AF9" w:rsidDel="00B40C6D" w:rsidRDefault="00247AF9" w:rsidP="00247AF9">
      <w:pPr>
        <w:pStyle w:val="Bibliography"/>
        <w:rPr>
          <w:del w:id="516" w:author="Christie Bahlai" w:date="2019-10-10T09:35:00Z"/>
        </w:rPr>
      </w:pPr>
      <w:del w:id="517" w:author="Christie Bahlai" w:date="2019-10-10T09:35:00Z">
        <w:r w:rsidDel="00B40C6D">
          <w:delText xml:space="preserve">43. </w:delText>
        </w:r>
        <w:r w:rsidDel="00B40C6D">
          <w:tab/>
          <w:delText>Heimpel G, Frelich L, Landis D, Hopper K, Hoelmer K, Sezen Z, et al. European buckthorn and Asian soybean aphid as components of an extensive invasional meltdown in North America. Biological Invasions. 2010;12: 2913–2931. doi:10.1007/s10530-010-9736-5</w:delText>
        </w:r>
      </w:del>
    </w:p>
    <w:p w14:paraId="0EEEE719" w14:textId="1212B91F" w:rsidR="00247AF9" w:rsidDel="00B40C6D" w:rsidRDefault="00247AF9" w:rsidP="00247AF9">
      <w:pPr>
        <w:pStyle w:val="Bibliography"/>
        <w:rPr>
          <w:del w:id="518" w:author="Christie Bahlai" w:date="2019-10-10T09:35:00Z"/>
        </w:rPr>
      </w:pPr>
      <w:del w:id="519" w:author="Christie Bahlai" w:date="2019-10-10T09:35:00Z">
        <w:r w:rsidDel="00B40C6D">
          <w:delText xml:space="preserve">44. </w:delText>
        </w:r>
        <w:r w:rsidDel="00B40C6D">
          <w:tab/>
          <w:delText xml:space="preserve">Rhainds M, Yoo HJS, Kindlmann P, Voegtlin D, Castillo D, Rutledge C, et al. Two-year oscillation cycle in abundance of soybean aphid in Indiana. Agricultural and Forest Entomology. 2010;12: 251–257. </w:delText>
        </w:r>
      </w:del>
    </w:p>
    <w:p w14:paraId="7E24724F" w14:textId="6490C5D9" w:rsidR="00247AF9" w:rsidDel="00B40C6D" w:rsidRDefault="00247AF9" w:rsidP="00247AF9">
      <w:pPr>
        <w:pStyle w:val="Bibliography"/>
        <w:rPr>
          <w:del w:id="520" w:author="Christie Bahlai" w:date="2019-10-10T09:35:00Z"/>
        </w:rPr>
      </w:pPr>
      <w:del w:id="521" w:author="Christie Bahlai" w:date="2019-10-10T09:35:00Z">
        <w:r w:rsidDel="00B40C6D">
          <w:delText xml:space="preserve">45. </w:delText>
        </w:r>
        <w:r w:rsidDel="00B40C6D">
          <w:tab/>
          <w:delText xml:space="preserve">Ragsdale DW, Voegtlin DJ, O’Neil RJ. Soybean aphid biology in North America. Annals of the Entomological Society of America. 2004;97: 204–208. </w:delText>
        </w:r>
      </w:del>
    </w:p>
    <w:p w14:paraId="574244CC" w14:textId="400E19BC" w:rsidR="00247AF9" w:rsidDel="00B40C6D" w:rsidRDefault="00247AF9" w:rsidP="00247AF9">
      <w:pPr>
        <w:pStyle w:val="Bibliography"/>
        <w:rPr>
          <w:del w:id="522" w:author="Christie Bahlai" w:date="2019-10-10T09:35:00Z"/>
        </w:rPr>
      </w:pPr>
      <w:del w:id="523" w:author="Christie Bahlai" w:date="2019-10-10T09:35:00Z">
        <w:r w:rsidDel="00B40C6D">
          <w:delText xml:space="preserve">46. </w:delText>
        </w:r>
        <w:r w:rsidDel="00B40C6D">
          <w:tab/>
          <w:delText xml:space="preserve">Wu Z, Schenk-Hamlin D, Zhan W, Ragsdale DW, Heimpel GE. The soybean aphid in China: a historical review. Annals of the Entomological Society of America. 2004;97: 209–218. </w:delText>
        </w:r>
      </w:del>
    </w:p>
    <w:p w14:paraId="245628F1" w14:textId="5DC7636E" w:rsidR="00247AF9" w:rsidDel="00B40C6D" w:rsidRDefault="00247AF9" w:rsidP="00247AF9">
      <w:pPr>
        <w:pStyle w:val="Bibliography"/>
        <w:rPr>
          <w:del w:id="524" w:author="Christie Bahlai" w:date="2019-10-10T09:35:00Z"/>
        </w:rPr>
      </w:pPr>
      <w:del w:id="525" w:author="Christie Bahlai" w:date="2019-10-10T09:35:00Z">
        <w:r w:rsidDel="00B40C6D">
          <w:delText xml:space="preserve">47. </w:delText>
        </w:r>
        <w:r w:rsidDel="00B40C6D">
          <w:tab/>
          <w:delText>Urquhart FA, Urquhart NR. Autumnal migration routes of the eastern population of the monarch butterfly (Danaus p. plexippus L.; Danaidae; Lepidoptera) in North America to the overwintering site in the Neovolcanic Plateau of Mexico. Can J Zool. 1978;56: 1759–1764. doi:10.1139/z78-240</w:delText>
        </w:r>
      </w:del>
    </w:p>
    <w:p w14:paraId="186D6F6F" w14:textId="6FD7D224" w:rsidR="00247AF9" w:rsidDel="00B40C6D" w:rsidRDefault="00247AF9" w:rsidP="00247AF9">
      <w:pPr>
        <w:pStyle w:val="Bibliography"/>
        <w:rPr>
          <w:del w:id="526" w:author="Christie Bahlai" w:date="2019-10-10T09:35:00Z"/>
        </w:rPr>
      </w:pPr>
      <w:del w:id="527" w:author="Christie Bahlai" w:date="2019-10-10T09:35:00Z">
        <w:r w:rsidDel="00B40C6D">
          <w:delText xml:space="preserve">48. </w:delText>
        </w:r>
        <w:r w:rsidDel="00B40C6D">
          <w:tab/>
          <w:delText>Flockhart DTT, Brower LP, Ramirez MI, Hobson KA, Wassenaar LI, Altizer S, et al. Regional climate on the breeding grounds predicts variation in the natal origin of monarch butterflies overwintering in Mexico over 38 years. Glob Change Biol. 2017;23: 2565–2576. doi:10.1111/gcb.13589</w:delText>
        </w:r>
      </w:del>
    </w:p>
    <w:p w14:paraId="3958AC8C" w14:textId="3B5A13B6" w:rsidR="00247AF9" w:rsidDel="00B40C6D" w:rsidRDefault="00247AF9" w:rsidP="00247AF9">
      <w:pPr>
        <w:pStyle w:val="Bibliography"/>
        <w:rPr>
          <w:del w:id="528" w:author="Christie Bahlai" w:date="2019-10-10T09:35:00Z"/>
        </w:rPr>
      </w:pPr>
      <w:del w:id="529" w:author="Christie Bahlai" w:date="2019-10-10T09:35:00Z">
        <w:r w:rsidDel="00B40C6D">
          <w:delText xml:space="preserve">49. </w:delText>
        </w:r>
        <w:r w:rsidDel="00B40C6D">
          <w:tab/>
          <w:delText xml:space="preserve">Prysby MD, Oberhauser KS. Temporal and geographic variation in monarch densities: citizen scientists document monarch population patterns. The monarch butterfly: Biology and conservation. 2004; 9–20. </w:delText>
        </w:r>
      </w:del>
    </w:p>
    <w:p w14:paraId="19E04BAE" w14:textId="33B73B55" w:rsidR="00247AF9" w:rsidDel="00B40C6D" w:rsidRDefault="00247AF9" w:rsidP="00247AF9">
      <w:pPr>
        <w:pStyle w:val="Bibliography"/>
        <w:rPr>
          <w:del w:id="530" w:author="Christie Bahlai" w:date="2019-10-10T09:35:00Z"/>
        </w:rPr>
      </w:pPr>
      <w:del w:id="531" w:author="Christie Bahlai" w:date="2019-10-10T09:35:00Z">
        <w:r w:rsidDel="00B40C6D">
          <w:delText xml:space="preserve">50. </w:delText>
        </w:r>
        <w:r w:rsidDel="00B40C6D">
          <w:tab/>
          <w:delText>Sarkar S. What Is Threatening Monarchs? BioScience. 2017;67: 1080–1080. doi:10.1093/biosci/bix120</w:delText>
        </w:r>
      </w:del>
    </w:p>
    <w:p w14:paraId="4CC41D5D" w14:textId="75CB466E" w:rsidR="00247AF9" w:rsidDel="00B40C6D" w:rsidRDefault="00247AF9" w:rsidP="00247AF9">
      <w:pPr>
        <w:pStyle w:val="Bibliography"/>
        <w:rPr>
          <w:del w:id="532" w:author="Christie Bahlai" w:date="2019-10-10T09:35:00Z"/>
        </w:rPr>
      </w:pPr>
      <w:del w:id="533" w:author="Christie Bahlai" w:date="2019-10-10T09:35:00Z">
        <w:r w:rsidDel="00B40C6D">
          <w:delText xml:space="preserve">51. </w:delText>
        </w:r>
        <w:r w:rsidDel="00B40C6D">
          <w:tab/>
          <w:delText>Lovett J. Monarch Population Status [Internet]. Monarch Watch; 2017. Available: http://monarchwatch.org/blog/2017/02/11/monarch-population-status-30/</w:delText>
        </w:r>
      </w:del>
    </w:p>
    <w:p w14:paraId="1AA759BF" w14:textId="0E16C904" w:rsidR="00247AF9" w:rsidDel="00B40C6D" w:rsidRDefault="00247AF9" w:rsidP="00247AF9">
      <w:pPr>
        <w:pStyle w:val="Bibliography"/>
        <w:rPr>
          <w:del w:id="534" w:author="Christie Bahlai" w:date="2019-10-10T09:35:00Z"/>
        </w:rPr>
      </w:pPr>
      <w:del w:id="535" w:author="Christie Bahlai" w:date="2019-10-10T09:35:00Z">
        <w:r w:rsidDel="00B40C6D">
          <w:delText xml:space="preserve">52. </w:delText>
        </w:r>
        <w:r w:rsidDel="00B40C6D">
          <w:tab/>
          <w:delText>Hartzler RG. Reduction in common milkweed (Asclepias syriaca) occurrence in Iowa cropland from 1999 to 2009. Crop Protection. 2010;29: 1542–1544. doi:10.1016/j.cropro.2010.07.018</w:delText>
        </w:r>
      </w:del>
    </w:p>
    <w:p w14:paraId="212AA983" w14:textId="43A11198" w:rsidR="00247AF9" w:rsidDel="00B40C6D" w:rsidRDefault="00247AF9" w:rsidP="00247AF9">
      <w:pPr>
        <w:pStyle w:val="Bibliography"/>
        <w:rPr>
          <w:del w:id="536" w:author="Christie Bahlai" w:date="2019-10-10T09:35:00Z"/>
        </w:rPr>
      </w:pPr>
      <w:del w:id="537" w:author="Christie Bahlai" w:date="2019-10-10T09:35:00Z">
        <w:r w:rsidDel="00B40C6D">
          <w:delText xml:space="preserve">53. </w:delText>
        </w:r>
        <w:r w:rsidDel="00B40C6D">
          <w:tab/>
          <w:delText>Pleasants JM, Oberhauser KS. Milkweed loss in agricultural fields because of herbicide use: effect on the monarch butterfly population. Insect Conservation and Diversity. 2013;6: 135–144. doi:10.1111/j.1752-4598.2012.00196.x</w:delText>
        </w:r>
      </w:del>
    </w:p>
    <w:p w14:paraId="7CB5D81C" w14:textId="0FF1112A" w:rsidR="00247AF9" w:rsidDel="00B40C6D" w:rsidRDefault="00247AF9" w:rsidP="00247AF9">
      <w:pPr>
        <w:pStyle w:val="Bibliography"/>
        <w:rPr>
          <w:del w:id="538" w:author="Christie Bahlai" w:date="2019-10-10T09:35:00Z"/>
        </w:rPr>
      </w:pPr>
      <w:del w:id="539" w:author="Christie Bahlai" w:date="2019-10-10T09:35:00Z">
        <w:r w:rsidDel="00B40C6D">
          <w:delText xml:space="preserve">54. </w:delText>
        </w:r>
        <w:r w:rsidDel="00B40C6D">
          <w:tab/>
          <w:delText>Zaya DN, Pearse IS, Spyreas G. Long-Term Trends in Midwestern Milkweed Abundances and Their Relevance to Monarch Butterfly Declines. BioScience. 2017;67: 343–356. doi:10.1093/biosci/biw186</w:delText>
        </w:r>
      </w:del>
    </w:p>
    <w:p w14:paraId="67309BFC" w14:textId="041CB1D4" w:rsidR="00247AF9" w:rsidDel="00B40C6D" w:rsidRDefault="00247AF9" w:rsidP="00247AF9">
      <w:pPr>
        <w:pStyle w:val="Bibliography"/>
        <w:rPr>
          <w:del w:id="540" w:author="Christie Bahlai" w:date="2019-10-10T09:35:00Z"/>
        </w:rPr>
      </w:pPr>
      <w:del w:id="541" w:author="Christie Bahlai" w:date="2019-10-10T09:35:00Z">
        <w:r w:rsidDel="00B40C6D">
          <w:delText xml:space="preserve">55. </w:delText>
        </w:r>
        <w:r w:rsidDel="00B40C6D">
          <w:tab/>
          <w:delText xml:space="preserve">Duke SO, Powles SB. Glyphosate-resistant crops and weeds: now and in the future. AgBioForum. 2009;12: 346–357. </w:delText>
        </w:r>
      </w:del>
    </w:p>
    <w:p w14:paraId="4EDD0F74" w14:textId="0D0EBBA8" w:rsidR="00247AF9" w:rsidDel="00B40C6D" w:rsidRDefault="00247AF9" w:rsidP="00247AF9">
      <w:pPr>
        <w:pStyle w:val="Bibliography"/>
        <w:rPr>
          <w:del w:id="542" w:author="Christie Bahlai" w:date="2019-10-10T09:35:00Z"/>
        </w:rPr>
      </w:pPr>
      <w:del w:id="543" w:author="Christie Bahlai" w:date="2019-10-10T09:35:00Z">
        <w:r w:rsidDel="00B40C6D">
          <w:delText xml:space="preserve">56. </w:delText>
        </w:r>
        <w:r w:rsidDel="00B40C6D">
          <w:tab/>
          <w:delText>Baker NT. Estimated annual agricultural pesticide use by crop group for states of the conterminous United States, 1992-2014. National Water Quality Assessment Program. 2017; doi:10.5066/F7NP22KM</w:delText>
        </w:r>
      </w:del>
    </w:p>
    <w:p w14:paraId="11A6A71E" w14:textId="442271A8" w:rsidR="00247AF9" w:rsidDel="00B40C6D" w:rsidRDefault="00247AF9" w:rsidP="00247AF9">
      <w:pPr>
        <w:pStyle w:val="Bibliography"/>
        <w:rPr>
          <w:del w:id="544" w:author="Christie Bahlai" w:date="2019-10-10T09:35:00Z"/>
        </w:rPr>
      </w:pPr>
      <w:del w:id="545" w:author="Christie Bahlai" w:date="2019-10-10T09:35:00Z">
        <w:r w:rsidDel="00B40C6D">
          <w:delText xml:space="preserve">57. </w:delText>
        </w:r>
        <w:r w:rsidDel="00B40C6D">
          <w:tab/>
          <w:delText>Saunders SP, Ries L, Oberhauser KS, Thogmartin WE, Zipkin EF. Local and cross-seasonal associations of climate and land use with abundance of monarch butterflies Danaus plexippus. Ecography. 2017; n/a-n/a. doi:10.1111/ecog.02719</w:delText>
        </w:r>
      </w:del>
    </w:p>
    <w:p w14:paraId="4165D26F" w14:textId="7F523196" w:rsidR="00247AF9" w:rsidDel="00B40C6D" w:rsidRDefault="00247AF9" w:rsidP="00247AF9">
      <w:pPr>
        <w:pStyle w:val="Bibliography"/>
        <w:rPr>
          <w:del w:id="546" w:author="Christie Bahlai" w:date="2019-10-10T09:35:00Z"/>
        </w:rPr>
      </w:pPr>
      <w:del w:id="547" w:author="Christie Bahlai" w:date="2019-10-10T09:35:00Z">
        <w:r w:rsidDel="00B40C6D">
          <w:delText xml:space="preserve">58. </w:delText>
        </w:r>
        <w:r w:rsidDel="00B40C6D">
          <w:tab/>
          <w:delText>Zipkin EF, Ries L, Reeves R, Regetz J, Oberhauser KS. Tracking climate impacts on the migratory monarch butterfly. Glob Change Biol. 2012;18: 3039–3049. doi:10.1111/j.1365-2486.2012.02751.x</w:delText>
        </w:r>
      </w:del>
    </w:p>
    <w:p w14:paraId="7A46D06D" w14:textId="4238DA23" w:rsidR="00247AF9" w:rsidDel="00B40C6D" w:rsidRDefault="00247AF9" w:rsidP="00247AF9">
      <w:pPr>
        <w:pStyle w:val="Bibliography"/>
        <w:rPr>
          <w:del w:id="548" w:author="Christie Bahlai" w:date="2019-10-10T09:35:00Z"/>
        </w:rPr>
      </w:pPr>
      <w:del w:id="549" w:author="Christie Bahlai" w:date="2019-10-10T09:35:00Z">
        <w:r w:rsidDel="00B40C6D">
          <w:delText xml:space="preserve">59. </w:delText>
        </w:r>
        <w:r w:rsidDel="00B40C6D">
          <w:tab/>
          <w:delText xml:space="preserve">Brower LP, Kust DR, Rendon-Salinas E, Serrano EG, Kust KR, Miller J, et al. Catastrophic winter storm mortality of monarch butterflies in Mexico during January 2002. The Monarch butterfly: biology and conservation. 2004; 151–166. </w:delText>
        </w:r>
      </w:del>
    </w:p>
    <w:p w14:paraId="09B6D937" w14:textId="433BF5AE" w:rsidR="00247AF9" w:rsidDel="00B40C6D" w:rsidRDefault="00247AF9" w:rsidP="00247AF9">
      <w:pPr>
        <w:pStyle w:val="Bibliography"/>
        <w:rPr>
          <w:del w:id="550" w:author="Christie Bahlai" w:date="2019-10-10T09:35:00Z"/>
        </w:rPr>
      </w:pPr>
      <w:del w:id="551" w:author="Christie Bahlai" w:date="2019-10-10T09:35:00Z">
        <w:r w:rsidDel="00B40C6D">
          <w:delText xml:space="preserve">60. </w:delText>
        </w:r>
        <w:r w:rsidDel="00B40C6D">
          <w:tab/>
          <w:delText>Vidal O, Rendón-Salinas E. Dynamics and trends of overwintering colonies of the monarch butterfly in Mexico. Biological Conservation. 2014;180: 165–175. doi:10.1016/j.biocon.2014.09.041</w:delText>
        </w:r>
      </w:del>
    </w:p>
    <w:p w14:paraId="46B7D0F2" w14:textId="7B8B1FA9" w:rsidR="00247AF9" w:rsidDel="00B40C6D" w:rsidRDefault="00247AF9" w:rsidP="00247AF9">
      <w:pPr>
        <w:pStyle w:val="Bibliography"/>
        <w:rPr>
          <w:del w:id="552" w:author="Christie Bahlai" w:date="2019-10-10T09:35:00Z"/>
        </w:rPr>
      </w:pPr>
      <w:del w:id="553" w:author="Christie Bahlai" w:date="2019-10-10T09:35:00Z">
        <w:r w:rsidDel="00B40C6D">
          <w:delText xml:space="preserve">61. </w:delText>
        </w:r>
        <w:r w:rsidDel="00B40C6D">
          <w:tab/>
          <w:delText xml:space="preserve">Davis AK, Altizer S. New Perspectives on Monarch Migration, Evolution, and Population Biology. Monarchs in a Changing World: Biology and Conservation of an Iconic Butterfly. 2015; 203. </w:delText>
        </w:r>
      </w:del>
    </w:p>
    <w:p w14:paraId="14D7B613" w14:textId="7E3B6C04" w:rsidR="00247AF9" w:rsidDel="00B40C6D" w:rsidRDefault="00247AF9" w:rsidP="00247AF9">
      <w:pPr>
        <w:pStyle w:val="Bibliography"/>
        <w:rPr>
          <w:del w:id="554" w:author="Christie Bahlai" w:date="2019-10-10T09:35:00Z"/>
        </w:rPr>
      </w:pPr>
      <w:del w:id="555" w:author="Christie Bahlai" w:date="2019-10-10T09:35:00Z">
        <w:r w:rsidDel="00B40C6D">
          <w:delText xml:space="preserve">62. </w:delText>
        </w:r>
        <w:r w:rsidDel="00B40C6D">
          <w:tab/>
          <w:delText>Saunders SP, Ries L, Neupane N, Ramírez MI, García-Serrano E, Rendón-Salinas E, et al. Multiscale seasonal factors drive the size of winter monarch colonies. Proc Natl Acad Sci USA. 2019;116: 8609. doi:10.1073/pnas.1805114116</w:delText>
        </w:r>
      </w:del>
    </w:p>
    <w:p w14:paraId="3270A86E" w14:textId="04102010" w:rsidR="00247AF9" w:rsidDel="00B40C6D" w:rsidRDefault="00247AF9" w:rsidP="00247AF9">
      <w:pPr>
        <w:pStyle w:val="Bibliography"/>
        <w:rPr>
          <w:del w:id="556" w:author="Christie Bahlai" w:date="2019-10-10T09:35:00Z"/>
        </w:rPr>
      </w:pPr>
      <w:del w:id="557" w:author="Christie Bahlai" w:date="2019-10-10T09:35:00Z">
        <w:r w:rsidDel="00B40C6D">
          <w:delText xml:space="preserve">63. </w:delText>
        </w:r>
        <w:r w:rsidDel="00B40C6D">
          <w:tab/>
          <w:delText xml:space="preserve">Abbott KC, Dwyer G. Food Limitation and Insect Outbreaks: Complex Dynamics in Plant-Herbivore Models. Journal of Animal Ecology. 2007;76: 1004–1014. </w:delText>
        </w:r>
      </w:del>
    </w:p>
    <w:p w14:paraId="3B5B5FEC" w14:textId="26FA6046" w:rsidR="00493C01" w:rsidRDefault="00493C01" w:rsidP="00493C01">
      <w:r w:rsidRPr="004F14C2">
        <w:rPr>
          <w:rFonts w:cstheme="minorHAnsi"/>
        </w:rPr>
        <w:fldChar w:fldCharType="end"/>
      </w:r>
    </w:p>
    <w:p w14:paraId="084A35CA" w14:textId="77777777" w:rsidR="004B55BC" w:rsidRDefault="004B55BC" w:rsidP="00493C01">
      <w:pPr>
        <w:rPr>
          <w:b/>
        </w:rPr>
      </w:pPr>
      <w:r>
        <w:rPr>
          <w:b/>
        </w:rPr>
        <w:t>Supporting Information Legends</w:t>
      </w:r>
    </w:p>
    <w:p w14:paraId="236FFB72" w14:textId="7B32C8BB" w:rsidR="004B55BC" w:rsidRDefault="004B55BC" w:rsidP="00493C01">
      <w:pPr>
        <w:rPr>
          <w:bCs/>
        </w:rPr>
      </w:pPr>
      <w:r>
        <w:rPr>
          <w:bCs/>
        </w:rPr>
        <w:t xml:space="preserve">S1- </w:t>
      </w:r>
      <w:r w:rsidRPr="004B55BC">
        <w:rPr>
          <w:bCs/>
        </w:rPr>
        <w:t>Additional Simulations using AIC for break point selection</w:t>
      </w:r>
    </w:p>
    <w:p w14:paraId="3B7BAA77" w14:textId="4CC824CA" w:rsidR="00493C01" w:rsidRDefault="004B55BC" w:rsidP="00493C01">
      <w:pPr>
        <w:rPr>
          <w:b/>
        </w:rPr>
      </w:pPr>
      <w:r>
        <w:rPr>
          <w:bCs/>
        </w:rPr>
        <w:lastRenderedPageBreak/>
        <w:t xml:space="preserve">S2- </w:t>
      </w:r>
      <w:r w:rsidRPr="004B55BC">
        <w:rPr>
          <w:bCs/>
        </w:rPr>
        <w:t xml:space="preserve">Description of functions used in the Dynamic Shift Detector (DSD) algorithm </w:t>
      </w:r>
      <w:r w:rsidR="00493C01">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 xml:space="preserve">Danaus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558"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558"/>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559"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559"/>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rsidSect="00FD1BB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e Bahlai">
    <w15:presenceInfo w15:providerId="Windows Live" w15:userId="7a86fd0aab825495"/>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5144"/>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0836"/>
    <w:rsid w:val="00055A15"/>
    <w:rsid w:val="00057979"/>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13AB"/>
    <w:rsid w:val="000D49BB"/>
    <w:rsid w:val="000D58D6"/>
    <w:rsid w:val="000D593E"/>
    <w:rsid w:val="000D5977"/>
    <w:rsid w:val="000D5C16"/>
    <w:rsid w:val="000E006E"/>
    <w:rsid w:val="000E0392"/>
    <w:rsid w:val="000E0DB2"/>
    <w:rsid w:val="000E17DE"/>
    <w:rsid w:val="000E1B39"/>
    <w:rsid w:val="000E5818"/>
    <w:rsid w:val="000F0016"/>
    <w:rsid w:val="000F07D3"/>
    <w:rsid w:val="000F1741"/>
    <w:rsid w:val="000F47B9"/>
    <w:rsid w:val="000F47FB"/>
    <w:rsid w:val="000F5662"/>
    <w:rsid w:val="00100007"/>
    <w:rsid w:val="0010338A"/>
    <w:rsid w:val="001037EE"/>
    <w:rsid w:val="0010648E"/>
    <w:rsid w:val="001074B1"/>
    <w:rsid w:val="00112733"/>
    <w:rsid w:val="0011601F"/>
    <w:rsid w:val="00116502"/>
    <w:rsid w:val="00116590"/>
    <w:rsid w:val="00117610"/>
    <w:rsid w:val="00120697"/>
    <w:rsid w:val="00123B72"/>
    <w:rsid w:val="001254A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001"/>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E66C2"/>
    <w:rsid w:val="001F39A1"/>
    <w:rsid w:val="001F3AD1"/>
    <w:rsid w:val="001F7C7C"/>
    <w:rsid w:val="00201630"/>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27A26"/>
    <w:rsid w:val="00230559"/>
    <w:rsid w:val="002306B7"/>
    <w:rsid w:val="00233968"/>
    <w:rsid w:val="00237F62"/>
    <w:rsid w:val="002424E7"/>
    <w:rsid w:val="0024317D"/>
    <w:rsid w:val="00243793"/>
    <w:rsid w:val="00243D17"/>
    <w:rsid w:val="0024464F"/>
    <w:rsid w:val="00246C86"/>
    <w:rsid w:val="002470E2"/>
    <w:rsid w:val="00247AF9"/>
    <w:rsid w:val="00253218"/>
    <w:rsid w:val="00253E75"/>
    <w:rsid w:val="0025408B"/>
    <w:rsid w:val="0025536D"/>
    <w:rsid w:val="00260D38"/>
    <w:rsid w:val="00261897"/>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3143"/>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1967"/>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4B37"/>
    <w:rsid w:val="0042590C"/>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49DA"/>
    <w:rsid w:val="004877BD"/>
    <w:rsid w:val="004903CF"/>
    <w:rsid w:val="00493C01"/>
    <w:rsid w:val="00494B44"/>
    <w:rsid w:val="00496204"/>
    <w:rsid w:val="00496605"/>
    <w:rsid w:val="004967F1"/>
    <w:rsid w:val="0049736E"/>
    <w:rsid w:val="004A0459"/>
    <w:rsid w:val="004A6E9C"/>
    <w:rsid w:val="004B0EF8"/>
    <w:rsid w:val="004B1D0D"/>
    <w:rsid w:val="004B2610"/>
    <w:rsid w:val="004B4314"/>
    <w:rsid w:val="004B55BC"/>
    <w:rsid w:val="004B6859"/>
    <w:rsid w:val="004B76BC"/>
    <w:rsid w:val="004C12E1"/>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451E"/>
    <w:rsid w:val="004F7957"/>
    <w:rsid w:val="005000CD"/>
    <w:rsid w:val="005007B1"/>
    <w:rsid w:val="00500C12"/>
    <w:rsid w:val="005013D2"/>
    <w:rsid w:val="00501FBD"/>
    <w:rsid w:val="00502B7C"/>
    <w:rsid w:val="00504AE4"/>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77BF7"/>
    <w:rsid w:val="005907DA"/>
    <w:rsid w:val="00591134"/>
    <w:rsid w:val="005915A2"/>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4882"/>
    <w:rsid w:val="0060493D"/>
    <w:rsid w:val="00611766"/>
    <w:rsid w:val="00612699"/>
    <w:rsid w:val="00613AC8"/>
    <w:rsid w:val="00615644"/>
    <w:rsid w:val="00620541"/>
    <w:rsid w:val="00624181"/>
    <w:rsid w:val="00624818"/>
    <w:rsid w:val="00624BAD"/>
    <w:rsid w:val="0062727D"/>
    <w:rsid w:val="00627D6D"/>
    <w:rsid w:val="00633F37"/>
    <w:rsid w:val="006350AB"/>
    <w:rsid w:val="00635211"/>
    <w:rsid w:val="006373C0"/>
    <w:rsid w:val="0064292B"/>
    <w:rsid w:val="006467C5"/>
    <w:rsid w:val="0064784F"/>
    <w:rsid w:val="00647F76"/>
    <w:rsid w:val="006502ED"/>
    <w:rsid w:val="00651227"/>
    <w:rsid w:val="0065187C"/>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B9F"/>
    <w:rsid w:val="00686F95"/>
    <w:rsid w:val="00690712"/>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0EE1"/>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48EC"/>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555D"/>
    <w:rsid w:val="007677E9"/>
    <w:rsid w:val="00767BCD"/>
    <w:rsid w:val="00767E4D"/>
    <w:rsid w:val="007707AA"/>
    <w:rsid w:val="00772675"/>
    <w:rsid w:val="00776359"/>
    <w:rsid w:val="00784564"/>
    <w:rsid w:val="00785091"/>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0E6"/>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1673"/>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67B4"/>
    <w:rsid w:val="00B1763E"/>
    <w:rsid w:val="00B2140E"/>
    <w:rsid w:val="00B2185B"/>
    <w:rsid w:val="00B26D13"/>
    <w:rsid w:val="00B30A16"/>
    <w:rsid w:val="00B30F42"/>
    <w:rsid w:val="00B31222"/>
    <w:rsid w:val="00B316F6"/>
    <w:rsid w:val="00B321C6"/>
    <w:rsid w:val="00B346F0"/>
    <w:rsid w:val="00B34734"/>
    <w:rsid w:val="00B35270"/>
    <w:rsid w:val="00B36E6D"/>
    <w:rsid w:val="00B40C6D"/>
    <w:rsid w:val="00B4124F"/>
    <w:rsid w:val="00B427A9"/>
    <w:rsid w:val="00B46E97"/>
    <w:rsid w:val="00B47301"/>
    <w:rsid w:val="00B53716"/>
    <w:rsid w:val="00B54863"/>
    <w:rsid w:val="00B56420"/>
    <w:rsid w:val="00B63D41"/>
    <w:rsid w:val="00B66425"/>
    <w:rsid w:val="00B71576"/>
    <w:rsid w:val="00B71B41"/>
    <w:rsid w:val="00B73965"/>
    <w:rsid w:val="00B74773"/>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890"/>
    <w:rsid w:val="00BB4B04"/>
    <w:rsid w:val="00BB4F36"/>
    <w:rsid w:val="00BB5C7E"/>
    <w:rsid w:val="00BB6604"/>
    <w:rsid w:val="00BC07CC"/>
    <w:rsid w:val="00BC0B66"/>
    <w:rsid w:val="00BC0F8C"/>
    <w:rsid w:val="00BC2890"/>
    <w:rsid w:val="00BC4624"/>
    <w:rsid w:val="00BC46AB"/>
    <w:rsid w:val="00BC5E36"/>
    <w:rsid w:val="00BC62D0"/>
    <w:rsid w:val="00BC706E"/>
    <w:rsid w:val="00BC76EF"/>
    <w:rsid w:val="00BD0EFE"/>
    <w:rsid w:val="00BD5B39"/>
    <w:rsid w:val="00BE348A"/>
    <w:rsid w:val="00BE662A"/>
    <w:rsid w:val="00BE7479"/>
    <w:rsid w:val="00BF0818"/>
    <w:rsid w:val="00BF3876"/>
    <w:rsid w:val="00BF5493"/>
    <w:rsid w:val="00BF55CB"/>
    <w:rsid w:val="00BF65F0"/>
    <w:rsid w:val="00BF7112"/>
    <w:rsid w:val="00C00F9B"/>
    <w:rsid w:val="00C01703"/>
    <w:rsid w:val="00C050F2"/>
    <w:rsid w:val="00C05CDA"/>
    <w:rsid w:val="00C10661"/>
    <w:rsid w:val="00C10D0C"/>
    <w:rsid w:val="00C11D6F"/>
    <w:rsid w:val="00C1333E"/>
    <w:rsid w:val="00C14920"/>
    <w:rsid w:val="00C1765A"/>
    <w:rsid w:val="00C179E2"/>
    <w:rsid w:val="00C2023E"/>
    <w:rsid w:val="00C2342F"/>
    <w:rsid w:val="00C25022"/>
    <w:rsid w:val="00C270DB"/>
    <w:rsid w:val="00C31A54"/>
    <w:rsid w:val="00C31C78"/>
    <w:rsid w:val="00C32614"/>
    <w:rsid w:val="00C3376D"/>
    <w:rsid w:val="00C37458"/>
    <w:rsid w:val="00C408FF"/>
    <w:rsid w:val="00C51B55"/>
    <w:rsid w:val="00C5221E"/>
    <w:rsid w:val="00C536EB"/>
    <w:rsid w:val="00C56CCC"/>
    <w:rsid w:val="00C57040"/>
    <w:rsid w:val="00C57D32"/>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55B4"/>
    <w:rsid w:val="00CB7EEE"/>
    <w:rsid w:val="00CC0E99"/>
    <w:rsid w:val="00CC48AC"/>
    <w:rsid w:val="00CC5C18"/>
    <w:rsid w:val="00CD5044"/>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1F3F"/>
    <w:rsid w:val="00D33A6B"/>
    <w:rsid w:val="00D3502F"/>
    <w:rsid w:val="00D3588B"/>
    <w:rsid w:val="00D372EC"/>
    <w:rsid w:val="00D40D25"/>
    <w:rsid w:val="00D43CC0"/>
    <w:rsid w:val="00D44E45"/>
    <w:rsid w:val="00D461A7"/>
    <w:rsid w:val="00D46A63"/>
    <w:rsid w:val="00D4724F"/>
    <w:rsid w:val="00D55000"/>
    <w:rsid w:val="00D55881"/>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54F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D77E0"/>
    <w:rsid w:val="00DE197D"/>
    <w:rsid w:val="00DE2D56"/>
    <w:rsid w:val="00DE2E00"/>
    <w:rsid w:val="00DE32B5"/>
    <w:rsid w:val="00DE372E"/>
    <w:rsid w:val="00DE7F5A"/>
    <w:rsid w:val="00DF1F48"/>
    <w:rsid w:val="00DF207D"/>
    <w:rsid w:val="00DF413F"/>
    <w:rsid w:val="00E0394B"/>
    <w:rsid w:val="00E06288"/>
    <w:rsid w:val="00E063C9"/>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D46"/>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77E9C"/>
    <w:rsid w:val="00F81120"/>
    <w:rsid w:val="00F82CB7"/>
    <w:rsid w:val="00F86626"/>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C7E5F"/>
    <w:rsid w:val="00FD0162"/>
    <w:rsid w:val="00FD1BBD"/>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 w:type="character" w:styleId="LineNumber">
    <w:name w:val="line number"/>
    <w:basedOn w:val="DefaultParagraphFont"/>
    <w:uiPriority w:val="99"/>
    <w:semiHidden/>
    <w:unhideWhenUsed/>
    <w:rsid w:val="00FD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 w:id="12316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dynamic_shift_dete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27219-D515-4678-B9E4-EFF32832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48537</Words>
  <Characters>276663</Characters>
  <Application>Microsoft Office Word</Application>
  <DocSecurity>0</DocSecurity>
  <Lines>2305</Lines>
  <Paragraphs>649</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324551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2</cp:revision>
  <dcterms:created xsi:type="dcterms:W3CDTF">2019-11-05T21:43:00Z</dcterms:created>
  <dcterms:modified xsi:type="dcterms:W3CDTF">2019-11-05T21:43:00Z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id="q9e45SqI"/&gt;&lt;style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