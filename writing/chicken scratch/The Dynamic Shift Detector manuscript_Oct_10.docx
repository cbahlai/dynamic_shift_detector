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416E284B"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w:t>
      </w:r>
      <w:del w:id="0" w:author="Christie Bahlai" w:date="2019-10-10T09:22:00Z">
        <w:r w:rsidRPr="0014050F" w:rsidDel="00015144">
          <w:delText xml:space="preserve">analytical </w:delText>
        </w:r>
      </w:del>
      <w:ins w:id="1" w:author="Christie Bahlai" w:date="2019-10-10T09:22:00Z">
        <w:r w:rsidR="00015144" w:rsidRPr="0014050F">
          <w:t>a</w:t>
        </w:r>
        <w:r w:rsidR="00015144">
          <w:t>lgorithmic</w:t>
        </w:r>
        <w:r w:rsidR="00015144" w:rsidRPr="0014050F">
          <w:t xml:space="preserve"> </w:t>
        </w:r>
      </w:ins>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A795272"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5298F6DA" w:rsidR="00C8364A" w:rsidRDefault="00C8364A" w:rsidP="00C8364A">
      <w:r>
        <w:t xml:space="preserve">Abrupt and persistent changes in ecological processes, and methods to detect them, have long interested ecologists </w:t>
      </w:r>
      <w:r>
        <w:fldChar w:fldCharType="begin"/>
      </w:r>
      <w:ins w:id="2" w:author="Christie Bahlai" w:date="2019-10-10T09:35:00Z">
        <w:r w:rsidR="00B40C6D">
          <w:instrText xml:space="preserve"> ADDIN ZOTERO_ITEM CSL_CITATION {"citationID":"ibrTc0Ee","properties":{"formattedCitation":"[1\\uc0\\u8211{}5]","plainCitation":"[1–5]","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J."},{"family":"Sharma","given":"Sapna"}],"issued":{"date-parts":[["2011",12,1]]}}},{"id":1168,"uris":["http://zotero.org/users/3015424/items/U6H8EN32"],"uri":["http://zotero.org/users/3015424/items/U6H8EN32"],"itemData":{"id":1168,"type":"article-journal","title":"Catastrophic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1281,"uris":["http://zotero.org/users/3015424/items/WPBPKQ7S"],"uri":["http://zotero.org/users/3015424/items/WPBPKQ7S"],"itemData":{"id":1281,"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R."}],"issued":{"date-parts":[["2003"]]}}},{"id":1820,"uris":["http://zotero.org/users/3015424/items/7QWJPYBF"],"uri":["http://zotero.org/users/3015424/items/7QWJPYBF"],"itemData":{"id":1820,"type":"article-journal","title":"Thresholds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ins>
      <w:del w:id="3" w:author="Christie Bahlai" w:date="2019-10-10T09:35:00Z">
        <w:r w:rsidDel="00B40C6D">
          <w:del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delInstrText>
        </w:r>
      </w:del>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ins w:id="4" w:author="Christie Bahlai" w:date="2019-10-10T09:35:00Z">
        <w:r w:rsidR="00B40C6D">
          <w:instrText xml:space="preserve"> ADDIN ZOTERO_ITEM CSL_CITATION {"citationID":"VLVN6hQq","properties":{"formattedCitation":"[6,7]","plainCitation":"[6,7]","noteIndex":0},"citationItems":[{"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ins>
      <w:del w:id="5" w:author="Christie Bahlai" w:date="2019-10-10T09:35:00Z">
        <w:r w:rsidDel="00B40C6D">
          <w:del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delInstrText>
        </w:r>
      </w:del>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ins w:id="6" w:author="Christie Bahlai" w:date="2019-10-10T09:35:00Z">
        <w:r w:rsidR="00B40C6D">
          <w:instrText xml:space="preserve"> ADDIN ZOTERO_ITEM CSL_CITATION {"citationID":"490X2uhO","properties":{"formattedCitation":"[8]","plainCitation":"[8]","noteIndex":0},"citationItems":[{"id":1819,"uris":["http://zotero.org/users/3015424/items/LGZMA8RZ"],"uri":["http://zotero.org/users/3015424/items/LGZMA8RZ"],"itemData":{"id":1819,"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ins>
      <w:del w:id="7" w:author="Christie Bahlai" w:date="2019-10-10T09:35:00Z">
        <w:r w:rsidR="00FF3EAF" w:rsidDel="00B40C6D">
          <w:del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delInstrText>
        </w:r>
      </w:del>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ins w:id="8" w:author="Christie Bahlai" w:date="2019-10-10T09:35:00Z">
        <w:r w:rsidR="00B40C6D">
          <w:instrText xml:space="preserve"> ADDIN ZOTERO_ITEM CSL_CITATION {"citationID":"28jeVB6z","properties":{"formattedCitation":"[9,10]","plainCitation":"[9,10]","noteIndex":0},"citationItems":[{"id":1810,"uris":["http://zotero.org/users/3015424/items/BQ9GAE6W"],"uri":["http://zotero.org/users/3015424/items/BQ9GAE6W"],"itemData":{"id":1810,"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1809,"uris":["http://zotero.org/users/3015424/items/BJVBW3I8"],"uri":["http://zotero.org/users/3015424/items/BJVBW3I8"],"itemData":{"id":1809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ins>
      <w:del w:id="9" w:author="Christie Bahlai" w:date="2019-10-10T09:35:00Z">
        <w:r w:rsidR="001D6CFB" w:rsidDel="00B40C6D">
          <w:del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delInstrText>
        </w:r>
      </w:del>
      <w:r w:rsidR="001D6CFB">
        <w:fldChar w:fldCharType="separate"/>
      </w:r>
      <w:r w:rsidR="001D6CFB" w:rsidRPr="001D6CFB">
        <w:rPr>
          <w:rFonts w:ascii="Calibri" w:hAnsi="Calibri" w:cs="Calibri"/>
        </w:rPr>
        <w:t>[9,10]</w:t>
      </w:r>
      <w:r w:rsidR="001D6CFB">
        <w:fldChar w:fldCharType="end"/>
      </w:r>
      <w:r w:rsidR="008C1B61">
        <w:t>.</w:t>
      </w:r>
    </w:p>
    <w:p w14:paraId="0E6E0ECF" w14:textId="1708E5E9"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ins w:id="10" w:author="Christie Bahlai" w:date="2019-10-10T09:35:00Z">
        <w:r w:rsidR="00B40C6D">
          <w:instrText xml:space="preserve"> ADDIN ZOTERO_ITEM CSL_CITATION {"citationID":"a2in70kd60p","properties":{"formattedCitation":"[11]","plainCitation":"[11]","noteIndex":0},"citationItems":[{"id":1788,"uris":["http://zotero.org/users/3015424/items/VKRFNM7S"],"uri":["http://zotero.org/users/3015424/items/VKRFNM7S"],"itemData":{"id":1788,"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11" w:author="Christie Bahlai" w:date="2019-10-10T09:35:00Z">
        <w:r w:rsidR="000F47FB" w:rsidDel="00B40C6D">
          <w:del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ins w:id="12" w:author="Christie Bahlai" w:date="2019-10-10T09:35:00Z">
        <w:r w:rsidR="00B40C6D">
          <w:instrText xml:space="preserve"> ADDIN ZOTERO_ITEM CSL_CITATION {"citationID":"ah706siu9v","properties":{"formattedCitation":"[12,13]","plainCitation":"[12,13]","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J"}],"issued":{"date-parts":[["2000",10,1]]}}},{"id":730,"uris":["http://zotero.org/users/3015424/items/IANGIUMQ"],"uri":["http://zotero.org/users/3015424/items/IANGIUMQ"],"itemData":{"id":730,"type":"article-journal","title":"Leading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13" w:author="Christie Bahlai" w:date="2019-10-10T09:35:00Z">
        <w:r w:rsidR="000F47FB" w:rsidDel="00B40C6D">
          <w:del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delInstrText>
        </w:r>
      </w:del>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2AB6827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ins w:id="14" w:author="Christie Bahlai" w:date="2019-10-10T09:35:00Z">
        <w:r w:rsidR="00B40C6D">
          <w:instrText xml:space="preserve"> ADDIN ZOTERO_ITEM CSL_CITATION {"citationID":"a2l1igte0m1","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5" w:author="Christie Bahlai" w:date="2019-10-10T09:35:00Z">
        <w:r w:rsidR="00C8364A" w:rsidDel="00B40C6D">
          <w:del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ins w:id="16" w:author="Christie Bahlai" w:date="2019-10-10T09:35:00Z">
        <w:r w:rsidR="00B40C6D">
          <w:instrText xml:space="preserve"> ADDIN ZOTERO_ITEM CSL_CITATION {"citationID":"6dw4VSrP","properties":{"formattedCitation":"[12,14,15]","plainCitation":"[12,14,15]","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ins>
      <w:del w:id="17" w:author="Christie Bahlai" w:date="2019-10-10T09:35:00Z">
        <w:r w:rsidR="009C3D6D" w:rsidDel="00B40C6D">
          <w:del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delInstrText>
        </w:r>
      </w:del>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ins w:id="18" w:author="Christie Bahlai" w:date="2019-10-10T09:35:00Z">
        <w:r w:rsidR="00B40C6D">
          <w:instrText xml:space="preserve"> ADDIN ZOTERO_ITEM CSL_CITATION {"citationID":"rkgLMKyS","properties":{"formattedCitation":"[1,2]","plainCitation":"[1,2]","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9" w:author="Christie Bahlai" w:date="2019-10-10T09:35:00Z">
        <w:r w:rsidR="00AB313E" w:rsidDel="00B40C6D">
          <w:del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ins w:id="20" w:author="Christie Bahlai" w:date="2019-10-10T09:35:00Z">
        <w:r w:rsidR="00B40C6D">
          <w:instrText xml:space="preserve"> ADDIN ZOTERO_ITEM CSL_CITATION {"citationID":"GZSVwqDS","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21" w:author="Christie Bahlai" w:date="2019-10-10T09:35:00Z">
        <w:r w:rsidR="000F47FB" w:rsidDel="00B40C6D">
          <w:del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63437DBE"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ins w:id="22" w:author="Christie Bahlai" w:date="2019-10-10T09:35:00Z">
        <w:r w:rsidR="00B40C6D">
          <w:instrText xml:space="preserve"> ADDIN ZOTERO_ITEM CSL_CITATION {"citationID":"t90uxtL5","properties":{"formattedCitation":"[18\\uc0\\u8211{}21]","plainCitation":"[18–21]","noteIndex":0},"citationItems":[{"id":1770,"uris":["http://zotero.org/users/3015424/items/JR3VAQ6H"],"uri":["http://zotero.org/users/3015424/items/JR3VAQ6H"],"itemData":{"id":1770,"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V."},{"family":"Muller","given":"Hans-Georg"}],"issued":{"date-parts":[["1998"]]}}},{"id":1933,"uris":["http://zotero.org/users/3015424/items/ZS3V258R"],"uri":["http://zotero.org/users/3015424/items/ZS3V258R"],"itemData":{"id":1933,"type":"article-journal","title":"strucchange. An R package for testing for structural change in linear regression models.","author":[{"family":"Zeileis","given":"Achim"},{"family":"Leisch","given":"Friedrich"},{"family":"Hornik","given":"Kurt"},{"family":"Kleiber","given":"Christian"}],"issued":{"date-parts":[["2001"]]}}},{"id":1934,"uris":["http://zotero.org/users/3015424/items/JBPNNVHC"],"uri":["http://zotero.org/users/3015424/items/JBPNNVHC"],"itemData":{"id":1934,"type":"article-journal","title":"changepoint: An R package for changepoint analysis","container-title":"Journal of Statistical Software","page":"1-19","volume":"58","issue":"3","author":[{"family":"Killick","given":"Rebecca"},{"family":"Eckley","given":"Idris"}],"issued":{"date-parts":[["2014"]]}}},{"id":1783,"uris":["http://zotero.org/users/3015424/items/TA55U6PN"],"uri":["http://zotero.org/users/3015424/items/TA55U6PN"],"itemData":{"id":1783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del w:id="23" w:author="Christie Bahlai" w:date="2019-10-10T09:35:00Z">
        <w:r w:rsidR="000F47FB" w:rsidDel="00B40C6D">
          <w:del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ins w:id="24" w:author="Christie Bahlai" w:date="2019-10-10T09:35:00Z">
        <w:r w:rsidR="00B40C6D">
          <w:instrText xml:space="preserve"> ADDIN ZOTERO_ITEM CSL_CITATION {"citationID":"Tu2PyWs1","properties":{"formattedCitation":"[6,7,22]","plainCitation":"[6,7,22]","noteIndex":0},"citationItems":[{"id":1824,"uris":["http://zotero.org/users/3015424/items/DU3R33LT"],"uri":["http://zotero.org/users/3015424/items/DU3R33LT"],"itemData":{"id":1824,"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del w:id="25" w:author="Christie Bahlai" w:date="2019-10-10T09:35:00Z">
        <w:r w:rsidR="000F47FB" w:rsidDel="00B40C6D">
          <w:del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delInstrText>
        </w:r>
      </w:del>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ins w:id="26" w:author="Christie Bahlai" w:date="2019-10-10T09:35:00Z">
        <w:r w:rsidR="00B40C6D">
          <w:instrText xml:space="preserve"> ADDIN ZOTERO_ITEM CSL_CITATION {"citationID":"acodumhec6","properties":{"formattedCitation":"[23]","plainCitation":"[23]","noteIndex":0},"citationItems":[{"id":1751,"uris":["http://zotero.org/users/3015424/items/5X37K28I"],"uri":["http://zotero.org/users/3015424/items/5X37K28I"],"itemData":{"id":1751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del w:id="27" w:author="Christie Bahlai" w:date="2019-10-10T09:35:00Z">
        <w:r w:rsidR="000F47FB" w:rsidDel="00B40C6D">
          <w:del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ins w:id="28" w:author="Christie Bahlai" w:date="2019-10-10T09:35:00Z">
        <w:r w:rsidR="00B40C6D">
          <w:instrText xml:space="preserve"> ADDIN ZOTERO_ITEM CSL_CITATION {"citationID":"auqbk6tri7","properties":{"formattedCitation":"[24]","plainCitation":"[24]","noteIndex":0},"citationItems":[{"id":1902,"uris":["http://zotero.org/users/3015424/items/VGV73NDY"],"uri":["http://zotero.org/users/3015424/items/VGV73NDY"],"itemData":{"id":1902,"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del w:id="29" w:author="Christie Bahlai" w:date="2019-10-10T09:35:00Z">
        <w:r w:rsidR="000F47FB" w:rsidDel="00B40C6D">
          <w:del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76555D">
        <w:t>Yet</w:t>
      </w:r>
      <w:r w:rsidR="00CB55B4">
        <w:t>, 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ins w:id="30" w:author="Christie Bahlai" w:date="2019-10-10T09:35:00Z">
        <w:r w:rsidR="00B40C6D">
          <w:instrText xml:space="preserve"> ADDIN ZOTERO_ITEM CSL_CITATION {"citationID":"lDmnHrBc","properties":{"formattedCitation":"[25]","plainCitation":"[25]","noteIndex":0},"citationItems":[{"id":1808,"uris":["http://zotero.org/users/3015424/items/PKF27KTA"],"uri":["http://zotero.org/users/3015424/items/PKF27KTA"],"itemData":{"id":1808,"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ins>
      <w:del w:id="31" w:author="Christie Bahlai" w:date="2019-10-10T09:35:00Z">
        <w:r w:rsidR="000F47FB" w:rsidDel="00B40C6D">
          <w:del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delInstrText>
        </w:r>
      </w:del>
      <w:r w:rsidR="00B13AC9">
        <w:fldChar w:fldCharType="separate"/>
      </w:r>
      <w:r w:rsidR="000F47FB" w:rsidRPr="000F47FB">
        <w:rPr>
          <w:rFonts w:ascii="Calibri" w:hAnsi="Calibri" w:cs="Calibri"/>
        </w:rPr>
        <w:t>[25]</w:t>
      </w:r>
      <w:r w:rsidR="00B13AC9">
        <w:fldChar w:fldCharType="end"/>
      </w:r>
      <w:r w:rsidR="00B13AC9">
        <w:t xml:space="preserve">. </w:t>
      </w:r>
    </w:p>
    <w:p w14:paraId="5D679DFD" w14:textId="2AB47672"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ins w:id="32" w:author="Christie Bahlai" w:date="2019-10-10T09:35:00Z">
        <w:r w:rsidR="00B40C6D">
          <w:instrText xml:space="preserve"> ADDIN ZOTERO_ITEM CSL_CITATION {"citationID":"0CxrY4Fw","properties":{"formattedCitation":"[1,26]","plainCitation":"[1,26]","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M."}],"issued":{"date-parts":[["2009",1,1]]}}},{"id":1806,"uris":["http://zotero.org/users/3015424/items/2GAEIAYD"],"uri":["http://zotero.org/users/3015424/items/2GAEIAYD"],"itemData":{"id":1806,"type":"book","title":"The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ins>
      <w:del w:id="33" w:author="Christie Bahlai" w:date="2019-10-10T09:35:00Z">
        <w:r w:rsidR="00247AF9" w:rsidDel="00B40C6D">
          <w:del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delInstrText>
        </w:r>
      </w:del>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ins w:id="34" w:author="Christie Bahlai" w:date="2019-10-10T09:35:00Z">
        <w:r w:rsidR="00B40C6D">
          <w:instrText xml:space="preserve"> ADDIN ZOTERO_ITEM CSL_CITATION {"citationID":"enUJfEcz","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35" w:author="Christie Bahlai" w:date="2019-10-10T09:35:00Z">
        <w:r w:rsidR="00237F62" w:rsidDel="00B40C6D">
          <w:del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39E7DD82"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ins w:id="36" w:author="Christie Bahlai" w:date="2019-10-10T09:35:00Z">
        <w:r w:rsidR="00B40C6D">
          <w:instrText xml:space="preserve"> ADDIN ZOTERO_ITEM CSL_CITATION {"citationID":"CfrsKGb8","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37" w:author="Christie Bahlai" w:date="2019-10-10T09:35:00Z">
        <w:r w:rsidR="000F47FB" w:rsidDel="00B40C6D">
          <w:del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ins w:id="38" w:author="Christie Bahlai" w:date="2019-10-10T09:35:00Z">
        <w:r w:rsidR="00B40C6D">
          <w:instrText xml:space="preserve"> ADDIN ZOTERO_ITEM CSL_CITATION {"citationID":"R2tn6J1V","properties":{"formattedCitation":"[28\\uc0\\u8211{}30]","plainCitation":"[28–30]","noteIndex":0},"citationItems":[{"id":1757,"uris":["http://zotero.org/users/3015424/items/C52JNQ42"],"uri":["http://zotero.org/users/3015424/items/C52JNQ42"],"itemData":{"id":1757,"type":"article-journal","title":"Simple mathematical models with very complicated dynamics","container-title":"Nature","page":"459-467","volume":"261","issue":"5560","DOI":"10.1038/261459a0","journalAbbreviation":"Nature","author":[{"family":"May","given":"Robert M."}],"issued":{"date-parts":[["1976",6,10]]}}},{"id":2021,"uris":["http://zotero.org/users/3015424/items/KQPIM8AT"],"uri":["http://zotero.org/users/3015424/items/KQPIM8AT"],"itemData":{"id":2021,"type":"article-journal","title":"Moving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M."}],"issued":{"date-parts":[["2017"]]}}},{"id":2020,"uris":["http://zotero.org/users/3015424/items/GTTDX9Y9"],"uri":["http://zotero.org/users/3015424/items/GTTDX9Y9"],"itemData":{"id":2020,"type":"article-journal","title":"From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del w:id="39" w:author="Christie Bahlai" w:date="2019-10-10T09:35:00Z">
        <w:r w:rsidR="00247AF9" w:rsidDel="00B40C6D">
          <w:delInstrText xml:space="preserve"> ADDIN ZOTERO_ITEM CSL_CITATION {"citationID":"R2tn6J1V","properties":{"formattedCitation":"[28\\uc0\\u8211{}30]","plainCitation":"[28–30]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rsidR="005963D7">
        <w:fldChar w:fldCharType="separate"/>
      </w:r>
      <w:r w:rsidR="00247AF9" w:rsidRPr="00247AF9">
        <w:rPr>
          <w:rFonts w:ascii="Calibri" w:hAnsi="Calibri" w:cs="Calibri"/>
          <w:szCs w:val="24"/>
        </w:rPr>
        <w:t>[28–30]</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ins w:id="40" w:author="Christie Bahlai" w:date="2019-10-10T09:35:00Z">
        <w:r w:rsidR="00B40C6D">
          <w:instrText xml:space="preserve"> ADDIN ZOTERO_ITEM CSL_CITATION {"citationID":"a2i22f9hl5t","properties":{"formattedCitation":"[31]","plainCitation":"[31]","noteIndex":0},"citationItems":[{"id":1929,"uris":["http://zotero.org/users/3015424/items/BENNAUFT"],"uri":["http://zotero.org/users/3015424/items/BENNAUFT"],"itemData":{"id":1929,"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del w:id="41" w:author="Christie Bahlai" w:date="2019-10-10T09:35:00Z">
        <w:r w:rsidR="00247AF9" w:rsidDel="00B40C6D">
          <w:delInstrText xml:space="preserve"> ADDIN ZOTERO_ITEM CSL_CITATION {"citationID":"a2i22f9hl5t","properties":{"formattedCitation":"[31]","plainCitation":"[31]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rsidR="005963D7">
        <w:fldChar w:fldCharType="separate"/>
      </w:r>
      <w:r w:rsidR="00247AF9" w:rsidRPr="00247AF9">
        <w:rPr>
          <w:rFonts w:ascii="Calibri" w:hAnsi="Calibri" w:cs="Calibri"/>
        </w:rPr>
        <w:t>[31]</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 xml:space="preserve">Harmonia </w:t>
      </w:r>
      <w:proofErr w:type="spellStart"/>
      <w:r w:rsidRPr="00042E44">
        <w:rPr>
          <w:i/>
        </w:rPr>
        <w:t>axyridis</w:t>
      </w:r>
      <w:proofErr w:type="spellEnd"/>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1FB80591"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ins w:id="42" w:author="Christie Bahlai" w:date="2019-10-10T09:35:00Z">
        <w:r w:rsidR="00B40C6D">
          <w:instrText xml:space="preserve"> ADDIN ZOTERO_ITEM CSL_CITATION {"citationID":"a2lonl5c0vq","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43" w:author="Christie Bahlai" w:date="2019-10-10T09:35:00Z">
        <w:r w:rsidR="000F47FB" w:rsidDel="00B40C6D">
          <w:del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B40C6D"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3AD079A"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lastRenderedPageBreak/>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44" w:author="Christie Bahlai" w:date="2019-10-10T09:35:00Z">
        <w:r w:rsidR="00B40C6D">
          <w:instrText xml:space="preserve"> ADDIN ZOTERO_ITEM CSL_CITATION {"citationID":"J3vUceyI","properties":{"formattedCitation":"[32,33]","plainCitation":"[32,33]","noteIndex":0},"citationItems":[{"id":1785,"uris":["http://zotero.org/users/3015424/items/URZH5CDF"],"uri":["http://zotero.org/users/3015424/items/URZH5CDF"],"itemData":{"id":1785,"type":"article-journal","title":"Stock and Recruitment","container-title":"Journal of the Fisheries Research Board of Canada","page":"559-623","volume":"11","issue":"5","DOI":"10.1139/f54-039","ISSN":"0015-296X","journalAbbreviation":"J. Fish. Res. Bd. Can.","author":[{"family":"Ricker","given":"W. E."}],"issued":{"date-parts":[["1954",5,1]]}}},{"id":1926,"uris":["http://zotero.org/users/3015424/items/KHYMNYLI"],"uri":["http://zotero.org/users/3015424/items/KHYMNYLI"],"itemData":{"id":1926,"type":"article-journal","title":"Strength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45" w:author="Christie Bahlai" w:date="2019-10-10T09:35:00Z">
        <w:r w:rsidR="00247AF9" w:rsidDel="00B40C6D">
          <w:delInstrText xml:space="preserve"> ADDIN ZOTERO_ITEM CSL_CITATION {"citationID":"J3vUceyI","properties":{"formattedCitation":"[32,33]","plainCitation":"[32,33]","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68DE6C44"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13904F4"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46" w:author="Christie Bahlai" w:date="2019-10-10T09:35:00Z">
        <w:r w:rsidR="00B40C6D">
          <w:instrText xml:space="preserve"> ADDIN ZOTERO_ITEM CSL_CITATION {"citationID":"RnKj7pQR","properties":{"formattedCitation":"[34]","plainCitation":"[34]","noteIndex":0},"citationItems":[{"id":2025,"uris":["http://zotero.org/users/3015424/items/K465RU5D"],"uri":["http://zotero.org/users/3015424/items/K465RU5D"],"itemData":{"id":2025,"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47" w:author="Christie Bahlai" w:date="2019-10-10T09:35:00Z">
        <w:r w:rsidR="00247AF9" w:rsidDel="00B40C6D">
          <w:delInstrText xml:space="preserve"> ADDIN ZOTERO_ITEM CSL_CITATION {"citationID":"RnKj7pQR","properties":{"formattedCitation":"[34]","plainCitation":"[34]","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ins w:id="48" w:author="Christie Bahlai" w:date="2019-10-10T09:35:00Z">
        <w:r w:rsidR="00B40C6D">
          <w:instrText xml:space="preserve"> ADDIN ZOTERO_ITEM CSL_CITATION {"citationID":"KFfx5xQc","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49" w:author="Christie Bahlai" w:date="2019-10-10T09:35:00Z">
        <w:r w:rsidR="00247AF9" w:rsidDel="00B40C6D">
          <w:delInstrText xml:space="preserve"> ADDIN ZOTERO_ITEM CSL_CITATION {"citationID":"KFfx5xQc","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ins w:id="50" w:author="Christie Bahlai" w:date="2019-10-10T09:35:00Z">
        <w:r w:rsidR="00B40C6D">
          <w:instrText xml:space="preserve"> ADDIN ZOTERO_ITEM CSL_CITATION {"citationID":"rDdG5sSt","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51" w:author="Christie Bahlai" w:date="2019-10-10T09:35:00Z">
        <w:r w:rsidR="00247AF9" w:rsidDel="00B40C6D">
          <w:delInstrText xml:space="preserve"> ADDIN ZOTERO_ITEM CSL_CITATION {"citationID":"rDdG5sSt","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proofErr w:type="spellStart"/>
      <w:proofErr w:type="gram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w:t>
      </w:r>
      <w:proofErr w:type="gramEnd"/>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ins w:id="52" w:author="Christie Bahlai" w:date="2019-10-10T09:35:00Z">
        <w:r w:rsidR="00B40C6D">
          <w:instrText xml:space="preserve"> ADDIN ZOTERO_ITEM CSL_CITATION {"citationID":"u2dzvEQ5","properties":{"formattedCitation":"[36]","plainCitation":"[36]","noteIndex":0},"citationItems":[{"id":1812,"uris":["http://zotero.org/users/3015424/items/7MLRL8WC"],"uri":["http://zotero.org/users/3015424/items/7MLRL8WC"],"itemData":{"id":1812,"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ins>
      <w:del w:id="53" w:author="Christie Bahlai" w:date="2019-10-10T09:35:00Z">
        <w:r w:rsidR="00247AF9" w:rsidDel="00B40C6D">
          <w:delInstrText xml:space="preserve"> ADDIN ZOTERO_ITEM CSL_CITATION {"citationID":"u2dzvEQ5","properties":{"formattedCitation":"[36]","plainCitation":"[36]","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delInstrText>
        </w:r>
      </w:del>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ins w:id="54" w:author="Christie Bahlai" w:date="2019-10-10T09:35:00Z">
        <w:r w:rsidR="00B40C6D">
          <w:instrText xml:space="preserve"> ADDIN ZOTERO_ITEM CSL_CITATION {"citationID":"XXJbKUaM","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55" w:author="Christie Bahlai" w:date="2019-10-10T09:35:00Z">
        <w:r w:rsidR="00247AF9" w:rsidDel="00B40C6D">
          <w:delInstrText xml:space="preserve"> ADDIN ZOTERO_ITEM CSL_CITATION {"citationID":"XXJbKUaM","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5E4440E6"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the sample sizes typical to contemporary population time series</w:t>
      </w:r>
      <w:bookmarkStart w:id="56" w:name="_GoBack"/>
      <w:bookmarkEnd w:id="56"/>
      <w:r w:rsidR="006B7574">
        <w:t xml:space="preserve">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ins w:id="57" w:author="Christie Bahlai" w:date="2019-10-10T09:35:00Z">
        <w:r w:rsidR="00B40C6D">
          <w:instrText xml:space="preserve"> ADDIN ZOTERO_ITEM CSL_CITATION {"citationID":"9kUvnk8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58" w:author="Christie Bahlai" w:date="2019-10-10T09:35:00Z">
        <w:r w:rsidR="00247AF9" w:rsidDel="00B40C6D">
          <w:delInstrText xml:space="preserve"> ADDIN ZOTERO_ITEM CSL_CITATION {"citationID":"9kUvnk8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C6F3554"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ins w:id="59" w:author="Christie Bahlai" w:date="2019-10-10T09:35:00Z">
        <w:r w:rsidR="00B40C6D">
          <w:instrText xml:space="preserve"> ADDIN ZOTERO_ITEM CSL_CITATION {"citationID":"a262g9b99h5","properties":{"formattedCitation":"[37]","plainCitation":"[37]","noteIndex":0},"citationItems":[{"id":1781,"uris":["http://zotero.org/users/3015424/items/SWFJ2EDN"],"uri":["http://zotero.org/users/3015424/items/SWFJ2EDN"],"itemData":{"id":1781,"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60" w:author="Christie Bahlai" w:date="2019-10-10T09:35:00Z">
        <w:r w:rsidR="00247AF9" w:rsidDel="00B40C6D">
          <w:delInstrText xml:space="preserve"> ADDIN ZOTERO_ITEM CSL_CITATION {"citationID":"a262g9b99h5","properties":{"formattedCitation":"[37]","plainCitation":"[37]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delInstrText>
        </w:r>
      </w:del>
      <w:r>
        <w:fldChar w:fldCharType="separate"/>
      </w:r>
      <w:r w:rsidR="00247AF9" w:rsidRPr="00247AF9">
        <w:rPr>
          <w:rFonts w:ascii="Calibri" w:hAnsi="Calibri" w:cs="Calibri"/>
        </w:rPr>
        <w:t>[37]</w:t>
      </w:r>
      <w:r>
        <w:fldChar w:fldCharType="end"/>
      </w:r>
      <w:r>
        <w:t xml:space="preserve">. </w:t>
      </w:r>
      <w:ins w:id="61" w:author="Christie Bahlai" w:date="2019-10-10T09:28:00Z">
        <w:r w:rsidR="00015144">
          <w:t>For fi</w:t>
        </w:r>
      </w:ins>
      <w:ins w:id="62" w:author="Christie Bahlai" w:date="2019-10-10T09:29:00Z">
        <w:r w:rsidR="00015144">
          <w:t xml:space="preserve">tting the Ricker model, we used </w:t>
        </w:r>
      </w:ins>
      <w:ins w:id="63" w:author="Christie Bahlai" w:date="2019-10-10T09:34:00Z">
        <w:r w:rsidR="00B40C6D">
          <w:t xml:space="preserve">the </w:t>
        </w:r>
        <w:r w:rsidR="00B40C6D" w:rsidRPr="00B40C6D">
          <w:t>Levenberg-Marquardt nonlinear least-squares algorithm</w:t>
        </w:r>
        <w:r w:rsidR="00B40C6D">
          <w:t xml:space="preserve"> as implemented in the package </w:t>
        </w:r>
        <w:proofErr w:type="spellStart"/>
        <w:r w:rsidR="00B40C6D">
          <w:t>minpack.LM</w:t>
        </w:r>
        <w:proofErr w:type="spellEnd"/>
        <w:r w:rsidR="00B40C6D">
          <w:t xml:space="preserve"> </w:t>
        </w:r>
      </w:ins>
      <w:ins w:id="64" w:author="Christie Bahlai" w:date="2019-10-10T09:35:00Z">
        <w:r w:rsidR="00B40C6D">
          <w:fldChar w:fldCharType="begin"/>
        </w:r>
        <w:r w:rsidR="00B40C6D">
          <w:instrText xml:space="preserve"> ADDIN ZOTERO_ITEM CSL_CITATION {"citationID":"z7WFxfAD","properties":{"formattedCitation":"[38]","plainCitation":"[38]","noteIndex":0},"citationItems":[{"id":1763,"uris":["http://zotero.org/users/3015424/items/FUX9M2CW"],"uri":["http://zotero.org/users/3015424/items/FUX9M2CW"],"itemData":{"id":1763,"type":"book","title":"minpack. lm: R Interface to the Levenberg-Marquardt Nonlinear Least-Squares Algorithm Found in MINPACK","collection-title":"R package version 1.2-1","version":"1.2-1","title-short":"minpack.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ins>
      <w:r w:rsidR="00B40C6D">
        <w:fldChar w:fldCharType="separate"/>
      </w:r>
      <w:ins w:id="65" w:author="Christie Bahlai" w:date="2019-10-10T09:35:00Z">
        <w:r w:rsidR="00B40C6D" w:rsidRPr="00B40C6D">
          <w:rPr>
            <w:rFonts w:ascii="Calibri" w:hAnsi="Calibri" w:cs="Calibri"/>
            <w:rPrChange w:id="66" w:author="Christie Bahlai" w:date="2019-10-10T09:35:00Z">
              <w:rPr/>
            </w:rPrChange>
          </w:rPr>
          <w:t>[38]</w:t>
        </w:r>
        <w:r w:rsidR="00B40C6D">
          <w:fldChar w:fldCharType="end"/>
        </w:r>
      </w:ins>
      <w:ins w:id="67" w:author="Christie Bahlai" w:date="2019-10-10T09:34:00Z">
        <w:r w:rsidR="00B40C6D">
          <w:t xml:space="preserve">. </w:t>
        </w:r>
      </w:ins>
      <w:r>
        <w:t xml:space="preserve">All data manipulations, analyses and figure scripts, including the complete development history, are publicly available in a Github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ins w:id="68" w:author="Christie Bahlai" w:date="2019-10-10T09:35:00Z">
        <w:r w:rsidR="00B40C6D">
          <w:rPr>
            <w:color w:val="0000FF"/>
            <w:u w:val="single"/>
          </w:rPr>
          <w:instrText xml:space="preserve"> ADDIN ZOTERO_ITEM CSL_CITATION {"citationID":"nJ0RIOqu","properties":{"formattedCitation":"[39]","plainCitation":"[39]","noteIndex":0},"citationItems":[{"id":1805,"uris":["http://zotero.org/users/3015424/items/XBUW6QYE"],"uri":["http://zotero.org/users/3015424/items/XBUW6QYE"],"itemData":{"id":1805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ins>
      <w:del w:id="69" w:author="Christie Bahlai" w:date="2019-10-10T09:35:00Z">
        <w:r w:rsidR="00247AF9" w:rsidDel="00B40C6D">
          <w:rPr>
            <w:color w:val="0000FF"/>
            <w:u w:val="single"/>
          </w:rPr>
          <w:delInstrText xml:space="preserve"> ADDIN ZOTERO_ITEM CSL_CITATION {"citationID":"nJ0RIOqu","properties":{"formattedCitation":"[38]","plainCitation":"[38]","noteIndex":0},"citationItems":[{"id":2225,"uris":["http://zotero.org/users/3015424/items/XBUW6QYE"],"uri":["http://zotero.org/users/3015424/items/XBUW6QYE"],"itemData":{"id":2225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delInstrText>
        </w:r>
      </w:del>
      <w:r w:rsidR="00247AF9">
        <w:rPr>
          <w:color w:val="0000FF"/>
          <w:u w:val="single"/>
        </w:rPr>
        <w:fldChar w:fldCharType="separate"/>
      </w:r>
      <w:ins w:id="70" w:author="Christie Bahlai" w:date="2019-10-10T09:35:00Z">
        <w:r w:rsidR="00B40C6D" w:rsidRPr="00B40C6D">
          <w:rPr>
            <w:rFonts w:ascii="Calibri" w:hAnsi="Calibri" w:cs="Calibri"/>
            <w:rPrChange w:id="71" w:author="Christie Bahlai" w:date="2019-10-10T09:35:00Z">
              <w:rPr/>
            </w:rPrChange>
          </w:rPr>
          <w:t>[39]</w:t>
        </w:r>
      </w:ins>
      <w:del w:id="72" w:author="Christie Bahlai" w:date="2019-10-10T09:35:00Z">
        <w:r w:rsidR="00247AF9" w:rsidRPr="00B40C6D" w:rsidDel="00B40C6D">
          <w:rPr>
            <w:rPrChange w:id="73" w:author="Christie Bahlai" w:date="2019-10-10T09:35:00Z">
              <w:rPr>
                <w:rFonts w:ascii="Calibri" w:hAnsi="Calibri" w:cs="Calibri"/>
              </w:rPr>
            </w:rPrChange>
          </w:rPr>
          <w:delText>[38]</w:delText>
        </w:r>
      </w:del>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87F6BA0" w14:textId="77777777" w:rsidR="00247AF9" w:rsidRDefault="00247AF9" w:rsidP="00493C01">
      <w:pPr>
        <w:rPr>
          <w:b/>
        </w:rPr>
      </w:pPr>
    </w:p>
    <w:p w14:paraId="4283F8AD" w14:textId="77777777" w:rsidR="00247AF9" w:rsidRDefault="00247AF9" w:rsidP="00493C01">
      <w:pPr>
        <w:rPr>
          <w:b/>
        </w:rPr>
      </w:pPr>
    </w:p>
    <w:p w14:paraId="48E1EDBC" w14:textId="5B50B6DC" w:rsidR="00493C01" w:rsidRPr="00B0730D" w:rsidRDefault="00493C01" w:rsidP="00493C01">
      <w:pPr>
        <w:rPr>
          <w:b/>
        </w:rPr>
      </w:pPr>
      <w:r w:rsidRPr="00B0730D">
        <w:rPr>
          <w:b/>
        </w:rPr>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lastRenderedPageBreak/>
        <w:t>Simulation Study</w:t>
      </w:r>
    </w:p>
    <w:p w14:paraId="6697162A" w14:textId="0A203C3C"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74" w:name="_Hlk487717425"/>
      <w:r>
        <w:t>The breakpoint</w:t>
      </w:r>
      <w:r w:rsidR="00527036">
        <w:t xml:space="preserve"> weighting analysis</w:t>
      </w:r>
      <w:r>
        <w:t xml:space="preserve"> revealed</w:t>
      </w:r>
      <w:r w:rsidR="00527036">
        <w:t xml:space="preserve"> that </w:t>
      </w:r>
      <w:r w:rsidR="006B72C6">
        <w:t xml:space="preserve">in </w:t>
      </w:r>
      <w:proofErr w:type="gramStart"/>
      <w:r w:rsidR="006B72C6">
        <w:t>the vast majority of</w:t>
      </w:r>
      <w:proofErr w:type="gramEnd"/>
      <w:r w:rsidR="006B72C6">
        <w:t xml:space="preserve">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74"/>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4A0520B"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ins w:id="75" w:author="Christie Bahlai" w:date="2019-10-10T09:35:00Z">
        <w:r w:rsidR="00B40C6D">
          <w:instrText xml:space="preserve"> ADDIN ZOTERO_ITEM CSL_CITATION {"citationID":"aiqcni7gke","properties":{"formattedCitation":"[40\\uc0\\u8211{}42]","plainCitation":"[40–42]","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76" w:author="Christie Bahlai" w:date="2019-10-10T09:35:00Z">
        <w:r w:rsidR="000F47FB" w:rsidDel="00B40C6D">
          <w:del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77" w:author="Christie Bahlai" w:date="2019-10-10T09:35:00Z">
        <w:r w:rsidR="00B40C6D" w:rsidRPr="00B40C6D">
          <w:rPr>
            <w:rFonts w:ascii="Calibri" w:hAnsi="Calibri" w:cs="Calibri"/>
            <w:szCs w:val="24"/>
            <w:rPrChange w:id="78" w:author="Christie Bahlai" w:date="2019-10-10T09:35:00Z">
              <w:rPr>
                <w:rFonts w:ascii="Times New Roman" w:hAnsi="Times New Roman" w:cs="Times New Roman"/>
                <w:sz w:val="24"/>
                <w:szCs w:val="24"/>
              </w:rPr>
            </w:rPrChange>
          </w:rPr>
          <w:t>[40–42]</w:t>
        </w:r>
      </w:ins>
      <w:del w:id="79" w:author="Christie Bahlai" w:date="2019-10-10T09:35:00Z">
        <w:r w:rsidR="000F47FB" w:rsidRPr="000F47FB" w:rsidDel="00B40C6D">
          <w:rPr>
            <w:rFonts w:ascii="Calibri" w:hAnsi="Calibri" w:cs="Calibri"/>
            <w:szCs w:val="24"/>
          </w:rPr>
          <w:delText>[39–41]</w:delText>
        </w:r>
      </w:del>
      <w:r>
        <w:fldChar w:fldCharType="end"/>
      </w:r>
      <w:r>
        <w:t xml:space="preserve">.  </w:t>
      </w:r>
    </w:p>
    <w:p w14:paraId="1DCD5FE4" w14:textId="0E2911A3" w:rsidR="00493C01" w:rsidRDefault="00493C01" w:rsidP="00493C01">
      <w:r>
        <w:lastRenderedPageBreak/>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2CD31A8B"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ins w:id="80" w:author="Christie Bahlai" w:date="2019-10-10T09:35:00Z">
        <w:r w:rsidR="00B40C6D">
          <w:instrText xml:space="preserve"> ADDIN ZOTERO_ITEM CSL_CITATION {"citationID":"aeo5980lef","properties":{"formattedCitation":"[41,43\\uc0\\u8211{}45]","plainCitation":"[41,43–45]","noteIndex":0},"citationItems":[{"id":997,"uris":["http://zotero.org/users/3015424/items/Q83C5EAQ"],"uri":["http://zotero.org/users/3015424/items/Q83C5EAQ"],"itemData":{"id":997,"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K."}],"issued":{"date-parts":[["2009"]]}}},{"id":359,"uris":["http://zotero.org/users/3015424/items/9M3EFWVI"],"uri":["http://zotero.org/users/3015424/items/9M3EFWVI"],"itemData":{"id":359,"type":"article-journal","title":"European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219,"uris":["http://zotero.org/users/3015424/items/63S8PB2U"],"uri":["http://zotero.org/users/3015424/items/63S8PB2U"],"itemData":{"id":219,"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81" w:author="Christie Bahlai" w:date="2019-10-10T09:35:00Z">
        <w:r w:rsidR="00247AF9" w:rsidDel="00B40C6D">
          <w:delInstrText xml:space="preserve"> ADDIN ZOTERO_ITEM CSL_CITATION {"citationID":"aeo5980lef","properties":{"formattedCitation":"[40,42\\uc0\\u8211{}44]","plainCitation":"[40,42–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82" w:author="Christie Bahlai" w:date="2019-10-10T09:35:00Z">
        <w:r w:rsidR="00B40C6D" w:rsidRPr="00B40C6D">
          <w:rPr>
            <w:rFonts w:ascii="Calibri" w:hAnsi="Calibri" w:cs="Calibri"/>
            <w:szCs w:val="24"/>
            <w:rPrChange w:id="83" w:author="Christie Bahlai" w:date="2019-10-10T09:35:00Z">
              <w:rPr>
                <w:rFonts w:ascii="Times New Roman" w:hAnsi="Times New Roman" w:cs="Times New Roman"/>
                <w:sz w:val="24"/>
                <w:szCs w:val="24"/>
              </w:rPr>
            </w:rPrChange>
          </w:rPr>
          <w:t>[41,43–45]</w:t>
        </w:r>
      </w:ins>
      <w:del w:id="84" w:author="Christie Bahlai" w:date="2019-10-10T09:35:00Z">
        <w:r w:rsidR="00247AF9" w:rsidRPr="00247AF9" w:rsidDel="00B40C6D">
          <w:rPr>
            <w:rFonts w:ascii="Calibri" w:hAnsi="Calibri" w:cs="Calibri"/>
            <w:szCs w:val="24"/>
          </w:rPr>
          <w:delText>[40,42–44]</w:delText>
        </w:r>
      </w:del>
      <w:r w:rsidR="00CB7EEE">
        <w:fldChar w:fldCharType="end"/>
      </w:r>
      <w:r w:rsidR="00CB7EEE">
        <w:t xml:space="preserve">, which, in turn, is driven by documented pest management practices (neonicotinoid insecticide use; </w:t>
      </w:r>
      <w:r w:rsidR="00CB7EEE">
        <w:fldChar w:fldCharType="begin"/>
      </w:r>
      <w:ins w:id="85" w:author="Christie Bahlai" w:date="2019-10-10T09:35:00Z">
        <w:r w:rsidR="00B40C6D">
          <w:instrText xml:space="preserve"> ADDIN ZOTERO_ITEM CSL_CITATION {"citationID":"T7Lck71G","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86" w:author="Christie Bahlai" w:date="2019-10-10T09:35:00Z">
        <w:r w:rsidR="00247AF9" w:rsidDel="00B40C6D">
          <w:delInstrText xml:space="preserve"> ADDIN ZOTERO_ITEM CSL_CITATION {"citationID":"T7Lck71G","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ins w:id="87" w:author="Christie Bahlai" w:date="2019-10-10T09:35:00Z">
        <w:r w:rsidR="00B40C6D" w:rsidRPr="00B40C6D">
          <w:rPr>
            <w:rFonts w:ascii="Calibri" w:hAnsi="Calibri" w:cs="Calibri"/>
            <w:rPrChange w:id="88" w:author="Christie Bahlai" w:date="2019-10-10T09:35:00Z">
              <w:rPr/>
            </w:rPrChange>
          </w:rPr>
          <w:t>[42]</w:t>
        </w:r>
      </w:ins>
      <w:del w:id="89" w:author="Christie Bahlai" w:date="2019-10-10T09:35:00Z">
        <w:r w:rsidR="00247AF9" w:rsidRPr="00B40C6D" w:rsidDel="00B40C6D">
          <w:rPr>
            <w:rPrChange w:id="90" w:author="Christie Bahlai" w:date="2019-10-10T09:35:00Z">
              <w:rPr>
                <w:rFonts w:ascii="Calibri" w:hAnsi="Calibri" w:cs="Calibri"/>
              </w:rPr>
            </w:rPrChange>
          </w:rPr>
          <w:delText>[41]</w:delText>
        </w:r>
      </w:del>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91" w:author="Christie Bahlai" w:date="2019-10-10T09:35:00Z">
        <w:r w:rsidR="00B40C6D">
          <w:instrText xml:space="preserve"> ADDIN ZOTERO_ITEM CSL_CITATION {"citationID":"Aubs2z5X","properties":{"formattedCitation":"[46,47]","plainCitation":"[46,47]","noteIndex":0},"citationItems":[{"id":504,"uris":["http://zotero.org/users/3015424/items/CPK4JSN3"],"uri":["http://zotero.org/users/3015424/items/CPK4JSN3"],"itemData":{"id":504,"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J."}],"issued":{"date-parts":[["2004",3,1]]}}},{"id":41,"uris":["http://zotero.org/users/3015424/items/23WFJMID"],"uri":["http://zotero.org/users/3015424/items/23WFJMID"],"itemData":{"id":41,"type":"article-journal","title":"The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92" w:author="Christie Bahlai" w:date="2019-10-10T09:35:00Z">
        <w:r w:rsidR="000F47FB" w:rsidDel="00B40C6D">
          <w:del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93" w:author="Christie Bahlai" w:date="2019-10-10T09:35:00Z">
        <w:r w:rsidR="00B40C6D" w:rsidRPr="00B40C6D">
          <w:rPr>
            <w:rFonts w:ascii="Calibri" w:hAnsi="Calibri" w:cs="Calibri"/>
            <w:rPrChange w:id="94" w:author="Christie Bahlai" w:date="2019-10-10T09:35:00Z">
              <w:rPr/>
            </w:rPrChange>
          </w:rPr>
          <w:t>[46,47]</w:t>
        </w:r>
      </w:ins>
      <w:del w:id="95" w:author="Christie Bahlai" w:date="2019-10-10T09:35:00Z">
        <w:r w:rsidR="000F47FB" w:rsidRPr="00B40C6D" w:rsidDel="00B40C6D">
          <w:rPr>
            <w:rPrChange w:id="96" w:author="Christie Bahlai" w:date="2019-10-10T09:35:00Z">
              <w:rPr>
                <w:rFonts w:ascii="Calibri" w:hAnsi="Calibri" w:cs="Calibri"/>
              </w:rPr>
            </w:rPrChange>
          </w:rPr>
          <w:delText>[45,46]</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97" w:author="Christie Bahlai" w:date="2019-10-10T09:35:00Z">
        <w:r w:rsidR="00B40C6D">
          <w:instrText xml:space="preserve"> ADDIN ZOTERO_ITEM CSL_CITATION {"citationID":"XxxTEEIo","properties":{"formattedCitation":"[40]","plainCitation":"[40]","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98" w:author="Christie Bahlai" w:date="2019-10-10T09:35:00Z">
        <w:r w:rsidR="00247AF9" w:rsidDel="00B40C6D">
          <w:delInstrText xml:space="preserve"> ADDIN ZOTERO_ITEM CSL_CITATION {"citationID":"XxxTEEIo","properties":{"formattedCitation":"[39]","plainCitation":"[39]","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99" w:author="Christie Bahlai" w:date="2019-10-10T09:35:00Z">
        <w:r w:rsidR="00B40C6D" w:rsidRPr="00B40C6D">
          <w:rPr>
            <w:rFonts w:ascii="Calibri" w:hAnsi="Calibri" w:cs="Calibri"/>
            <w:rPrChange w:id="100" w:author="Christie Bahlai" w:date="2019-10-10T09:35:00Z">
              <w:rPr/>
            </w:rPrChange>
          </w:rPr>
          <w:t>[40]</w:t>
        </w:r>
      </w:ins>
      <w:del w:id="101" w:author="Christie Bahlai" w:date="2019-10-10T09:35:00Z">
        <w:r w:rsidR="00247AF9" w:rsidRPr="00B40C6D" w:rsidDel="00B40C6D">
          <w:rPr>
            <w:rPrChange w:id="102" w:author="Christie Bahlai" w:date="2019-10-10T09:35:00Z">
              <w:rPr>
                <w:rFonts w:ascii="Calibri" w:hAnsi="Calibri" w:cs="Calibri"/>
              </w:rPr>
            </w:rPrChange>
          </w:rPr>
          <w:delText>[39]</w:delText>
        </w:r>
      </w:del>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ins w:id="103" w:author="Christie Bahlai" w:date="2019-10-10T09:35:00Z">
        <w:r w:rsidR="00B40C6D">
          <w:rPr>
            <w:i/>
          </w:rPr>
          <w:instrText xml:space="preserve"> ADDIN ZOTERO_ITEM CSL_CITATION {"citationID":"nksNrgGO","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04" w:author="Christie Bahlai" w:date="2019-10-10T09:35:00Z">
        <w:r w:rsidR="00247AF9" w:rsidDel="00B40C6D">
          <w:rPr>
            <w:i/>
          </w:rPr>
          <w:delInstrText xml:space="preserve"> ADDIN ZOTERO_ITEM CSL_CITATION {"citationID":"nksNrgGO","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105" w:author="Christie Bahlai" w:date="2019-10-10T09:35:00Z">
        <w:r w:rsidR="00B40C6D" w:rsidRPr="00B40C6D">
          <w:rPr>
            <w:rFonts w:ascii="Calibri" w:hAnsi="Calibri" w:cs="Calibri"/>
            <w:rPrChange w:id="106" w:author="Christie Bahlai" w:date="2019-10-10T09:35:00Z">
              <w:rPr/>
            </w:rPrChange>
          </w:rPr>
          <w:t>[42]</w:t>
        </w:r>
      </w:ins>
      <w:del w:id="107" w:author="Christie Bahlai" w:date="2019-10-10T09:35:00Z">
        <w:r w:rsidR="00247AF9" w:rsidRPr="00B40C6D" w:rsidDel="00B40C6D">
          <w:rPr>
            <w:rPrChange w:id="108" w:author="Christie Bahlai" w:date="2019-10-10T09:35:00Z">
              <w:rPr>
                <w:rFonts w:ascii="Calibri" w:hAnsi="Calibri" w:cs="Calibri"/>
              </w:rPr>
            </w:rPrChange>
          </w:rPr>
          <w:delText>[41]</w:delText>
        </w:r>
      </w:del>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FDAA375"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ins w:id="109" w:author="Christie Bahlai" w:date="2019-10-10T09:35:00Z">
        <w:r w:rsidR="00B40C6D">
          <w:instrText xml:space="preserve"> ADDIN ZOTERO_ITEM CSL_CITATION {"citationID":"eF6vlShd","properties":{"formattedCitation":"[48]","plainCitation":"[48]","noteIndex":0},"citationItems":[{"id":1787,"uris":["http://zotero.org/users/3015424/items/VBHMW7IZ"],"uri":["http://zotero.org/users/3015424/items/VBHMW7IZ"],"itemData":{"id":1787,"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110" w:author="Christie Bahlai" w:date="2019-10-10T09:35:00Z">
        <w:r w:rsidR="000F47FB" w:rsidDel="00B40C6D">
          <w:del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111" w:author="Christie Bahlai" w:date="2019-10-10T09:35:00Z">
        <w:r w:rsidR="00B40C6D" w:rsidRPr="00B40C6D">
          <w:rPr>
            <w:rFonts w:ascii="Calibri" w:hAnsi="Calibri" w:cs="Calibri"/>
            <w:rPrChange w:id="112" w:author="Christie Bahlai" w:date="2019-10-10T09:35:00Z">
              <w:rPr/>
            </w:rPrChange>
          </w:rPr>
          <w:t>[48]</w:t>
        </w:r>
      </w:ins>
      <w:del w:id="113" w:author="Christie Bahlai" w:date="2019-10-10T09:35:00Z">
        <w:r w:rsidR="000F47FB" w:rsidRPr="00B40C6D" w:rsidDel="00B40C6D">
          <w:rPr>
            <w:rPrChange w:id="114" w:author="Christie Bahlai" w:date="2019-10-10T09:35:00Z">
              <w:rPr>
                <w:rFonts w:ascii="Calibri" w:hAnsi="Calibri" w:cs="Calibri"/>
              </w:rPr>
            </w:rPrChange>
          </w:rPr>
          <w:delText>[47]</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115" w:author="Christie Bahlai" w:date="2019-10-10T09:35:00Z">
        <w:r w:rsidR="00B40C6D">
          <w:instrText xml:space="preserve"> ADDIN ZOTERO_ITEM CSL_CITATION {"citationID":"aq6d1r3rai","properties":{"formattedCitation":"[49]","plainCitation":"[49]","noteIndex":0},"citationItems":[{"id":1748,"uris":["http://zotero.org/users/3015424/items/4XQF7GWC"],"uri":["http://zotero.org/users/3015424/items/4XQF7GWC"],"itemData":{"id":1748,"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116" w:author="Christie Bahlai" w:date="2019-10-10T09:35:00Z">
        <w:r w:rsidR="000F47FB" w:rsidDel="00B40C6D">
          <w:del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117" w:author="Christie Bahlai" w:date="2019-10-10T09:35:00Z">
        <w:r w:rsidR="00B40C6D" w:rsidRPr="00B40C6D">
          <w:rPr>
            <w:rFonts w:ascii="Calibri" w:hAnsi="Calibri" w:cs="Calibri"/>
            <w:rPrChange w:id="118" w:author="Christie Bahlai" w:date="2019-10-10T09:35:00Z">
              <w:rPr/>
            </w:rPrChange>
          </w:rPr>
          <w:t>[49]</w:t>
        </w:r>
      </w:ins>
      <w:del w:id="119" w:author="Christie Bahlai" w:date="2019-10-10T09:35:00Z">
        <w:r w:rsidR="000F47FB" w:rsidRPr="00B40C6D" w:rsidDel="00B40C6D">
          <w:rPr>
            <w:rPrChange w:id="120" w:author="Christie Bahlai" w:date="2019-10-10T09:35:00Z">
              <w:rPr>
                <w:rFonts w:ascii="Calibri" w:hAnsi="Calibri" w:cs="Calibri"/>
              </w:rPr>
            </w:rPrChange>
          </w:rPr>
          <w:delText>[48]</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121" w:author="Christie Bahlai" w:date="2019-10-10T09:35:00Z">
        <w:r w:rsidR="00B40C6D">
          <w:instrText xml:space="preserve"> ADDIN ZOTERO_ITEM CSL_CITATION {"citationID":"a4tutls3lj","properties":{"formattedCitation":"[50]","plainCitation":"[50]","noteIndex":0},"citationItems":[{"id":1927,"uris":["http://zotero.org/users/3015424/items/2NLKVLKZ"],"uri":["http://zotero.org/users/3015424/items/2NLKVLKZ"],"itemData":{"id":1927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122" w:author="Christie Bahlai" w:date="2019-10-10T09:35:00Z">
        <w:r w:rsidR="000F47FB" w:rsidDel="00B40C6D">
          <w:del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123" w:author="Christie Bahlai" w:date="2019-10-10T09:35:00Z">
        <w:r w:rsidR="00B40C6D" w:rsidRPr="00B40C6D">
          <w:rPr>
            <w:rFonts w:ascii="Calibri" w:hAnsi="Calibri" w:cs="Calibri"/>
            <w:rPrChange w:id="124" w:author="Christie Bahlai" w:date="2019-10-10T09:35:00Z">
              <w:rPr/>
            </w:rPrChange>
          </w:rPr>
          <w:t>[50]</w:t>
        </w:r>
      </w:ins>
      <w:del w:id="125" w:author="Christie Bahlai" w:date="2019-10-10T09:35:00Z">
        <w:r w:rsidR="000F47FB" w:rsidRPr="00B40C6D" w:rsidDel="00B40C6D">
          <w:rPr>
            <w:rPrChange w:id="126" w:author="Christie Bahlai" w:date="2019-10-10T09:35:00Z">
              <w:rPr>
                <w:rFonts w:ascii="Calibri" w:hAnsi="Calibri" w:cs="Calibri"/>
              </w:rPr>
            </w:rPrChange>
          </w:rPr>
          <w:delText>[49]</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127" w:author="Christie Bahlai" w:date="2019-10-10T09:35:00Z">
        <w:r w:rsidR="00B40C6D">
          <w:instrText xml:space="preserve"> ADDIN ZOTERO_ITEM CSL_CITATION {"citationID":"vTGi1NiW","properties":{"formattedCitation":"[51]","plainCitation":"[51]","noteIndex":0},"citationItems":[{"id":2013,"uris":["http://zotero.org/users/3015424/items/BVDH6Z7V"],"uri":["http://zotero.org/users/3015424/items/BVDH6Z7V"],"itemData":{"id":2013,"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128" w:author="Christie Bahlai" w:date="2019-10-10T09:35:00Z">
        <w:r w:rsidR="000F47FB" w:rsidDel="00B40C6D">
          <w:del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129" w:author="Christie Bahlai" w:date="2019-10-10T09:35:00Z">
        <w:r w:rsidR="00B40C6D" w:rsidRPr="00B40C6D">
          <w:rPr>
            <w:rFonts w:ascii="Calibri" w:hAnsi="Calibri" w:cs="Calibri"/>
            <w:rPrChange w:id="130" w:author="Christie Bahlai" w:date="2019-10-10T09:35:00Z">
              <w:rPr/>
            </w:rPrChange>
          </w:rPr>
          <w:t>[51]</w:t>
        </w:r>
      </w:ins>
      <w:del w:id="131" w:author="Christie Bahlai" w:date="2019-10-10T09:35:00Z">
        <w:r w:rsidR="000F47FB" w:rsidRPr="00B40C6D" w:rsidDel="00B40C6D">
          <w:rPr>
            <w:rPrChange w:id="132" w:author="Christie Bahlai" w:date="2019-10-10T09:35:00Z">
              <w:rPr>
                <w:rFonts w:ascii="Calibri" w:hAnsi="Calibri" w:cs="Calibri"/>
              </w:rPr>
            </w:rPrChange>
          </w:rPr>
          <w:delText>[50]</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ins w:id="133" w:author="Christie Bahlai" w:date="2019-10-10T09:35:00Z">
        <w:r w:rsidR="00B40C6D">
          <w:instrText xml:space="preserve"> ADDIN ZOTERO_ITEM CSL_CITATION {"citationID":"a1tqlimv43l","properties":{"formattedCitation":"(Lovett 2017)","plainCitation":"(Lovett 2017)","dontUpdate":true,"noteIndex":0},"citationItems":[{"id":1756,"uris":["http://zotero.org/users/3015424/items/9SN6MZVG"],"uri":["http://zotero.org/users/3015424/items/9SN6MZVG"],"itemData":{"id":1756,"type":"article","title":"Monarch Population Status","publisher":"Monarch Watch","URL":"http://monarchwatch.org/blog/2017/02/11/monarch-population-status-30/","author":[{"family":"Lovett","given":"Jim"}],"issued":{"date-parts":[["2017"]]}}}],"schema":"https://github.com/citation-style-language/schema/raw/master/csl-citation.json"} </w:instrText>
        </w:r>
      </w:ins>
      <w:del w:id="134" w:author="Christie Bahlai" w:date="2019-10-10T09:35:00Z">
        <w:r w:rsidR="002D4506" w:rsidDel="00B40C6D">
          <w:del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delInstrText>
        </w:r>
      </w:del>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xml:space="preserve">. As with </w:t>
      </w:r>
      <w:r w:rsidR="005F74F8">
        <w:lastRenderedPageBreak/>
        <w:t>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4781B93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135" w:author="Christie Bahlai" w:date="2019-10-10T09:35:00Z">
        <w:r w:rsidR="00B40C6D">
          <w:instrText xml:space="preserve"> ADDIN ZOTERO_ITEM CSL_CITATION {"citationID":"QT8l0Owy","properties":{"formattedCitation":"[53,54]","plainCitation":"[53,54]","noteIndex":0},"citationItems":[{"id":2019,"uris":["http://zotero.org/users/3015424/items/4DS9T5T9"],"uri":["http://zotero.org/users/3015424/items/4DS9T5T9"],"itemData":{"id":2019,"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G."}],"issued":{"date-parts":[["2010",12,1]]}}},{"id":850,"uris":["http://zotero.org/users/3015424/items/KGI2F39G"],"uri":["http://zotero.org/users/3015424/items/KGI2F39G"],"itemData":{"id":850,"type":"article-journal","title":"Milkweed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136" w:author="Christie Bahlai" w:date="2019-10-10T09:35:00Z">
        <w:r w:rsidR="000F47FB" w:rsidDel="00B40C6D">
          <w:del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137" w:author="Christie Bahlai" w:date="2019-10-10T09:35:00Z">
        <w:r w:rsidR="00B40C6D" w:rsidRPr="00B40C6D">
          <w:rPr>
            <w:rFonts w:ascii="Calibri" w:hAnsi="Calibri" w:cs="Calibri"/>
            <w:rPrChange w:id="138" w:author="Christie Bahlai" w:date="2019-10-10T09:35:00Z">
              <w:rPr/>
            </w:rPrChange>
          </w:rPr>
          <w:t>[53,54]</w:t>
        </w:r>
      </w:ins>
      <w:del w:id="139" w:author="Christie Bahlai" w:date="2019-10-10T09:35:00Z">
        <w:r w:rsidR="000F47FB" w:rsidRPr="00B40C6D" w:rsidDel="00B40C6D">
          <w:rPr>
            <w:rPrChange w:id="140" w:author="Christie Bahlai" w:date="2019-10-10T09:35:00Z">
              <w:rPr>
                <w:rFonts w:ascii="Calibri" w:hAnsi="Calibri" w:cs="Calibri"/>
              </w:rPr>
            </w:rPrChange>
          </w:rPr>
          <w:delText>[52,53]</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141" w:author="Christie Bahlai" w:date="2019-10-10T09:35:00Z">
        <w:r w:rsidR="00B40C6D">
          <w:instrText xml:space="preserve"> ADDIN ZOTERO_ITEM CSL_CITATION {"citationID":"a23i0e7e6ii","properties":{"formattedCitation":"[55]","plainCitation":"[55]","noteIndex":0},"citationItems":[{"id":1749,"uris":["http://zotero.org/users/3015424/items/5J9HWG46"],"uri":["http://zotero.org/users/3015424/items/5J9HWG46"],"itemData":{"id":1749,"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142" w:author="Christie Bahlai" w:date="2019-10-10T09:35:00Z">
        <w:r w:rsidR="000F47FB" w:rsidDel="00B40C6D">
          <w:del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143" w:author="Christie Bahlai" w:date="2019-10-10T09:35:00Z">
        <w:r w:rsidR="00B40C6D" w:rsidRPr="00B40C6D">
          <w:rPr>
            <w:rFonts w:ascii="Calibri" w:hAnsi="Calibri" w:cs="Calibri"/>
            <w:rPrChange w:id="144" w:author="Christie Bahlai" w:date="2019-10-10T09:35:00Z">
              <w:rPr/>
            </w:rPrChange>
          </w:rPr>
          <w:t>[55]</w:t>
        </w:r>
      </w:ins>
      <w:del w:id="145" w:author="Christie Bahlai" w:date="2019-10-10T09:35:00Z">
        <w:r w:rsidR="000F47FB" w:rsidRPr="00B40C6D" w:rsidDel="00B40C6D">
          <w:rPr>
            <w:rPrChange w:id="146" w:author="Christie Bahlai" w:date="2019-10-10T09:35:00Z">
              <w:rPr>
                <w:rFonts w:ascii="Calibri" w:hAnsi="Calibri" w:cs="Calibri"/>
              </w:rPr>
            </w:rPrChange>
          </w:rPr>
          <w:delText>[54]</w:delText>
        </w:r>
      </w:del>
      <w:r>
        <w:fldChar w:fldCharType="end"/>
      </w:r>
      <w:r>
        <w:t xml:space="preserve">. Although glyphosate tolerant soybeans and maize were introduced to the US market in 1996 and 1998 respectively </w:t>
      </w:r>
      <w:r>
        <w:fldChar w:fldCharType="begin"/>
      </w:r>
      <w:ins w:id="147" w:author="Christie Bahlai" w:date="2019-10-10T09:35:00Z">
        <w:r w:rsidR="00B40C6D">
          <w:instrText xml:space="preserve"> ADDIN ZOTERO_ITEM CSL_CITATION {"citationID":"a85p3n616h","properties":{"formattedCitation":"[56]","plainCitation":"[56]","noteIndex":0},"citationItems":[{"id":1773,"uris":["http://zotero.org/users/3015424/items/MRPSQNIJ"],"uri":["http://zotero.org/users/3015424/items/MRPSQNIJ"],"itemData":{"id":1773,"type":"article-journal","title":"Glyphosate-resistant crops and weeds: now and in the future","author":[{"family":"Powles","given":"Stephen O Duke Stephen B"}],"issued":{"date-parts":[["2010"]]}}}],"schema":"https://github.com/citation-style-language/schema/raw/master/csl-citation.json"} </w:instrText>
        </w:r>
      </w:ins>
      <w:del w:id="148" w:author="Christie Bahlai" w:date="2019-10-10T09:35:00Z">
        <w:r w:rsidR="000F47FB" w:rsidDel="00B40C6D">
          <w:del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149" w:author="Christie Bahlai" w:date="2019-10-10T09:35:00Z">
        <w:r w:rsidR="00B40C6D" w:rsidRPr="00B40C6D">
          <w:rPr>
            <w:rFonts w:ascii="Calibri" w:hAnsi="Calibri" w:cs="Calibri"/>
            <w:rPrChange w:id="150" w:author="Christie Bahlai" w:date="2019-10-10T09:35:00Z">
              <w:rPr/>
            </w:rPrChange>
          </w:rPr>
          <w:t>[56]</w:t>
        </w:r>
      </w:ins>
      <w:del w:id="151" w:author="Christie Bahlai" w:date="2019-10-10T09:35:00Z">
        <w:r w:rsidR="000F47FB" w:rsidRPr="00B40C6D" w:rsidDel="00B40C6D">
          <w:rPr>
            <w:rPrChange w:id="152" w:author="Christie Bahlai" w:date="2019-10-10T09:35:00Z">
              <w:rPr>
                <w:rFonts w:ascii="Calibri" w:hAnsi="Calibri" w:cs="Calibri"/>
              </w:rPr>
            </w:rPrChange>
          </w:rPr>
          <w:delText>[55]</w:delText>
        </w:r>
      </w:del>
      <w:r>
        <w:fldChar w:fldCharType="end"/>
      </w:r>
      <w:r>
        <w:t xml:space="preserve">,  actual glyphosate use lagged behind, with dramatic increases in use of the pesticide in 1998- 2003 in soybean, and 2007-2008 in maize </w:t>
      </w:r>
      <w:r>
        <w:fldChar w:fldCharType="begin"/>
      </w:r>
      <w:ins w:id="153" w:author="Christie Bahlai" w:date="2019-10-10T09:35:00Z">
        <w:r w:rsidR="00B40C6D">
          <w:instrText xml:space="preserve"> ADDIN ZOTERO_ITEM CSL_CITATION {"citationID":"a1hl1lc5gv6","properties":{"formattedCitation":"[57]","plainCitation":"[57]","noteIndex":0},"citationItems":[{"id":1784,"uris":["http://zotero.org/users/3015424/items/THSXFBHU"],"uri":["http://zotero.org/users/3015424/items/THSXFBHU"],"itemData":{"id":1784,"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154" w:author="Christie Bahlai" w:date="2019-10-10T09:35:00Z">
        <w:r w:rsidR="000F47FB" w:rsidDel="00B40C6D">
          <w:del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155" w:author="Christie Bahlai" w:date="2019-10-10T09:35:00Z">
        <w:r w:rsidR="00B40C6D" w:rsidRPr="00B40C6D">
          <w:rPr>
            <w:rFonts w:ascii="Calibri" w:hAnsi="Calibri" w:cs="Calibri"/>
            <w:rPrChange w:id="156" w:author="Christie Bahlai" w:date="2019-10-10T09:35:00Z">
              <w:rPr/>
            </w:rPrChange>
          </w:rPr>
          <w:t>[57]</w:t>
        </w:r>
      </w:ins>
      <w:del w:id="157" w:author="Christie Bahlai" w:date="2019-10-10T09:35:00Z">
        <w:r w:rsidR="000F47FB" w:rsidRPr="00B40C6D" w:rsidDel="00B40C6D">
          <w:rPr>
            <w:rPrChange w:id="158" w:author="Christie Bahlai" w:date="2019-10-10T09:35:00Z">
              <w:rPr>
                <w:rFonts w:ascii="Calibri" w:hAnsi="Calibri" w:cs="Calibri"/>
              </w:rPr>
            </w:rPrChange>
          </w:rPr>
          <w:delText>[56]</w:delText>
        </w:r>
      </w:del>
      <w:r>
        <w:fldChar w:fldCharType="end"/>
      </w:r>
      <w:r>
        <w:t xml:space="preserve">. </w:t>
      </w:r>
    </w:p>
    <w:p w14:paraId="7C05C850" w14:textId="00A1BCE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159" w:author="Christie Bahlai" w:date="2019-10-10T09:35:00Z">
        <w:r w:rsidR="00B40C6D">
          <w:instrText xml:space="preserve"> ADDIN ZOTERO_ITEM CSL_CITATION {"citationID":"a2i7trmq63f","properties":{"formattedCitation":"[58]","plainCitation":"[58]","noteIndex":0},"citationItems":[{"id":1769,"uris":["http://zotero.org/users/3015424/items/IT77ZTI6"],"uri":["http://zotero.org/users/3015424/items/IT77ZTI6"],"itemData":{"id":1769,"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160" w:author="Christie Bahlai" w:date="2019-10-10T09:35:00Z">
        <w:r w:rsidR="000F47FB" w:rsidDel="00B40C6D">
          <w:del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161" w:author="Christie Bahlai" w:date="2019-10-10T09:35:00Z">
        <w:r w:rsidR="00B40C6D" w:rsidRPr="00B40C6D">
          <w:rPr>
            <w:rFonts w:ascii="Calibri" w:hAnsi="Calibri" w:cs="Calibri"/>
            <w:rPrChange w:id="162" w:author="Christie Bahlai" w:date="2019-10-10T09:35:00Z">
              <w:rPr/>
            </w:rPrChange>
          </w:rPr>
          <w:t>[58]</w:t>
        </w:r>
      </w:ins>
      <w:del w:id="163" w:author="Christie Bahlai" w:date="2019-10-10T09:35:00Z">
        <w:r w:rsidR="000F47FB" w:rsidRPr="00B40C6D" w:rsidDel="00B40C6D">
          <w:rPr>
            <w:rPrChange w:id="164" w:author="Christie Bahlai" w:date="2019-10-10T09:35:00Z">
              <w:rPr>
                <w:rFonts w:ascii="Calibri" w:hAnsi="Calibri" w:cs="Calibri"/>
              </w:rPr>
            </w:rPrChange>
          </w:rPr>
          <w:delText>[57]</w:delText>
        </w:r>
      </w:del>
      <w:r w:rsidR="001A760B">
        <w:fldChar w:fldCharType="end"/>
      </w:r>
      <w:r w:rsidR="001A760B">
        <w:t>.</w:t>
      </w:r>
      <w:r>
        <w:t xml:space="preserve"> Other </w:t>
      </w:r>
      <w:r w:rsidR="001A760B">
        <w:t xml:space="preserve">studies have implicated climate </w:t>
      </w:r>
      <w:r w:rsidR="001A760B">
        <w:fldChar w:fldCharType="begin"/>
      </w:r>
      <w:ins w:id="165" w:author="Christie Bahlai" w:date="2019-10-10T09:35:00Z">
        <w:r w:rsidR="00B40C6D">
          <w:instrText xml:space="preserve"> ADDIN ZOTERO_ITEM CSL_CITATION {"citationID":"a1q25ckc7jk","properties":{"formattedCitation":"[59]","plainCitation":"[59]","noteIndex":0},"citationItems":[{"id":1771,"uris":["http://zotero.org/users/3015424/items/JRUA6RZK"],"uri":["http://zotero.org/users/3015424/items/JRUA6RZK"],"itemData":{"id":1771,"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166" w:author="Christie Bahlai" w:date="2019-10-10T09:35:00Z">
        <w:r w:rsidR="000F47FB" w:rsidDel="00B40C6D">
          <w:del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167" w:author="Christie Bahlai" w:date="2019-10-10T09:35:00Z">
        <w:r w:rsidR="00B40C6D" w:rsidRPr="00B40C6D">
          <w:rPr>
            <w:rFonts w:ascii="Calibri" w:hAnsi="Calibri" w:cs="Calibri"/>
            <w:rPrChange w:id="168" w:author="Christie Bahlai" w:date="2019-10-10T09:35:00Z">
              <w:rPr/>
            </w:rPrChange>
          </w:rPr>
          <w:t>[59]</w:t>
        </w:r>
      </w:ins>
      <w:del w:id="169" w:author="Christie Bahlai" w:date="2019-10-10T09:35:00Z">
        <w:r w:rsidR="000F47FB" w:rsidRPr="00B40C6D" w:rsidDel="00B40C6D">
          <w:rPr>
            <w:rPrChange w:id="170" w:author="Christie Bahlai" w:date="2019-10-10T09:35:00Z">
              <w:rPr>
                <w:rFonts w:ascii="Calibri" w:hAnsi="Calibri" w:cs="Calibri"/>
              </w:rPr>
            </w:rPrChange>
          </w:rPr>
          <w:delText>[58]</w:delText>
        </w:r>
      </w:del>
      <w:r w:rsidR="001A760B">
        <w:fldChar w:fldCharType="end"/>
      </w:r>
      <w:r w:rsidR="001A760B">
        <w:t xml:space="preserve">, </w:t>
      </w:r>
      <w:r w:rsidR="00217133">
        <w:t xml:space="preserve">extreme </w:t>
      </w:r>
      <w:r w:rsidR="001A760B">
        <w:t xml:space="preserve">weather events </w:t>
      </w:r>
      <w:r w:rsidR="001A760B">
        <w:fldChar w:fldCharType="begin"/>
      </w:r>
      <w:ins w:id="171" w:author="Christie Bahlai" w:date="2019-10-10T09:35:00Z">
        <w:r w:rsidR="00B40C6D">
          <w:instrText xml:space="preserve"> ADDIN ZOTERO_ITEM CSL_CITATION {"citationID":"a28t0hbcl1g","properties":{"formattedCitation":"[60]","plainCitation":"[60]","noteIndex":0},"citationItems":[{"id":1779,"uris":["http://zotero.org/users/3015424/items/R6HTQIHT"],"uri":["http://zotero.org/users/3015424/items/R6HTQIHT"],"itemData":{"id":1779,"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172" w:author="Christie Bahlai" w:date="2019-10-10T09:35:00Z">
        <w:r w:rsidR="000F47FB" w:rsidDel="00B40C6D">
          <w:del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173" w:author="Christie Bahlai" w:date="2019-10-10T09:35:00Z">
        <w:r w:rsidR="00B40C6D" w:rsidRPr="00B40C6D">
          <w:rPr>
            <w:rFonts w:ascii="Calibri" w:hAnsi="Calibri" w:cs="Calibri"/>
            <w:rPrChange w:id="174" w:author="Christie Bahlai" w:date="2019-10-10T09:35:00Z">
              <w:rPr/>
            </w:rPrChange>
          </w:rPr>
          <w:t>[60]</w:t>
        </w:r>
      </w:ins>
      <w:del w:id="175" w:author="Christie Bahlai" w:date="2019-10-10T09:35:00Z">
        <w:r w:rsidR="000F47FB" w:rsidRPr="00B40C6D" w:rsidDel="00B40C6D">
          <w:rPr>
            <w:rPrChange w:id="176" w:author="Christie Bahlai" w:date="2019-10-10T09:35:00Z">
              <w:rPr>
                <w:rFonts w:ascii="Calibri" w:hAnsi="Calibri" w:cs="Calibri"/>
              </w:rPr>
            </w:rPrChange>
          </w:rPr>
          <w:delText>[59]</w:delText>
        </w:r>
      </w:del>
      <w:r w:rsidR="001A760B">
        <w:fldChar w:fldCharType="end"/>
      </w:r>
      <w:r w:rsidR="001A760B">
        <w:t xml:space="preserve">, changing habitat availability on wintering grounds </w:t>
      </w:r>
      <w:r w:rsidR="001A760B">
        <w:fldChar w:fldCharType="begin"/>
      </w:r>
      <w:ins w:id="177" w:author="Christie Bahlai" w:date="2019-10-10T09:35:00Z">
        <w:r w:rsidR="00B40C6D">
          <w:instrText xml:space="preserve"> ADDIN ZOTERO_ITEM CSL_CITATION {"citationID":"a1hnagcerbh","properties":{"formattedCitation":"[61]","plainCitation":"[61]","noteIndex":0},"citationItems":[{"id":1755,"uris":["http://zotero.org/users/3015424/items/9P4G2UCM"],"uri":["http://zotero.org/users/3015424/items/9P4G2UCM"],"itemData":{"id":1755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178" w:author="Christie Bahlai" w:date="2019-10-10T09:35:00Z">
        <w:r w:rsidR="000F47FB" w:rsidDel="00B40C6D">
          <w:del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179" w:author="Christie Bahlai" w:date="2019-10-10T09:35:00Z">
        <w:r w:rsidR="00B40C6D" w:rsidRPr="00B40C6D">
          <w:rPr>
            <w:rFonts w:ascii="Calibri" w:hAnsi="Calibri" w:cs="Calibri"/>
            <w:rPrChange w:id="180" w:author="Christie Bahlai" w:date="2019-10-10T09:35:00Z">
              <w:rPr/>
            </w:rPrChange>
          </w:rPr>
          <w:t>[61]</w:t>
        </w:r>
      </w:ins>
      <w:del w:id="181" w:author="Christie Bahlai" w:date="2019-10-10T09:35:00Z">
        <w:r w:rsidR="000F47FB" w:rsidRPr="00B40C6D" w:rsidDel="00B40C6D">
          <w:rPr>
            <w:rPrChange w:id="182" w:author="Christie Bahlai" w:date="2019-10-10T09:35:00Z">
              <w:rPr>
                <w:rFonts w:ascii="Calibri" w:hAnsi="Calibri" w:cs="Calibri"/>
              </w:rPr>
            </w:rPrChange>
          </w:rPr>
          <w:delText>[60]</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183" w:author="Christie Bahlai" w:date="2019-10-10T09:35:00Z">
        <w:r w:rsidR="00B40C6D">
          <w:instrText xml:space="preserve"> ADDIN ZOTERO_ITEM CSL_CITATION {"citationID":"IKP008Vd","properties":{"formattedCitation":"[62,63]","plainCitation":"[62,63]","noteIndex":0},"citationItems":[{"id":2011,"uris":["http://zotero.org/users/3015424/items/CT37BZBS"],"uri":["http://zotero.org/users/3015424/items/CT37BZBS"],"itemData":{"id":2011,"type":"article-journal","title":"New Perspectives on Monarch Migration, Evolution, and Population Biology","container-title":"Monarchs in a Changing World: Biology and Conservation of an Iconic Butterfly","page":"203","author":[{"family":"Davis","given":"ANDREW K."},{"family":"Altizer","given":"SONIA"}],"issued":{"date-parts":[["2015"]]}}},{"id":1811,"uris":["http://zotero.org/users/3015424/items/YKNUEEL3"],"uri":["http://zotero.org/users/3015424/items/YKNUEEL3"],"itemData":{"id":1811,"type":"article-journal","title":"Multiscale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ins>
      <w:del w:id="184" w:author="Christie Bahlai" w:date="2019-10-10T09:35:00Z">
        <w:r w:rsidR="000F47FB" w:rsidDel="00B40C6D">
          <w:del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delInstrText>
        </w:r>
      </w:del>
      <w:r w:rsidR="00647F76">
        <w:fldChar w:fldCharType="separate"/>
      </w:r>
      <w:ins w:id="185" w:author="Christie Bahlai" w:date="2019-10-10T09:35:00Z">
        <w:r w:rsidR="00B40C6D" w:rsidRPr="00B40C6D">
          <w:rPr>
            <w:rFonts w:ascii="Calibri" w:hAnsi="Calibri" w:cs="Calibri"/>
            <w:rPrChange w:id="186" w:author="Christie Bahlai" w:date="2019-10-10T09:35:00Z">
              <w:rPr/>
            </w:rPrChange>
          </w:rPr>
          <w:t>[62,63]</w:t>
        </w:r>
      </w:ins>
      <w:del w:id="187" w:author="Christie Bahlai" w:date="2019-10-10T09:35:00Z">
        <w:r w:rsidR="000F47FB" w:rsidRPr="00B40C6D" w:rsidDel="00B40C6D">
          <w:rPr>
            <w:rPrChange w:id="188" w:author="Christie Bahlai" w:date="2019-10-10T09:35:00Z">
              <w:rPr>
                <w:rFonts w:ascii="Calibri" w:hAnsi="Calibri" w:cs="Calibri"/>
              </w:rPr>
            </w:rPrChange>
          </w:rPr>
          <w:delText>[61,62]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61670C14"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ins w:id="189" w:author="Christie Bahlai" w:date="2019-10-10T09:35:00Z">
        <w:r w:rsidR="00B40C6D">
          <w:instrText xml:space="preserve"> ADDIN ZOTERO_ITEM CSL_CITATION {"citationID":"MuiXhb2h","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90" w:author="Christie Bahlai" w:date="2019-10-10T09:35:00Z">
        <w:r w:rsidR="007D78F2" w:rsidDel="00B40C6D">
          <w:del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ins w:id="191" w:author="Christie Bahlai" w:date="2019-10-10T09:35:00Z">
        <w:r w:rsidR="00B40C6D">
          <w:instrText xml:space="preserve"> ADDIN ZOTERO_ITEM CSL_CITATION {"citationID":"ZOtDkqBX","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192" w:author="Christie Bahlai" w:date="2019-10-10T09:35:00Z">
        <w:r w:rsidR="000F47FB" w:rsidDel="00B40C6D">
          <w:del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3A56DA43"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ins w:id="193" w:author="Christie Bahlai" w:date="2019-10-10T09:35:00Z">
        <w:r w:rsidR="00B40C6D">
          <w:instrText xml:space="preserve"> ADDIN ZOTERO_ITEM CSL_CITATION {"citationID":"ksslRJXn","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194" w:author="Christie Bahlai" w:date="2019-10-10T09:35:00Z">
        <w:r w:rsidDel="00B40C6D">
          <w:del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 xml:space="preserve">confidence </w:t>
      </w:r>
      <w:proofErr w:type="gramStart"/>
      <w:r w:rsidRPr="008724B5">
        <w:t>in a given</w:t>
      </w:r>
      <w:proofErr w:type="gramEnd"/>
      <w:r w:rsidRPr="008724B5">
        <w:t xml:space="preserve">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ins w:id="195" w:author="Christie Bahlai" w:date="2019-10-10T09:35:00Z">
        <w:r w:rsidR="00B40C6D">
          <w:instrText xml:space="preserve"> ADDIN ZOTERO_ITEM CSL_CITATION {"citationID":"U8HQnuBU","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196" w:author="Christie Bahlai" w:date="2019-10-10T09:35:00Z">
        <w:r w:rsidR="00247AF9" w:rsidDel="00B40C6D">
          <w:delInstrText xml:space="preserve"> ADDIN ZOTERO_ITEM CSL_CITATION {"citationID":"U8HQnuBU","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B8782E">
        <w:fldChar w:fldCharType="separate"/>
      </w:r>
      <w:r w:rsidR="00247AF9" w:rsidRPr="00247AF9">
        <w:rPr>
          <w:rFonts w:ascii="Calibri" w:hAnsi="Calibri" w:cs="Calibri"/>
        </w:rPr>
        <w:t>[35]</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ins w:id="197" w:author="Christie Bahlai" w:date="2019-10-10T09:35:00Z">
        <w:r w:rsidR="00B40C6D">
          <w:instrText xml:space="preserve"> ADDIN ZOTERO_ITEM CSL_CITATION {"citationID":"vVHrNJ4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198" w:author="Christie Bahlai" w:date="2019-10-10T09:35:00Z">
        <w:r w:rsidR="00247AF9" w:rsidDel="00B40C6D">
          <w:delInstrText xml:space="preserve"> ADDIN ZOTERO_ITEM CSL_CITATION {"citationID":"vVHrNJ4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 xml:space="preserve">point detection methods must incorporate a </w:t>
      </w:r>
      <w:r w:rsidR="004B6859">
        <w:lastRenderedPageBreak/>
        <w:t>compromise between sensitivity and penalty for over-parameterization</w:t>
      </w:r>
      <w:r w:rsidR="006D2307">
        <w:t xml:space="preserve"> </w:t>
      </w:r>
      <w:r w:rsidR="006D2307">
        <w:fldChar w:fldCharType="begin"/>
      </w:r>
      <w:ins w:id="199" w:author="Christie Bahlai" w:date="2019-10-10T09:35:00Z">
        <w:r w:rsidR="00B40C6D">
          <w:instrText xml:space="preserve"> ADDIN ZOTERO_ITEM CSL_CITATION {"citationID":"85nH8lcE","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200" w:author="Christie Bahlai" w:date="2019-10-10T09:35:00Z">
        <w:r w:rsidR="00C8364A" w:rsidDel="00B40C6D">
          <w:del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proofErr w:type="gramStart"/>
      <w:r w:rsidR="00F97DEF">
        <w:t xml:space="preserve">fairly </w:t>
      </w:r>
      <w:r w:rsidR="003F34F4">
        <w:t>stable</w:t>
      </w:r>
      <w:proofErr w:type="gramEnd"/>
      <w:r w:rsidR="003F34F4">
        <w:t xml:space="preserv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w:t>
      </w:r>
      <w:proofErr w:type="gramStart"/>
      <w:r>
        <w:t>equivalently-performing</w:t>
      </w:r>
      <w:proofErr w:type="gramEnd"/>
      <w:r>
        <w:t xml:space="preserve"> set did not contain contradictory information: each candidate set was simply a subset of breakpoints from the most complex set, and only two break points were found. </w:t>
      </w:r>
      <w:proofErr w:type="gramStart"/>
      <w:r>
        <w:t>Both of these</w:t>
      </w:r>
      <w:proofErr w:type="gramEnd"/>
      <w:r>
        <w:t xml:space="preserv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w:t>
      </w:r>
      <w:proofErr w:type="gramStart"/>
      <w:r>
        <w:t>strongly-supported</w:t>
      </w:r>
      <w:proofErr w:type="gramEnd"/>
      <w:r>
        <w:t xml:space="preserve">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05890271"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ins w:id="201" w:author="Christie Bahlai" w:date="2019-10-10T09:35:00Z">
        <w:r w:rsidR="00B40C6D">
          <w:instrText xml:space="preserve"> ADDIN ZOTERO_ITEM CSL_CITATION {"citationID":"166I93Ub","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202" w:author="Christie Bahlai" w:date="2019-10-10T09:35:00Z">
        <w:r w:rsidR="000F47FB" w:rsidDel="00B40C6D">
          <w:del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ins w:id="203" w:author="Christie Bahlai" w:date="2019-10-10T09:35:00Z">
        <w:r w:rsidR="00B40C6D">
          <w:instrText xml:space="preserve"> ADDIN ZOTERO_ITEM CSL_CITATION {"citationID":"wzIysZae","properties":{"formattedCitation":"[64]","plainCitation":"[64]","noteIndex":0},"citationItems":[{"id":1807,"uris":["http://zotero.org/users/3015424/items/GDAES8X5"],"uri":["http://zotero.org/users/3015424/items/GDAES8X5"],"itemData":{"id":1807,"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ins>
      <w:del w:id="204" w:author="Christie Bahlai" w:date="2019-10-10T09:35:00Z">
        <w:r w:rsidR="000F47FB" w:rsidDel="00B40C6D">
          <w:del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delInstrText>
        </w:r>
      </w:del>
      <w:r w:rsidR="00AE4AB8">
        <w:fldChar w:fldCharType="separate"/>
      </w:r>
      <w:ins w:id="205" w:author="Christie Bahlai" w:date="2019-10-10T09:35:00Z">
        <w:r w:rsidR="00B40C6D" w:rsidRPr="00B40C6D">
          <w:rPr>
            <w:rFonts w:ascii="Calibri" w:hAnsi="Calibri" w:cs="Calibri"/>
            <w:rPrChange w:id="206" w:author="Christie Bahlai" w:date="2019-10-10T09:35:00Z">
              <w:rPr/>
            </w:rPrChange>
          </w:rPr>
          <w:t>[64]</w:t>
        </w:r>
      </w:ins>
      <w:del w:id="207" w:author="Christie Bahlai" w:date="2019-10-10T09:35:00Z">
        <w:r w:rsidR="000F47FB" w:rsidRPr="00B40C6D" w:rsidDel="00B40C6D">
          <w:rPr>
            <w:rPrChange w:id="208" w:author="Christie Bahlai" w:date="2019-10-10T09:35:00Z">
              <w:rPr>
                <w:rFonts w:ascii="Calibri" w:hAnsi="Calibri" w:cs="Calibri"/>
              </w:rPr>
            </w:rPrChange>
          </w:rPr>
          <w:delText>[63]</w:delText>
        </w:r>
      </w:del>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 xml:space="preserve">identically, even while the </w:t>
      </w:r>
      <w:r w:rsidR="00FD5064">
        <w:lastRenderedPageBreak/>
        <w:t>Ricker model generally provided a better</w:t>
      </w:r>
      <w:r w:rsidR="00B31222">
        <w:t xml:space="preserve"> fit for the data </w:t>
      </w:r>
      <w:r w:rsidR="00B31222">
        <w:fldChar w:fldCharType="begin"/>
      </w:r>
      <w:ins w:id="209" w:author="Christie Bahlai" w:date="2019-10-10T09:35:00Z">
        <w:r w:rsidR="00B40C6D">
          <w:instrText xml:space="preserve"> ADDIN ZOTERO_ITEM CSL_CITATION {"citationID":"9pj2GluL","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10" w:author="Christie Bahlai" w:date="2019-10-10T09:35:00Z">
        <w:r w:rsidR="00247AF9" w:rsidDel="00B40C6D">
          <w:delInstrText xml:space="preserve"> ADDIN ZOTERO_ITEM CSL_CITATION {"citationID":"9pj2GluL","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B31222">
        <w:fldChar w:fldCharType="separate"/>
      </w:r>
      <w:ins w:id="211" w:author="Christie Bahlai" w:date="2019-10-10T09:35:00Z">
        <w:r w:rsidR="00B40C6D" w:rsidRPr="00B40C6D">
          <w:rPr>
            <w:rFonts w:ascii="Calibri" w:hAnsi="Calibri" w:cs="Calibri"/>
            <w:rPrChange w:id="212" w:author="Christie Bahlai" w:date="2019-10-10T09:35:00Z">
              <w:rPr/>
            </w:rPrChange>
          </w:rPr>
          <w:t>[42]</w:t>
        </w:r>
      </w:ins>
      <w:del w:id="213" w:author="Christie Bahlai" w:date="2019-10-10T09:35:00Z">
        <w:r w:rsidR="00247AF9" w:rsidRPr="00B40C6D" w:rsidDel="00B40C6D">
          <w:rPr>
            <w:rPrChange w:id="214" w:author="Christie Bahlai" w:date="2019-10-10T09:35:00Z">
              <w:rPr>
                <w:rFonts w:ascii="Calibri" w:hAnsi="Calibri" w:cs="Calibri"/>
              </w:rPr>
            </w:rPrChange>
          </w:rPr>
          <w:delText>[41]</w:delText>
        </w:r>
      </w:del>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w:t>
      </w:r>
      <w:proofErr w:type="gramStart"/>
      <w:r>
        <w:t>particular time</w:t>
      </w:r>
      <w:proofErr w:type="gramEnd"/>
      <w:r>
        <w:t xml:space="preserv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 xml:space="preserve">has incorporated feedback from colleagues from the US- Long Term Ecological Research network throughout its development. </w:t>
      </w:r>
    </w:p>
    <w:p w14:paraId="7480F7EF" w14:textId="5BEF34EF" w:rsidR="00493C01" w:rsidRPr="00633A5C" w:rsidRDefault="00493C01" w:rsidP="00493C01">
      <w:pPr>
        <w:rPr>
          <w:b/>
        </w:rPr>
      </w:pPr>
      <w:r w:rsidRPr="00633A5C">
        <w:rPr>
          <w:b/>
        </w:rPr>
        <w:t>References</w:t>
      </w:r>
    </w:p>
    <w:p w14:paraId="6148CFD3" w14:textId="77777777" w:rsidR="00B40C6D" w:rsidRDefault="00493C01" w:rsidP="00B40C6D">
      <w:pPr>
        <w:pStyle w:val="Bibliography"/>
        <w:rPr>
          <w:ins w:id="215" w:author="Christie Bahlai" w:date="2019-10-10T09:35:00Z"/>
        </w:rPr>
        <w:pPrChange w:id="216" w:author="Christie Bahlai" w:date="2019-10-10T09:35:00Z">
          <w:pPr>
            <w:widowControl w:val="0"/>
            <w:autoSpaceDE w:val="0"/>
            <w:autoSpaceDN w:val="0"/>
            <w:adjustRightInd w:val="0"/>
            <w:spacing w:after="0" w:line="240" w:lineRule="auto"/>
          </w:pPr>
        </w:pPrChange>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ins w:id="217" w:author="Christie Bahlai" w:date="2019-10-10T09:35:00Z">
        <w:r w:rsidR="00B40C6D">
          <w:t xml:space="preserve">1. </w:t>
        </w:r>
        <w:r w:rsidR="00B40C6D">
          <w:tab/>
          <w:t xml:space="preserve">Andersen T, Carstensen J, Hernández-García E, Duarte CM. Ecological thresholds and regime shifts: approaches to identification. Trends in Ecology &amp; Evolution. 2009;24: 49–57. </w:t>
        </w:r>
        <w:proofErr w:type="gramStart"/>
        <w:r w:rsidR="00B40C6D">
          <w:t>doi:10.1016/j.tree</w:t>
        </w:r>
        <w:proofErr w:type="gramEnd"/>
        <w:r w:rsidR="00B40C6D">
          <w:t>.2008.07.014</w:t>
        </w:r>
      </w:ins>
    </w:p>
    <w:p w14:paraId="4159C544" w14:textId="77777777" w:rsidR="00B40C6D" w:rsidRDefault="00B40C6D" w:rsidP="00B40C6D">
      <w:pPr>
        <w:pStyle w:val="Bibliography"/>
        <w:rPr>
          <w:ins w:id="218" w:author="Christie Bahlai" w:date="2019-10-10T09:35:00Z"/>
        </w:rPr>
        <w:pPrChange w:id="219" w:author="Christie Bahlai" w:date="2019-10-10T09:35:00Z">
          <w:pPr>
            <w:widowControl w:val="0"/>
            <w:autoSpaceDE w:val="0"/>
            <w:autoSpaceDN w:val="0"/>
            <w:adjustRightInd w:val="0"/>
            <w:spacing w:after="0" w:line="240" w:lineRule="auto"/>
          </w:pPr>
        </w:pPrChange>
      </w:pPr>
      <w:ins w:id="220" w:author="Christie Bahlai" w:date="2019-10-10T09:35:00Z">
        <w:r>
          <w:t xml:space="preserve">2. </w:t>
        </w:r>
        <w:r>
          <w:tab/>
        </w:r>
        <w:proofErr w:type="spellStart"/>
        <w:r>
          <w:t>Bestelmeyer</w:t>
        </w:r>
        <w:proofErr w:type="spellEnd"/>
        <w:r>
          <w:t xml:space="preserve"> BT, Ellison AM, Fraser WR, Gorman KB, Holbrook SJ, Laney CM, et al. Analysis of abrupt transitions in ecological systems. Ecosphere. 2011;2: art129. doi:10.1890/es11-00216.1</w:t>
        </w:r>
      </w:ins>
    </w:p>
    <w:p w14:paraId="2BF1A5F5" w14:textId="77777777" w:rsidR="00B40C6D" w:rsidRDefault="00B40C6D" w:rsidP="00B40C6D">
      <w:pPr>
        <w:pStyle w:val="Bibliography"/>
        <w:rPr>
          <w:ins w:id="221" w:author="Christie Bahlai" w:date="2019-10-10T09:35:00Z"/>
        </w:rPr>
        <w:pPrChange w:id="222" w:author="Christie Bahlai" w:date="2019-10-10T09:35:00Z">
          <w:pPr>
            <w:widowControl w:val="0"/>
            <w:autoSpaceDE w:val="0"/>
            <w:autoSpaceDN w:val="0"/>
            <w:adjustRightInd w:val="0"/>
            <w:spacing w:after="0" w:line="240" w:lineRule="auto"/>
          </w:pPr>
        </w:pPrChange>
      </w:pPr>
      <w:ins w:id="223" w:author="Christie Bahlai" w:date="2019-10-10T09:35:00Z">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2001;413: 591–596. doi:10.1038/35098000</w:t>
        </w:r>
      </w:ins>
    </w:p>
    <w:p w14:paraId="70788330" w14:textId="77777777" w:rsidR="00B40C6D" w:rsidRDefault="00B40C6D" w:rsidP="00B40C6D">
      <w:pPr>
        <w:pStyle w:val="Bibliography"/>
        <w:rPr>
          <w:ins w:id="224" w:author="Christie Bahlai" w:date="2019-10-10T09:35:00Z"/>
        </w:rPr>
        <w:pPrChange w:id="225" w:author="Christie Bahlai" w:date="2019-10-10T09:35:00Z">
          <w:pPr>
            <w:widowControl w:val="0"/>
            <w:autoSpaceDE w:val="0"/>
            <w:autoSpaceDN w:val="0"/>
            <w:adjustRightInd w:val="0"/>
            <w:spacing w:after="0" w:line="240" w:lineRule="auto"/>
          </w:pPr>
        </w:pPrChange>
      </w:pPr>
      <w:ins w:id="226" w:author="Christie Bahlai" w:date="2019-10-10T09:35:00Z">
        <w:r>
          <w:t xml:space="preserve">4. </w:t>
        </w:r>
        <w:r>
          <w:tab/>
        </w:r>
        <w:proofErr w:type="spellStart"/>
        <w:r>
          <w:t>Scheffer</w:t>
        </w:r>
        <w:proofErr w:type="spellEnd"/>
        <w:r>
          <w:t xml:space="preserve"> M, Carpenter SR. Catastrophic regime shifts in ecosystems: linking theory to observation. Trends in Ecology &amp; Evolution. 2003;18: 648–656. </w:t>
        </w:r>
        <w:proofErr w:type="gramStart"/>
        <w:r>
          <w:t>doi:10.1016/j.tree</w:t>
        </w:r>
        <w:proofErr w:type="gramEnd"/>
        <w:r>
          <w:t>.2003.09.002</w:t>
        </w:r>
      </w:ins>
    </w:p>
    <w:p w14:paraId="5A4DCAD0" w14:textId="77777777" w:rsidR="00B40C6D" w:rsidRDefault="00B40C6D" w:rsidP="00B40C6D">
      <w:pPr>
        <w:pStyle w:val="Bibliography"/>
        <w:rPr>
          <w:ins w:id="227" w:author="Christie Bahlai" w:date="2019-10-10T09:35:00Z"/>
        </w:rPr>
        <w:pPrChange w:id="228" w:author="Christie Bahlai" w:date="2019-10-10T09:35:00Z">
          <w:pPr>
            <w:widowControl w:val="0"/>
            <w:autoSpaceDE w:val="0"/>
            <w:autoSpaceDN w:val="0"/>
            <w:adjustRightInd w:val="0"/>
            <w:spacing w:after="0" w:line="240" w:lineRule="auto"/>
          </w:pPr>
        </w:pPrChange>
      </w:pPr>
      <w:ins w:id="229" w:author="Christie Bahlai" w:date="2019-10-10T09:35:00Z">
        <w:r>
          <w:t xml:space="preserve">5. </w:t>
        </w:r>
        <w:r>
          <w:tab/>
          <w:t>May RM. Thresholds and breakpoints in ecosystems with a multiplicity of stable states. Nature. 1977;269: 471–477. doi:10.1038/269471a0</w:t>
        </w:r>
      </w:ins>
    </w:p>
    <w:p w14:paraId="756A697F" w14:textId="77777777" w:rsidR="00B40C6D" w:rsidRDefault="00B40C6D" w:rsidP="00B40C6D">
      <w:pPr>
        <w:pStyle w:val="Bibliography"/>
        <w:rPr>
          <w:ins w:id="230" w:author="Christie Bahlai" w:date="2019-10-10T09:35:00Z"/>
        </w:rPr>
        <w:pPrChange w:id="231" w:author="Christie Bahlai" w:date="2019-10-10T09:35:00Z">
          <w:pPr>
            <w:widowControl w:val="0"/>
            <w:autoSpaceDE w:val="0"/>
            <w:autoSpaceDN w:val="0"/>
            <w:adjustRightInd w:val="0"/>
            <w:spacing w:after="0" w:line="240" w:lineRule="auto"/>
          </w:pPr>
        </w:pPrChange>
      </w:pPr>
      <w:ins w:id="232" w:author="Christie Bahlai" w:date="2019-10-10T09:35:00Z">
        <w:r>
          <w:t xml:space="preserve">6. </w:t>
        </w:r>
        <w:r>
          <w:tab/>
        </w:r>
        <w:proofErr w:type="spellStart"/>
        <w:r>
          <w:t>Ducré</w:t>
        </w:r>
        <w:proofErr w:type="spellEnd"/>
        <w:r>
          <w:t>-Robitaille J-F, Vincent LA, Boulet G. Comparison of techniques for detection of discontinuities in temperature series: DETECTING DISCONTINUITIES IN TEMPERATURE SERIES. International Journal of Climatology. 2003;23: 1087–1101. doi:10.1002/joc.924</w:t>
        </w:r>
      </w:ins>
    </w:p>
    <w:p w14:paraId="0E5E2879" w14:textId="77777777" w:rsidR="00B40C6D" w:rsidRDefault="00B40C6D" w:rsidP="00B40C6D">
      <w:pPr>
        <w:pStyle w:val="Bibliography"/>
        <w:rPr>
          <w:ins w:id="233" w:author="Christie Bahlai" w:date="2019-10-10T09:35:00Z"/>
        </w:rPr>
        <w:pPrChange w:id="234" w:author="Christie Bahlai" w:date="2019-10-10T09:35:00Z">
          <w:pPr>
            <w:widowControl w:val="0"/>
            <w:autoSpaceDE w:val="0"/>
            <w:autoSpaceDN w:val="0"/>
            <w:adjustRightInd w:val="0"/>
            <w:spacing w:after="0" w:line="240" w:lineRule="auto"/>
          </w:pPr>
        </w:pPrChange>
      </w:pPr>
      <w:ins w:id="235" w:author="Christie Bahlai" w:date="2019-10-10T09:35:00Z">
        <w:r>
          <w:t xml:space="preserve">7. </w:t>
        </w:r>
        <w:r>
          <w:tab/>
        </w:r>
        <w:proofErr w:type="spellStart"/>
        <w:r>
          <w:t>Rodionov</w:t>
        </w:r>
        <w:proofErr w:type="spellEnd"/>
        <w:r>
          <w:t xml:space="preserve"> SN. A sequential algorithm for testing climate regime shifts: ALGORITHM FOR TESTING REGIME SHIFTS. Geophysical Research Letters. 2004;31: n/a-n/a. doi:10.1029/2004GL019448</w:t>
        </w:r>
      </w:ins>
    </w:p>
    <w:p w14:paraId="4D435CD5" w14:textId="77777777" w:rsidR="00B40C6D" w:rsidRDefault="00B40C6D" w:rsidP="00B40C6D">
      <w:pPr>
        <w:pStyle w:val="Bibliography"/>
        <w:rPr>
          <w:ins w:id="236" w:author="Christie Bahlai" w:date="2019-10-10T09:35:00Z"/>
        </w:rPr>
        <w:pPrChange w:id="237" w:author="Christie Bahlai" w:date="2019-10-10T09:35:00Z">
          <w:pPr>
            <w:widowControl w:val="0"/>
            <w:autoSpaceDE w:val="0"/>
            <w:autoSpaceDN w:val="0"/>
            <w:adjustRightInd w:val="0"/>
            <w:spacing w:after="0" w:line="240" w:lineRule="auto"/>
          </w:pPr>
        </w:pPrChange>
      </w:pPr>
      <w:ins w:id="238" w:author="Christie Bahlai" w:date="2019-10-10T09:35:00Z">
        <w:r>
          <w:lastRenderedPageBreak/>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2015;370: 20130272. doi:10.1098/rstb.2013.0272</w:t>
        </w:r>
      </w:ins>
    </w:p>
    <w:p w14:paraId="2C4D3E08" w14:textId="77777777" w:rsidR="00B40C6D" w:rsidRDefault="00B40C6D" w:rsidP="00B40C6D">
      <w:pPr>
        <w:pStyle w:val="Bibliography"/>
        <w:rPr>
          <w:ins w:id="239" w:author="Christie Bahlai" w:date="2019-10-10T09:35:00Z"/>
        </w:rPr>
        <w:pPrChange w:id="240" w:author="Christie Bahlai" w:date="2019-10-10T09:35:00Z">
          <w:pPr>
            <w:widowControl w:val="0"/>
            <w:autoSpaceDE w:val="0"/>
            <w:autoSpaceDN w:val="0"/>
            <w:adjustRightInd w:val="0"/>
            <w:spacing w:after="0" w:line="240" w:lineRule="auto"/>
          </w:pPr>
        </w:pPrChange>
      </w:pPr>
      <w:ins w:id="241" w:author="Christie Bahlai" w:date="2019-10-10T09:35:00Z">
        <w:r>
          <w:t xml:space="preserve">9. </w:t>
        </w:r>
        <w:r>
          <w:tab/>
        </w:r>
        <w:proofErr w:type="spellStart"/>
        <w:r>
          <w:t>Zampolli</w:t>
        </w:r>
        <w:proofErr w:type="spellEnd"/>
        <w:r>
          <w:t xml:space="preserve"> F. Optimal monetary policy in a regime-switching economy: The response to abrupt shifts in exchange rate dynamics. Journal of Economic Dynamics and Control. 2006;30: 1527–1567. </w:t>
        </w:r>
        <w:proofErr w:type="gramStart"/>
        <w:r>
          <w:t>doi:10.1016/j.jedc</w:t>
        </w:r>
        <w:proofErr w:type="gramEnd"/>
        <w:r>
          <w:t>.2005.10.013</w:t>
        </w:r>
      </w:ins>
    </w:p>
    <w:p w14:paraId="2A518CE7" w14:textId="77777777" w:rsidR="00B40C6D" w:rsidRDefault="00B40C6D" w:rsidP="00B40C6D">
      <w:pPr>
        <w:pStyle w:val="Bibliography"/>
        <w:rPr>
          <w:ins w:id="242" w:author="Christie Bahlai" w:date="2019-10-10T09:35:00Z"/>
        </w:rPr>
        <w:pPrChange w:id="243" w:author="Christie Bahlai" w:date="2019-10-10T09:35:00Z">
          <w:pPr>
            <w:widowControl w:val="0"/>
            <w:autoSpaceDE w:val="0"/>
            <w:autoSpaceDN w:val="0"/>
            <w:adjustRightInd w:val="0"/>
            <w:spacing w:after="0" w:line="240" w:lineRule="auto"/>
          </w:pPr>
        </w:pPrChange>
      </w:pPr>
      <w:ins w:id="244" w:author="Christie Bahlai" w:date="2019-10-10T09:35:00Z">
        <w:r>
          <w:t xml:space="preserve">10. </w:t>
        </w:r>
        <w:r>
          <w:tab/>
        </w:r>
        <w:proofErr w:type="spellStart"/>
        <w:r>
          <w:t>Holling</w:t>
        </w:r>
        <w:proofErr w:type="spellEnd"/>
        <w:r>
          <w:t xml:space="preserve"> CS. Understanding the Complexity of Economic, Ecological, and Social Systems. Ecosystems. 2001;4: 390–405. doi:10.1007/s10021-001-0101-5</w:t>
        </w:r>
      </w:ins>
    </w:p>
    <w:p w14:paraId="15974526" w14:textId="77777777" w:rsidR="00B40C6D" w:rsidRDefault="00B40C6D" w:rsidP="00B40C6D">
      <w:pPr>
        <w:pStyle w:val="Bibliography"/>
        <w:rPr>
          <w:ins w:id="245" w:author="Christie Bahlai" w:date="2019-10-10T09:35:00Z"/>
        </w:rPr>
        <w:pPrChange w:id="246" w:author="Christie Bahlai" w:date="2019-10-10T09:35:00Z">
          <w:pPr>
            <w:widowControl w:val="0"/>
            <w:autoSpaceDE w:val="0"/>
            <w:autoSpaceDN w:val="0"/>
            <w:adjustRightInd w:val="0"/>
            <w:spacing w:after="0" w:line="240" w:lineRule="auto"/>
          </w:pPr>
        </w:pPrChange>
      </w:pPr>
      <w:ins w:id="247" w:author="Christie Bahlai" w:date="2019-10-10T09:35:00Z">
        <w:r>
          <w:t xml:space="preserve">11. </w:t>
        </w:r>
        <w:r>
          <w:tab/>
        </w:r>
        <w:proofErr w:type="spellStart"/>
        <w:r>
          <w:t>Bjørnstad</w:t>
        </w:r>
        <w:proofErr w:type="spellEnd"/>
        <w:r>
          <w:t xml:space="preserve"> ON, Grenfell BT. Noisy Clockwork: Time Series Analysis of Population Fluctuations in Animals. Science. 2001;293: 638. doi:10.1126/science.1062226</w:t>
        </w:r>
      </w:ins>
    </w:p>
    <w:p w14:paraId="6744845D" w14:textId="77777777" w:rsidR="00B40C6D" w:rsidRDefault="00B40C6D" w:rsidP="00B40C6D">
      <w:pPr>
        <w:pStyle w:val="Bibliography"/>
        <w:rPr>
          <w:ins w:id="248" w:author="Christie Bahlai" w:date="2019-10-10T09:35:00Z"/>
        </w:rPr>
        <w:pPrChange w:id="249" w:author="Christie Bahlai" w:date="2019-10-10T09:35:00Z">
          <w:pPr>
            <w:widowControl w:val="0"/>
            <w:autoSpaceDE w:val="0"/>
            <w:autoSpaceDN w:val="0"/>
            <w:adjustRightInd w:val="0"/>
            <w:spacing w:after="0" w:line="240" w:lineRule="auto"/>
          </w:pPr>
        </w:pPrChange>
      </w:pPr>
      <w:ins w:id="250" w:author="Christie Bahlai" w:date="2019-10-10T09:35:00Z">
        <w:r>
          <w:t xml:space="preserve">12. </w:t>
        </w:r>
        <w:r>
          <w:tab/>
          <w:t>Hare SR, Mantua NJ. Empirical evidence for North Pacific regime shifts in 1977 and 1989. Progress in Oceanography. 2000;47: 103–145. doi:10.1016/S0079-6611(00)00033-1</w:t>
        </w:r>
      </w:ins>
    </w:p>
    <w:p w14:paraId="4A96E184" w14:textId="77777777" w:rsidR="00B40C6D" w:rsidRDefault="00B40C6D" w:rsidP="00B40C6D">
      <w:pPr>
        <w:pStyle w:val="Bibliography"/>
        <w:rPr>
          <w:ins w:id="251" w:author="Christie Bahlai" w:date="2019-10-10T09:35:00Z"/>
        </w:rPr>
        <w:pPrChange w:id="252" w:author="Christie Bahlai" w:date="2019-10-10T09:35:00Z">
          <w:pPr>
            <w:widowControl w:val="0"/>
            <w:autoSpaceDE w:val="0"/>
            <w:autoSpaceDN w:val="0"/>
            <w:adjustRightInd w:val="0"/>
            <w:spacing w:after="0" w:line="240" w:lineRule="auto"/>
          </w:pPr>
        </w:pPrChange>
      </w:pPr>
      <w:ins w:id="253" w:author="Christie Bahlai" w:date="2019-10-10T09:35:00Z">
        <w:r>
          <w:t xml:space="preserve">13. </w:t>
        </w:r>
        <w:r>
          <w:tab/>
          <w:t xml:space="preserve">Carpenter SR, Brock WA, Cole JJ, </w:t>
        </w:r>
        <w:proofErr w:type="spellStart"/>
        <w:r>
          <w:t>Kitchell</w:t>
        </w:r>
        <w:proofErr w:type="spellEnd"/>
        <w:r>
          <w:t xml:space="preserve"> JF, Pace ML. Leading indicators of trophic cascades. Ecology Letters. 2008;11: 128–138. doi:10.1111/j.1461-0248.</w:t>
        </w:r>
        <w:proofErr w:type="gramStart"/>
        <w:r>
          <w:t>2007.01131.x</w:t>
        </w:r>
        <w:proofErr w:type="gramEnd"/>
      </w:ins>
    </w:p>
    <w:p w14:paraId="195656DA" w14:textId="77777777" w:rsidR="00B40C6D" w:rsidRDefault="00B40C6D" w:rsidP="00B40C6D">
      <w:pPr>
        <w:pStyle w:val="Bibliography"/>
        <w:rPr>
          <w:ins w:id="254" w:author="Christie Bahlai" w:date="2019-10-10T09:35:00Z"/>
        </w:rPr>
        <w:pPrChange w:id="255" w:author="Christie Bahlai" w:date="2019-10-10T09:35:00Z">
          <w:pPr>
            <w:widowControl w:val="0"/>
            <w:autoSpaceDE w:val="0"/>
            <w:autoSpaceDN w:val="0"/>
            <w:adjustRightInd w:val="0"/>
            <w:spacing w:after="0" w:line="240" w:lineRule="auto"/>
          </w:pPr>
        </w:pPrChange>
      </w:pPr>
      <w:ins w:id="256" w:author="Christie Bahlai" w:date="2019-10-10T09:35:00Z">
        <w:r>
          <w:t xml:space="preserve">14. </w:t>
        </w:r>
        <w:r>
          <w:tab/>
        </w:r>
        <w:proofErr w:type="spellStart"/>
        <w:r>
          <w:t>Weimerskirch</w:t>
        </w:r>
        <w:proofErr w:type="spellEnd"/>
        <w:r>
          <w:t xml:space="preserve"> H, Inchausti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2003;15: 249–256. </w:t>
        </w:r>
      </w:ins>
    </w:p>
    <w:p w14:paraId="204EB121" w14:textId="77777777" w:rsidR="00B40C6D" w:rsidRDefault="00B40C6D" w:rsidP="00B40C6D">
      <w:pPr>
        <w:pStyle w:val="Bibliography"/>
        <w:rPr>
          <w:ins w:id="257" w:author="Christie Bahlai" w:date="2019-10-10T09:35:00Z"/>
        </w:rPr>
        <w:pPrChange w:id="258" w:author="Christie Bahlai" w:date="2019-10-10T09:35:00Z">
          <w:pPr>
            <w:widowControl w:val="0"/>
            <w:autoSpaceDE w:val="0"/>
            <w:autoSpaceDN w:val="0"/>
            <w:adjustRightInd w:val="0"/>
            <w:spacing w:after="0" w:line="240" w:lineRule="auto"/>
          </w:pPr>
        </w:pPrChange>
      </w:pPr>
      <w:ins w:id="259" w:author="Christie Bahlai" w:date="2019-10-10T09:35:00Z">
        <w:r>
          <w:t xml:space="preserve">15.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2006;168: 784–795. </w:t>
        </w:r>
      </w:ins>
    </w:p>
    <w:p w14:paraId="05EE00DB" w14:textId="77777777" w:rsidR="00B40C6D" w:rsidRDefault="00B40C6D" w:rsidP="00B40C6D">
      <w:pPr>
        <w:pStyle w:val="Bibliography"/>
        <w:rPr>
          <w:ins w:id="260" w:author="Christie Bahlai" w:date="2019-10-10T09:35:00Z"/>
        </w:rPr>
        <w:pPrChange w:id="261" w:author="Christie Bahlai" w:date="2019-10-10T09:35:00Z">
          <w:pPr>
            <w:widowControl w:val="0"/>
            <w:autoSpaceDE w:val="0"/>
            <w:autoSpaceDN w:val="0"/>
            <w:adjustRightInd w:val="0"/>
            <w:spacing w:after="0" w:line="240" w:lineRule="auto"/>
          </w:pPr>
        </w:pPrChange>
      </w:pPr>
      <w:ins w:id="262" w:author="Christie Bahlai" w:date="2019-10-10T09:35:00Z">
        <w:r>
          <w:t xml:space="preserve">16. </w:t>
        </w:r>
        <w:r>
          <w:tab/>
          <w:t xml:space="preserve">Toms JD, </w:t>
        </w:r>
        <w:proofErr w:type="spellStart"/>
        <w:r>
          <w:t>Lesperance</w:t>
        </w:r>
        <w:proofErr w:type="spellEnd"/>
        <w:r>
          <w:t xml:space="preserve"> ML. Piecewise regression: a tool for identifying ecological thresholds. Ecology. 2003;84: 2034–2041. doi:10.1890/02-0472</w:t>
        </w:r>
      </w:ins>
    </w:p>
    <w:p w14:paraId="16A37813" w14:textId="77777777" w:rsidR="00B40C6D" w:rsidRDefault="00B40C6D" w:rsidP="00B40C6D">
      <w:pPr>
        <w:pStyle w:val="Bibliography"/>
        <w:rPr>
          <w:ins w:id="263" w:author="Christie Bahlai" w:date="2019-10-10T09:35:00Z"/>
        </w:rPr>
        <w:pPrChange w:id="264" w:author="Christie Bahlai" w:date="2019-10-10T09:35:00Z">
          <w:pPr>
            <w:widowControl w:val="0"/>
            <w:autoSpaceDE w:val="0"/>
            <w:autoSpaceDN w:val="0"/>
            <w:adjustRightInd w:val="0"/>
            <w:spacing w:after="0" w:line="240" w:lineRule="auto"/>
          </w:pPr>
        </w:pPrChange>
      </w:pPr>
      <w:ins w:id="265" w:author="Christie Bahlai" w:date="2019-10-10T09:35:00Z">
        <w:r>
          <w:t xml:space="preserve">17. </w:t>
        </w:r>
        <w:r>
          <w:tab/>
          <w:t xml:space="preserve">Knapp AK, Smith MD, </w:t>
        </w:r>
        <w:proofErr w:type="spellStart"/>
        <w:r>
          <w:t>Hobbie</w:t>
        </w:r>
        <w:proofErr w:type="spellEnd"/>
        <w:r>
          <w:t xml:space="preserve"> SE, Collins SL, Fahey TJ, Hansen GJA, et al. Past, present, and future roles of long-term experiments in the LTER Network. Bioscience. 2012;62: 377–389. doi:10.1029/2008gb003336</w:t>
        </w:r>
      </w:ins>
    </w:p>
    <w:p w14:paraId="18423251" w14:textId="77777777" w:rsidR="00B40C6D" w:rsidRDefault="00B40C6D" w:rsidP="00B40C6D">
      <w:pPr>
        <w:pStyle w:val="Bibliography"/>
        <w:rPr>
          <w:ins w:id="266" w:author="Christie Bahlai" w:date="2019-10-10T09:35:00Z"/>
        </w:rPr>
        <w:pPrChange w:id="267" w:author="Christie Bahlai" w:date="2019-10-10T09:35:00Z">
          <w:pPr>
            <w:widowControl w:val="0"/>
            <w:autoSpaceDE w:val="0"/>
            <w:autoSpaceDN w:val="0"/>
            <w:adjustRightInd w:val="0"/>
            <w:spacing w:after="0" w:line="240" w:lineRule="auto"/>
          </w:pPr>
        </w:pPrChange>
      </w:pPr>
      <w:ins w:id="268" w:author="Christie Bahlai" w:date="2019-10-10T09:35:00Z">
        <w:r>
          <w:t xml:space="preserve">18. </w:t>
        </w:r>
        <w:r>
          <w:tab/>
          <w:t xml:space="preserve">Braun JV, Muller H-G. Statistical Methods for DNA Sequence Segmentation. Statistical Science. 1998;13: 142–162. </w:t>
        </w:r>
      </w:ins>
    </w:p>
    <w:p w14:paraId="3E9116DB" w14:textId="77777777" w:rsidR="00B40C6D" w:rsidRDefault="00B40C6D" w:rsidP="00B40C6D">
      <w:pPr>
        <w:pStyle w:val="Bibliography"/>
        <w:rPr>
          <w:ins w:id="269" w:author="Christie Bahlai" w:date="2019-10-10T09:35:00Z"/>
        </w:rPr>
        <w:pPrChange w:id="270" w:author="Christie Bahlai" w:date="2019-10-10T09:35:00Z">
          <w:pPr>
            <w:widowControl w:val="0"/>
            <w:autoSpaceDE w:val="0"/>
            <w:autoSpaceDN w:val="0"/>
            <w:adjustRightInd w:val="0"/>
            <w:spacing w:after="0" w:line="240" w:lineRule="auto"/>
          </w:pPr>
        </w:pPrChange>
      </w:pPr>
      <w:ins w:id="271" w:author="Christie Bahlai" w:date="2019-10-10T09:35:00Z">
        <w:r>
          <w:t xml:space="preserve">19.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ins>
    </w:p>
    <w:p w14:paraId="5F26A9B2" w14:textId="77777777" w:rsidR="00B40C6D" w:rsidRDefault="00B40C6D" w:rsidP="00B40C6D">
      <w:pPr>
        <w:pStyle w:val="Bibliography"/>
        <w:rPr>
          <w:ins w:id="272" w:author="Christie Bahlai" w:date="2019-10-10T09:35:00Z"/>
        </w:rPr>
        <w:pPrChange w:id="273" w:author="Christie Bahlai" w:date="2019-10-10T09:35:00Z">
          <w:pPr>
            <w:widowControl w:val="0"/>
            <w:autoSpaceDE w:val="0"/>
            <w:autoSpaceDN w:val="0"/>
            <w:adjustRightInd w:val="0"/>
            <w:spacing w:after="0" w:line="240" w:lineRule="auto"/>
          </w:pPr>
        </w:pPrChange>
      </w:pPr>
      <w:ins w:id="274" w:author="Christie Bahlai" w:date="2019-10-10T09:35:00Z">
        <w:r>
          <w:t xml:space="preserve">20. </w:t>
        </w:r>
        <w:r>
          <w:tab/>
          <w:t xml:space="preserve">Killick R, </w:t>
        </w:r>
        <w:proofErr w:type="spellStart"/>
        <w:r>
          <w:t>Eckley</w:t>
        </w:r>
        <w:proofErr w:type="spellEnd"/>
        <w:r>
          <w:t xml:space="preserve"> I. changepoint: An R package for changepoint analysis. Journal of Statistical Software. 2014;58: 1–19. </w:t>
        </w:r>
      </w:ins>
    </w:p>
    <w:p w14:paraId="6948FF35" w14:textId="77777777" w:rsidR="00B40C6D" w:rsidRDefault="00B40C6D" w:rsidP="00B40C6D">
      <w:pPr>
        <w:pStyle w:val="Bibliography"/>
        <w:rPr>
          <w:ins w:id="275" w:author="Christie Bahlai" w:date="2019-10-10T09:35:00Z"/>
        </w:rPr>
        <w:pPrChange w:id="276" w:author="Christie Bahlai" w:date="2019-10-10T09:35:00Z">
          <w:pPr>
            <w:widowControl w:val="0"/>
            <w:autoSpaceDE w:val="0"/>
            <w:autoSpaceDN w:val="0"/>
            <w:adjustRightInd w:val="0"/>
            <w:spacing w:after="0" w:line="240" w:lineRule="auto"/>
          </w:pPr>
        </w:pPrChange>
      </w:pPr>
      <w:ins w:id="277" w:author="Christie Bahlai" w:date="2019-10-10T09:35:00Z">
        <w:r>
          <w:t xml:space="preserve">21.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2015;12: 487–498. </w:t>
        </w:r>
      </w:ins>
    </w:p>
    <w:p w14:paraId="30738386" w14:textId="77777777" w:rsidR="00B40C6D" w:rsidRDefault="00B40C6D" w:rsidP="00B40C6D">
      <w:pPr>
        <w:pStyle w:val="Bibliography"/>
        <w:rPr>
          <w:ins w:id="278" w:author="Christie Bahlai" w:date="2019-10-10T09:35:00Z"/>
        </w:rPr>
        <w:pPrChange w:id="279" w:author="Christie Bahlai" w:date="2019-10-10T09:35:00Z">
          <w:pPr>
            <w:widowControl w:val="0"/>
            <w:autoSpaceDE w:val="0"/>
            <w:autoSpaceDN w:val="0"/>
            <w:adjustRightInd w:val="0"/>
            <w:spacing w:after="0" w:line="240" w:lineRule="auto"/>
          </w:pPr>
        </w:pPrChange>
      </w:pPr>
      <w:ins w:id="280" w:author="Christie Bahlai" w:date="2019-10-10T09:35:00Z">
        <w:r>
          <w:t xml:space="preserve">22. </w:t>
        </w:r>
        <w:r>
          <w:tab/>
        </w:r>
        <w:proofErr w:type="spellStart"/>
        <w:r>
          <w:t>Mauget</w:t>
        </w:r>
        <w:proofErr w:type="spellEnd"/>
        <w:r>
          <w:t xml:space="preserve"> SA. Multidecadal Regime Shifts in U.S. Streamflow, Precipitation, and Temperature at the End of the Twentieth Century. Journal of Climate. 2003;16: 3905–3916. doi:10.1175/1520-0442(2003)016&lt;</w:t>
        </w:r>
        <w:proofErr w:type="gramStart"/>
        <w:r>
          <w:t>3905:MRSIUS</w:t>
        </w:r>
        <w:proofErr w:type="gramEnd"/>
        <w:r>
          <w:t>&gt;2.0.CO;2</w:t>
        </w:r>
      </w:ins>
    </w:p>
    <w:p w14:paraId="5A897B67" w14:textId="77777777" w:rsidR="00B40C6D" w:rsidRDefault="00B40C6D" w:rsidP="00B40C6D">
      <w:pPr>
        <w:pStyle w:val="Bibliography"/>
        <w:rPr>
          <w:ins w:id="281" w:author="Christie Bahlai" w:date="2019-10-10T09:35:00Z"/>
        </w:rPr>
        <w:pPrChange w:id="282" w:author="Christie Bahlai" w:date="2019-10-10T09:35:00Z">
          <w:pPr>
            <w:widowControl w:val="0"/>
            <w:autoSpaceDE w:val="0"/>
            <w:autoSpaceDN w:val="0"/>
            <w:adjustRightInd w:val="0"/>
            <w:spacing w:after="0" w:line="240" w:lineRule="auto"/>
          </w:pPr>
        </w:pPrChange>
      </w:pPr>
      <w:ins w:id="283" w:author="Christie Bahlai" w:date="2019-10-10T09:35:00Z">
        <w:r>
          <w:lastRenderedPageBreak/>
          <w:t xml:space="preserve">23.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cyclicity of Antarctic seabird dynamics linked to climate. Proceedings of the Royal Society B: Biological Sciences. 2005;272: 887–895. doi:10.1098/rspb.2004.2978</w:t>
        </w:r>
      </w:ins>
    </w:p>
    <w:p w14:paraId="67500272" w14:textId="77777777" w:rsidR="00B40C6D" w:rsidRDefault="00B40C6D" w:rsidP="00B40C6D">
      <w:pPr>
        <w:pStyle w:val="Bibliography"/>
        <w:rPr>
          <w:ins w:id="284" w:author="Christie Bahlai" w:date="2019-10-10T09:35:00Z"/>
        </w:rPr>
        <w:pPrChange w:id="285" w:author="Christie Bahlai" w:date="2019-10-10T09:35:00Z">
          <w:pPr>
            <w:widowControl w:val="0"/>
            <w:autoSpaceDE w:val="0"/>
            <w:autoSpaceDN w:val="0"/>
            <w:adjustRightInd w:val="0"/>
            <w:spacing w:after="0" w:line="240" w:lineRule="auto"/>
          </w:pPr>
        </w:pPrChange>
      </w:pPr>
      <w:ins w:id="286" w:author="Christie Bahlai" w:date="2019-10-10T09:35:00Z">
        <w:r>
          <w:t xml:space="preserve">24.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2008;156: 287–304. doi:10.1007/s00442-008-0993-2</w:t>
        </w:r>
      </w:ins>
    </w:p>
    <w:p w14:paraId="037ABC10" w14:textId="77777777" w:rsidR="00B40C6D" w:rsidRDefault="00B40C6D" w:rsidP="00B40C6D">
      <w:pPr>
        <w:pStyle w:val="Bibliography"/>
        <w:rPr>
          <w:ins w:id="287" w:author="Christie Bahlai" w:date="2019-10-10T09:35:00Z"/>
        </w:rPr>
        <w:pPrChange w:id="288" w:author="Christie Bahlai" w:date="2019-10-10T09:35:00Z">
          <w:pPr>
            <w:widowControl w:val="0"/>
            <w:autoSpaceDE w:val="0"/>
            <w:autoSpaceDN w:val="0"/>
            <w:adjustRightInd w:val="0"/>
            <w:spacing w:after="0" w:line="240" w:lineRule="auto"/>
          </w:pPr>
        </w:pPrChange>
      </w:pPr>
      <w:ins w:id="289" w:author="Christie Bahlai" w:date="2019-10-10T09:35:00Z">
        <w:r>
          <w:t xml:space="preserve">25. </w:t>
        </w:r>
        <w:r>
          <w:tab/>
          <w:t>Carl Boettiger, Alan Hastings. Early warning signals and the prosecutor’s fallacy. Proceedings of the Royal Society B: Biological Sciences. 2012;279: 4734–4739. doi:10.1098/rspb.2012.2085</w:t>
        </w:r>
      </w:ins>
    </w:p>
    <w:p w14:paraId="168D73D4" w14:textId="77777777" w:rsidR="00B40C6D" w:rsidRDefault="00B40C6D" w:rsidP="00B40C6D">
      <w:pPr>
        <w:pStyle w:val="Bibliography"/>
        <w:rPr>
          <w:ins w:id="290" w:author="Christie Bahlai" w:date="2019-10-10T09:35:00Z"/>
        </w:rPr>
        <w:pPrChange w:id="291" w:author="Christie Bahlai" w:date="2019-10-10T09:35:00Z">
          <w:pPr>
            <w:widowControl w:val="0"/>
            <w:autoSpaceDE w:val="0"/>
            <w:autoSpaceDN w:val="0"/>
            <w:adjustRightInd w:val="0"/>
            <w:spacing w:after="0" w:line="240" w:lineRule="auto"/>
          </w:pPr>
        </w:pPrChange>
      </w:pPr>
      <w:ins w:id="292" w:author="Christie Bahlai" w:date="2019-10-10T09:35:00Z">
        <w:r>
          <w:t xml:space="preserve">26. </w:t>
        </w:r>
        <w:r>
          <w:tab/>
          <w:t xml:space="preserve">Royall R. The Likelihood Paradigm for Statistical Evidence. in ML Taper and SR </w:t>
        </w:r>
        <w:proofErr w:type="spellStart"/>
        <w:r>
          <w:t>Lele</w:t>
        </w:r>
        <w:proofErr w:type="spellEnd"/>
        <w:r>
          <w:t xml:space="preserve">, eds. The nature of scientific evidence. University of Chicago Press, Chicago; 2004. </w:t>
        </w:r>
      </w:ins>
    </w:p>
    <w:p w14:paraId="4BA14077" w14:textId="77777777" w:rsidR="00B40C6D" w:rsidRDefault="00B40C6D" w:rsidP="00B40C6D">
      <w:pPr>
        <w:pStyle w:val="Bibliography"/>
        <w:rPr>
          <w:ins w:id="293" w:author="Christie Bahlai" w:date="2019-10-10T09:35:00Z"/>
        </w:rPr>
        <w:pPrChange w:id="294" w:author="Christie Bahlai" w:date="2019-10-10T09:35:00Z">
          <w:pPr>
            <w:widowControl w:val="0"/>
            <w:autoSpaceDE w:val="0"/>
            <w:autoSpaceDN w:val="0"/>
            <w:adjustRightInd w:val="0"/>
            <w:spacing w:after="0" w:line="240" w:lineRule="auto"/>
          </w:pPr>
        </w:pPrChange>
      </w:pPr>
      <w:ins w:id="295" w:author="Christie Bahlai" w:date="2019-10-10T09:35:00Z">
        <w:r>
          <w:t xml:space="preserve">27. </w:t>
        </w:r>
        <w:r>
          <w:tab/>
        </w:r>
        <w:proofErr w:type="spellStart"/>
        <w:r>
          <w:t>Turchin</w:t>
        </w:r>
        <w:proofErr w:type="spellEnd"/>
        <w:r>
          <w:t xml:space="preserve"> P. Complex population dynamics: a theoretical/empirical synthesis. Princeton University Press; 2003. </w:t>
        </w:r>
      </w:ins>
    </w:p>
    <w:p w14:paraId="0432F4C5" w14:textId="77777777" w:rsidR="00B40C6D" w:rsidRDefault="00B40C6D" w:rsidP="00B40C6D">
      <w:pPr>
        <w:pStyle w:val="Bibliography"/>
        <w:rPr>
          <w:ins w:id="296" w:author="Christie Bahlai" w:date="2019-10-10T09:35:00Z"/>
        </w:rPr>
        <w:pPrChange w:id="297" w:author="Christie Bahlai" w:date="2019-10-10T09:35:00Z">
          <w:pPr>
            <w:widowControl w:val="0"/>
            <w:autoSpaceDE w:val="0"/>
            <w:autoSpaceDN w:val="0"/>
            <w:adjustRightInd w:val="0"/>
            <w:spacing w:after="0" w:line="240" w:lineRule="auto"/>
          </w:pPr>
        </w:pPrChange>
      </w:pPr>
      <w:ins w:id="298" w:author="Christie Bahlai" w:date="2019-10-10T09:35:00Z">
        <w:r>
          <w:t xml:space="preserve">28. </w:t>
        </w:r>
        <w:r>
          <w:tab/>
          <w:t>May RM. Simple mathematical models with very complicated dynamics. Nature. 1976;261: 459–467. doi:10.1038/261459a0</w:t>
        </w:r>
      </w:ins>
    </w:p>
    <w:p w14:paraId="31E4CD62" w14:textId="77777777" w:rsidR="00B40C6D" w:rsidRDefault="00B40C6D" w:rsidP="00B40C6D">
      <w:pPr>
        <w:pStyle w:val="Bibliography"/>
        <w:rPr>
          <w:ins w:id="299" w:author="Christie Bahlai" w:date="2019-10-10T09:35:00Z"/>
        </w:rPr>
        <w:pPrChange w:id="300" w:author="Christie Bahlai" w:date="2019-10-10T09:35:00Z">
          <w:pPr>
            <w:widowControl w:val="0"/>
            <w:autoSpaceDE w:val="0"/>
            <w:autoSpaceDN w:val="0"/>
            <w:adjustRightInd w:val="0"/>
            <w:spacing w:after="0" w:line="240" w:lineRule="auto"/>
          </w:pPr>
        </w:pPrChange>
      </w:pPr>
      <w:ins w:id="301" w:author="Christie Bahlai" w:date="2019-10-10T09:35:00Z">
        <w:r>
          <w:t xml:space="preserve">29.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DeAngelis DL, et al. Moving forward in circles: challenges and opportunities in modelling population cycles. Ecology letters. 2017;20: 1074–1092. </w:t>
        </w:r>
      </w:ins>
    </w:p>
    <w:p w14:paraId="31A7FBB3" w14:textId="77777777" w:rsidR="00B40C6D" w:rsidRDefault="00B40C6D" w:rsidP="00B40C6D">
      <w:pPr>
        <w:pStyle w:val="Bibliography"/>
        <w:rPr>
          <w:ins w:id="302" w:author="Christie Bahlai" w:date="2019-10-10T09:35:00Z"/>
        </w:rPr>
        <w:pPrChange w:id="303" w:author="Christie Bahlai" w:date="2019-10-10T09:35:00Z">
          <w:pPr>
            <w:widowControl w:val="0"/>
            <w:autoSpaceDE w:val="0"/>
            <w:autoSpaceDN w:val="0"/>
            <w:adjustRightInd w:val="0"/>
            <w:spacing w:after="0" w:line="240" w:lineRule="auto"/>
          </w:pPr>
        </w:pPrChange>
      </w:pPr>
      <w:ins w:id="304" w:author="Christie Bahlai" w:date="2019-10-10T09:35:00Z">
        <w:r>
          <w:t xml:space="preserve">30. </w:t>
        </w:r>
        <w:r>
          <w:tab/>
          <w:t>Boettiger C. From noise to knowledge: how randomness generates novel phenomena and reveals information. Ecology Letters. 2018;21: 1255–1267. doi:10.1111/ele.13085</w:t>
        </w:r>
      </w:ins>
    </w:p>
    <w:p w14:paraId="146FC65D" w14:textId="77777777" w:rsidR="00B40C6D" w:rsidRDefault="00B40C6D" w:rsidP="00B40C6D">
      <w:pPr>
        <w:pStyle w:val="Bibliography"/>
        <w:rPr>
          <w:ins w:id="305" w:author="Christie Bahlai" w:date="2019-10-10T09:35:00Z"/>
        </w:rPr>
        <w:pPrChange w:id="306" w:author="Christie Bahlai" w:date="2019-10-10T09:35:00Z">
          <w:pPr>
            <w:widowControl w:val="0"/>
            <w:autoSpaceDE w:val="0"/>
            <w:autoSpaceDN w:val="0"/>
            <w:adjustRightInd w:val="0"/>
            <w:spacing w:after="0" w:line="240" w:lineRule="auto"/>
          </w:pPr>
        </w:pPrChange>
      </w:pPr>
      <w:ins w:id="307" w:author="Christie Bahlai" w:date="2019-10-10T09:35:00Z">
        <w:r>
          <w:t xml:space="preserve">31.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Int J Bifurcation Chaos. 2016;26: 1650067. doi:10.1142/S021812741650067X</w:t>
        </w:r>
      </w:ins>
    </w:p>
    <w:p w14:paraId="1F19AA70" w14:textId="77777777" w:rsidR="00B40C6D" w:rsidRDefault="00B40C6D" w:rsidP="00B40C6D">
      <w:pPr>
        <w:pStyle w:val="Bibliography"/>
        <w:rPr>
          <w:ins w:id="308" w:author="Christie Bahlai" w:date="2019-10-10T09:35:00Z"/>
        </w:rPr>
        <w:pPrChange w:id="309" w:author="Christie Bahlai" w:date="2019-10-10T09:35:00Z">
          <w:pPr>
            <w:widowControl w:val="0"/>
            <w:autoSpaceDE w:val="0"/>
            <w:autoSpaceDN w:val="0"/>
            <w:adjustRightInd w:val="0"/>
            <w:spacing w:after="0" w:line="240" w:lineRule="auto"/>
          </w:pPr>
        </w:pPrChange>
      </w:pPr>
      <w:ins w:id="310" w:author="Christie Bahlai" w:date="2019-10-10T09:35:00Z">
        <w:r>
          <w:t xml:space="preserve">32. </w:t>
        </w:r>
        <w:r>
          <w:tab/>
          <w:t>Ricker WE. Stock and Recruitment. J Fish Res Bd Can. 1954;11: 559–623. doi:10.1139/f54-039</w:t>
        </w:r>
      </w:ins>
    </w:p>
    <w:p w14:paraId="36AC5D8F" w14:textId="77777777" w:rsidR="00B40C6D" w:rsidRDefault="00B40C6D" w:rsidP="00B40C6D">
      <w:pPr>
        <w:pStyle w:val="Bibliography"/>
        <w:rPr>
          <w:ins w:id="311" w:author="Christie Bahlai" w:date="2019-10-10T09:35:00Z"/>
        </w:rPr>
        <w:pPrChange w:id="312" w:author="Christie Bahlai" w:date="2019-10-10T09:35:00Z">
          <w:pPr>
            <w:widowControl w:val="0"/>
            <w:autoSpaceDE w:val="0"/>
            <w:autoSpaceDN w:val="0"/>
            <w:adjustRightInd w:val="0"/>
            <w:spacing w:after="0" w:line="240" w:lineRule="auto"/>
          </w:pPr>
        </w:pPrChange>
      </w:pPr>
      <w:ins w:id="313" w:author="Christie Bahlai" w:date="2019-10-10T09:35:00Z">
        <w:r>
          <w:t xml:space="preserve">33. </w:t>
        </w:r>
        <w:r>
          <w:tab/>
          <w:t xml:space="preserve">Brook BW, Bradshaw CJ. Strength of evidence for density dependence in abundance time series of 1198 species. Ecology. 2006;87: 1445–1451. </w:t>
        </w:r>
      </w:ins>
    </w:p>
    <w:p w14:paraId="0D8E0CBF" w14:textId="77777777" w:rsidR="00B40C6D" w:rsidRDefault="00B40C6D" w:rsidP="00B40C6D">
      <w:pPr>
        <w:pStyle w:val="Bibliography"/>
        <w:rPr>
          <w:ins w:id="314" w:author="Christie Bahlai" w:date="2019-10-10T09:35:00Z"/>
        </w:rPr>
        <w:pPrChange w:id="315" w:author="Christie Bahlai" w:date="2019-10-10T09:35:00Z">
          <w:pPr>
            <w:widowControl w:val="0"/>
            <w:autoSpaceDE w:val="0"/>
            <w:autoSpaceDN w:val="0"/>
            <w:adjustRightInd w:val="0"/>
            <w:spacing w:after="0" w:line="240" w:lineRule="auto"/>
          </w:pPr>
        </w:pPrChange>
      </w:pPr>
      <w:ins w:id="316" w:author="Christie Bahlai" w:date="2019-10-10T09:35:00Z">
        <w:r>
          <w:t xml:space="preserve">34. </w:t>
        </w:r>
        <w:r>
          <w:tab/>
          <w:t xml:space="preserve">Hall AR, Osborn DR, </w:t>
        </w:r>
        <w:proofErr w:type="spellStart"/>
        <w:r>
          <w:t>Sakkas</w:t>
        </w:r>
        <w:proofErr w:type="spellEnd"/>
        <w:r>
          <w:t xml:space="preserve"> N. Inference on Structural Breaks using Information Criteria. The Manchester School. 2013;81: 54–81. doi:10.1111/manc.12017</w:t>
        </w:r>
      </w:ins>
    </w:p>
    <w:p w14:paraId="1D8BAE0A" w14:textId="77777777" w:rsidR="00B40C6D" w:rsidRDefault="00B40C6D" w:rsidP="00B40C6D">
      <w:pPr>
        <w:pStyle w:val="Bibliography"/>
        <w:rPr>
          <w:ins w:id="317" w:author="Christie Bahlai" w:date="2019-10-10T09:35:00Z"/>
        </w:rPr>
        <w:pPrChange w:id="318" w:author="Christie Bahlai" w:date="2019-10-10T09:35:00Z">
          <w:pPr>
            <w:widowControl w:val="0"/>
            <w:autoSpaceDE w:val="0"/>
            <w:autoSpaceDN w:val="0"/>
            <w:adjustRightInd w:val="0"/>
            <w:spacing w:after="0" w:line="240" w:lineRule="auto"/>
          </w:pPr>
        </w:pPrChange>
      </w:pPr>
      <w:ins w:id="319" w:author="Christie Bahlai" w:date="2019-10-10T09:35:00Z">
        <w:r>
          <w:t xml:space="preserve">35. </w:t>
        </w:r>
        <w:r>
          <w:tab/>
          <w:t xml:space="preserve">Burnham KP, Anderson DR. Model selection and multimodal inference: a practical information-theoretic approach. 2nd ed. New York: Springer Science + Business Media, LLC; 2002. </w:t>
        </w:r>
      </w:ins>
    </w:p>
    <w:p w14:paraId="12A08762" w14:textId="77777777" w:rsidR="00B40C6D" w:rsidRDefault="00B40C6D" w:rsidP="00B40C6D">
      <w:pPr>
        <w:pStyle w:val="Bibliography"/>
        <w:rPr>
          <w:ins w:id="320" w:author="Christie Bahlai" w:date="2019-10-10T09:35:00Z"/>
        </w:rPr>
        <w:pPrChange w:id="321" w:author="Christie Bahlai" w:date="2019-10-10T09:35:00Z">
          <w:pPr>
            <w:widowControl w:val="0"/>
            <w:autoSpaceDE w:val="0"/>
            <w:autoSpaceDN w:val="0"/>
            <w:adjustRightInd w:val="0"/>
            <w:spacing w:after="0" w:line="240" w:lineRule="auto"/>
          </w:pPr>
        </w:pPrChange>
      </w:pPr>
      <w:ins w:id="322" w:author="Christie Bahlai" w:date="2019-10-10T09:35:00Z">
        <w:r>
          <w:t xml:space="preserve">36. </w:t>
        </w:r>
        <w:r>
          <w:tab/>
        </w:r>
        <w:proofErr w:type="spellStart"/>
        <w:r>
          <w:t>Wagenmakers</w:t>
        </w:r>
        <w:proofErr w:type="spellEnd"/>
        <w:r>
          <w:t xml:space="preserve"> E-J, Farrell S. AIC model selection using Akaike weights. Psychonomic Bulletin &amp; Review. 2004;11: 192–196. doi:10.3758/BF03206482</w:t>
        </w:r>
      </w:ins>
    </w:p>
    <w:p w14:paraId="33767499" w14:textId="77777777" w:rsidR="00B40C6D" w:rsidRDefault="00B40C6D" w:rsidP="00B40C6D">
      <w:pPr>
        <w:pStyle w:val="Bibliography"/>
        <w:rPr>
          <w:ins w:id="323" w:author="Christie Bahlai" w:date="2019-10-10T09:35:00Z"/>
        </w:rPr>
        <w:pPrChange w:id="324" w:author="Christie Bahlai" w:date="2019-10-10T09:35:00Z">
          <w:pPr>
            <w:widowControl w:val="0"/>
            <w:autoSpaceDE w:val="0"/>
            <w:autoSpaceDN w:val="0"/>
            <w:adjustRightInd w:val="0"/>
            <w:spacing w:after="0" w:line="240" w:lineRule="auto"/>
          </w:pPr>
        </w:pPrChange>
      </w:pPr>
      <w:ins w:id="325" w:author="Christie Bahlai" w:date="2019-10-10T09:35:00Z">
        <w:r>
          <w:t xml:space="preserve">37. </w:t>
        </w:r>
        <w:r>
          <w:tab/>
          <w:t>R Development Core Team. R: A Language and Environment for Statistical Computing 3.3.3. R Foundation for Statistical Computing. 2017. Available: http://www.R-project.org</w:t>
        </w:r>
      </w:ins>
    </w:p>
    <w:p w14:paraId="6263DBAF" w14:textId="77777777" w:rsidR="00B40C6D" w:rsidRDefault="00B40C6D" w:rsidP="00B40C6D">
      <w:pPr>
        <w:pStyle w:val="Bibliography"/>
        <w:rPr>
          <w:ins w:id="326" w:author="Christie Bahlai" w:date="2019-10-10T09:35:00Z"/>
        </w:rPr>
        <w:pPrChange w:id="327" w:author="Christie Bahlai" w:date="2019-10-10T09:35:00Z">
          <w:pPr>
            <w:widowControl w:val="0"/>
            <w:autoSpaceDE w:val="0"/>
            <w:autoSpaceDN w:val="0"/>
            <w:adjustRightInd w:val="0"/>
            <w:spacing w:after="0" w:line="240" w:lineRule="auto"/>
          </w:pPr>
        </w:pPrChange>
      </w:pPr>
      <w:ins w:id="328" w:author="Christie Bahlai" w:date="2019-10-10T09:35:00Z">
        <w:r>
          <w:t xml:space="preserve">38. </w:t>
        </w:r>
        <w:r>
          <w:tab/>
        </w:r>
        <w:proofErr w:type="spellStart"/>
        <w:r>
          <w:t>Elzhov</w:t>
        </w:r>
        <w:proofErr w:type="spellEnd"/>
        <w:r>
          <w:t xml:space="preserve"> TV, Mullen KM, </w:t>
        </w:r>
        <w:proofErr w:type="spellStart"/>
        <w:r>
          <w:t>Spiess</w:t>
        </w:r>
        <w:proofErr w:type="spellEnd"/>
        <w:r>
          <w:t xml:space="preserve"> A-N, </w:t>
        </w:r>
        <w:proofErr w:type="spellStart"/>
        <w:r>
          <w:t>Bolker</w:t>
        </w:r>
        <w:proofErr w:type="spellEnd"/>
        <w:r>
          <w:t xml:space="preserve"> B. </w:t>
        </w:r>
        <w:proofErr w:type="spellStart"/>
        <w:r>
          <w:t>minpack</w:t>
        </w:r>
        <w:proofErr w:type="spellEnd"/>
        <w:r>
          <w:t xml:space="preserve">. </w:t>
        </w:r>
        <w:proofErr w:type="spellStart"/>
        <w:r>
          <w:t>lm</w:t>
        </w:r>
        <w:proofErr w:type="spellEnd"/>
        <w:r>
          <w:t xml:space="preserve">: R Interface to the Levenberg-Marquardt Nonlinear Least-Squares Algorithm Found in MINPACK. 2016. </w:t>
        </w:r>
      </w:ins>
    </w:p>
    <w:p w14:paraId="2BEFBB11" w14:textId="77777777" w:rsidR="00B40C6D" w:rsidRDefault="00B40C6D" w:rsidP="00B40C6D">
      <w:pPr>
        <w:pStyle w:val="Bibliography"/>
        <w:rPr>
          <w:ins w:id="329" w:author="Christie Bahlai" w:date="2019-10-10T09:35:00Z"/>
        </w:rPr>
        <w:pPrChange w:id="330" w:author="Christie Bahlai" w:date="2019-10-10T09:35:00Z">
          <w:pPr>
            <w:widowControl w:val="0"/>
            <w:autoSpaceDE w:val="0"/>
            <w:autoSpaceDN w:val="0"/>
            <w:adjustRightInd w:val="0"/>
            <w:spacing w:after="0" w:line="240" w:lineRule="auto"/>
          </w:pPr>
        </w:pPrChange>
      </w:pPr>
      <w:ins w:id="331" w:author="Christie Bahlai" w:date="2019-10-10T09:35:00Z">
        <w:r>
          <w:lastRenderedPageBreak/>
          <w:t xml:space="preserve">39. </w:t>
        </w:r>
        <w:r>
          <w:tab/>
          <w:t xml:space="preserve">Bahlai C. </w:t>
        </w:r>
        <w:proofErr w:type="spellStart"/>
        <w:r>
          <w:t>cbahlai</w:t>
        </w:r>
        <w:proofErr w:type="spellEnd"/>
        <w:r>
          <w:t>/</w:t>
        </w:r>
        <w:proofErr w:type="spellStart"/>
        <w:r>
          <w:t>dynamic_shift_detector</w:t>
        </w:r>
        <w:proofErr w:type="spellEnd"/>
        <w:r>
          <w:t xml:space="preserve">: The Dynamic Shift Detector. </w:t>
        </w:r>
        <w:proofErr w:type="spellStart"/>
        <w:r>
          <w:t>Zenodo</w:t>
        </w:r>
        <w:proofErr w:type="spellEnd"/>
        <w:r>
          <w:t>; 2019. doi:10.5281/zenodo.3368486</w:t>
        </w:r>
      </w:ins>
    </w:p>
    <w:p w14:paraId="26E843A2" w14:textId="77777777" w:rsidR="00B40C6D" w:rsidRDefault="00B40C6D" w:rsidP="00B40C6D">
      <w:pPr>
        <w:pStyle w:val="Bibliography"/>
        <w:rPr>
          <w:ins w:id="332" w:author="Christie Bahlai" w:date="2019-10-10T09:35:00Z"/>
        </w:rPr>
        <w:pPrChange w:id="333" w:author="Christie Bahlai" w:date="2019-10-10T09:35:00Z">
          <w:pPr>
            <w:widowControl w:val="0"/>
            <w:autoSpaceDE w:val="0"/>
            <w:autoSpaceDN w:val="0"/>
            <w:adjustRightInd w:val="0"/>
            <w:spacing w:after="0" w:line="240" w:lineRule="auto"/>
          </w:pPr>
        </w:pPrChange>
      </w:pPr>
      <w:ins w:id="334" w:author="Christie Bahlai" w:date="2019-10-10T09:35:00Z">
        <w:r>
          <w:t xml:space="preserve">40. </w:t>
        </w:r>
        <w:r>
          <w:tab/>
          <w:t xml:space="preserve">Bahlai CA, Colunga-Garcia M, Gage SH, Landis DA. Long term functional dynamics of an </w:t>
        </w:r>
        <w:proofErr w:type="spellStart"/>
        <w:r>
          <w:t>aphidophagous</w:t>
        </w:r>
        <w:proofErr w:type="spellEnd"/>
        <w:r>
          <w:t xml:space="preserve"> coccinellid community are unchanged in response to repeated invasion. </w:t>
        </w:r>
        <w:proofErr w:type="spellStart"/>
        <w:r>
          <w:t>PLoS</w:t>
        </w:r>
        <w:proofErr w:type="spellEnd"/>
        <w:r>
          <w:t xml:space="preserve"> One. 2013;8: e83407. </w:t>
        </w:r>
        <w:proofErr w:type="gramStart"/>
        <w:r>
          <w:t>doi:10.1371/journal.pone</w:t>
        </w:r>
        <w:proofErr w:type="gramEnd"/>
        <w:r>
          <w:t>.0083407</w:t>
        </w:r>
      </w:ins>
    </w:p>
    <w:p w14:paraId="37776A21" w14:textId="77777777" w:rsidR="00B40C6D" w:rsidRDefault="00B40C6D" w:rsidP="00B40C6D">
      <w:pPr>
        <w:pStyle w:val="Bibliography"/>
        <w:rPr>
          <w:ins w:id="335" w:author="Christie Bahlai" w:date="2019-10-10T09:35:00Z"/>
        </w:rPr>
        <w:pPrChange w:id="336" w:author="Christie Bahlai" w:date="2019-10-10T09:35:00Z">
          <w:pPr>
            <w:widowControl w:val="0"/>
            <w:autoSpaceDE w:val="0"/>
            <w:autoSpaceDN w:val="0"/>
            <w:adjustRightInd w:val="0"/>
            <w:spacing w:after="0" w:line="240" w:lineRule="auto"/>
          </w:pPr>
        </w:pPrChange>
      </w:pPr>
      <w:ins w:id="337" w:author="Christie Bahlai" w:date="2019-10-10T09:35:00Z">
        <w:r>
          <w:t xml:space="preserve">41. </w:t>
        </w:r>
        <w:r>
          <w:tab/>
          <w:t>Bahlai C, Colunga-Garcia M, Gage S, Landis D. The role of exotic ladybeetles in the decline of native ladybeetle populations: evidence from long-term monitoring. Biol Invasions. 2015;17: 1005–1024. doi:10.1007/s10530-014-0772-4</w:t>
        </w:r>
      </w:ins>
    </w:p>
    <w:p w14:paraId="7B2F4A61" w14:textId="77777777" w:rsidR="00B40C6D" w:rsidRDefault="00B40C6D" w:rsidP="00B40C6D">
      <w:pPr>
        <w:pStyle w:val="Bibliography"/>
        <w:rPr>
          <w:ins w:id="338" w:author="Christie Bahlai" w:date="2019-10-10T09:35:00Z"/>
        </w:rPr>
        <w:pPrChange w:id="339" w:author="Christie Bahlai" w:date="2019-10-10T09:35:00Z">
          <w:pPr>
            <w:widowControl w:val="0"/>
            <w:autoSpaceDE w:val="0"/>
            <w:autoSpaceDN w:val="0"/>
            <w:adjustRightInd w:val="0"/>
            <w:spacing w:after="0" w:line="240" w:lineRule="auto"/>
          </w:pPr>
        </w:pPrChange>
      </w:pPr>
      <w:ins w:id="340" w:author="Christie Bahlai" w:date="2019-10-10T09:35:00Z">
        <w:r>
          <w:t xml:space="preserve">42. </w:t>
        </w:r>
        <w:r>
          <w:tab/>
          <w:t>Bahlai CA, vander Werf W, O’Neal M, Hemerik L, Landis DA. Shifts in dynamic regime of an invasive lady beetle are linked to the invasion and insecticidal management of its prey. Ecological Applications. 2015 [cited 14 May 2015]. doi:10.1890/14-2022.1</w:t>
        </w:r>
      </w:ins>
    </w:p>
    <w:p w14:paraId="604555A3" w14:textId="77777777" w:rsidR="00B40C6D" w:rsidRDefault="00B40C6D" w:rsidP="00B40C6D">
      <w:pPr>
        <w:pStyle w:val="Bibliography"/>
        <w:rPr>
          <w:ins w:id="341" w:author="Christie Bahlai" w:date="2019-10-10T09:35:00Z"/>
        </w:rPr>
        <w:pPrChange w:id="342" w:author="Christie Bahlai" w:date="2019-10-10T09:35:00Z">
          <w:pPr>
            <w:widowControl w:val="0"/>
            <w:autoSpaceDE w:val="0"/>
            <w:autoSpaceDN w:val="0"/>
            <w:adjustRightInd w:val="0"/>
            <w:spacing w:after="0" w:line="240" w:lineRule="auto"/>
          </w:pPr>
        </w:pPrChange>
      </w:pPr>
      <w:ins w:id="343" w:author="Christie Bahlai" w:date="2019-10-10T09:35:00Z">
        <w:r>
          <w:t xml:space="preserve">43. </w:t>
        </w:r>
        <w:r>
          <w:tab/>
          <w:t xml:space="preserve">Bahlai CA, Sears MK. Population dynamics of Harmonia </w:t>
        </w:r>
        <w:proofErr w:type="spellStart"/>
        <w:r>
          <w:t>axyridis</w:t>
        </w:r>
        <w:proofErr w:type="spellEnd"/>
        <w:r>
          <w:t xml:space="preserve"> and Aphis </w:t>
        </w:r>
        <w:proofErr w:type="spellStart"/>
        <w:r>
          <w:t>glycines</w:t>
        </w:r>
        <w:proofErr w:type="spellEnd"/>
        <w:r>
          <w:t xml:space="preserve"> in Niagara Peninsula soybean fields and vineyards. Journal of the Entomological Society of Ontario. 2009;140: 27–39. </w:t>
        </w:r>
      </w:ins>
    </w:p>
    <w:p w14:paraId="5EF3255B" w14:textId="77777777" w:rsidR="00B40C6D" w:rsidRDefault="00B40C6D" w:rsidP="00B40C6D">
      <w:pPr>
        <w:pStyle w:val="Bibliography"/>
        <w:rPr>
          <w:ins w:id="344" w:author="Christie Bahlai" w:date="2019-10-10T09:35:00Z"/>
        </w:rPr>
        <w:pPrChange w:id="345" w:author="Christie Bahlai" w:date="2019-10-10T09:35:00Z">
          <w:pPr>
            <w:widowControl w:val="0"/>
            <w:autoSpaceDE w:val="0"/>
            <w:autoSpaceDN w:val="0"/>
            <w:adjustRightInd w:val="0"/>
            <w:spacing w:after="0" w:line="240" w:lineRule="auto"/>
          </w:pPr>
        </w:pPrChange>
      </w:pPr>
      <w:ins w:id="346" w:author="Christie Bahlai" w:date="2019-10-10T09:35:00Z">
        <w:r>
          <w:t xml:space="preserve">44. </w:t>
        </w:r>
        <w:r>
          <w:tab/>
          <w:t xml:space="preserve">Heimpel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2010;12: 2913–2931. doi:10.1007/s10530-010-9736-5</w:t>
        </w:r>
      </w:ins>
    </w:p>
    <w:p w14:paraId="30ECF76A" w14:textId="77777777" w:rsidR="00B40C6D" w:rsidRDefault="00B40C6D" w:rsidP="00B40C6D">
      <w:pPr>
        <w:pStyle w:val="Bibliography"/>
        <w:rPr>
          <w:ins w:id="347" w:author="Christie Bahlai" w:date="2019-10-10T09:35:00Z"/>
        </w:rPr>
        <w:pPrChange w:id="348" w:author="Christie Bahlai" w:date="2019-10-10T09:35:00Z">
          <w:pPr>
            <w:widowControl w:val="0"/>
            <w:autoSpaceDE w:val="0"/>
            <w:autoSpaceDN w:val="0"/>
            <w:adjustRightInd w:val="0"/>
            <w:spacing w:after="0" w:line="240" w:lineRule="auto"/>
          </w:pPr>
        </w:pPrChange>
      </w:pPr>
      <w:ins w:id="349" w:author="Christie Bahlai" w:date="2019-10-10T09:35:00Z">
        <w:r>
          <w:t xml:space="preserve">45.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Voegtlin D, Castillo D, Rutledge C, et al. Two-year oscillation cycle in abundance of soybean aphid in Indiana. Agricultural and Forest Entomology. 2010;12: 251–257. </w:t>
        </w:r>
      </w:ins>
    </w:p>
    <w:p w14:paraId="0DDC71CE" w14:textId="77777777" w:rsidR="00B40C6D" w:rsidRDefault="00B40C6D" w:rsidP="00B40C6D">
      <w:pPr>
        <w:pStyle w:val="Bibliography"/>
        <w:rPr>
          <w:ins w:id="350" w:author="Christie Bahlai" w:date="2019-10-10T09:35:00Z"/>
        </w:rPr>
        <w:pPrChange w:id="351" w:author="Christie Bahlai" w:date="2019-10-10T09:35:00Z">
          <w:pPr>
            <w:widowControl w:val="0"/>
            <w:autoSpaceDE w:val="0"/>
            <w:autoSpaceDN w:val="0"/>
            <w:adjustRightInd w:val="0"/>
            <w:spacing w:after="0" w:line="240" w:lineRule="auto"/>
          </w:pPr>
        </w:pPrChange>
      </w:pPr>
      <w:ins w:id="352" w:author="Christie Bahlai" w:date="2019-10-10T09:35:00Z">
        <w:r>
          <w:t xml:space="preserve">46. </w:t>
        </w:r>
        <w:r>
          <w:tab/>
          <w:t xml:space="preserve">Ragsdale DW, Voegtlin DJ, O’Neil RJ. Soybean aphid biology in North America. Annals of the Entomological Society of America. 2004;97: 204–208. </w:t>
        </w:r>
      </w:ins>
    </w:p>
    <w:p w14:paraId="5D06AC93" w14:textId="77777777" w:rsidR="00B40C6D" w:rsidRDefault="00B40C6D" w:rsidP="00B40C6D">
      <w:pPr>
        <w:pStyle w:val="Bibliography"/>
        <w:rPr>
          <w:ins w:id="353" w:author="Christie Bahlai" w:date="2019-10-10T09:35:00Z"/>
        </w:rPr>
        <w:pPrChange w:id="354" w:author="Christie Bahlai" w:date="2019-10-10T09:35:00Z">
          <w:pPr>
            <w:widowControl w:val="0"/>
            <w:autoSpaceDE w:val="0"/>
            <w:autoSpaceDN w:val="0"/>
            <w:adjustRightInd w:val="0"/>
            <w:spacing w:after="0" w:line="240" w:lineRule="auto"/>
          </w:pPr>
        </w:pPrChange>
      </w:pPr>
      <w:ins w:id="355" w:author="Christie Bahlai" w:date="2019-10-10T09:35:00Z">
        <w:r>
          <w:t xml:space="preserve">47. </w:t>
        </w:r>
        <w:r>
          <w:tab/>
          <w:t xml:space="preserve">Wu Z, Schenk-Hamlin D, Zhan W, Ragsdale DW, Heimpel GE. The soybean aphid in China: a historical review. Annals of the Entomological Society of America. 2004;97: 209–218. </w:t>
        </w:r>
      </w:ins>
    </w:p>
    <w:p w14:paraId="64175AD7" w14:textId="77777777" w:rsidR="00B40C6D" w:rsidRDefault="00B40C6D" w:rsidP="00B40C6D">
      <w:pPr>
        <w:pStyle w:val="Bibliography"/>
        <w:rPr>
          <w:ins w:id="356" w:author="Christie Bahlai" w:date="2019-10-10T09:35:00Z"/>
        </w:rPr>
        <w:pPrChange w:id="357" w:author="Christie Bahlai" w:date="2019-10-10T09:35:00Z">
          <w:pPr>
            <w:widowControl w:val="0"/>
            <w:autoSpaceDE w:val="0"/>
            <w:autoSpaceDN w:val="0"/>
            <w:adjustRightInd w:val="0"/>
            <w:spacing w:after="0" w:line="240" w:lineRule="auto"/>
          </w:pPr>
        </w:pPrChange>
      </w:pPr>
      <w:ins w:id="358" w:author="Christie Bahlai" w:date="2019-10-10T09:35:00Z">
        <w:r>
          <w:t xml:space="preserve">48. </w:t>
        </w:r>
        <w:r>
          <w:tab/>
          <w:t xml:space="preserve">Urquhart FA, Urquhart NR. Autumnal migration routes of the eastern population of the monarch butterfly (Danaus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1978;56: 1759–1764. doi:10.1139/z78-240</w:t>
        </w:r>
      </w:ins>
    </w:p>
    <w:p w14:paraId="6F04E955" w14:textId="77777777" w:rsidR="00B40C6D" w:rsidRDefault="00B40C6D" w:rsidP="00B40C6D">
      <w:pPr>
        <w:pStyle w:val="Bibliography"/>
        <w:rPr>
          <w:ins w:id="359" w:author="Christie Bahlai" w:date="2019-10-10T09:35:00Z"/>
        </w:rPr>
        <w:pPrChange w:id="360" w:author="Christie Bahlai" w:date="2019-10-10T09:35:00Z">
          <w:pPr>
            <w:widowControl w:val="0"/>
            <w:autoSpaceDE w:val="0"/>
            <w:autoSpaceDN w:val="0"/>
            <w:adjustRightInd w:val="0"/>
            <w:spacing w:after="0" w:line="240" w:lineRule="auto"/>
          </w:pPr>
        </w:pPrChange>
      </w:pPr>
      <w:ins w:id="361" w:author="Christie Bahlai" w:date="2019-10-10T09:35:00Z">
        <w:r>
          <w:t xml:space="preserve">49. </w:t>
        </w:r>
        <w:r>
          <w:tab/>
          <w:t xml:space="preserve">Flockhart DTT, Brower LP, Ramirez MI, Hobson KA, Wassenaar LI, </w:t>
        </w:r>
        <w:proofErr w:type="spellStart"/>
        <w:r>
          <w:t>Altizer</w:t>
        </w:r>
        <w:proofErr w:type="spellEnd"/>
        <w:r>
          <w:t xml:space="preserve"> S, et al. Regional climate on the breeding grounds predicts variation in the natal origin of monarch butterflies overwintering in Mexico over 38 years. Glob Change Biol. 2017;23: 2565–2576. doi:10.1111/gcb.13589</w:t>
        </w:r>
      </w:ins>
    </w:p>
    <w:p w14:paraId="2A784C0E" w14:textId="77777777" w:rsidR="00B40C6D" w:rsidRDefault="00B40C6D" w:rsidP="00B40C6D">
      <w:pPr>
        <w:pStyle w:val="Bibliography"/>
        <w:rPr>
          <w:ins w:id="362" w:author="Christie Bahlai" w:date="2019-10-10T09:35:00Z"/>
        </w:rPr>
        <w:pPrChange w:id="363" w:author="Christie Bahlai" w:date="2019-10-10T09:35:00Z">
          <w:pPr>
            <w:widowControl w:val="0"/>
            <w:autoSpaceDE w:val="0"/>
            <w:autoSpaceDN w:val="0"/>
            <w:adjustRightInd w:val="0"/>
            <w:spacing w:after="0" w:line="240" w:lineRule="auto"/>
          </w:pPr>
        </w:pPrChange>
      </w:pPr>
      <w:ins w:id="364" w:author="Christie Bahlai" w:date="2019-10-10T09:35:00Z">
        <w:r>
          <w:t xml:space="preserve">50.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ins>
    </w:p>
    <w:p w14:paraId="640A7765" w14:textId="77777777" w:rsidR="00B40C6D" w:rsidRDefault="00B40C6D" w:rsidP="00B40C6D">
      <w:pPr>
        <w:pStyle w:val="Bibliography"/>
        <w:rPr>
          <w:ins w:id="365" w:author="Christie Bahlai" w:date="2019-10-10T09:35:00Z"/>
        </w:rPr>
        <w:pPrChange w:id="366" w:author="Christie Bahlai" w:date="2019-10-10T09:35:00Z">
          <w:pPr>
            <w:widowControl w:val="0"/>
            <w:autoSpaceDE w:val="0"/>
            <w:autoSpaceDN w:val="0"/>
            <w:adjustRightInd w:val="0"/>
            <w:spacing w:after="0" w:line="240" w:lineRule="auto"/>
          </w:pPr>
        </w:pPrChange>
      </w:pPr>
      <w:ins w:id="367" w:author="Christie Bahlai" w:date="2019-10-10T09:35:00Z">
        <w:r>
          <w:t xml:space="preserve">51. </w:t>
        </w:r>
        <w:r>
          <w:tab/>
          <w:t xml:space="preserve">Sarkar S. What Is Threatening Monarchs? </w:t>
        </w:r>
        <w:proofErr w:type="spellStart"/>
        <w:r>
          <w:t>BioScience</w:t>
        </w:r>
        <w:proofErr w:type="spellEnd"/>
        <w:r>
          <w:t>. 2017;67: 1080–1080. doi:10.1093/</w:t>
        </w:r>
        <w:proofErr w:type="spellStart"/>
        <w:r>
          <w:t>biosci</w:t>
        </w:r>
        <w:proofErr w:type="spellEnd"/>
        <w:r>
          <w:t>/bix120</w:t>
        </w:r>
      </w:ins>
    </w:p>
    <w:p w14:paraId="00935462" w14:textId="77777777" w:rsidR="00B40C6D" w:rsidRDefault="00B40C6D" w:rsidP="00B40C6D">
      <w:pPr>
        <w:pStyle w:val="Bibliography"/>
        <w:rPr>
          <w:ins w:id="368" w:author="Christie Bahlai" w:date="2019-10-10T09:35:00Z"/>
        </w:rPr>
        <w:pPrChange w:id="369" w:author="Christie Bahlai" w:date="2019-10-10T09:35:00Z">
          <w:pPr>
            <w:widowControl w:val="0"/>
            <w:autoSpaceDE w:val="0"/>
            <w:autoSpaceDN w:val="0"/>
            <w:adjustRightInd w:val="0"/>
            <w:spacing w:after="0" w:line="240" w:lineRule="auto"/>
          </w:pPr>
        </w:pPrChange>
      </w:pPr>
      <w:ins w:id="370" w:author="Christie Bahlai" w:date="2019-10-10T09:35:00Z">
        <w:r>
          <w:lastRenderedPageBreak/>
          <w:t xml:space="preserve">52. </w:t>
        </w:r>
        <w:r>
          <w:tab/>
          <w:t>Lovett J. Monarch Population Status. Monarch Watch; 2017. Available: http://monarchwatch.org/blog/2017/02/11/monarch-population-status-30/</w:t>
        </w:r>
      </w:ins>
    </w:p>
    <w:p w14:paraId="2F18DC4A" w14:textId="77777777" w:rsidR="00B40C6D" w:rsidRDefault="00B40C6D" w:rsidP="00B40C6D">
      <w:pPr>
        <w:pStyle w:val="Bibliography"/>
        <w:rPr>
          <w:ins w:id="371" w:author="Christie Bahlai" w:date="2019-10-10T09:35:00Z"/>
        </w:rPr>
        <w:pPrChange w:id="372" w:author="Christie Bahlai" w:date="2019-10-10T09:35:00Z">
          <w:pPr>
            <w:widowControl w:val="0"/>
            <w:autoSpaceDE w:val="0"/>
            <w:autoSpaceDN w:val="0"/>
            <w:adjustRightInd w:val="0"/>
            <w:spacing w:after="0" w:line="240" w:lineRule="auto"/>
          </w:pPr>
        </w:pPrChange>
      </w:pPr>
      <w:ins w:id="373" w:author="Christie Bahlai" w:date="2019-10-10T09:35:00Z">
        <w:r>
          <w:t xml:space="preserve">53. </w:t>
        </w:r>
        <w:r>
          <w:tab/>
          <w:t>Hartzler RG. Reduction in common milkweed (</w:t>
        </w:r>
        <w:proofErr w:type="spellStart"/>
        <w:r>
          <w:t>Asclepias</w:t>
        </w:r>
        <w:proofErr w:type="spellEnd"/>
        <w:r>
          <w:t xml:space="preserve"> </w:t>
        </w:r>
        <w:proofErr w:type="spellStart"/>
        <w:r>
          <w:t>syriaca</w:t>
        </w:r>
        <w:proofErr w:type="spellEnd"/>
        <w:r>
          <w:t xml:space="preserve">) occurrence in Iowa cropland from 1999 to 2009. Crop Protection. 2010;29: 1542–1544. </w:t>
        </w:r>
        <w:proofErr w:type="gramStart"/>
        <w:r>
          <w:t>doi:10.1016/j.cropro</w:t>
        </w:r>
        <w:proofErr w:type="gramEnd"/>
        <w:r>
          <w:t>.2010.07.018</w:t>
        </w:r>
      </w:ins>
    </w:p>
    <w:p w14:paraId="67C7CE8F" w14:textId="77777777" w:rsidR="00B40C6D" w:rsidRDefault="00B40C6D" w:rsidP="00B40C6D">
      <w:pPr>
        <w:pStyle w:val="Bibliography"/>
        <w:rPr>
          <w:ins w:id="374" w:author="Christie Bahlai" w:date="2019-10-10T09:35:00Z"/>
        </w:rPr>
        <w:pPrChange w:id="375" w:author="Christie Bahlai" w:date="2019-10-10T09:35:00Z">
          <w:pPr>
            <w:widowControl w:val="0"/>
            <w:autoSpaceDE w:val="0"/>
            <w:autoSpaceDN w:val="0"/>
            <w:adjustRightInd w:val="0"/>
            <w:spacing w:after="0" w:line="240" w:lineRule="auto"/>
          </w:pPr>
        </w:pPrChange>
      </w:pPr>
      <w:ins w:id="376" w:author="Christie Bahlai" w:date="2019-10-10T09:35:00Z">
        <w:r>
          <w:t xml:space="preserve">54.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2013;6: 135–144. doi:10.1111/j.1752-4598.</w:t>
        </w:r>
        <w:proofErr w:type="gramStart"/>
        <w:r>
          <w:t>2012.00196.x</w:t>
        </w:r>
        <w:proofErr w:type="gramEnd"/>
      </w:ins>
    </w:p>
    <w:p w14:paraId="774C3AD2" w14:textId="77777777" w:rsidR="00B40C6D" w:rsidRDefault="00B40C6D" w:rsidP="00B40C6D">
      <w:pPr>
        <w:pStyle w:val="Bibliography"/>
        <w:rPr>
          <w:ins w:id="377" w:author="Christie Bahlai" w:date="2019-10-10T09:35:00Z"/>
        </w:rPr>
        <w:pPrChange w:id="378" w:author="Christie Bahlai" w:date="2019-10-10T09:35:00Z">
          <w:pPr>
            <w:widowControl w:val="0"/>
            <w:autoSpaceDE w:val="0"/>
            <w:autoSpaceDN w:val="0"/>
            <w:adjustRightInd w:val="0"/>
            <w:spacing w:after="0" w:line="240" w:lineRule="auto"/>
          </w:pPr>
        </w:pPrChange>
      </w:pPr>
      <w:ins w:id="379" w:author="Christie Bahlai" w:date="2019-10-10T09:35:00Z">
        <w:r>
          <w:t xml:space="preserve">55. </w:t>
        </w:r>
        <w:r>
          <w:tab/>
          <w:t xml:space="preserve">Zaya DN, Pearse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2017;67: 343–356. doi:10.1093/</w:t>
        </w:r>
        <w:proofErr w:type="spellStart"/>
        <w:r>
          <w:t>biosci</w:t>
        </w:r>
        <w:proofErr w:type="spellEnd"/>
        <w:r>
          <w:t>/biw186</w:t>
        </w:r>
      </w:ins>
    </w:p>
    <w:p w14:paraId="42797DFB" w14:textId="77777777" w:rsidR="00B40C6D" w:rsidRDefault="00B40C6D" w:rsidP="00B40C6D">
      <w:pPr>
        <w:pStyle w:val="Bibliography"/>
        <w:rPr>
          <w:ins w:id="380" w:author="Christie Bahlai" w:date="2019-10-10T09:35:00Z"/>
        </w:rPr>
        <w:pPrChange w:id="381" w:author="Christie Bahlai" w:date="2019-10-10T09:35:00Z">
          <w:pPr>
            <w:widowControl w:val="0"/>
            <w:autoSpaceDE w:val="0"/>
            <w:autoSpaceDN w:val="0"/>
            <w:adjustRightInd w:val="0"/>
            <w:spacing w:after="0" w:line="240" w:lineRule="auto"/>
          </w:pPr>
        </w:pPrChange>
      </w:pPr>
      <w:ins w:id="382" w:author="Christie Bahlai" w:date="2019-10-10T09:35:00Z">
        <w:r>
          <w:t xml:space="preserve">56. </w:t>
        </w:r>
        <w:r>
          <w:tab/>
          <w:t xml:space="preserve">Powles SODSB. Glyphosate-resistant crops and weeds: now and in the future. 2010. </w:t>
        </w:r>
      </w:ins>
    </w:p>
    <w:p w14:paraId="49E2CB0B" w14:textId="77777777" w:rsidR="00B40C6D" w:rsidRDefault="00B40C6D" w:rsidP="00B40C6D">
      <w:pPr>
        <w:pStyle w:val="Bibliography"/>
        <w:rPr>
          <w:ins w:id="383" w:author="Christie Bahlai" w:date="2019-10-10T09:35:00Z"/>
        </w:rPr>
        <w:pPrChange w:id="384" w:author="Christie Bahlai" w:date="2019-10-10T09:35:00Z">
          <w:pPr>
            <w:widowControl w:val="0"/>
            <w:autoSpaceDE w:val="0"/>
            <w:autoSpaceDN w:val="0"/>
            <w:adjustRightInd w:val="0"/>
            <w:spacing w:after="0" w:line="240" w:lineRule="auto"/>
          </w:pPr>
        </w:pPrChange>
      </w:pPr>
      <w:ins w:id="385" w:author="Christie Bahlai" w:date="2019-10-10T09:35:00Z">
        <w:r>
          <w:t xml:space="preserve">57. </w:t>
        </w:r>
        <w:r>
          <w:tab/>
          <w:t>Baker NT. Estimated annual agricultural pesticide use by crop group for states of the conterminous United States, 1992-2014. National Water Quality Assessment Program. 2017. doi:10.5066/F7NP22KM</w:t>
        </w:r>
      </w:ins>
    </w:p>
    <w:p w14:paraId="1C943C11" w14:textId="77777777" w:rsidR="00B40C6D" w:rsidRDefault="00B40C6D" w:rsidP="00B40C6D">
      <w:pPr>
        <w:pStyle w:val="Bibliography"/>
        <w:rPr>
          <w:ins w:id="386" w:author="Christie Bahlai" w:date="2019-10-10T09:35:00Z"/>
        </w:rPr>
        <w:pPrChange w:id="387" w:author="Christie Bahlai" w:date="2019-10-10T09:35:00Z">
          <w:pPr>
            <w:widowControl w:val="0"/>
            <w:autoSpaceDE w:val="0"/>
            <w:autoSpaceDN w:val="0"/>
            <w:adjustRightInd w:val="0"/>
            <w:spacing w:after="0" w:line="240" w:lineRule="auto"/>
          </w:pPr>
        </w:pPrChange>
      </w:pPr>
      <w:ins w:id="388" w:author="Christie Bahlai" w:date="2019-10-10T09:35:00Z">
        <w:r>
          <w:t xml:space="preserve">58.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Danaus </w:t>
        </w:r>
        <w:proofErr w:type="spellStart"/>
        <w:r>
          <w:t>plexippus</w:t>
        </w:r>
        <w:proofErr w:type="spellEnd"/>
        <w:r>
          <w:t xml:space="preserve">. </w:t>
        </w:r>
        <w:proofErr w:type="spellStart"/>
        <w:r>
          <w:t>Ecography</w:t>
        </w:r>
        <w:proofErr w:type="spellEnd"/>
        <w:r>
          <w:t>. 2017; n/a-n/a. doi:10.1111/ecog.02719</w:t>
        </w:r>
      </w:ins>
    </w:p>
    <w:p w14:paraId="7DD10E32" w14:textId="77777777" w:rsidR="00B40C6D" w:rsidRDefault="00B40C6D" w:rsidP="00B40C6D">
      <w:pPr>
        <w:pStyle w:val="Bibliography"/>
        <w:rPr>
          <w:ins w:id="389" w:author="Christie Bahlai" w:date="2019-10-10T09:35:00Z"/>
        </w:rPr>
        <w:pPrChange w:id="390" w:author="Christie Bahlai" w:date="2019-10-10T09:35:00Z">
          <w:pPr>
            <w:widowControl w:val="0"/>
            <w:autoSpaceDE w:val="0"/>
            <w:autoSpaceDN w:val="0"/>
            <w:adjustRightInd w:val="0"/>
            <w:spacing w:after="0" w:line="240" w:lineRule="auto"/>
          </w:pPr>
        </w:pPrChange>
      </w:pPr>
      <w:ins w:id="391" w:author="Christie Bahlai" w:date="2019-10-10T09:35:00Z">
        <w:r>
          <w:t xml:space="preserve">59.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2012;18: 3039–3049. doi:10.1111/j.1365-2486.</w:t>
        </w:r>
        <w:proofErr w:type="gramStart"/>
        <w:r>
          <w:t>2012.02751.x</w:t>
        </w:r>
        <w:proofErr w:type="gramEnd"/>
      </w:ins>
    </w:p>
    <w:p w14:paraId="581A92F1" w14:textId="77777777" w:rsidR="00B40C6D" w:rsidRDefault="00B40C6D" w:rsidP="00B40C6D">
      <w:pPr>
        <w:pStyle w:val="Bibliography"/>
        <w:rPr>
          <w:ins w:id="392" w:author="Christie Bahlai" w:date="2019-10-10T09:35:00Z"/>
        </w:rPr>
        <w:pPrChange w:id="393" w:author="Christie Bahlai" w:date="2019-10-10T09:35:00Z">
          <w:pPr>
            <w:widowControl w:val="0"/>
            <w:autoSpaceDE w:val="0"/>
            <w:autoSpaceDN w:val="0"/>
            <w:adjustRightInd w:val="0"/>
            <w:spacing w:after="0" w:line="240" w:lineRule="auto"/>
          </w:pPr>
        </w:pPrChange>
      </w:pPr>
      <w:ins w:id="394" w:author="Christie Bahlai" w:date="2019-10-10T09:35:00Z">
        <w:r>
          <w:t xml:space="preserve">60.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ins>
    </w:p>
    <w:p w14:paraId="0E840E48" w14:textId="77777777" w:rsidR="00B40C6D" w:rsidRDefault="00B40C6D" w:rsidP="00B40C6D">
      <w:pPr>
        <w:pStyle w:val="Bibliography"/>
        <w:rPr>
          <w:ins w:id="395" w:author="Christie Bahlai" w:date="2019-10-10T09:35:00Z"/>
        </w:rPr>
        <w:pPrChange w:id="396" w:author="Christie Bahlai" w:date="2019-10-10T09:35:00Z">
          <w:pPr>
            <w:widowControl w:val="0"/>
            <w:autoSpaceDE w:val="0"/>
            <w:autoSpaceDN w:val="0"/>
            <w:adjustRightInd w:val="0"/>
            <w:spacing w:after="0" w:line="240" w:lineRule="auto"/>
          </w:pPr>
        </w:pPrChange>
      </w:pPr>
      <w:ins w:id="397" w:author="Christie Bahlai" w:date="2019-10-10T09:35:00Z">
        <w:r>
          <w:t xml:space="preserve">61. </w:t>
        </w:r>
        <w:r>
          <w:tab/>
          <w:t xml:space="preserve">Vidal O, </w:t>
        </w:r>
        <w:proofErr w:type="spellStart"/>
        <w:r>
          <w:t>Rendón</w:t>
        </w:r>
        <w:proofErr w:type="spellEnd"/>
        <w:r>
          <w:t xml:space="preserve">-Salinas E. Dynamics and trends of overwintering colonies of the monarch butterfly in Mexico. Biological Conservation. 2014;180: 165–175. </w:t>
        </w:r>
        <w:proofErr w:type="gramStart"/>
        <w:r>
          <w:t>doi:10.1016/j.biocon</w:t>
        </w:r>
        <w:proofErr w:type="gramEnd"/>
        <w:r>
          <w:t>.2014.09.041</w:t>
        </w:r>
      </w:ins>
    </w:p>
    <w:p w14:paraId="7B2494C1" w14:textId="77777777" w:rsidR="00B40C6D" w:rsidRDefault="00B40C6D" w:rsidP="00B40C6D">
      <w:pPr>
        <w:pStyle w:val="Bibliography"/>
        <w:rPr>
          <w:ins w:id="398" w:author="Christie Bahlai" w:date="2019-10-10T09:35:00Z"/>
        </w:rPr>
        <w:pPrChange w:id="399" w:author="Christie Bahlai" w:date="2019-10-10T09:35:00Z">
          <w:pPr>
            <w:widowControl w:val="0"/>
            <w:autoSpaceDE w:val="0"/>
            <w:autoSpaceDN w:val="0"/>
            <w:adjustRightInd w:val="0"/>
            <w:spacing w:after="0" w:line="240" w:lineRule="auto"/>
          </w:pPr>
        </w:pPrChange>
      </w:pPr>
      <w:ins w:id="400" w:author="Christie Bahlai" w:date="2019-10-10T09:35:00Z">
        <w:r>
          <w:t xml:space="preserve">62.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ins>
    </w:p>
    <w:p w14:paraId="456B9D95" w14:textId="77777777" w:rsidR="00B40C6D" w:rsidRDefault="00B40C6D" w:rsidP="00B40C6D">
      <w:pPr>
        <w:pStyle w:val="Bibliography"/>
        <w:rPr>
          <w:ins w:id="401" w:author="Christie Bahlai" w:date="2019-10-10T09:35:00Z"/>
        </w:rPr>
        <w:pPrChange w:id="402" w:author="Christie Bahlai" w:date="2019-10-10T09:35:00Z">
          <w:pPr>
            <w:widowControl w:val="0"/>
            <w:autoSpaceDE w:val="0"/>
            <w:autoSpaceDN w:val="0"/>
            <w:adjustRightInd w:val="0"/>
            <w:spacing w:after="0" w:line="240" w:lineRule="auto"/>
          </w:pPr>
        </w:pPrChange>
      </w:pPr>
      <w:ins w:id="403" w:author="Christie Bahlai" w:date="2019-10-10T09:35:00Z">
        <w:r>
          <w:t xml:space="preserve">63. </w:t>
        </w:r>
        <w:r>
          <w:tab/>
          <w:t xml:space="preserve">Saunders SP, </w:t>
        </w:r>
        <w:proofErr w:type="spellStart"/>
        <w:r>
          <w:t>Ries</w:t>
        </w:r>
        <w:proofErr w:type="spellEnd"/>
        <w:r>
          <w:t xml:space="preserve"> L, Neupane N, Ramírez MI, García-Serrano E, </w:t>
        </w:r>
        <w:proofErr w:type="spellStart"/>
        <w:r>
          <w:t>Rendón</w:t>
        </w:r>
        <w:proofErr w:type="spellEnd"/>
        <w:r>
          <w:t xml:space="preserve">-Salinas E, et al. Multiscale seasonal factors drive the size of winter monarch colonies. Proc Natl </w:t>
        </w:r>
        <w:proofErr w:type="spellStart"/>
        <w:r>
          <w:t>Acad</w:t>
        </w:r>
        <w:proofErr w:type="spellEnd"/>
        <w:r>
          <w:t xml:space="preserve"> Sci USA. 2019;116: 8609. doi:10.1073/pnas.1805114116</w:t>
        </w:r>
      </w:ins>
    </w:p>
    <w:p w14:paraId="4C894581" w14:textId="77777777" w:rsidR="00B40C6D" w:rsidRDefault="00B40C6D" w:rsidP="00B40C6D">
      <w:pPr>
        <w:pStyle w:val="Bibliography"/>
        <w:rPr>
          <w:ins w:id="404" w:author="Christie Bahlai" w:date="2019-10-10T09:35:00Z"/>
        </w:rPr>
        <w:pPrChange w:id="405" w:author="Christie Bahlai" w:date="2019-10-10T09:35:00Z">
          <w:pPr>
            <w:widowControl w:val="0"/>
            <w:autoSpaceDE w:val="0"/>
            <w:autoSpaceDN w:val="0"/>
            <w:adjustRightInd w:val="0"/>
            <w:spacing w:after="0" w:line="240" w:lineRule="auto"/>
          </w:pPr>
        </w:pPrChange>
      </w:pPr>
      <w:ins w:id="406" w:author="Christie Bahlai" w:date="2019-10-10T09:35:00Z">
        <w:r>
          <w:t xml:space="preserve">64. </w:t>
        </w:r>
        <w:r>
          <w:tab/>
          <w:t xml:space="preserve">Abbott KC, Dwyer G. Food Limitation and Insect Outbreaks: Complex Dynamics in Plant-Herbivore Models. Journal of Animal Ecology. 2007;76: 1004–1014. </w:t>
        </w:r>
      </w:ins>
    </w:p>
    <w:p w14:paraId="5072C06C" w14:textId="493C40AD" w:rsidR="00247AF9" w:rsidDel="00B40C6D" w:rsidRDefault="00247AF9" w:rsidP="00247AF9">
      <w:pPr>
        <w:pStyle w:val="Bibliography"/>
        <w:rPr>
          <w:del w:id="407" w:author="Christie Bahlai" w:date="2019-10-10T09:35:00Z"/>
        </w:rPr>
      </w:pPr>
      <w:del w:id="408" w:author="Christie Bahlai" w:date="2019-10-10T09:35:00Z">
        <w:r w:rsidDel="00B40C6D">
          <w:delText xml:space="preserve">1. </w:delText>
        </w:r>
        <w:r w:rsidDel="00B40C6D">
          <w:tab/>
          <w:delText>Andersen T, Carstensen J, Hernández-García E, Duarte CM. Ecological thresholds and regime shifts: approaches to identification. Trends in Ecology &amp; Evolution. 2009;24: 49–57. doi:10.1016/j.tree.2008.07.014</w:delText>
        </w:r>
      </w:del>
    </w:p>
    <w:p w14:paraId="5D4CC16E" w14:textId="1BFC7F6A" w:rsidR="00247AF9" w:rsidDel="00B40C6D" w:rsidRDefault="00247AF9" w:rsidP="00247AF9">
      <w:pPr>
        <w:pStyle w:val="Bibliography"/>
        <w:rPr>
          <w:del w:id="409" w:author="Christie Bahlai" w:date="2019-10-10T09:35:00Z"/>
        </w:rPr>
      </w:pPr>
      <w:del w:id="410" w:author="Christie Bahlai" w:date="2019-10-10T09:35:00Z">
        <w:r w:rsidDel="00B40C6D">
          <w:delText xml:space="preserve">2. </w:delText>
        </w:r>
        <w:r w:rsidDel="00B40C6D">
          <w:tab/>
          <w:delText>Bestelmeyer BT, Ellison AM, Fraser WR, Gorman KB, Holbrook SJ, Laney CM, et al. Analysis of abrupt transitions in ecological systems. Ecosphere. 2011;2: art129. doi:10.1890/es11-00216.1</w:delText>
        </w:r>
      </w:del>
    </w:p>
    <w:p w14:paraId="64A5883A" w14:textId="3272CC40" w:rsidR="00247AF9" w:rsidDel="00B40C6D" w:rsidRDefault="00247AF9" w:rsidP="00247AF9">
      <w:pPr>
        <w:pStyle w:val="Bibliography"/>
        <w:rPr>
          <w:del w:id="411" w:author="Christie Bahlai" w:date="2019-10-10T09:35:00Z"/>
        </w:rPr>
      </w:pPr>
      <w:del w:id="412" w:author="Christie Bahlai" w:date="2019-10-10T09:35:00Z">
        <w:r w:rsidDel="00B40C6D">
          <w:delText xml:space="preserve">3. </w:delText>
        </w:r>
        <w:r w:rsidDel="00B40C6D">
          <w:tab/>
          <w:delText>Scheffer M, Carpenter S, Foley JA, Folke C, Walker B. Catastrophic shifts in ecosystems. Nature. 2001;413: 591–596. doi:10.1038/35098000</w:delText>
        </w:r>
      </w:del>
    </w:p>
    <w:p w14:paraId="3D680F28" w14:textId="5878FD77" w:rsidR="00247AF9" w:rsidDel="00B40C6D" w:rsidRDefault="00247AF9" w:rsidP="00247AF9">
      <w:pPr>
        <w:pStyle w:val="Bibliography"/>
        <w:rPr>
          <w:del w:id="413" w:author="Christie Bahlai" w:date="2019-10-10T09:35:00Z"/>
        </w:rPr>
      </w:pPr>
      <w:del w:id="414" w:author="Christie Bahlai" w:date="2019-10-10T09:35:00Z">
        <w:r w:rsidDel="00B40C6D">
          <w:delText xml:space="preserve">4. </w:delText>
        </w:r>
        <w:r w:rsidDel="00B40C6D">
          <w:tab/>
          <w:delText>Scheffer M, Carpenter SR. Catastrophic regime shifts in ecosystems: linking theory to observation. Trends in Ecology &amp; Evolution. 2003;18: 648–656. doi:10.1016/j.tree.2003.09.002</w:delText>
        </w:r>
      </w:del>
    </w:p>
    <w:p w14:paraId="5C1A558F" w14:textId="1107CFEE" w:rsidR="00247AF9" w:rsidDel="00B40C6D" w:rsidRDefault="00247AF9" w:rsidP="00247AF9">
      <w:pPr>
        <w:pStyle w:val="Bibliography"/>
        <w:rPr>
          <w:del w:id="415" w:author="Christie Bahlai" w:date="2019-10-10T09:35:00Z"/>
        </w:rPr>
      </w:pPr>
      <w:del w:id="416" w:author="Christie Bahlai" w:date="2019-10-10T09:35:00Z">
        <w:r w:rsidDel="00B40C6D">
          <w:delText xml:space="preserve">5. </w:delText>
        </w:r>
        <w:r w:rsidDel="00B40C6D">
          <w:tab/>
          <w:delText>May RM. Thresholds and breakpoints in ecosystems with a multiplicity of stable states. Nature. 1977;269: 471–477. doi:10.1038/269471a0</w:delText>
        </w:r>
      </w:del>
    </w:p>
    <w:p w14:paraId="79513B98" w14:textId="658F9F85" w:rsidR="00247AF9" w:rsidDel="00B40C6D" w:rsidRDefault="00247AF9" w:rsidP="00247AF9">
      <w:pPr>
        <w:pStyle w:val="Bibliography"/>
        <w:rPr>
          <w:del w:id="417" w:author="Christie Bahlai" w:date="2019-10-10T09:35:00Z"/>
        </w:rPr>
      </w:pPr>
      <w:del w:id="418" w:author="Christie Bahlai" w:date="2019-10-10T09:35:00Z">
        <w:r w:rsidDel="00B40C6D">
          <w:delText xml:space="preserve">6. </w:delText>
        </w:r>
        <w:r w:rsidDel="00B40C6D">
          <w:tab/>
          <w:delText>Ducré-Robitaille J-F, Vincent LA, Boulet G. Comparison of techniques for detection of discontinuities in temperature series: DETECTING DISCONTINUITIES IN TEMPERATURE SERIES. International Journal of Climatology. 2003;23: 1087–1101. doi:10.1002/joc.924</w:delText>
        </w:r>
      </w:del>
    </w:p>
    <w:p w14:paraId="3C681E98" w14:textId="0327B0C9" w:rsidR="00247AF9" w:rsidDel="00B40C6D" w:rsidRDefault="00247AF9" w:rsidP="00247AF9">
      <w:pPr>
        <w:pStyle w:val="Bibliography"/>
        <w:rPr>
          <w:del w:id="419" w:author="Christie Bahlai" w:date="2019-10-10T09:35:00Z"/>
        </w:rPr>
      </w:pPr>
      <w:del w:id="420" w:author="Christie Bahlai" w:date="2019-10-10T09:35:00Z">
        <w:r w:rsidDel="00B40C6D">
          <w:delText xml:space="preserve">7. </w:delText>
        </w:r>
        <w:r w:rsidDel="00B40C6D">
          <w:tab/>
          <w:delText>Rodionov SN. A sequential algorithm for testing climate regime shifts: ALGORITHM FOR TESTING REGIME SHIFTS. Geophysical Research Letters. 2004;31: n/a-n/a. doi:10.1029/2004GL019448</w:delText>
        </w:r>
      </w:del>
    </w:p>
    <w:p w14:paraId="016A881C" w14:textId="12AD9EF7" w:rsidR="00247AF9" w:rsidDel="00B40C6D" w:rsidRDefault="00247AF9" w:rsidP="00247AF9">
      <w:pPr>
        <w:pStyle w:val="Bibliography"/>
        <w:rPr>
          <w:del w:id="421" w:author="Christie Bahlai" w:date="2019-10-10T09:35:00Z"/>
        </w:rPr>
      </w:pPr>
      <w:del w:id="422" w:author="Christie Bahlai" w:date="2019-10-10T09:35:00Z">
        <w:r w:rsidDel="00B40C6D">
          <w:delText xml:space="preserve">8. </w:delText>
        </w:r>
        <w:r w:rsidDel="00B40C6D">
          <w:tab/>
          <w:delText>Beaugrand G., Conversi A., Chiba S., Edwards M., Fonda-Umani S., Greene C., et al. Synchronous marine pelagic regime shifts in the Northern Hemisphere. Philosophical Transactions of the Royal Society B: Biological Sciences. 2015;370: 20130272. doi:10.1098/rstb.2013.0272</w:delText>
        </w:r>
      </w:del>
    </w:p>
    <w:p w14:paraId="6EF45A4F" w14:textId="37308E8C" w:rsidR="00247AF9" w:rsidDel="00B40C6D" w:rsidRDefault="00247AF9" w:rsidP="00247AF9">
      <w:pPr>
        <w:pStyle w:val="Bibliography"/>
        <w:rPr>
          <w:del w:id="423" w:author="Christie Bahlai" w:date="2019-10-10T09:35:00Z"/>
        </w:rPr>
      </w:pPr>
      <w:del w:id="424" w:author="Christie Bahlai" w:date="2019-10-10T09:35:00Z">
        <w:r w:rsidDel="00B40C6D">
          <w:delText xml:space="preserve">9. </w:delText>
        </w:r>
        <w:r w:rsidDel="00B40C6D">
          <w:tab/>
          <w:delText>Zampolli F. Optimal monetary policy in a regime-switching economy: The response to abrupt shifts in exchange rate dynamics. Journal of Economic Dynamics and Control. 2006;30: 1527–1567. doi:10.1016/j.jedc.2005.10.013</w:delText>
        </w:r>
      </w:del>
    </w:p>
    <w:p w14:paraId="2F39751F" w14:textId="7C87DFAD" w:rsidR="00247AF9" w:rsidDel="00B40C6D" w:rsidRDefault="00247AF9" w:rsidP="00247AF9">
      <w:pPr>
        <w:pStyle w:val="Bibliography"/>
        <w:rPr>
          <w:del w:id="425" w:author="Christie Bahlai" w:date="2019-10-10T09:35:00Z"/>
        </w:rPr>
      </w:pPr>
      <w:del w:id="426" w:author="Christie Bahlai" w:date="2019-10-10T09:35:00Z">
        <w:r w:rsidDel="00B40C6D">
          <w:delText xml:space="preserve">10. </w:delText>
        </w:r>
        <w:r w:rsidDel="00B40C6D">
          <w:tab/>
          <w:delText>Holling CS. Understanding the Complexity of Economic, Ecological, and Social Systems. Ecosystems. 2001;4: 390–405. doi:10.1007/s10021-001-0101-5</w:delText>
        </w:r>
      </w:del>
    </w:p>
    <w:p w14:paraId="4A4F0558" w14:textId="34EBC8E7" w:rsidR="00247AF9" w:rsidDel="00B40C6D" w:rsidRDefault="00247AF9" w:rsidP="00247AF9">
      <w:pPr>
        <w:pStyle w:val="Bibliography"/>
        <w:rPr>
          <w:del w:id="427" w:author="Christie Bahlai" w:date="2019-10-10T09:35:00Z"/>
        </w:rPr>
      </w:pPr>
      <w:del w:id="428" w:author="Christie Bahlai" w:date="2019-10-10T09:35:00Z">
        <w:r w:rsidDel="00B40C6D">
          <w:delText xml:space="preserve">11. </w:delText>
        </w:r>
        <w:r w:rsidDel="00B40C6D">
          <w:tab/>
          <w:delText>Bjørnstad ON, Grenfell BT. Noisy Clockwork: Time Series Analysis of Population Fluctuations in Animals. Science. 2001;293: 638. doi:10.1126/science.1062226</w:delText>
        </w:r>
      </w:del>
    </w:p>
    <w:p w14:paraId="548CEE10" w14:textId="6430E836" w:rsidR="00247AF9" w:rsidDel="00B40C6D" w:rsidRDefault="00247AF9" w:rsidP="00247AF9">
      <w:pPr>
        <w:pStyle w:val="Bibliography"/>
        <w:rPr>
          <w:del w:id="429" w:author="Christie Bahlai" w:date="2019-10-10T09:35:00Z"/>
        </w:rPr>
      </w:pPr>
      <w:del w:id="430" w:author="Christie Bahlai" w:date="2019-10-10T09:35:00Z">
        <w:r w:rsidDel="00B40C6D">
          <w:delText xml:space="preserve">12. </w:delText>
        </w:r>
        <w:r w:rsidDel="00B40C6D">
          <w:tab/>
          <w:delText>Hare SR, Mantua NJ. Empirical evidence for North Pacific regime shifts in 1977 and 1989. Progress in Oceanography. 2000;47: 103–145. doi:10.1016/S0079-6611(00)00033-1</w:delText>
        </w:r>
      </w:del>
    </w:p>
    <w:p w14:paraId="3D95C7A3" w14:textId="6D89B404" w:rsidR="00247AF9" w:rsidDel="00B40C6D" w:rsidRDefault="00247AF9" w:rsidP="00247AF9">
      <w:pPr>
        <w:pStyle w:val="Bibliography"/>
        <w:rPr>
          <w:del w:id="431" w:author="Christie Bahlai" w:date="2019-10-10T09:35:00Z"/>
        </w:rPr>
      </w:pPr>
      <w:del w:id="432" w:author="Christie Bahlai" w:date="2019-10-10T09:35:00Z">
        <w:r w:rsidDel="00B40C6D">
          <w:delText xml:space="preserve">13. </w:delText>
        </w:r>
        <w:r w:rsidDel="00B40C6D">
          <w:tab/>
          <w:delText>Carpenter SR, Brock WA, Cole JJ, Kitchell JF, Pace ML. Leading indicators of trophic cascades. Ecology Letters. 2008;11: 128–138. doi:10.1111/j.1461-0248.2007.01131.x</w:delText>
        </w:r>
      </w:del>
    </w:p>
    <w:p w14:paraId="36187A4D" w14:textId="564DD593" w:rsidR="00247AF9" w:rsidDel="00B40C6D" w:rsidRDefault="00247AF9" w:rsidP="00247AF9">
      <w:pPr>
        <w:pStyle w:val="Bibliography"/>
        <w:rPr>
          <w:del w:id="433" w:author="Christie Bahlai" w:date="2019-10-10T09:35:00Z"/>
        </w:rPr>
      </w:pPr>
      <w:del w:id="434" w:author="Christie Bahlai" w:date="2019-10-10T09:35:00Z">
        <w:r w:rsidDel="00B40C6D">
          <w:delText xml:space="preserve">14. </w:delText>
        </w:r>
        <w:r w:rsidDel="00B40C6D">
          <w:tab/>
          <w:delText xml:space="preserve">Weimerskirch H, Inchausti P, Guinet C, Barbraud C. Trends in bird and seal populations as indicators of a system shift in the Southern Ocean. Antarctic Science. 2003;15: 249–256. </w:delText>
        </w:r>
      </w:del>
    </w:p>
    <w:p w14:paraId="6418BDC1" w14:textId="08A9B03B" w:rsidR="00247AF9" w:rsidDel="00B40C6D" w:rsidRDefault="00247AF9" w:rsidP="00247AF9">
      <w:pPr>
        <w:pStyle w:val="Bibliography"/>
        <w:rPr>
          <w:del w:id="435" w:author="Christie Bahlai" w:date="2019-10-10T09:35:00Z"/>
        </w:rPr>
      </w:pPr>
      <w:del w:id="436" w:author="Christie Bahlai" w:date="2019-10-10T09:35:00Z">
        <w:r w:rsidDel="00B40C6D">
          <w:delText xml:space="preserve">15. </w:delText>
        </w:r>
        <w:r w:rsidDel="00B40C6D">
          <w:tab/>
          <w:delText xml:space="preserve">Berryman A, Lima M. Deciphering the effects of climate on animal populations: diagnostic analysis provides new interpretation of Soay sheep dynamics. The American Naturalist. 2006;168: 784–795. </w:delText>
        </w:r>
      </w:del>
    </w:p>
    <w:p w14:paraId="24347087" w14:textId="694D9778" w:rsidR="00247AF9" w:rsidDel="00B40C6D" w:rsidRDefault="00247AF9" w:rsidP="00247AF9">
      <w:pPr>
        <w:pStyle w:val="Bibliography"/>
        <w:rPr>
          <w:del w:id="437" w:author="Christie Bahlai" w:date="2019-10-10T09:35:00Z"/>
        </w:rPr>
      </w:pPr>
      <w:del w:id="438" w:author="Christie Bahlai" w:date="2019-10-10T09:35:00Z">
        <w:r w:rsidDel="00B40C6D">
          <w:delText xml:space="preserve">16. </w:delText>
        </w:r>
        <w:r w:rsidDel="00B40C6D">
          <w:tab/>
          <w:delText>Toms JD, Lesperance ML. Piecewise regression: a tool for identifying ecological thresholds. Ecology. 2003;84: 2034–2041. doi:10.1890/02-0472</w:delText>
        </w:r>
      </w:del>
    </w:p>
    <w:p w14:paraId="0ACDB59A" w14:textId="2C0159B5" w:rsidR="00247AF9" w:rsidDel="00B40C6D" w:rsidRDefault="00247AF9" w:rsidP="00247AF9">
      <w:pPr>
        <w:pStyle w:val="Bibliography"/>
        <w:rPr>
          <w:del w:id="439" w:author="Christie Bahlai" w:date="2019-10-10T09:35:00Z"/>
        </w:rPr>
      </w:pPr>
      <w:del w:id="440" w:author="Christie Bahlai" w:date="2019-10-10T09:35:00Z">
        <w:r w:rsidDel="00B40C6D">
          <w:delText xml:space="preserve">17. </w:delText>
        </w:r>
        <w:r w:rsidDel="00B40C6D">
          <w:tab/>
          <w:delText>Knapp AK, Smith MD, Hobbie SE, Collins SL, Fahey TJ, Hansen GJA, et al. Past, present, and future roles of long-term experiments in the LTER Network. Bioscience. 2012;62: 377–389. doi:10.1029/2008gb003336</w:delText>
        </w:r>
      </w:del>
    </w:p>
    <w:p w14:paraId="10BC7E29" w14:textId="0AEC1BFC" w:rsidR="00247AF9" w:rsidDel="00B40C6D" w:rsidRDefault="00247AF9" w:rsidP="00247AF9">
      <w:pPr>
        <w:pStyle w:val="Bibliography"/>
        <w:rPr>
          <w:del w:id="441" w:author="Christie Bahlai" w:date="2019-10-10T09:35:00Z"/>
        </w:rPr>
      </w:pPr>
      <w:del w:id="442" w:author="Christie Bahlai" w:date="2019-10-10T09:35:00Z">
        <w:r w:rsidDel="00B40C6D">
          <w:delText xml:space="preserve">18. </w:delText>
        </w:r>
        <w:r w:rsidDel="00B40C6D">
          <w:tab/>
          <w:delText xml:space="preserve">Braun JV, Muller H-G. Statistical Methods for DNA Sequence Segmentation. Statistical Science. 1998;13: 142–162. </w:delText>
        </w:r>
      </w:del>
    </w:p>
    <w:p w14:paraId="2A409AA0" w14:textId="0262E599" w:rsidR="00247AF9" w:rsidDel="00B40C6D" w:rsidRDefault="00247AF9" w:rsidP="00247AF9">
      <w:pPr>
        <w:pStyle w:val="Bibliography"/>
        <w:rPr>
          <w:del w:id="443" w:author="Christie Bahlai" w:date="2019-10-10T09:35:00Z"/>
        </w:rPr>
      </w:pPr>
      <w:del w:id="444" w:author="Christie Bahlai" w:date="2019-10-10T09:35:00Z">
        <w:r w:rsidDel="00B40C6D">
          <w:delText xml:space="preserve">19. </w:delText>
        </w:r>
        <w:r w:rsidDel="00B40C6D">
          <w:tab/>
          <w:delText xml:space="preserve">Zeileis A, Leisch F, Hornik K, Kleiber C. strucchange. An R package for testing for structural change in linear regression models. 2001; </w:delText>
        </w:r>
      </w:del>
    </w:p>
    <w:p w14:paraId="0B78BAA7" w14:textId="7DD5A955" w:rsidR="00247AF9" w:rsidDel="00B40C6D" w:rsidRDefault="00247AF9" w:rsidP="00247AF9">
      <w:pPr>
        <w:pStyle w:val="Bibliography"/>
        <w:rPr>
          <w:del w:id="445" w:author="Christie Bahlai" w:date="2019-10-10T09:35:00Z"/>
        </w:rPr>
      </w:pPr>
      <w:del w:id="446" w:author="Christie Bahlai" w:date="2019-10-10T09:35:00Z">
        <w:r w:rsidDel="00B40C6D">
          <w:delText xml:space="preserve">20. </w:delText>
        </w:r>
        <w:r w:rsidDel="00B40C6D">
          <w:tab/>
          <w:delText xml:space="preserve">Killick R, Eckley I. changepoint: An R package for changepoint analysis. Journal of Statistical Software. 2014;58: 1–19. </w:delText>
        </w:r>
      </w:del>
    </w:p>
    <w:p w14:paraId="319D59EF" w14:textId="23BA2DDE" w:rsidR="00247AF9" w:rsidDel="00B40C6D" w:rsidRDefault="00247AF9" w:rsidP="00247AF9">
      <w:pPr>
        <w:pStyle w:val="Bibliography"/>
        <w:rPr>
          <w:del w:id="447" w:author="Christie Bahlai" w:date="2019-10-10T09:35:00Z"/>
        </w:rPr>
      </w:pPr>
      <w:del w:id="448" w:author="Christie Bahlai" w:date="2019-10-10T09:35:00Z">
        <w:r w:rsidDel="00B40C6D">
          <w:delText xml:space="preserve">21. </w:delText>
        </w:r>
        <w:r w:rsidDel="00B40C6D">
          <w:tab/>
          <w:delText xml:space="preserve">Priyadarshana W, Sofronov G. Multiple break-points detection in array CGH data via the cross-entropy method. IEEE/ACM Transactions on Computational Biology and Bioinformatics (TCBB). 2015;12: 487–498. </w:delText>
        </w:r>
      </w:del>
    </w:p>
    <w:p w14:paraId="7C8FE150" w14:textId="6E3BAE18" w:rsidR="00247AF9" w:rsidDel="00B40C6D" w:rsidRDefault="00247AF9" w:rsidP="00247AF9">
      <w:pPr>
        <w:pStyle w:val="Bibliography"/>
        <w:rPr>
          <w:del w:id="449" w:author="Christie Bahlai" w:date="2019-10-10T09:35:00Z"/>
        </w:rPr>
      </w:pPr>
      <w:del w:id="450" w:author="Christie Bahlai" w:date="2019-10-10T09:35:00Z">
        <w:r w:rsidDel="00B40C6D">
          <w:delText xml:space="preserve">22. </w:delText>
        </w:r>
        <w:r w:rsidDel="00B40C6D">
          <w:tab/>
          <w:delText>Mauget SA. Multidecadal Regime Shifts in U.S. Streamflow, Precipitation, and Temperature at the End of the Twentieth Century. Journal of Climate. 2003;16: 3905–3916. doi:10.1175/1520-0442(2003)016&lt;3905:MRSIUS&gt;2.0.CO;2</w:delText>
        </w:r>
      </w:del>
    </w:p>
    <w:p w14:paraId="36C3C2CF" w14:textId="10C92656" w:rsidR="00247AF9" w:rsidDel="00B40C6D" w:rsidRDefault="00247AF9" w:rsidP="00247AF9">
      <w:pPr>
        <w:pStyle w:val="Bibliography"/>
        <w:rPr>
          <w:del w:id="451" w:author="Christie Bahlai" w:date="2019-10-10T09:35:00Z"/>
        </w:rPr>
      </w:pPr>
      <w:del w:id="452" w:author="Christie Bahlai" w:date="2019-10-10T09:35:00Z">
        <w:r w:rsidDel="00B40C6D">
          <w:delText xml:space="preserve">23. </w:delText>
        </w:r>
        <w:r w:rsidDel="00B40C6D">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1545B6" w14:textId="4A9A82A9" w:rsidR="00247AF9" w:rsidDel="00B40C6D" w:rsidRDefault="00247AF9" w:rsidP="00247AF9">
      <w:pPr>
        <w:pStyle w:val="Bibliography"/>
        <w:rPr>
          <w:del w:id="453" w:author="Christie Bahlai" w:date="2019-10-10T09:35:00Z"/>
        </w:rPr>
      </w:pPr>
      <w:del w:id="454" w:author="Christie Bahlai" w:date="2019-10-10T09:35:00Z">
        <w:r w:rsidDel="00B40C6D">
          <w:delText xml:space="preserve">24. </w:delText>
        </w:r>
        <w:r w:rsidDel="00B40C6D">
          <w:tab/>
          <w:delText>Cazelles B, Chavez M, Berteaux D, Ménard F, Vik JO, Jenouvrier S, et al. Wavelet analysis of ecological time series. Oecologia. 2008;156: 287–304. doi:10.1007/s00442-008-0993-2</w:delText>
        </w:r>
      </w:del>
    </w:p>
    <w:p w14:paraId="3E2007AC" w14:textId="752ABE46" w:rsidR="00247AF9" w:rsidDel="00B40C6D" w:rsidRDefault="00247AF9" w:rsidP="00247AF9">
      <w:pPr>
        <w:pStyle w:val="Bibliography"/>
        <w:rPr>
          <w:del w:id="455" w:author="Christie Bahlai" w:date="2019-10-10T09:35:00Z"/>
        </w:rPr>
      </w:pPr>
      <w:del w:id="456" w:author="Christie Bahlai" w:date="2019-10-10T09:35:00Z">
        <w:r w:rsidDel="00B40C6D">
          <w:delText xml:space="preserve">25. </w:delText>
        </w:r>
        <w:r w:rsidDel="00B40C6D">
          <w:tab/>
          <w:delText>Carl Boettiger, Alan Hastings. Early warning signals and the prosecutor’s fallacy. Proceedings of the Royal Society B: Biological Sciences. 2012;279: 4734–4739. doi:10.1098/rspb.2012.2085</w:delText>
        </w:r>
      </w:del>
    </w:p>
    <w:p w14:paraId="6DD31FEF" w14:textId="56794060" w:rsidR="00247AF9" w:rsidDel="00B40C6D" w:rsidRDefault="00247AF9" w:rsidP="00247AF9">
      <w:pPr>
        <w:pStyle w:val="Bibliography"/>
        <w:rPr>
          <w:del w:id="457" w:author="Christie Bahlai" w:date="2019-10-10T09:35:00Z"/>
        </w:rPr>
      </w:pPr>
      <w:del w:id="458" w:author="Christie Bahlai" w:date="2019-10-10T09:35:00Z">
        <w:r w:rsidDel="00B40C6D">
          <w:delText xml:space="preserve">26. </w:delText>
        </w:r>
        <w:r w:rsidDel="00B40C6D">
          <w:tab/>
          <w:delText xml:space="preserve">Royall R. The Likelihood Paradigm for Statistical Evidence. in ML Taper and SR Lele, eds. The nature of scientific evidence. University of Chicago Press, Chicago; 2004. </w:delText>
        </w:r>
      </w:del>
    </w:p>
    <w:p w14:paraId="577CF47B" w14:textId="27FB0F12" w:rsidR="00247AF9" w:rsidDel="00B40C6D" w:rsidRDefault="00247AF9" w:rsidP="00247AF9">
      <w:pPr>
        <w:pStyle w:val="Bibliography"/>
        <w:rPr>
          <w:del w:id="459" w:author="Christie Bahlai" w:date="2019-10-10T09:35:00Z"/>
        </w:rPr>
      </w:pPr>
      <w:del w:id="460" w:author="Christie Bahlai" w:date="2019-10-10T09:35:00Z">
        <w:r w:rsidDel="00B40C6D">
          <w:delText xml:space="preserve">27. </w:delText>
        </w:r>
        <w:r w:rsidDel="00B40C6D">
          <w:tab/>
          <w:delText xml:space="preserve">Turchin P. Complex population dynamics: a theoretical/empirical synthesis. Princeton University Press; 2003. </w:delText>
        </w:r>
      </w:del>
    </w:p>
    <w:p w14:paraId="6FBBF8CF" w14:textId="6EBEC913" w:rsidR="00247AF9" w:rsidDel="00B40C6D" w:rsidRDefault="00247AF9" w:rsidP="00247AF9">
      <w:pPr>
        <w:pStyle w:val="Bibliography"/>
        <w:rPr>
          <w:del w:id="461" w:author="Christie Bahlai" w:date="2019-10-10T09:35:00Z"/>
        </w:rPr>
      </w:pPr>
      <w:del w:id="462" w:author="Christie Bahlai" w:date="2019-10-10T09:35:00Z">
        <w:r w:rsidDel="00B40C6D">
          <w:delText xml:space="preserve">28. </w:delText>
        </w:r>
        <w:r w:rsidDel="00B40C6D">
          <w:tab/>
          <w:delText>May RM. Simple mathematical models with very complicated dynamics. Nature. 1976;261: 459–467. doi:10.1038/261459a0</w:delText>
        </w:r>
      </w:del>
    </w:p>
    <w:p w14:paraId="19450D25" w14:textId="71563656" w:rsidR="00247AF9" w:rsidDel="00B40C6D" w:rsidRDefault="00247AF9" w:rsidP="00247AF9">
      <w:pPr>
        <w:pStyle w:val="Bibliography"/>
        <w:rPr>
          <w:del w:id="463" w:author="Christie Bahlai" w:date="2019-10-10T09:35:00Z"/>
        </w:rPr>
      </w:pPr>
      <w:del w:id="464" w:author="Christie Bahlai" w:date="2019-10-10T09:35:00Z">
        <w:r w:rsidDel="00B40C6D">
          <w:delText xml:space="preserve">29. </w:delText>
        </w:r>
        <w:r w:rsidDel="00B40C6D">
          <w:tab/>
          <w:delText xml:space="preserve">Barraquand F, Louca S, Abbott KC, Cobbold CA, Cordoleani F, DeAngelis DL, et al. Moving forward in circles: challenges and opportunities in modelling population cycles. Ecology letters. 2017;20: 1074–1092. </w:delText>
        </w:r>
      </w:del>
    </w:p>
    <w:p w14:paraId="0916064F" w14:textId="376F880B" w:rsidR="00247AF9" w:rsidDel="00B40C6D" w:rsidRDefault="00247AF9" w:rsidP="00247AF9">
      <w:pPr>
        <w:pStyle w:val="Bibliography"/>
        <w:rPr>
          <w:del w:id="465" w:author="Christie Bahlai" w:date="2019-10-10T09:35:00Z"/>
        </w:rPr>
      </w:pPr>
      <w:del w:id="466" w:author="Christie Bahlai" w:date="2019-10-10T09:35:00Z">
        <w:r w:rsidDel="00B40C6D">
          <w:delText xml:space="preserve">30. </w:delText>
        </w:r>
        <w:r w:rsidDel="00B40C6D">
          <w:tab/>
          <w:delText>Boettiger C. From noise to knowledge: how randomness generates novel phenomena and reveals information. Ecology Letters. 2018;21: 1255–1267. doi:10.1111/ele.13085</w:delText>
        </w:r>
      </w:del>
    </w:p>
    <w:p w14:paraId="2CFCAB37" w14:textId="2F24EDE7" w:rsidR="00247AF9" w:rsidDel="00B40C6D" w:rsidRDefault="00247AF9" w:rsidP="00247AF9">
      <w:pPr>
        <w:pStyle w:val="Bibliography"/>
        <w:rPr>
          <w:del w:id="467" w:author="Christie Bahlai" w:date="2019-10-10T09:35:00Z"/>
        </w:rPr>
      </w:pPr>
      <w:del w:id="468" w:author="Christie Bahlai" w:date="2019-10-10T09:35:00Z">
        <w:r w:rsidDel="00B40C6D">
          <w:delText xml:space="preserve">31. </w:delText>
        </w:r>
        <w:r w:rsidDel="00B40C6D">
          <w:tab/>
          <w:delText>Gadrich T, Katriel G. A Mechanistic Stochastic Ricker Model: Analytical and Numerical Investigations. Int J Bifurcation Chaos. 2016;26: 1650067. doi:10.1142/S021812741650067X</w:delText>
        </w:r>
      </w:del>
    </w:p>
    <w:p w14:paraId="74411E64" w14:textId="1F150AA7" w:rsidR="00247AF9" w:rsidDel="00B40C6D" w:rsidRDefault="00247AF9" w:rsidP="00247AF9">
      <w:pPr>
        <w:pStyle w:val="Bibliography"/>
        <w:rPr>
          <w:del w:id="469" w:author="Christie Bahlai" w:date="2019-10-10T09:35:00Z"/>
        </w:rPr>
      </w:pPr>
      <w:del w:id="470" w:author="Christie Bahlai" w:date="2019-10-10T09:35:00Z">
        <w:r w:rsidDel="00B40C6D">
          <w:delText xml:space="preserve">32. </w:delText>
        </w:r>
        <w:r w:rsidDel="00B40C6D">
          <w:tab/>
          <w:delText>Ricker WE. Stock and Recruitment. J Fish Res Bd Can. 1954;11: 559–623. doi:10.1139/f54-039</w:delText>
        </w:r>
      </w:del>
    </w:p>
    <w:p w14:paraId="0137D220" w14:textId="4C6D28E0" w:rsidR="00247AF9" w:rsidDel="00B40C6D" w:rsidRDefault="00247AF9" w:rsidP="00247AF9">
      <w:pPr>
        <w:pStyle w:val="Bibliography"/>
        <w:rPr>
          <w:del w:id="471" w:author="Christie Bahlai" w:date="2019-10-10T09:35:00Z"/>
        </w:rPr>
      </w:pPr>
      <w:del w:id="472" w:author="Christie Bahlai" w:date="2019-10-10T09:35:00Z">
        <w:r w:rsidDel="00B40C6D">
          <w:delText xml:space="preserve">33. </w:delText>
        </w:r>
        <w:r w:rsidDel="00B40C6D">
          <w:tab/>
          <w:delText xml:space="preserve">Brook BW, Bradshaw CJ. Strength of evidence for density dependence in abundance time series of 1198 species. Ecology. 2006;87: 1445–1451. </w:delText>
        </w:r>
      </w:del>
    </w:p>
    <w:p w14:paraId="5584C966" w14:textId="4FA0102F" w:rsidR="00247AF9" w:rsidDel="00B40C6D" w:rsidRDefault="00247AF9" w:rsidP="00247AF9">
      <w:pPr>
        <w:pStyle w:val="Bibliography"/>
        <w:rPr>
          <w:del w:id="473" w:author="Christie Bahlai" w:date="2019-10-10T09:35:00Z"/>
        </w:rPr>
      </w:pPr>
      <w:del w:id="474" w:author="Christie Bahlai" w:date="2019-10-10T09:35:00Z">
        <w:r w:rsidDel="00B40C6D">
          <w:delText xml:space="preserve">34. </w:delText>
        </w:r>
        <w:r w:rsidDel="00B40C6D">
          <w:tab/>
          <w:delText>Hall AR, Osborn DR, Sakkas N. Inference on Structural Breaks using Information Criteria. The Manchester School. 2013;81: 54–81. doi:10.1111/manc.12017</w:delText>
        </w:r>
      </w:del>
    </w:p>
    <w:p w14:paraId="622F3B99" w14:textId="0E95100E" w:rsidR="00247AF9" w:rsidDel="00B40C6D" w:rsidRDefault="00247AF9" w:rsidP="00247AF9">
      <w:pPr>
        <w:pStyle w:val="Bibliography"/>
        <w:rPr>
          <w:del w:id="475" w:author="Christie Bahlai" w:date="2019-10-10T09:35:00Z"/>
        </w:rPr>
      </w:pPr>
      <w:del w:id="476" w:author="Christie Bahlai" w:date="2019-10-10T09:35:00Z">
        <w:r w:rsidDel="00B40C6D">
          <w:delText xml:space="preserve">35. </w:delText>
        </w:r>
        <w:r w:rsidDel="00B40C6D">
          <w:tab/>
          <w:delText xml:space="preserve">Burnham KP, Anderson DR. Model selection and multimodal inference: a practical information-theoretic approach. 2nd ed. New York: Springer Science + Business Media, LLC; 2002. </w:delText>
        </w:r>
      </w:del>
    </w:p>
    <w:p w14:paraId="490E5750" w14:textId="0DCAE013" w:rsidR="00247AF9" w:rsidDel="00B40C6D" w:rsidRDefault="00247AF9" w:rsidP="00247AF9">
      <w:pPr>
        <w:pStyle w:val="Bibliography"/>
        <w:rPr>
          <w:del w:id="477" w:author="Christie Bahlai" w:date="2019-10-10T09:35:00Z"/>
        </w:rPr>
      </w:pPr>
      <w:del w:id="478" w:author="Christie Bahlai" w:date="2019-10-10T09:35:00Z">
        <w:r w:rsidDel="00B40C6D">
          <w:delText xml:space="preserve">36. </w:delText>
        </w:r>
        <w:r w:rsidDel="00B40C6D">
          <w:tab/>
          <w:delText>Wagenmakers E-J, Farrell S. AIC model selection using Akaike weights. Psychonomic Bulletin &amp; Review. 2004;11: 192–196. doi:10.3758/BF03206482</w:delText>
        </w:r>
      </w:del>
    </w:p>
    <w:p w14:paraId="46388622" w14:textId="7DB9AE4C" w:rsidR="00247AF9" w:rsidDel="00B40C6D" w:rsidRDefault="00247AF9" w:rsidP="00247AF9">
      <w:pPr>
        <w:pStyle w:val="Bibliography"/>
        <w:rPr>
          <w:del w:id="479" w:author="Christie Bahlai" w:date="2019-10-10T09:35:00Z"/>
        </w:rPr>
      </w:pPr>
      <w:del w:id="480" w:author="Christie Bahlai" w:date="2019-10-10T09:35:00Z">
        <w:r w:rsidDel="00B40C6D">
          <w:delText xml:space="preserve">37. </w:delText>
        </w:r>
        <w:r w:rsidDel="00B40C6D">
          <w:tab/>
          <w:delText>R Development Core Team. R: A Language and Environment for Statistical Computing 3.3.3. R Foundation for Statistical Computing. 2017; Available: http://www.R-project.org</w:delText>
        </w:r>
      </w:del>
    </w:p>
    <w:p w14:paraId="017E99AD" w14:textId="70BD5A9F" w:rsidR="00247AF9" w:rsidDel="00B40C6D" w:rsidRDefault="00247AF9" w:rsidP="00247AF9">
      <w:pPr>
        <w:pStyle w:val="Bibliography"/>
        <w:rPr>
          <w:del w:id="481" w:author="Christie Bahlai" w:date="2019-10-10T09:35:00Z"/>
        </w:rPr>
      </w:pPr>
      <w:del w:id="482" w:author="Christie Bahlai" w:date="2019-10-10T09:35:00Z">
        <w:r w:rsidDel="00B40C6D">
          <w:delText xml:space="preserve">38. </w:delText>
        </w:r>
        <w:r w:rsidDel="00B40C6D">
          <w:tab/>
          <w:delText>Bahlai C. cbahlai/dynamic_shift_detector: The Dynamic Shift Detector [Internet]. Zenodo; 2019. doi:10.5281/zenodo.3368486</w:delText>
        </w:r>
      </w:del>
    </w:p>
    <w:p w14:paraId="70DA34B9" w14:textId="697D5174" w:rsidR="00247AF9" w:rsidDel="00B40C6D" w:rsidRDefault="00247AF9" w:rsidP="00247AF9">
      <w:pPr>
        <w:pStyle w:val="Bibliography"/>
        <w:rPr>
          <w:del w:id="483" w:author="Christie Bahlai" w:date="2019-10-10T09:35:00Z"/>
        </w:rPr>
      </w:pPr>
      <w:del w:id="484" w:author="Christie Bahlai" w:date="2019-10-10T09:35:00Z">
        <w:r w:rsidDel="00B40C6D">
          <w:delText xml:space="preserve">39. </w:delText>
        </w:r>
        <w:r w:rsidDel="00B40C6D">
          <w:tab/>
          <w:delText>Bahlai CA, Colunga-Garcia M, Gage SH, Landis DA. Long term functional dynamics of an aphidophagous coccinellid community are unchanged in response to repeated invasion. PLoS One. 2013;8: e83407. doi:10.1371/journal.pone.0083407</w:delText>
        </w:r>
      </w:del>
    </w:p>
    <w:p w14:paraId="7E2583DB" w14:textId="6E7A01D7" w:rsidR="00247AF9" w:rsidDel="00B40C6D" w:rsidRDefault="00247AF9" w:rsidP="00247AF9">
      <w:pPr>
        <w:pStyle w:val="Bibliography"/>
        <w:rPr>
          <w:del w:id="485" w:author="Christie Bahlai" w:date="2019-10-10T09:35:00Z"/>
        </w:rPr>
      </w:pPr>
      <w:del w:id="486" w:author="Christie Bahlai" w:date="2019-10-10T09:35:00Z">
        <w:r w:rsidDel="00B40C6D">
          <w:delText xml:space="preserve">40. </w:delText>
        </w:r>
        <w:r w:rsidDel="00B40C6D">
          <w:tab/>
          <w:delText>Bahlai C, Colunga-Garcia M, Gage S, Landis D. The role of exotic ladybeetles in the decline of native ladybeetle populations: evidence from long-term monitoring. Biol Invasions. 2015;17: 1005–1024. doi:10.1007/s10530-014-0772-4</w:delText>
        </w:r>
      </w:del>
    </w:p>
    <w:p w14:paraId="00406E76" w14:textId="69607238" w:rsidR="00247AF9" w:rsidDel="00B40C6D" w:rsidRDefault="00247AF9" w:rsidP="00247AF9">
      <w:pPr>
        <w:pStyle w:val="Bibliography"/>
        <w:rPr>
          <w:del w:id="487" w:author="Christie Bahlai" w:date="2019-10-10T09:35:00Z"/>
        </w:rPr>
      </w:pPr>
      <w:del w:id="488" w:author="Christie Bahlai" w:date="2019-10-10T09:35:00Z">
        <w:r w:rsidDel="00B40C6D">
          <w:delText xml:space="preserve">41. </w:delText>
        </w:r>
        <w:r w:rsidDel="00B40C6D">
          <w:tab/>
          <w:delText>Bahlai CA, vander Werf W, O’Neal M, Hemerik L, Landis DA. Shifts in dynamic regime of an invasive lady beetle are linked to the invasion and insecticidal management of its prey. Ecological Applications. 2015; doi:10.1890/14-2022.1</w:delText>
        </w:r>
      </w:del>
    </w:p>
    <w:p w14:paraId="42DA48C2" w14:textId="1C71F03E" w:rsidR="00247AF9" w:rsidDel="00B40C6D" w:rsidRDefault="00247AF9" w:rsidP="00247AF9">
      <w:pPr>
        <w:pStyle w:val="Bibliography"/>
        <w:rPr>
          <w:del w:id="489" w:author="Christie Bahlai" w:date="2019-10-10T09:35:00Z"/>
        </w:rPr>
      </w:pPr>
      <w:del w:id="490" w:author="Christie Bahlai" w:date="2019-10-10T09:35:00Z">
        <w:r w:rsidDel="00B40C6D">
          <w:delText xml:space="preserve">42. </w:delText>
        </w:r>
        <w:r w:rsidDel="00B40C6D">
          <w:tab/>
          <w:delText xml:space="preserve">Bahlai CA, Sears MK. Population dynamics of Harmonia axyridis and Aphis glycines in Niagara Peninsula soybean fields and vineyards. Journal of the Entomological Society of Ontario. 2009;140: 27–39. </w:delText>
        </w:r>
      </w:del>
    </w:p>
    <w:p w14:paraId="4B26148B" w14:textId="6F2815E1" w:rsidR="00247AF9" w:rsidDel="00B40C6D" w:rsidRDefault="00247AF9" w:rsidP="00247AF9">
      <w:pPr>
        <w:pStyle w:val="Bibliography"/>
        <w:rPr>
          <w:del w:id="491" w:author="Christie Bahlai" w:date="2019-10-10T09:35:00Z"/>
        </w:rPr>
      </w:pPr>
      <w:del w:id="492" w:author="Christie Bahlai" w:date="2019-10-10T09:35:00Z">
        <w:r w:rsidDel="00B40C6D">
          <w:delText xml:space="preserve">43. </w:delText>
        </w:r>
        <w:r w:rsidDel="00B40C6D">
          <w:tab/>
          <w:delText>Heimpel G, Frelich L, Landis D, Hopper K, Hoelmer K, Sezen Z, et al. European buckthorn and Asian soybean aphid as components of an extensive invasional meltdown in North America. Biological Invasions. 2010;12: 2913–2931. doi:10.1007/s10530-010-9736-5</w:delText>
        </w:r>
      </w:del>
    </w:p>
    <w:p w14:paraId="0EEEE719" w14:textId="1212B91F" w:rsidR="00247AF9" w:rsidDel="00B40C6D" w:rsidRDefault="00247AF9" w:rsidP="00247AF9">
      <w:pPr>
        <w:pStyle w:val="Bibliography"/>
        <w:rPr>
          <w:del w:id="493" w:author="Christie Bahlai" w:date="2019-10-10T09:35:00Z"/>
        </w:rPr>
      </w:pPr>
      <w:del w:id="494" w:author="Christie Bahlai" w:date="2019-10-10T09:35:00Z">
        <w:r w:rsidDel="00B40C6D">
          <w:delText xml:space="preserve">44. </w:delText>
        </w:r>
        <w:r w:rsidDel="00B40C6D">
          <w:tab/>
          <w:delText xml:space="preserve">Rhainds M, Yoo HJS, Kindlmann P, Voegtlin D, Castillo D, Rutledge C, et al. Two-year oscillation cycle in abundance of soybean aphid in Indiana. Agricultural and Forest Entomology. 2010;12: 251–257. </w:delText>
        </w:r>
      </w:del>
    </w:p>
    <w:p w14:paraId="7E24724F" w14:textId="6490C5D9" w:rsidR="00247AF9" w:rsidDel="00B40C6D" w:rsidRDefault="00247AF9" w:rsidP="00247AF9">
      <w:pPr>
        <w:pStyle w:val="Bibliography"/>
        <w:rPr>
          <w:del w:id="495" w:author="Christie Bahlai" w:date="2019-10-10T09:35:00Z"/>
        </w:rPr>
      </w:pPr>
      <w:del w:id="496" w:author="Christie Bahlai" w:date="2019-10-10T09:35:00Z">
        <w:r w:rsidDel="00B40C6D">
          <w:delText xml:space="preserve">45. </w:delText>
        </w:r>
        <w:r w:rsidDel="00B40C6D">
          <w:tab/>
          <w:delText xml:space="preserve">Ragsdale DW, Voegtlin DJ, O’Neil RJ. Soybean aphid biology in North America. Annals of the Entomological Society of America. 2004;97: 204–208. </w:delText>
        </w:r>
      </w:del>
    </w:p>
    <w:p w14:paraId="574244CC" w14:textId="400E19BC" w:rsidR="00247AF9" w:rsidDel="00B40C6D" w:rsidRDefault="00247AF9" w:rsidP="00247AF9">
      <w:pPr>
        <w:pStyle w:val="Bibliography"/>
        <w:rPr>
          <w:del w:id="497" w:author="Christie Bahlai" w:date="2019-10-10T09:35:00Z"/>
        </w:rPr>
      </w:pPr>
      <w:del w:id="498" w:author="Christie Bahlai" w:date="2019-10-10T09:35:00Z">
        <w:r w:rsidDel="00B40C6D">
          <w:delText xml:space="preserve">46. </w:delText>
        </w:r>
        <w:r w:rsidDel="00B40C6D">
          <w:tab/>
          <w:delText xml:space="preserve">Wu Z, Schenk-Hamlin D, Zhan W, Ragsdale DW, Heimpel GE. The soybean aphid in China: a historical review. Annals of the Entomological Society of America. 2004;97: 209–218. </w:delText>
        </w:r>
      </w:del>
    </w:p>
    <w:p w14:paraId="245628F1" w14:textId="5DC7636E" w:rsidR="00247AF9" w:rsidDel="00B40C6D" w:rsidRDefault="00247AF9" w:rsidP="00247AF9">
      <w:pPr>
        <w:pStyle w:val="Bibliography"/>
        <w:rPr>
          <w:del w:id="499" w:author="Christie Bahlai" w:date="2019-10-10T09:35:00Z"/>
        </w:rPr>
      </w:pPr>
      <w:del w:id="500" w:author="Christie Bahlai" w:date="2019-10-10T09:35:00Z">
        <w:r w:rsidDel="00B40C6D">
          <w:delText xml:space="preserve">47. </w:delText>
        </w:r>
        <w:r w:rsidDel="00B40C6D">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186D6F6F" w14:textId="6FD7D224" w:rsidR="00247AF9" w:rsidDel="00B40C6D" w:rsidRDefault="00247AF9" w:rsidP="00247AF9">
      <w:pPr>
        <w:pStyle w:val="Bibliography"/>
        <w:rPr>
          <w:del w:id="501" w:author="Christie Bahlai" w:date="2019-10-10T09:35:00Z"/>
        </w:rPr>
      </w:pPr>
      <w:del w:id="502" w:author="Christie Bahlai" w:date="2019-10-10T09:35:00Z">
        <w:r w:rsidDel="00B40C6D">
          <w:delText xml:space="preserve">48. </w:delText>
        </w:r>
        <w:r w:rsidDel="00B40C6D">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3958AC8C" w14:textId="3B5A13B6" w:rsidR="00247AF9" w:rsidDel="00B40C6D" w:rsidRDefault="00247AF9" w:rsidP="00247AF9">
      <w:pPr>
        <w:pStyle w:val="Bibliography"/>
        <w:rPr>
          <w:del w:id="503" w:author="Christie Bahlai" w:date="2019-10-10T09:35:00Z"/>
        </w:rPr>
      </w:pPr>
      <w:del w:id="504" w:author="Christie Bahlai" w:date="2019-10-10T09:35:00Z">
        <w:r w:rsidDel="00B40C6D">
          <w:delText xml:space="preserve">49. </w:delText>
        </w:r>
        <w:r w:rsidDel="00B40C6D">
          <w:tab/>
          <w:delText xml:space="preserve">Prysby MD, Oberhauser KS. Temporal and geographic variation in monarch densities: citizen scientists document monarch population patterns. The monarch butterfly: Biology and conservation. 2004; 9–20. </w:delText>
        </w:r>
      </w:del>
    </w:p>
    <w:p w14:paraId="19E04BAE" w14:textId="33B73B55" w:rsidR="00247AF9" w:rsidDel="00B40C6D" w:rsidRDefault="00247AF9" w:rsidP="00247AF9">
      <w:pPr>
        <w:pStyle w:val="Bibliography"/>
        <w:rPr>
          <w:del w:id="505" w:author="Christie Bahlai" w:date="2019-10-10T09:35:00Z"/>
        </w:rPr>
      </w:pPr>
      <w:del w:id="506" w:author="Christie Bahlai" w:date="2019-10-10T09:35:00Z">
        <w:r w:rsidDel="00B40C6D">
          <w:delText xml:space="preserve">50. </w:delText>
        </w:r>
        <w:r w:rsidDel="00B40C6D">
          <w:tab/>
          <w:delText>Sarkar S. What Is Threatening Monarchs? BioScience. 2017;67: 1080–1080. doi:10.1093/biosci/bix120</w:delText>
        </w:r>
      </w:del>
    </w:p>
    <w:p w14:paraId="4CC41D5D" w14:textId="75CB466E" w:rsidR="00247AF9" w:rsidDel="00B40C6D" w:rsidRDefault="00247AF9" w:rsidP="00247AF9">
      <w:pPr>
        <w:pStyle w:val="Bibliography"/>
        <w:rPr>
          <w:del w:id="507" w:author="Christie Bahlai" w:date="2019-10-10T09:35:00Z"/>
        </w:rPr>
      </w:pPr>
      <w:del w:id="508" w:author="Christie Bahlai" w:date="2019-10-10T09:35:00Z">
        <w:r w:rsidDel="00B40C6D">
          <w:delText xml:space="preserve">51. </w:delText>
        </w:r>
        <w:r w:rsidDel="00B40C6D">
          <w:tab/>
          <w:delText>Lovett J. Monarch Population Status [Internet]. Monarch Watch; 2017. Available: http://monarchwatch.org/blog/2017/02/11/monarch-population-status-30/</w:delText>
        </w:r>
      </w:del>
    </w:p>
    <w:p w14:paraId="1AA759BF" w14:textId="0E16C904" w:rsidR="00247AF9" w:rsidDel="00B40C6D" w:rsidRDefault="00247AF9" w:rsidP="00247AF9">
      <w:pPr>
        <w:pStyle w:val="Bibliography"/>
        <w:rPr>
          <w:del w:id="509" w:author="Christie Bahlai" w:date="2019-10-10T09:35:00Z"/>
        </w:rPr>
      </w:pPr>
      <w:del w:id="510" w:author="Christie Bahlai" w:date="2019-10-10T09:35:00Z">
        <w:r w:rsidDel="00B40C6D">
          <w:delText xml:space="preserve">52. </w:delText>
        </w:r>
        <w:r w:rsidDel="00B40C6D">
          <w:tab/>
          <w:delText>Hartzler RG. Reduction in common milkweed (Asclepias syriaca) occurrence in Iowa cropland from 1999 to 2009. Crop Protection. 2010;29: 1542–1544. doi:10.1016/j.cropro.2010.07.018</w:delText>
        </w:r>
      </w:del>
    </w:p>
    <w:p w14:paraId="212AA983" w14:textId="43A11198" w:rsidR="00247AF9" w:rsidDel="00B40C6D" w:rsidRDefault="00247AF9" w:rsidP="00247AF9">
      <w:pPr>
        <w:pStyle w:val="Bibliography"/>
        <w:rPr>
          <w:del w:id="511" w:author="Christie Bahlai" w:date="2019-10-10T09:35:00Z"/>
        </w:rPr>
      </w:pPr>
      <w:del w:id="512" w:author="Christie Bahlai" w:date="2019-10-10T09:35:00Z">
        <w:r w:rsidDel="00B40C6D">
          <w:delText xml:space="preserve">53. </w:delText>
        </w:r>
        <w:r w:rsidDel="00B40C6D">
          <w:tab/>
          <w:delText>Pleasants JM, Oberhauser KS. Milkweed loss in agricultural fields because of herbicide use: effect on the monarch butterfly population. Insect Conservation and Diversity. 2013;6: 135–144. doi:10.1111/j.1752-4598.2012.00196.x</w:delText>
        </w:r>
      </w:del>
    </w:p>
    <w:p w14:paraId="7CB5D81C" w14:textId="0FF1112A" w:rsidR="00247AF9" w:rsidDel="00B40C6D" w:rsidRDefault="00247AF9" w:rsidP="00247AF9">
      <w:pPr>
        <w:pStyle w:val="Bibliography"/>
        <w:rPr>
          <w:del w:id="513" w:author="Christie Bahlai" w:date="2019-10-10T09:35:00Z"/>
        </w:rPr>
      </w:pPr>
      <w:del w:id="514" w:author="Christie Bahlai" w:date="2019-10-10T09:35:00Z">
        <w:r w:rsidDel="00B40C6D">
          <w:delText xml:space="preserve">54. </w:delText>
        </w:r>
        <w:r w:rsidDel="00B40C6D">
          <w:tab/>
          <w:delText>Zaya DN, Pearse IS, Spyreas G. Long-Term Trends in Midwestern Milkweed Abundances and Their Relevance to Monarch Butterfly Declines. BioScience. 2017;67: 343–356. doi:10.1093/biosci/biw186</w:delText>
        </w:r>
      </w:del>
    </w:p>
    <w:p w14:paraId="67309BFC" w14:textId="041CB1D4" w:rsidR="00247AF9" w:rsidDel="00B40C6D" w:rsidRDefault="00247AF9" w:rsidP="00247AF9">
      <w:pPr>
        <w:pStyle w:val="Bibliography"/>
        <w:rPr>
          <w:del w:id="515" w:author="Christie Bahlai" w:date="2019-10-10T09:35:00Z"/>
        </w:rPr>
      </w:pPr>
      <w:del w:id="516" w:author="Christie Bahlai" w:date="2019-10-10T09:35:00Z">
        <w:r w:rsidDel="00B40C6D">
          <w:delText xml:space="preserve">55. </w:delText>
        </w:r>
        <w:r w:rsidDel="00B40C6D">
          <w:tab/>
          <w:delText xml:space="preserve">Duke SO, Powles SB. Glyphosate-resistant crops and weeds: now and in the future. AgBioForum. 2009;12: 346–357. </w:delText>
        </w:r>
      </w:del>
    </w:p>
    <w:p w14:paraId="4EDD0F74" w14:textId="0D0EBBA8" w:rsidR="00247AF9" w:rsidDel="00B40C6D" w:rsidRDefault="00247AF9" w:rsidP="00247AF9">
      <w:pPr>
        <w:pStyle w:val="Bibliography"/>
        <w:rPr>
          <w:del w:id="517" w:author="Christie Bahlai" w:date="2019-10-10T09:35:00Z"/>
        </w:rPr>
      </w:pPr>
      <w:del w:id="518" w:author="Christie Bahlai" w:date="2019-10-10T09:35:00Z">
        <w:r w:rsidDel="00B40C6D">
          <w:delText xml:space="preserve">56. </w:delText>
        </w:r>
        <w:r w:rsidDel="00B40C6D">
          <w:tab/>
          <w:delText>Baker NT. Estimated annual agricultural pesticide use by crop group for states of the conterminous United States, 1992-2014. National Water Quality Assessment Program. 2017; doi:10.5066/F7NP22KM</w:delText>
        </w:r>
      </w:del>
    </w:p>
    <w:p w14:paraId="11A6A71E" w14:textId="442271A8" w:rsidR="00247AF9" w:rsidDel="00B40C6D" w:rsidRDefault="00247AF9" w:rsidP="00247AF9">
      <w:pPr>
        <w:pStyle w:val="Bibliography"/>
        <w:rPr>
          <w:del w:id="519" w:author="Christie Bahlai" w:date="2019-10-10T09:35:00Z"/>
        </w:rPr>
      </w:pPr>
      <w:del w:id="520" w:author="Christie Bahlai" w:date="2019-10-10T09:35:00Z">
        <w:r w:rsidDel="00B40C6D">
          <w:delText xml:space="preserve">57. </w:delText>
        </w:r>
        <w:r w:rsidDel="00B40C6D">
          <w:tab/>
          <w:delText>Saunders SP, Ries L, Oberhauser KS, Thogmartin WE, Zipkin EF. Local and cross-seasonal associations of climate and land use with abundance of monarch butterflies Danaus plexippus. Ecography. 2017; n/a-n/a. doi:10.1111/ecog.02719</w:delText>
        </w:r>
      </w:del>
    </w:p>
    <w:p w14:paraId="4165D26F" w14:textId="7F523196" w:rsidR="00247AF9" w:rsidDel="00B40C6D" w:rsidRDefault="00247AF9" w:rsidP="00247AF9">
      <w:pPr>
        <w:pStyle w:val="Bibliography"/>
        <w:rPr>
          <w:del w:id="521" w:author="Christie Bahlai" w:date="2019-10-10T09:35:00Z"/>
        </w:rPr>
      </w:pPr>
      <w:del w:id="522" w:author="Christie Bahlai" w:date="2019-10-10T09:35:00Z">
        <w:r w:rsidDel="00B40C6D">
          <w:delText xml:space="preserve">58. </w:delText>
        </w:r>
        <w:r w:rsidDel="00B40C6D">
          <w:tab/>
          <w:delText>Zipkin EF, Ries L, Reeves R, Regetz J, Oberhauser KS. Tracking climate impacts on the migratory monarch butterfly. Glob Change Biol. 2012;18: 3039–3049. doi:10.1111/j.1365-2486.2012.02751.x</w:delText>
        </w:r>
      </w:del>
    </w:p>
    <w:p w14:paraId="7A46D06D" w14:textId="4238DA23" w:rsidR="00247AF9" w:rsidDel="00B40C6D" w:rsidRDefault="00247AF9" w:rsidP="00247AF9">
      <w:pPr>
        <w:pStyle w:val="Bibliography"/>
        <w:rPr>
          <w:del w:id="523" w:author="Christie Bahlai" w:date="2019-10-10T09:35:00Z"/>
        </w:rPr>
      </w:pPr>
      <w:del w:id="524" w:author="Christie Bahlai" w:date="2019-10-10T09:35:00Z">
        <w:r w:rsidDel="00B40C6D">
          <w:delText xml:space="preserve">59. </w:delText>
        </w:r>
        <w:r w:rsidDel="00B40C6D">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9B6D937" w14:textId="433BF5AE" w:rsidR="00247AF9" w:rsidDel="00B40C6D" w:rsidRDefault="00247AF9" w:rsidP="00247AF9">
      <w:pPr>
        <w:pStyle w:val="Bibliography"/>
        <w:rPr>
          <w:del w:id="525" w:author="Christie Bahlai" w:date="2019-10-10T09:35:00Z"/>
        </w:rPr>
      </w:pPr>
      <w:del w:id="526" w:author="Christie Bahlai" w:date="2019-10-10T09:35:00Z">
        <w:r w:rsidDel="00B40C6D">
          <w:delText xml:space="preserve">60. </w:delText>
        </w:r>
        <w:r w:rsidDel="00B40C6D">
          <w:tab/>
          <w:delText>Vidal O, Rendón-Salinas E. Dynamics and trends of overwintering colonies of the monarch butterfly in Mexico. Biological Conservation. 2014;180: 165–175. doi:10.1016/j.biocon.2014.09.041</w:delText>
        </w:r>
      </w:del>
    </w:p>
    <w:p w14:paraId="46B7D0F2" w14:textId="7B8B1FA9" w:rsidR="00247AF9" w:rsidDel="00B40C6D" w:rsidRDefault="00247AF9" w:rsidP="00247AF9">
      <w:pPr>
        <w:pStyle w:val="Bibliography"/>
        <w:rPr>
          <w:del w:id="527" w:author="Christie Bahlai" w:date="2019-10-10T09:35:00Z"/>
        </w:rPr>
      </w:pPr>
      <w:del w:id="528" w:author="Christie Bahlai" w:date="2019-10-10T09:35:00Z">
        <w:r w:rsidDel="00B40C6D">
          <w:delText xml:space="preserve">61. </w:delText>
        </w:r>
        <w:r w:rsidDel="00B40C6D">
          <w:tab/>
          <w:delText xml:space="preserve">Davis AK, Altizer S. New Perspectives on Monarch Migration, Evolution, and Population Biology. Monarchs in a Changing World: Biology and Conservation of an Iconic Butterfly. 2015; 203. </w:delText>
        </w:r>
      </w:del>
    </w:p>
    <w:p w14:paraId="14D7B613" w14:textId="7E3B6C04" w:rsidR="00247AF9" w:rsidDel="00B40C6D" w:rsidRDefault="00247AF9" w:rsidP="00247AF9">
      <w:pPr>
        <w:pStyle w:val="Bibliography"/>
        <w:rPr>
          <w:del w:id="529" w:author="Christie Bahlai" w:date="2019-10-10T09:35:00Z"/>
        </w:rPr>
      </w:pPr>
      <w:del w:id="530" w:author="Christie Bahlai" w:date="2019-10-10T09:35:00Z">
        <w:r w:rsidDel="00B40C6D">
          <w:delText xml:space="preserve">62. </w:delText>
        </w:r>
        <w:r w:rsidDel="00B40C6D">
          <w:tab/>
          <w:delText>Saunders SP, Ries L, Neupane N, Ramírez MI, García-Serrano E, Rendón-Salinas E, et al. Multiscale seasonal factors drive the size of winter monarch colonies. Proc Natl Acad Sci USA. 2019;116: 8609. doi:10.1073/pnas.1805114116</w:delText>
        </w:r>
      </w:del>
    </w:p>
    <w:p w14:paraId="3270A86E" w14:textId="04102010" w:rsidR="00247AF9" w:rsidDel="00B40C6D" w:rsidRDefault="00247AF9" w:rsidP="00247AF9">
      <w:pPr>
        <w:pStyle w:val="Bibliography"/>
        <w:rPr>
          <w:del w:id="531" w:author="Christie Bahlai" w:date="2019-10-10T09:35:00Z"/>
        </w:rPr>
      </w:pPr>
      <w:del w:id="532" w:author="Christie Bahlai" w:date="2019-10-10T09:35:00Z">
        <w:r w:rsidDel="00B40C6D">
          <w:delText xml:space="preserve">63. </w:delText>
        </w:r>
        <w:r w:rsidDel="00B40C6D">
          <w:tab/>
          <w:delText xml:space="preserve">Abbott KC, Dwyer G. Food Limitation and Insect Outbreaks: Complex Dynamics in Plant-Herbivore Models. Journal of Animal Ecology. 2007;76: 1004–1014. </w:delText>
        </w:r>
      </w:del>
    </w:p>
    <w:p w14:paraId="3B5B5FEC" w14:textId="26FA6046" w:rsidR="00493C01" w:rsidRDefault="00493C01" w:rsidP="00493C01">
      <w:r w:rsidRPr="004F14C2">
        <w:rPr>
          <w:rFonts w:cstheme="minorHAnsi"/>
        </w:rPr>
        <w:fldChar w:fldCharType="end"/>
      </w:r>
    </w:p>
    <w:p w14:paraId="084A35CA" w14:textId="77777777" w:rsidR="004B55BC" w:rsidRDefault="004B55BC" w:rsidP="00493C01">
      <w:pPr>
        <w:rPr>
          <w:b/>
        </w:rPr>
      </w:pPr>
      <w:r>
        <w:rPr>
          <w:b/>
        </w:rPr>
        <w:t>Supporting Information Legends</w:t>
      </w:r>
    </w:p>
    <w:p w14:paraId="236FFB72" w14:textId="7B32C8BB" w:rsidR="004B55BC" w:rsidRDefault="004B55BC" w:rsidP="00493C01">
      <w:pPr>
        <w:rPr>
          <w:bCs/>
        </w:rPr>
      </w:pPr>
      <w:r>
        <w:rPr>
          <w:bCs/>
        </w:rPr>
        <w:t xml:space="preserve">S1- </w:t>
      </w:r>
      <w:r w:rsidRPr="004B55BC">
        <w:rPr>
          <w:bCs/>
        </w:rPr>
        <w:t>Additional Simulations using AIC for break point selection</w:t>
      </w:r>
    </w:p>
    <w:p w14:paraId="3B7BAA77" w14:textId="4CC824CA" w:rsidR="00493C01" w:rsidRDefault="004B55BC" w:rsidP="00493C01">
      <w:pPr>
        <w:rPr>
          <w:b/>
        </w:rPr>
      </w:pPr>
      <w:r>
        <w:rPr>
          <w:bCs/>
        </w:rPr>
        <w:lastRenderedPageBreak/>
        <w:t xml:space="preserve">S2- </w:t>
      </w:r>
      <w:r w:rsidRPr="004B55BC">
        <w:rPr>
          <w:bCs/>
        </w:rPr>
        <w:t xml:space="preserve">Description of functions used in the Dynamic Shift Detector (DSD) algorithm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 xml:space="preserve">Harmonia </w:t>
            </w:r>
            <w:proofErr w:type="spellStart"/>
            <w:r w:rsidRPr="000214FC">
              <w:rPr>
                <w:i/>
              </w:rPr>
              <w:t>axyridis</w:t>
            </w:r>
            <w:proofErr w:type="spellEnd"/>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533"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533"/>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534"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534"/>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e Bahlai">
    <w15:presenceInfo w15:providerId="Windows Live" w15:userId="7a86fd0aab825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5144"/>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601F"/>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55BC"/>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0C6D"/>
    <w:rsid w:val="00B4124F"/>
    <w:rsid w:val="00B427A9"/>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E0394B"/>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 w:id="12316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469A-8414-48E6-B1A7-3EEE6983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48533</Words>
  <Characters>276641</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3</cp:revision>
  <dcterms:created xsi:type="dcterms:W3CDTF">2019-10-10T13:11:00Z</dcterms:created>
  <dcterms:modified xsi:type="dcterms:W3CDTF">2019-10-10T13:40:00Z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id="q9e45SqI"/&gt;&lt;style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