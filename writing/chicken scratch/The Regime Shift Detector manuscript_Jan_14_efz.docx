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C862713"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7EFFB7EC"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6350AB">
        <w:t xml:space="preserve">the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61AE39DC" w:rsidR="00DA72A4" w:rsidRDefault="00493C01" w:rsidP="00493C01">
      <w:r w:rsidRPr="0014050F">
        <w:t xml:space="preserve">3: We found that under low </w:t>
      </w:r>
      <w:r w:rsidR="00F40045">
        <w:t xml:space="preserve">environmental/sampling </w:t>
      </w:r>
      <w:r w:rsidR="00BB5C7E">
        <w:t>noise</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62CC4D08"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w:t>
      </w:r>
      <w:r w:rsidR="00E06798">
        <w:t xml:space="preserve">changing </w:t>
      </w:r>
      <w:r w:rsidR="00B35270">
        <w:t xml:space="preserve">management practices affecting the availability of hostplants in their summer breeding grounds. </w:t>
      </w:r>
    </w:p>
    <w:p w14:paraId="267DAE0E" w14:textId="7DEB9E3B"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 xml:space="preserve">etector has the potential to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DDC6A63"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Forchhammer</w:t>
      </w:r>
      <w:proofErr w:type="spellEnd"/>
      <w:r w:rsidRPr="004B1518">
        <w:rPr>
          <w:rFonts w:ascii="Calibri" w:hAnsi="Calibri" w:cs="Calibri"/>
        </w:rPr>
        <w:t xml:space="preserve"> and </w:t>
      </w:r>
      <w:proofErr w:type="spellStart"/>
      <w:r w:rsidRPr="004B1518">
        <w:rPr>
          <w:rFonts w:ascii="Calibri" w:hAnsi="Calibri" w:cs="Calibri"/>
        </w:rPr>
        <w:t>Asferg</w:t>
      </w:r>
      <w:proofErr w:type="spellEnd"/>
      <w:r w:rsidRPr="004B1518">
        <w:rPr>
          <w:rFonts w:ascii="Calibri" w:hAnsi="Calibri" w:cs="Calibri"/>
        </w:rPr>
        <w:t xml:space="preserve"> 2000, Berryman and Lima 2006, Zipkin et al. 2009, Bahlai, vander Werf, et al. 2015)</w:t>
      </w:r>
      <w:r>
        <w:fldChar w:fldCharType="end"/>
      </w:r>
      <w:r>
        <w:t>.</w:t>
      </w:r>
    </w:p>
    <w:p w14:paraId="50CFF35B" w14:textId="67AB3393"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and the p</w:t>
      </w:r>
      <w:proofErr w:type="spellStart"/>
      <w:r w:rsidR="00493C01">
        <w:t>er</w:t>
      </w:r>
      <w:proofErr w:type="spellEnd"/>
      <w:r w:rsidR="00493C01">
        <w:t xml:space="preserve">-capita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8C1F48"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7240809C"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7B7EF7C2"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36810F47"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 </w:t>
      </w:r>
      <w:ins w:id="0" w:author="Bahlai, Christine" w:date="2019-01-15T13:31:00Z">
        <w:r w:rsidR="00BB5C7E">
          <w:t xml:space="preserve"> </w:t>
        </w:r>
      </w:ins>
      <w:ins w:id="1" w:author="Bahlai, Christine" w:date="2019-01-15T13:33:00Z">
        <w:r w:rsidR="00BB5C7E">
          <w:t xml:space="preserve">For each set of simulations, we held </w:t>
        </w:r>
      </w:ins>
      <w:ins w:id="2" w:author="Bahlai, Christine" w:date="2019-01-15T13:32:00Z">
        <w:r w:rsidR="00BB5C7E">
          <w:t xml:space="preserve">other variables (that were not being varied) at </w:t>
        </w:r>
        <w:bookmarkStart w:id="3" w:name="_GoBack"/>
        <w:bookmarkEnd w:id="3"/>
        <w:r w:rsidR="00BB5C7E">
          <w:t xml:space="preserve">base values (i.e., noise=2%; starting value of </w:t>
        </w:r>
        <w:r w:rsidR="00BB5C7E" w:rsidRPr="00326F54">
          <w:rPr>
            <w:i/>
          </w:rPr>
          <w:t>r</w:t>
        </w:r>
        <w:r w:rsidR="00BB5C7E">
          <w:rPr>
            <w:i/>
          </w:rPr>
          <w:t xml:space="preserve"> </w:t>
        </w:r>
        <w:r w:rsidR="00BB5C7E">
          <w:t xml:space="preserve">= 2; change in </w:t>
        </w:r>
        <w:commentRangeStart w:id="4"/>
        <w:r w:rsidR="00BB5C7E" w:rsidRPr="00326F54">
          <w:rPr>
            <w:i/>
          </w:rPr>
          <w:t>r</w:t>
        </w:r>
        <w:r w:rsidR="00BB5C7E">
          <w:t xml:space="preserve"> = </w:t>
        </w:r>
        <w:r w:rsidR="00BB5C7E">
          <w:rPr>
            <w:rFonts w:cstheme="minorHAnsi"/>
          </w:rPr>
          <w:t>±</w:t>
        </w:r>
        <w:r w:rsidR="00BB5C7E">
          <w:t xml:space="preserve">25%; change in </w:t>
        </w:r>
        <w:r w:rsidR="00BB5C7E" w:rsidRPr="00326F54">
          <w:rPr>
            <w:i/>
          </w:rPr>
          <w:t>K</w:t>
        </w:r>
        <w:r w:rsidR="00BB5C7E">
          <w:t xml:space="preserve"> = </w:t>
        </w:r>
        <w:r w:rsidR="00BB5C7E">
          <w:rPr>
            <w:rFonts w:cstheme="minorHAnsi"/>
          </w:rPr>
          <w:t>±</w:t>
        </w:r>
        <w:r w:rsidR="00BB5C7E">
          <w:t xml:space="preserve">75%; </w:t>
        </w:r>
        <w:commentRangeEnd w:id="4"/>
        <w:r w:rsidR="00BB5C7E">
          <w:rPr>
            <w:rStyle w:val="CommentReference"/>
          </w:rPr>
          <w:commentReference w:id="4"/>
        </w:r>
        <w:r w:rsidR="00BB5C7E">
          <w:t xml:space="preserve">time series length = 20 years). </w:t>
        </w:r>
      </w:ins>
      <w:ins w:id="5" w:author="Bahlai, Christine" w:date="2019-01-15T13:34:00Z">
        <w:r w:rsidR="00BB5C7E">
          <w:t xml:space="preserve">We then modified parameters as follows. </w:t>
        </w:r>
      </w:ins>
      <w:r w:rsidR="003F728A">
        <w:t xml:space="preserve"> </w:t>
      </w:r>
      <w:proofErr w:type="spellStart"/>
      <w:r w:rsidR="00761009">
        <w:t>We</w:t>
      </w:r>
      <w:proofErr w:type="spellEnd"/>
      <w:r w:rsidR="00761009">
        <w:t xml:space="preserv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w:t>
      </w:r>
      <w:proofErr w:type="gramStart"/>
      <w:r w:rsidR="00761009">
        <w:t>,  1</w:t>
      </w:r>
      <w:proofErr w:type="gramEnd"/>
      <w:r w:rsidR="00761009">
        <w:t xml:space="preserve">, 1.5, 2). </w:t>
      </w:r>
      <w:r w:rsidR="003F728A">
        <w:t xml:space="preserve"> For each value of r, w</w:t>
      </w:r>
      <w:r w:rsidR="00F6528D">
        <w:t xml:space="preserve">e </w:t>
      </w:r>
      <w:r w:rsidR="002306B7">
        <w:t xml:space="preserve">then </w:t>
      </w:r>
      <w:r w:rsidR="00F6528D">
        <w:t xml:space="preserve">modified </w:t>
      </w:r>
      <w:r w:rsidR="00F6528D" w:rsidRPr="00042E44">
        <w:rPr>
          <w:i/>
        </w:rPr>
        <w:t>r</w:t>
      </w:r>
      <w:r w:rsidR="00F6528D">
        <w:t xml:space="preserve"> </w:t>
      </w:r>
      <w:del w:id="6" w:author="Bahlai, Christine" w:date="2019-01-15T13:36:00Z">
        <w:r w:rsidR="00F6528D" w:rsidDel="00BB5C7E">
          <w:delText xml:space="preserve">and </w:delText>
        </w:r>
        <w:r w:rsidR="00F6528D" w:rsidRPr="00042E44" w:rsidDel="00BB5C7E">
          <w:rPr>
            <w:i/>
          </w:rPr>
          <w:delText>K</w:delText>
        </w:r>
        <w:r w:rsidR="00F6528D" w:rsidDel="00BB5C7E">
          <w:delText xml:space="preserve"> </w:delText>
        </w:r>
      </w:del>
      <w:r w:rsidR="00F6528D">
        <w:t>individually by</w:t>
      </w:r>
      <w:r w:rsidR="00DA72A4">
        <w:t xml:space="preserve"> a set of</w:t>
      </w:r>
      <w:r w:rsidR="00F6528D">
        <w:t xml:space="preserve"> intervals from their starting values </w:t>
      </w:r>
      <w:commentRangeStart w:id="7"/>
      <w:r w:rsidR="00427B15">
        <w:rPr>
          <w:rFonts w:cstheme="minorHAnsi"/>
        </w:rPr>
        <w:t>±</w:t>
      </w:r>
      <w:r w:rsidR="00F6528D">
        <w:t>(</w:t>
      </w:r>
      <w:del w:id="8" w:author="Bahlai, Christine" w:date="2019-01-15T13:35:00Z">
        <w:r w:rsidR="00F6528D" w:rsidDel="00BB5C7E">
          <w:delText>0%</w:delText>
        </w:r>
        <w:r w:rsidR="00F32CAD" w:rsidDel="00BB5C7E">
          <w:delText xml:space="preserve"> [</w:delText>
        </w:r>
      </w:del>
      <w:del w:id="9" w:author="Bahlai, Christine" w:date="2019-01-15T13:36:00Z">
        <w:r w:rsidR="00F32CAD" w:rsidDel="00BB5C7E">
          <w:delText xml:space="preserve">i.e., </w:delText>
        </w:r>
      </w:del>
      <w:r w:rsidR="00F32CAD">
        <w:t>no change</w:t>
      </w:r>
      <w:del w:id="10" w:author="Bahlai, Christine" w:date="2019-01-15T13:36:00Z">
        <w:r w:rsidR="00F32CAD" w:rsidDel="00BB5C7E">
          <w:delText>]</w:delText>
        </w:r>
      </w:del>
      <w:r w:rsidR="00F6528D">
        <w:t xml:space="preserve">, </w:t>
      </w:r>
      <w:commentRangeEnd w:id="7"/>
      <w:r w:rsidR="00F20337">
        <w:rPr>
          <w:rStyle w:val="CommentReference"/>
        </w:rPr>
        <w:commentReference w:id="7"/>
      </w:r>
      <w:r w:rsidR="00F6528D">
        <w:t>10%</w:t>
      </w:r>
      <w:r w:rsidR="00DA72A4">
        <w:t>, 25%, 50%</w:t>
      </w:r>
      <w:r w:rsidR="00F6528D">
        <w:t>,</w:t>
      </w:r>
      <w:r w:rsidR="00DA72A4">
        <w:t xml:space="preserve"> 75</w:t>
      </w:r>
      <w:r w:rsidR="00F6528D">
        <w:t>%)</w:t>
      </w:r>
      <w:ins w:id="11" w:author="Bahlai, Christine" w:date="2019-01-15T13:37:00Z">
        <w:r w:rsidR="00BB5C7E">
          <w:t xml:space="preserve">, while holding the change in K constant (at </w:t>
        </w:r>
      </w:ins>
      <w:ins w:id="12" w:author="Bahlai, Christine" w:date="2019-01-15T13:38:00Z">
        <w:r w:rsidR="00BB5C7E">
          <w:rPr>
            <w:rFonts w:cstheme="minorHAnsi"/>
          </w:rPr>
          <w:t>±</w:t>
        </w:r>
      </w:ins>
      <w:ins w:id="13" w:author="Bahlai, Christine" w:date="2019-01-15T13:37:00Z">
        <w:r w:rsidR="00BB5C7E">
          <w:t xml:space="preserve">75%), and then, held r at a constant </w:t>
        </w:r>
      </w:ins>
      <w:ins w:id="14" w:author="Bahlai, Christine" w:date="2019-01-15T13:38:00Z">
        <w:r w:rsidR="00BB5C7E">
          <w:rPr>
            <w:rFonts w:cstheme="minorHAnsi"/>
          </w:rPr>
          <w:t>±</w:t>
        </w:r>
      </w:ins>
      <w:ins w:id="15" w:author="Bahlai, Christine" w:date="2019-01-15T13:37:00Z">
        <w:r w:rsidR="00BB5C7E">
          <w:t xml:space="preserve">25% change while modifying the change in K </w:t>
        </w:r>
      </w:ins>
      <w:ins w:id="16" w:author="Bahlai, Christine" w:date="2019-01-15T13:39:00Z">
        <w:r w:rsidR="00BB5C7E">
          <w:t xml:space="preserve"> at each break point through</w:t>
        </w:r>
      </w:ins>
      <w:ins w:id="17" w:author="Bahlai, Christine" w:date="2019-01-15T13:40:00Z">
        <w:r w:rsidR="00BB5C7E" w:rsidRPr="00BB5C7E">
          <w:t xml:space="preserve"> </w:t>
        </w:r>
        <w:r w:rsidR="00BB5C7E">
          <w:t xml:space="preserve">values </w:t>
        </w:r>
        <w:commentRangeStart w:id="18"/>
        <w:r w:rsidR="00BB5C7E">
          <w:rPr>
            <w:rFonts w:cstheme="minorHAnsi"/>
          </w:rPr>
          <w:t>±</w:t>
        </w:r>
        <w:r w:rsidR="00BB5C7E">
          <w:t xml:space="preserve">(no change, </w:t>
        </w:r>
        <w:commentRangeEnd w:id="18"/>
        <w:r w:rsidR="00BB5C7E">
          <w:rPr>
            <w:rStyle w:val="CommentReference"/>
          </w:rPr>
          <w:commentReference w:id="18"/>
        </w:r>
        <w:r w:rsidR="00BB5C7E">
          <w:t>10%, 25%, 50%, 75%</w:t>
        </w:r>
      </w:ins>
      <w:ins w:id="19" w:author="Bahlai, Christine" w:date="2019-01-15T13:41:00Z">
        <w:r w:rsidR="00700FB5">
          <w:t>)</w:t>
        </w:r>
      </w:ins>
      <w:ins w:id="20" w:author="Bahlai, Christine" w:date="2019-01-15T13:39:00Z">
        <w:r w:rsidR="00BB5C7E">
          <w:t xml:space="preserve"> </w:t>
        </w:r>
      </w:ins>
      <w:del w:id="21" w:author="Bahlai, Christine" w:date="2019-01-15T13:36:00Z">
        <w:r w:rsidR="00F6528D" w:rsidDel="00BB5C7E">
          <w:delText xml:space="preserve"> </w:delText>
        </w:r>
      </w:del>
      <w:r w:rsidR="00F6528D">
        <w:t>while holding all other parameters constan</w:t>
      </w:r>
      <w:commentRangeStart w:id="22"/>
      <w:r w:rsidR="00F6528D">
        <w:t>t</w:t>
      </w:r>
      <w:r w:rsidR="003F728A">
        <w:t>)</w:t>
      </w:r>
      <w:ins w:id="23" w:author="Bahlai, Christine" w:date="2019-01-15T13:44:00Z">
        <w:r w:rsidR="00700FB5">
          <w:t>, for a total of 40 scenarios (four starting values of r by five % changes in r plus five percent cha</w:t>
        </w:r>
      </w:ins>
      <w:ins w:id="24" w:author="Bahlai, Christine" w:date="2019-01-15T13:49:00Z">
        <w:r w:rsidR="00700FB5">
          <w:t>n</w:t>
        </w:r>
      </w:ins>
      <w:ins w:id="25" w:author="Bahlai, Christine" w:date="2019-01-15T13:44:00Z">
        <w:r w:rsidR="00700FB5">
          <w:t>ges in K)</w:t>
        </w:r>
      </w:ins>
      <w:r w:rsidR="00F6528D">
        <w:t xml:space="preserve">. </w:t>
      </w:r>
      <w:commentRangeEnd w:id="22"/>
      <w:r w:rsidR="00F20337">
        <w:rPr>
          <w:rStyle w:val="CommentReference"/>
        </w:rPr>
        <w:commentReference w:id="22"/>
      </w:r>
      <w:r w:rsidR="0062727D">
        <w:t>We</w:t>
      </w:r>
      <w:del w:id="26" w:author="Bahlai, Christine" w:date="2019-01-15T13:43:00Z">
        <w:r w:rsidR="0062727D" w:rsidDel="00700FB5">
          <w:delText xml:space="preserve"> also</w:delText>
        </w:r>
      </w:del>
      <w:ins w:id="27" w:author="Bahlai, Christine" w:date="2019-01-15T13:43:00Z">
        <w:r w:rsidR="00700FB5">
          <w:t xml:space="preserve"> then</w:t>
        </w:r>
      </w:ins>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xml:space="preserve">, a random value was selected from a normal curve of mean 0 and standard </w:t>
      </w:r>
      <w:r>
        <w:lastRenderedPageBreak/>
        <w:t>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ins w:id="28" w:author="Bahlai, Christine" w:date="2019-01-15T13:46:00Z">
        <w:r w:rsidR="00700FB5">
          <w:t xml:space="preserve">, and repeated the noise </w:t>
        </w:r>
      </w:ins>
      <w:ins w:id="29" w:author="Bahlai, Christine" w:date="2019-01-15T13:47:00Z">
        <w:r w:rsidR="00700FB5">
          <w:t>analysis</w:t>
        </w:r>
      </w:ins>
      <w:ins w:id="30" w:author="Bahlai, Christine" w:date="2019-01-15T13:46:00Z">
        <w:r w:rsidR="00700FB5">
          <w:t xml:space="preserve"> </w:t>
        </w:r>
      </w:ins>
      <w:ins w:id="31" w:author="Bahlai, Christine" w:date="2019-01-15T13:47:00Z">
        <w:r w:rsidR="00700FB5">
          <w:t>across</w:t>
        </w:r>
      </w:ins>
      <w:ins w:id="32" w:author="Bahlai, Christine" w:date="2019-01-15T13:46:00Z">
        <w:r w:rsidR="00700FB5">
          <w:t xml:space="preserve"> </w:t>
        </w:r>
      </w:ins>
      <w:ins w:id="33" w:author="Bahlai, Christine" w:date="2019-01-15T13:47:00Z">
        <w:r w:rsidR="00700FB5">
          <w:t xml:space="preserve">all % change values for r and K, for a total of 50 scenarios (5 percent noise </w:t>
        </w:r>
      </w:ins>
      <w:ins w:id="34" w:author="Bahlai, Christine" w:date="2019-01-15T13:49:00Z">
        <w:r w:rsidR="00700FB5">
          <w:t xml:space="preserve">values </w:t>
        </w:r>
        <w:r w:rsidR="00700FB5">
          <w:t>by five % changes in r plus five percent cha</w:t>
        </w:r>
        <w:r w:rsidR="00700FB5">
          <w:t>n</w:t>
        </w:r>
        <w:r w:rsidR="00700FB5">
          <w:t>ges in K</w:t>
        </w:r>
        <w:r w:rsidR="00700FB5">
          <w:t xml:space="preserve">). </w:t>
        </w:r>
      </w:ins>
      <w:proofErr w:type="spellStart"/>
      <w:ins w:id="35" w:author="Bahlai, Christine" w:date="2019-01-15T13:50:00Z">
        <w:r w:rsidR="00700FB5">
          <w:t>Finally,</w:t>
        </w:r>
      </w:ins>
      <w:moveToRangeStart w:id="36" w:author="Bahlai, Christine" w:date="2019-01-15T13:50:00Z" w:name="move535323533"/>
      <w:moveTo w:id="37" w:author="Bahlai, Christine" w:date="2019-01-15T13:50:00Z">
        <w:del w:id="38" w:author="Bahlai, Christine" w:date="2019-01-15T13:50:00Z">
          <w:r w:rsidR="00700FB5" w:rsidDel="00700FB5">
            <w:delText>W</w:delText>
          </w:r>
        </w:del>
      </w:moveTo>
      <w:ins w:id="39" w:author="Bahlai, Christine" w:date="2019-01-15T13:50:00Z">
        <w:r w:rsidR="00700FB5">
          <w:t>w</w:t>
        </w:r>
      </w:ins>
      <w:moveTo w:id="40" w:author="Bahlai, Christine" w:date="2019-01-15T13:50:00Z">
        <w:r w:rsidR="00700FB5">
          <w:t>e</w:t>
        </w:r>
        <w:proofErr w:type="spellEnd"/>
        <w:r w:rsidR="00700FB5">
          <w:t xml:space="preserve"> also tested the impact of time series length by modifying the length of the simulated time series at five-year intervals (over a range from 15 – 30 years, as the number of break point allows) while holding all other parameters constant</w:t>
        </w:r>
      </w:moveTo>
      <w:ins w:id="41" w:author="Bahlai, Christine" w:date="2019-01-15T13:50:00Z">
        <w:r w:rsidR="001E53E2">
          <w:t>, for four additional scenarios</w:t>
        </w:r>
      </w:ins>
      <w:moveTo w:id="42" w:author="Bahlai, Christine" w:date="2019-01-15T13:50:00Z">
        <w:r w:rsidR="00700FB5">
          <w:t>.</w:t>
        </w:r>
      </w:moveTo>
      <w:moveToRangeEnd w:id="36"/>
      <w:del w:id="43" w:author="Zipkin, Elise" w:date="2019-01-14T17:33:00Z">
        <w:r w:rsidR="003F728A" w:rsidDel="00177E86">
          <w:delText xml:space="preserve">, and, as above, modified </w:delText>
        </w:r>
        <w:r w:rsidR="003F728A" w:rsidRPr="00042E44" w:rsidDel="00177E86">
          <w:rPr>
            <w:i/>
          </w:rPr>
          <w:delText>r</w:delText>
        </w:r>
        <w:r w:rsidR="003F728A" w:rsidDel="00177E86">
          <w:delText xml:space="preserve"> and </w:delText>
        </w:r>
        <w:r w:rsidR="003F728A" w:rsidRPr="00042E44" w:rsidDel="00177E86">
          <w:rPr>
            <w:i/>
          </w:rPr>
          <w:delText>K</w:delText>
        </w:r>
        <w:r w:rsidR="003F728A" w:rsidDel="00177E86">
          <w:delText xml:space="preserve"> individually for each value of noise, for a total of 50 additional scenarios</w:delText>
        </w:r>
      </w:del>
      <w:del w:id="44" w:author="Bahlai, Christine" w:date="2019-01-15T13:51:00Z">
        <w:r w:rsidR="007370A4" w:rsidDel="001E53E2">
          <w:delText>.</w:delText>
        </w:r>
      </w:del>
      <w:r w:rsidR="00B47301">
        <w:t xml:space="preserve"> </w:t>
      </w:r>
      <w:r w:rsidR="007370A4">
        <w:t xml:space="preserve">We generated </w:t>
      </w:r>
      <w:r w:rsidR="00DA72A4">
        <w:t xml:space="preserve">250 </w:t>
      </w:r>
      <w:r>
        <w:t>simulated data</w:t>
      </w:r>
      <w:r w:rsidR="00EF1B98">
        <w:t xml:space="preserve">sets </w:t>
      </w:r>
      <w:r w:rsidR="007370A4">
        <w:t>for each of the</w:t>
      </w:r>
      <w:del w:id="45" w:author="Zipkin, Elise" w:date="2019-01-14T17:36:00Z">
        <w:r w:rsidR="007370A4" w:rsidDel="00177E86">
          <w:delText>se</w:delText>
        </w:r>
      </w:del>
      <w:r w:rsidR="007370A4">
        <w:t xml:space="preserve"> </w:t>
      </w:r>
      <w:commentRangeStart w:id="46"/>
      <w:commentRangeStart w:id="47"/>
      <w:ins w:id="48" w:author="Zipkin, Elise" w:date="2019-01-14T17:33:00Z">
        <w:del w:id="49" w:author="Bahlai, Christine" w:date="2019-01-15T13:49:00Z">
          <w:r w:rsidR="00177E86" w:rsidDel="00700FB5">
            <w:delText>20</w:delText>
          </w:r>
        </w:del>
      </w:ins>
      <w:ins w:id="50" w:author="Zipkin, Elise" w:date="2019-01-14T17:34:00Z">
        <w:del w:id="51" w:author="Bahlai, Christine" w:date="2019-01-15T13:49:00Z">
          <w:r w:rsidR="00177E86" w:rsidDel="00700FB5">
            <w:delText>0</w:delText>
          </w:r>
        </w:del>
      </w:ins>
      <w:ins w:id="52" w:author="Bahlai, Christine" w:date="2019-01-15T13:49:00Z">
        <w:r w:rsidR="00700FB5">
          <w:t>94</w:t>
        </w:r>
      </w:ins>
      <w:ins w:id="53" w:author="Zipkin, Elise" w:date="2019-01-14T17:33:00Z">
        <w:r w:rsidR="00177E86">
          <w:t xml:space="preserve"> </w:t>
        </w:r>
      </w:ins>
      <w:ins w:id="54" w:author="Zipkin, Elise" w:date="2019-01-14T17:36:00Z">
        <w:r w:rsidR="00177E86">
          <w:t xml:space="preserve">possible </w:t>
        </w:r>
      </w:ins>
      <w:r w:rsidR="007370A4">
        <w:t>s</w:t>
      </w:r>
      <w:commentRangeEnd w:id="46"/>
      <w:r w:rsidR="00177E86">
        <w:rPr>
          <w:rStyle w:val="CommentReference"/>
        </w:rPr>
        <w:commentReference w:id="46"/>
      </w:r>
      <w:commentRangeEnd w:id="47"/>
      <w:r w:rsidR="00601E16">
        <w:rPr>
          <w:rStyle w:val="CommentReference"/>
        </w:rPr>
        <w:commentReference w:id="47"/>
      </w:r>
      <w:r w:rsidR="007370A4">
        <w:t xml:space="preserve">cenarios assuming </w:t>
      </w:r>
      <w:r w:rsidR="00EF1B98">
        <w:t xml:space="preserve">breakpoint combinations </w:t>
      </w:r>
      <w:r>
        <w:t>with 0, 1, 2 and 3</w:t>
      </w:r>
      <w:r w:rsidR="007370A4">
        <w:t xml:space="preserve"> breaks,</w:t>
      </w:r>
      <w:r w:rsidR="00761009">
        <w:t xml:space="preserve"> </w:t>
      </w:r>
      <w:r w:rsidR="00EF1B98">
        <w:t>respectively</w:t>
      </w:r>
      <w:r w:rsidR="00761009">
        <w:t>, that were randomly selected from within the set of possible time points</w:t>
      </w:r>
      <w:r>
        <w:t xml:space="preserve">. </w:t>
      </w:r>
      <w:moveFromRangeStart w:id="55" w:author="Bahlai, Christine" w:date="2019-01-15T13:50:00Z" w:name="move535323533"/>
      <w:moveFrom w:id="56" w:author="Bahlai, Christine" w:date="2019-01-15T13:50:00Z">
        <w:r w:rsidR="00C81B79" w:rsidDel="00700FB5">
          <w:t>We also tested the impact of time series length</w:t>
        </w:r>
        <w:r w:rsidDel="00700FB5">
          <w:t xml:space="preserve"> by modifying </w:t>
        </w:r>
        <w:r w:rsidR="00041988" w:rsidDel="00700FB5">
          <w:t xml:space="preserve">the </w:t>
        </w:r>
        <w:r w:rsidDel="00700FB5">
          <w:t xml:space="preserve">length of </w:t>
        </w:r>
        <w:r w:rsidR="00C81B79" w:rsidDel="00700FB5">
          <w:t xml:space="preserve">the simulated </w:t>
        </w:r>
        <w:r w:rsidDel="00700FB5">
          <w:t xml:space="preserve">time series at </w:t>
        </w:r>
        <w:r w:rsidR="002D7E30" w:rsidDel="00700FB5">
          <w:t>five-</w:t>
        </w:r>
        <w:r w:rsidDel="00700FB5">
          <w:t xml:space="preserve">year intervals </w:t>
        </w:r>
        <w:r w:rsidR="0062727D" w:rsidDel="00700FB5">
          <w:t xml:space="preserve">(over a range from </w:t>
        </w:r>
        <w:r w:rsidR="00DA72A4" w:rsidDel="00700FB5">
          <w:t>1</w:t>
        </w:r>
        <w:r w:rsidR="00312392" w:rsidDel="00700FB5">
          <w:t>5</w:t>
        </w:r>
        <w:r w:rsidR="0062727D" w:rsidDel="00700FB5">
          <w:t xml:space="preserve"> – </w:t>
        </w:r>
        <w:r w:rsidR="00DA72A4" w:rsidDel="00700FB5">
          <w:t xml:space="preserve">30 </w:t>
        </w:r>
        <w:r w:rsidR="0062727D" w:rsidDel="00700FB5">
          <w:t>years</w:t>
        </w:r>
        <w:r w:rsidR="0050582C" w:rsidDel="00700FB5">
          <w:t>, as the number of break point allows</w:t>
        </w:r>
        <w:r w:rsidR="0062727D" w:rsidDel="00700FB5">
          <w:t xml:space="preserve">) </w:t>
        </w:r>
        <w:r w:rsidDel="00700FB5">
          <w:t xml:space="preserve">while holding </w:t>
        </w:r>
        <w:r w:rsidR="003F728A" w:rsidDel="00700FB5">
          <w:t xml:space="preserve">all other </w:t>
        </w:r>
        <w:r w:rsidDel="00700FB5">
          <w:t xml:space="preserve">parameters constant. </w:t>
        </w:r>
      </w:moveFrom>
      <w:moveFromRangeEnd w:id="55"/>
      <w:r w:rsidR="004E1275">
        <w:t xml:space="preserve">In total, we generated </w:t>
      </w:r>
      <w:r w:rsidR="000E0392">
        <w:t>93</w:t>
      </w:r>
      <w:r w:rsidR="00364F78">
        <w:t xml:space="preserve">,572 </w:t>
      </w:r>
      <w:r w:rsidR="004E1275">
        <w:t>data sets that we examined with our RSD model</w:t>
      </w:r>
      <w:r w:rsidR="003F728A">
        <w:t xml:space="preserve"> (</w:t>
      </w:r>
      <w:commentRangeStart w:id="57"/>
      <w:r w:rsidR="003F728A">
        <w:t xml:space="preserve">94,000 </w:t>
      </w:r>
      <w:commentRangeEnd w:id="57"/>
      <w:r w:rsidR="002F3152">
        <w:rPr>
          <w:rStyle w:val="CommentReference"/>
        </w:rPr>
        <w:commentReference w:id="57"/>
      </w:r>
      <w:ins w:id="58" w:author="Bahlai, Christine" w:date="2019-01-14T15:28:00Z">
        <w:r w:rsidR="003A33D5">
          <w:t xml:space="preserve"> simulations</w:t>
        </w:r>
      </w:ins>
      <w:del w:id="59" w:author="Bahlai, Christine" w:date="2019-01-14T15:28:00Z">
        <w:r w:rsidR="003F728A" w:rsidDel="003A33D5">
          <w:delText>scenarios</w:delText>
        </w:r>
      </w:del>
      <w:r w:rsidR="003F728A">
        <w:t xml:space="preserve"> were </w:t>
      </w:r>
      <w:del w:id="60" w:author="Bahlai, Christine" w:date="2019-01-14T15:28:00Z">
        <w:r w:rsidR="003F728A" w:rsidDel="003A33D5">
          <w:delText xml:space="preserve">attempted </w:delText>
        </w:r>
      </w:del>
      <w:ins w:id="61" w:author="Bahlai, Christine" w:date="2019-01-14T15:28:00Z">
        <w:r w:rsidR="003A33D5">
          <w:t xml:space="preserve">run </w:t>
        </w:r>
      </w:ins>
      <w:r w:rsidR="003F728A">
        <w:t>but simulations for higher numbers of break points in shorter time series occasionally failed).</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62"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62"/>
    <w:p w14:paraId="4D6964D6" w14:textId="77777777" w:rsidR="00493C01" w:rsidRDefault="00493C01" w:rsidP="00493C01">
      <w:pPr>
        <w:rPr>
          <w:b/>
        </w:rPr>
      </w:pPr>
      <w:r>
        <w:rPr>
          <w:b/>
        </w:rPr>
        <w:t>Applications</w:t>
      </w:r>
    </w:p>
    <w:p w14:paraId="5F4E3EFB" w14:textId="3928341F" w:rsidR="00493C01" w:rsidRDefault="00493C01" w:rsidP="00493C01">
      <w:r>
        <w:lastRenderedPageBreak/>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3DD1C68"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lastRenderedPageBreak/>
        <w:t>Monarch butterflies in Mexican overwintering grounds</w:t>
      </w:r>
    </w:p>
    <w:p w14:paraId="589226B1" w14:textId="409D3B5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7315B310"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w:t>
      </w:r>
      <w:r>
        <w:lastRenderedPageBreak/>
        <w:t xml:space="preserve">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02CE91AA" w14:textId="5A5887BB" w:rsidR="00202BBB" w:rsidRDefault="00A542EC">
      <w:pPr>
        <w:rPr>
          <w:b/>
        </w:rPr>
      </w:pPr>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lastRenderedPageBreak/>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r w:rsidR="00202BBB">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740956C5"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in which the true breaks</w:t>
      </w:r>
      <w:r>
        <w:t xml:space="preserve"> were detected </w:t>
      </w:r>
      <w:r w:rsidR="001D2528">
        <w:t>within the top</w:t>
      </w:r>
      <w:r>
        <w:t xml:space="preserve"> </w:t>
      </w:r>
      <w:r w:rsidR="00A47D1F">
        <w:t>break point combination</w:t>
      </w:r>
      <w:r w:rsidR="00B87E3A">
        <w:t xml:space="preserve">s as identified by the </w:t>
      </w:r>
      <w:r w:rsidR="00B71B41">
        <w:t xml:space="preserve">RSD </w:t>
      </w:r>
      <w:r w:rsidR="00B87E3A">
        <w:t xml:space="preserve">model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commentRangeStart w:id="63"/>
      <w:commentRangeStart w:id="64"/>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w:t>
      </w:r>
      <w:commentRangeEnd w:id="63"/>
      <w:r w:rsidR="00883221">
        <w:rPr>
          <w:rStyle w:val="CommentReference"/>
        </w:rPr>
        <w:commentReference w:id="63"/>
      </w:r>
      <w:commentRangeEnd w:id="64"/>
      <w:r w:rsidR="00601E16">
        <w:rPr>
          <w:rStyle w:val="CommentReference"/>
        </w:rPr>
        <w:commentReference w:id="64"/>
      </w:r>
      <w:r w:rsidR="002F3152">
        <w:t>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65"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65"/>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66"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66"/>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ipkin, Elise" w:date="2019-01-14T18:15:00Z" w:initials="ZE">
    <w:p w14:paraId="57567D00" w14:textId="77777777" w:rsidR="00BB5C7E" w:rsidRDefault="00BB5C7E" w:rsidP="00BB5C7E">
      <w:pPr>
        <w:pStyle w:val="CommentText"/>
      </w:pPr>
      <w:r>
        <w:rPr>
          <w:rStyle w:val="CommentReference"/>
        </w:rPr>
        <w:annotationRef/>
      </w:r>
      <w:r>
        <w:t>Somewhat confused at what this means.  Like for % noise scenarios (panel a), does this mean that in each scenario r was changed 25% and K was changed 75% for every break point?</w:t>
      </w:r>
    </w:p>
  </w:comment>
  <w:comment w:id="7" w:author="Zipkin, Elise" w:date="2019-01-14T17:28:00Z" w:initials="ZE">
    <w:p w14:paraId="04652CBE" w14:textId="3C42CE63" w:rsidR="00F20337" w:rsidRDefault="00F20337">
      <w:pPr>
        <w:pStyle w:val="CommentText"/>
      </w:pPr>
      <w:r>
        <w:rPr>
          <w:rStyle w:val="CommentReference"/>
        </w:rPr>
        <w:annotationRef/>
      </w:r>
      <w:r>
        <w:t>I guess I am a little confused about the 0% change.  For example, how to we have 0% change in K or r with 1</w:t>
      </w:r>
      <w:proofErr w:type="gramStart"/>
      <w:r>
        <w:t>,2</w:t>
      </w:r>
      <w:proofErr w:type="gramEnd"/>
      <w:r>
        <w:t>, or 3 breaks?  I would think that means no break.  I think we need a sentence clarifying that because it’s confusing in the figure.</w:t>
      </w:r>
    </w:p>
  </w:comment>
  <w:comment w:id="18" w:author="Zipkin, Elise" w:date="2019-01-14T17:28:00Z" w:initials="ZE">
    <w:p w14:paraId="68F5D17F" w14:textId="77777777" w:rsidR="00BB5C7E" w:rsidRDefault="00BB5C7E" w:rsidP="00BB5C7E">
      <w:pPr>
        <w:pStyle w:val="CommentText"/>
      </w:pPr>
      <w:r>
        <w:rPr>
          <w:rStyle w:val="CommentReference"/>
        </w:rPr>
        <w:annotationRef/>
      </w:r>
      <w:r>
        <w:t>I guess I am a little confused about the 0% change.  For example, how to we have 0% change in K or r with 1</w:t>
      </w:r>
      <w:proofErr w:type="gramStart"/>
      <w:r>
        <w:t>,2</w:t>
      </w:r>
      <w:proofErr w:type="gramEnd"/>
      <w:r>
        <w:t>, or 3 breaks?  I would think that means no break.  I think we need a sentence clarifying that because it’s confusing in the figure.</w:t>
      </w:r>
    </w:p>
  </w:comment>
  <w:comment w:id="22" w:author="Zipkin, Elise" w:date="2019-01-14T17:31:00Z" w:initials="ZE">
    <w:p w14:paraId="08494E89" w14:textId="7D164938" w:rsidR="00F20337" w:rsidRDefault="00F20337">
      <w:pPr>
        <w:pStyle w:val="CommentText"/>
      </w:pPr>
      <w:r>
        <w:rPr>
          <w:rStyle w:val="CommentReference"/>
        </w:rPr>
        <w:annotationRef/>
      </w:r>
      <w:r>
        <w:t>Deleted that because I thought it might be confusing.  Would then need to make clear that 4 (r values) x 10 (r and k changes).  Could write that out if you want but maybe not necessary….</w:t>
      </w:r>
    </w:p>
  </w:comment>
  <w:comment w:id="46" w:author="Zipkin, Elise" w:date="2019-01-14T17:35:00Z" w:initials="ZE">
    <w:p w14:paraId="2E34C6C5" w14:textId="6B452B9A" w:rsidR="00177E86" w:rsidRDefault="00177E86">
      <w:pPr>
        <w:pStyle w:val="CommentText"/>
      </w:pPr>
      <w:r>
        <w:rPr>
          <w:rStyle w:val="CommentReference"/>
        </w:rPr>
        <w:annotationRef/>
      </w:r>
      <w:r>
        <w:t>Right?  I think it would be sufficient to say this here.</w:t>
      </w:r>
    </w:p>
    <w:p w14:paraId="57A6B638" w14:textId="31A9652D" w:rsidR="00177E86" w:rsidRDefault="00177E86">
      <w:pPr>
        <w:pStyle w:val="CommentText"/>
      </w:pPr>
    </w:p>
    <w:p w14:paraId="1199273B" w14:textId="5FCB87DB" w:rsidR="00A94D78" w:rsidRDefault="00177E86">
      <w:pPr>
        <w:pStyle w:val="CommentText"/>
      </w:pPr>
      <w:r>
        <w:t>4 r starts * 10 r and k changes * 5 sigma values</w:t>
      </w:r>
      <w:r w:rsidR="00A94D78">
        <w:t xml:space="preserve"> = 200 scenarios, if there are 4 possible breaks and 250 runs, then we have: 200 * 4* 250 = 200,000 so something isn’t right here.</w:t>
      </w:r>
    </w:p>
    <w:p w14:paraId="4A9B393A" w14:textId="44C9ED15" w:rsidR="00177E86" w:rsidRDefault="00A94D78">
      <w:pPr>
        <w:pStyle w:val="CommentText"/>
      </w:pPr>
      <w:r>
        <w:t xml:space="preserve"> </w:t>
      </w:r>
    </w:p>
  </w:comment>
  <w:comment w:id="47" w:author="Bahlai, Christine" w:date="2019-01-15T14:10:00Z" w:initials="BC">
    <w:p w14:paraId="3042FC19" w14:textId="0C03433C" w:rsidR="00601E16" w:rsidRDefault="00601E16">
      <w:pPr>
        <w:pStyle w:val="CommentText"/>
      </w:pPr>
      <w:r>
        <w:rPr>
          <w:rStyle w:val="CommentReference"/>
        </w:rPr>
        <w:annotationRef/>
      </w:r>
      <w:r>
        <w:t xml:space="preserve">We didn’t vary </w:t>
      </w:r>
      <w:proofErr w:type="spellStart"/>
      <w:r>
        <w:t>startr</w:t>
      </w:r>
      <w:proofErr w:type="spellEnd"/>
      <w:r>
        <w:t xml:space="preserve"> and noise at the same time so it ends up being 90</w:t>
      </w:r>
    </w:p>
  </w:comment>
  <w:comment w:id="57" w:author="Bahlai, Christine" w:date="2019-01-14T15:24:00Z" w:initials="BC">
    <w:p w14:paraId="1A3B1546" w14:textId="47A27E78" w:rsidR="002F3152" w:rsidRDefault="002F3152">
      <w:pPr>
        <w:pStyle w:val="CommentText"/>
      </w:pPr>
      <w:r>
        <w:rPr>
          <w:rStyle w:val="CommentReference"/>
        </w:rPr>
        <w:annotationRef/>
      </w:r>
      <w:r>
        <w:t xml:space="preserve">4 </w:t>
      </w:r>
      <w:proofErr w:type="spellStart"/>
      <w:r>
        <w:t>startR</w:t>
      </w:r>
      <w:proofErr w:type="spellEnd"/>
      <w:r>
        <w:t xml:space="preserve"> * (5 </w:t>
      </w:r>
      <w:proofErr w:type="spellStart"/>
      <w:r>
        <w:t>ChangeR</w:t>
      </w:r>
      <w:proofErr w:type="spellEnd"/>
      <w:r>
        <w:t xml:space="preserve"> + 5 </w:t>
      </w:r>
      <w:proofErr w:type="spellStart"/>
      <w:r>
        <w:t>changeK</w:t>
      </w:r>
      <w:proofErr w:type="spellEnd"/>
      <w:r>
        <w:t>)</w:t>
      </w:r>
      <w:r w:rsidR="003A33D5">
        <w:t>*4*250=40000</w:t>
      </w:r>
    </w:p>
    <w:p w14:paraId="3FDA89AD" w14:textId="668E327E" w:rsidR="003A33D5" w:rsidRDefault="003A33D5">
      <w:pPr>
        <w:pStyle w:val="CommentText"/>
      </w:pPr>
      <w:r>
        <w:t xml:space="preserve">5 noise *(5 </w:t>
      </w:r>
      <w:proofErr w:type="spellStart"/>
      <w:r>
        <w:t>ChangeR</w:t>
      </w:r>
      <w:proofErr w:type="spellEnd"/>
      <w:r>
        <w:t xml:space="preserve"> + 5 </w:t>
      </w:r>
      <w:proofErr w:type="spellStart"/>
      <w:r>
        <w:t>changeK</w:t>
      </w:r>
      <w:proofErr w:type="spellEnd"/>
      <w:r>
        <w:t>)*4*250=50000</w:t>
      </w:r>
    </w:p>
    <w:p w14:paraId="7833E8E8" w14:textId="313F7DBF" w:rsidR="003A33D5" w:rsidRDefault="003A33D5">
      <w:pPr>
        <w:pStyle w:val="CommentText"/>
      </w:pPr>
      <w:r>
        <w:t xml:space="preserve">4 </w:t>
      </w:r>
      <w:proofErr w:type="spellStart"/>
      <w:r>
        <w:t>nyears</w:t>
      </w:r>
      <w:proofErr w:type="spellEnd"/>
      <w:r>
        <w:t>*4*250 =4000</w:t>
      </w:r>
    </w:p>
  </w:comment>
  <w:comment w:id="63" w:author="Zipkin, Elise" w:date="2019-01-14T18:15:00Z" w:initials="ZE">
    <w:p w14:paraId="4E4B0879" w14:textId="40B1FF5E" w:rsidR="00883221" w:rsidRDefault="00883221">
      <w:pPr>
        <w:pStyle w:val="CommentText"/>
      </w:pPr>
      <w:r>
        <w:rPr>
          <w:rStyle w:val="CommentReference"/>
        </w:rPr>
        <w:annotationRef/>
      </w:r>
      <w:r>
        <w:t>Somewhat confused at what this means.  Like for % noise scenarios (panel a), does this mean that in each scenario r was changed 25% and K was changed 75% for every break point?</w:t>
      </w:r>
    </w:p>
  </w:comment>
  <w:comment w:id="64" w:author="Bahlai, Christine" w:date="2019-01-15T14:07:00Z" w:initials="BC">
    <w:p w14:paraId="77BBBB4E" w14:textId="0228C222" w:rsidR="00601E16" w:rsidRDefault="00601E16">
      <w:pPr>
        <w:pStyle w:val="CommentText"/>
      </w:pPr>
      <w:r>
        <w:rPr>
          <w:rStyle w:val="CommentReference"/>
        </w:rPr>
        <w:annotationRef/>
      </w:r>
      <w:r>
        <w:t>Yes- tried to make that clearer in the simulation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567D00" w15:done="0"/>
  <w15:commentEx w15:paraId="04652CBE" w15:done="0"/>
  <w15:commentEx w15:paraId="68F5D17F" w15:done="0"/>
  <w15:commentEx w15:paraId="08494E89" w15:done="0"/>
  <w15:commentEx w15:paraId="4A9B393A" w15:done="0"/>
  <w15:commentEx w15:paraId="3042FC19" w15:paraIdParent="4A9B393A" w15:done="0"/>
  <w15:commentEx w15:paraId="7833E8E8" w15:done="0"/>
  <w15:commentEx w15:paraId="4E4B0879" w15:done="0"/>
  <w15:commentEx w15:paraId="77BBBB4E" w15:paraIdParent="4E4B0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32D8"/>
    <w:rsid w:val="001E157C"/>
    <w:rsid w:val="001E2375"/>
    <w:rsid w:val="001E3C25"/>
    <w:rsid w:val="001E53E2"/>
    <w:rsid w:val="001F39A1"/>
    <w:rsid w:val="001F7C7C"/>
    <w:rsid w:val="00202BBB"/>
    <w:rsid w:val="00203DE7"/>
    <w:rsid w:val="00204A50"/>
    <w:rsid w:val="002069E9"/>
    <w:rsid w:val="00207043"/>
    <w:rsid w:val="002075CF"/>
    <w:rsid w:val="002133F8"/>
    <w:rsid w:val="0021404C"/>
    <w:rsid w:val="00217133"/>
    <w:rsid w:val="00217EE8"/>
    <w:rsid w:val="0022359F"/>
    <w:rsid w:val="00230559"/>
    <w:rsid w:val="002306B7"/>
    <w:rsid w:val="00233968"/>
    <w:rsid w:val="002424E7"/>
    <w:rsid w:val="0024317D"/>
    <w:rsid w:val="00243D17"/>
    <w:rsid w:val="00246C86"/>
    <w:rsid w:val="002470E2"/>
    <w:rsid w:val="00253218"/>
    <w:rsid w:val="00253E75"/>
    <w:rsid w:val="0025536D"/>
    <w:rsid w:val="00263647"/>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83A4A"/>
    <w:rsid w:val="00D84390"/>
    <w:rsid w:val="00D9182C"/>
    <w:rsid w:val="00D93CA5"/>
    <w:rsid w:val="00DA0132"/>
    <w:rsid w:val="00DA04B5"/>
    <w:rsid w:val="00DA0FB7"/>
    <w:rsid w:val="00DA6067"/>
    <w:rsid w:val="00DA72A4"/>
    <w:rsid w:val="00DA7E53"/>
    <w:rsid w:val="00DB01A5"/>
    <w:rsid w:val="00DB1ACD"/>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680D-5472-48D8-99CC-84E9FCF8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20323</Words>
  <Characters>115842</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2019-01-15T19:15:00Z</dcterms:created>
  <dcterms:modified xsi:type="dcterms:W3CDTF">2019-01-15T19:15:00Z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