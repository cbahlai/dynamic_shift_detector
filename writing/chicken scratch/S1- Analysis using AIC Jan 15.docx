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DD6A5" w14:textId="59EF4804" w:rsidR="00B86EB3" w:rsidRDefault="00EF17D6">
      <w:pPr>
        <w:rPr>
          <w:b/>
        </w:rPr>
      </w:pPr>
      <w:r w:rsidRPr="007A4FDA">
        <w:rPr>
          <w:b/>
        </w:rPr>
        <w:t>S</w:t>
      </w:r>
      <w:r>
        <w:rPr>
          <w:b/>
        </w:rPr>
        <w:t>1</w:t>
      </w:r>
      <w:r w:rsidR="00984023">
        <w:rPr>
          <w:b/>
        </w:rPr>
        <w:t>-</w:t>
      </w:r>
      <w:r w:rsidRPr="007A4FDA">
        <w:rPr>
          <w:b/>
        </w:rPr>
        <w:t xml:space="preserve"> </w:t>
      </w:r>
      <w:r w:rsidR="00002306">
        <w:rPr>
          <w:b/>
        </w:rPr>
        <w:t xml:space="preserve">Additional </w:t>
      </w:r>
      <w:r w:rsidR="0017454F" w:rsidRPr="007A4FDA">
        <w:rPr>
          <w:b/>
        </w:rPr>
        <w:t>Simulation</w:t>
      </w:r>
      <w:r w:rsidR="00002306">
        <w:rPr>
          <w:b/>
        </w:rPr>
        <w:t>s</w:t>
      </w:r>
      <w:r w:rsidR="002900D4">
        <w:rPr>
          <w:b/>
        </w:rPr>
        <w:t xml:space="preserve"> </w:t>
      </w:r>
      <w:r w:rsidR="005E6321">
        <w:rPr>
          <w:b/>
        </w:rPr>
        <w:t xml:space="preserve">using AIC </w:t>
      </w:r>
      <w:r w:rsidR="0033331A">
        <w:rPr>
          <w:b/>
        </w:rPr>
        <w:t>for break</w:t>
      </w:r>
      <w:r w:rsidR="000F3F34">
        <w:rPr>
          <w:b/>
        </w:rPr>
        <w:t xml:space="preserve"> </w:t>
      </w:r>
      <w:r w:rsidR="0033331A">
        <w:rPr>
          <w:b/>
        </w:rPr>
        <w:t>point selection</w:t>
      </w:r>
    </w:p>
    <w:p w14:paraId="187BDFA0" w14:textId="5994BF32" w:rsidR="008828A7" w:rsidRPr="007A4FDA" w:rsidRDefault="008828A7">
      <w:pPr>
        <w:rPr>
          <w:b/>
        </w:rPr>
      </w:pPr>
      <w:r>
        <w:rPr>
          <w:b/>
        </w:rPr>
        <w:t>Methods</w:t>
      </w:r>
    </w:p>
    <w:p w14:paraId="078A8E62" w14:textId="71ECBD5C" w:rsidR="008828A7" w:rsidRDefault="00105D01" w:rsidP="005E6321">
      <w:r>
        <w:t xml:space="preserve">In this appendix, we present </w:t>
      </w:r>
      <w:r w:rsidR="00856094">
        <w:t xml:space="preserve">a detailed examination of the behavior of </w:t>
      </w:r>
      <w:r w:rsidR="000D7E87">
        <w:t xml:space="preserve">the </w:t>
      </w:r>
      <w:del w:id="0" w:author="Bahlai, Christie" w:date="2019-07-01T10:26:00Z">
        <w:r w:rsidR="003E6064" w:rsidDel="008D28B0">
          <w:delText>R</w:delText>
        </w:r>
        <w:r w:rsidR="000D7E87" w:rsidDel="008D28B0">
          <w:delText xml:space="preserve">egime </w:delText>
        </w:r>
      </w:del>
      <w:ins w:id="1" w:author="Bahlai, Christie" w:date="2019-07-01T10:26:00Z">
        <w:r w:rsidR="008D28B0">
          <w:t>Dynamic</w:t>
        </w:r>
        <w:r w:rsidR="008D28B0">
          <w:t xml:space="preserve"> </w:t>
        </w:r>
      </w:ins>
      <w:r w:rsidR="003E6064">
        <w:t>S</w:t>
      </w:r>
      <w:r w:rsidR="000D7E87">
        <w:t xml:space="preserve">hift </w:t>
      </w:r>
      <w:r w:rsidR="003E6064">
        <w:t>D</w:t>
      </w:r>
      <w:r w:rsidR="000D7E87">
        <w:t>etector (</w:t>
      </w:r>
      <w:del w:id="2" w:author="Bahlai, Christie" w:date="2019-07-01T10:26:00Z">
        <w:r w:rsidR="000D7E87" w:rsidDel="008D28B0">
          <w:delText>RSD</w:delText>
        </w:r>
      </w:del>
      <w:ins w:id="3" w:author="Bahlai, Christie" w:date="2019-07-01T10:26:00Z">
        <w:r w:rsidR="008D28B0">
          <w:t>D</w:t>
        </w:r>
        <w:r w:rsidR="008D28B0">
          <w:t>SD</w:t>
        </w:r>
      </w:ins>
      <w:r w:rsidR="000D7E87">
        <w:t>)</w:t>
      </w:r>
      <w:r w:rsidR="003E6064">
        <w:t xml:space="preserve"> model</w:t>
      </w:r>
      <w:r w:rsidR="005E6321">
        <w:t xml:space="preserve"> using an alternate information criterion with less conservative behavior</w:t>
      </w:r>
      <w:r w:rsidR="003E6064">
        <w:t>:</w:t>
      </w:r>
      <w:r w:rsidR="005E6321">
        <w:t xml:space="preserve"> AIC. In our initial calibrations of the </w:t>
      </w:r>
      <w:del w:id="4" w:author="Bahlai, Christie" w:date="2019-07-01T10:26:00Z">
        <w:r w:rsidR="005E6321" w:rsidDel="008D28B0">
          <w:delText xml:space="preserve">RSD </w:delText>
        </w:r>
      </w:del>
      <w:ins w:id="5" w:author="Bahlai, Christie" w:date="2019-07-01T10:26:00Z">
        <w:r w:rsidR="008D28B0">
          <w:t>D</w:t>
        </w:r>
        <w:r w:rsidR="008D28B0">
          <w:t xml:space="preserve">SD </w:t>
        </w:r>
      </w:ins>
      <w:r w:rsidR="005E6321">
        <w:t>model, we found that, generally, AIC was more sensitive at picking up breaks in time series, but also tended to over-fit</w:t>
      </w:r>
      <w:r w:rsidR="00DA6A0B">
        <w:t xml:space="preserve"> (i.e. include extra breaks)</w:t>
      </w:r>
      <w:r w:rsidR="005E6321">
        <w:t xml:space="preserve">, likely because model complexity is not penalized as severely </w:t>
      </w:r>
      <w:r w:rsidR="003E6064">
        <w:t>as with</w:t>
      </w:r>
      <w:r w:rsidR="005E6321">
        <w:t xml:space="preserve"> </w:t>
      </w:r>
      <w:proofErr w:type="spellStart"/>
      <w:r w:rsidR="005E6321">
        <w:t>AICc</w:t>
      </w:r>
      <w:proofErr w:type="spellEnd"/>
      <w:r w:rsidR="005E6321">
        <w:t xml:space="preserve">. </w:t>
      </w:r>
      <w:r w:rsidR="003E6064">
        <w:t>For comparison purposes</w:t>
      </w:r>
      <w:r w:rsidR="005E6321">
        <w:t xml:space="preserve">, we conducted </w:t>
      </w:r>
      <w:r w:rsidR="003E6064">
        <w:t>an identical</w:t>
      </w:r>
      <w:r w:rsidR="005E6321">
        <w:t xml:space="preserve"> simulation </w:t>
      </w:r>
      <w:r w:rsidR="003E6064">
        <w:t xml:space="preserve">study </w:t>
      </w:r>
      <w:r w:rsidR="00F877F7">
        <w:t xml:space="preserve">to the one described in the main text with </w:t>
      </w:r>
      <w:proofErr w:type="spellStart"/>
      <w:r w:rsidR="00F877F7">
        <w:t>AIC</w:t>
      </w:r>
      <w:r w:rsidR="005D3B54">
        <w:t>c</w:t>
      </w:r>
      <w:proofErr w:type="spellEnd"/>
      <w:r w:rsidR="005D3B54">
        <w:t>. We also</w:t>
      </w:r>
      <w:r w:rsidR="005E6321">
        <w:t xml:space="preserve"> </w:t>
      </w:r>
      <w:r w:rsidR="003E6064">
        <w:t xml:space="preserve">analyzed the </w:t>
      </w:r>
      <w:r w:rsidR="005E6321">
        <w:t xml:space="preserve">case study </w:t>
      </w:r>
      <w:r w:rsidR="003E6064">
        <w:t xml:space="preserve">data </w:t>
      </w:r>
      <w:r w:rsidR="005E6321">
        <w:t xml:space="preserve">using AIC </w:t>
      </w:r>
      <w:r w:rsidR="003E6064">
        <w:t>criterion</w:t>
      </w:r>
      <w:r w:rsidR="005E6321">
        <w:t xml:space="preserve"> and present the results herein.</w:t>
      </w:r>
    </w:p>
    <w:p w14:paraId="3434F3C7" w14:textId="36469CDE" w:rsidR="00D95716" w:rsidRDefault="00D95716" w:rsidP="00D95716">
      <w:r>
        <w:t xml:space="preserve">The </w:t>
      </w:r>
      <w:proofErr w:type="spellStart"/>
      <w:r>
        <w:t>AICc</w:t>
      </w:r>
      <w:proofErr w:type="spellEnd"/>
      <w:r>
        <w:t xml:space="preserve">-based </w:t>
      </w:r>
      <w:del w:id="6" w:author="Bahlai, Christie" w:date="2019-07-01T10:26:00Z">
        <w:r w:rsidR="003E6064" w:rsidDel="008D28B0">
          <w:delText xml:space="preserve">RSD </w:delText>
        </w:r>
      </w:del>
      <w:ins w:id="7" w:author="Bahlai, Christie" w:date="2019-07-01T10:26:00Z">
        <w:r w:rsidR="008D28B0">
          <w:t>D</w:t>
        </w:r>
        <w:r w:rsidR="008D28B0">
          <w:t xml:space="preserve">SD </w:t>
        </w:r>
      </w:ins>
      <w:r>
        <w:t xml:space="preserve">model in the </w:t>
      </w:r>
      <w:r w:rsidR="003E6064">
        <w:t xml:space="preserve">main text </w:t>
      </w:r>
      <w:r>
        <w:t xml:space="preserve">is a compromise between sensitivity and specificity. </w:t>
      </w:r>
      <w:r w:rsidR="003E6064">
        <w:t>I</w:t>
      </w:r>
      <w:r>
        <w:t xml:space="preserve">n general, we recommend users of the </w:t>
      </w:r>
      <w:del w:id="8" w:author="Bahlai, Christie" w:date="2019-07-01T10:26:00Z">
        <w:r w:rsidDel="008D28B0">
          <w:delText xml:space="preserve">RSD </w:delText>
        </w:r>
      </w:del>
      <w:ins w:id="9" w:author="Bahlai, Christie" w:date="2019-07-01T10:26:00Z">
        <w:r w:rsidR="008D28B0">
          <w:t>D</w:t>
        </w:r>
        <w:r w:rsidR="008D28B0">
          <w:t xml:space="preserve">SD </w:t>
        </w:r>
      </w:ins>
      <w:r>
        <w:t xml:space="preserve">model use </w:t>
      </w:r>
      <w:proofErr w:type="spellStart"/>
      <w:r>
        <w:t>AICc</w:t>
      </w:r>
      <w:proofErr w:type="spellEnd"/>
      <w:r w:rsidR="003E6064">
        <w:t xml:space="preserve"> with their data</w:t>
      </w:r>
      <w:r>
        <w:t xml:space="preserve">. However, there may be cases where it is desirable to gain a more liberal estimate of </w:t>
      </w:r>
      <w:del w:id="10" w:author="Bahlai, Christie" w:date="2019-07-01T10:27:00Z">
        <w:r w:rsidR="003E6064" w:rsidDel="008D28B0">
          <w:delText xml:space="preserve">regime </w:delText>
        </w:r>
      </w:del>
      <w:ins w:id="11" w:author="Bahlai, Christie" w:date="2019-07-01T10:27:00Z">
        <w:r w:rsidR="008D28B0">
          <w:t>dynamic</w:t>
        </w:r>
        <w:r w:rsidR="008D28B0">
          <w:t xml:space="preserve"> </w:t>
        </w:r>
      </w:ins>
      <w:r w:rsidR="003E6064">
        <w:t xml:space="preserve">shift </w:t>
      </w:r>
      <w:r>
        <w:t>changes</w:t>
      </w:r>
      <w:r w:rsidR="003E6064">
        <w:t>. I</w:t>
      </w:r>
      <w:r>
        <w:t xml:space="preserve">n </w:t>
      </w:r>
      <w:r w:rsidR="003E6064">
        <w:t>such</w:t>
      </w:r>
      <w:r>
        <w:t xml:space="preserve"> case, the more sensitive AIC can be used to rank break point combinations. </w:t>
      </w:r>
      <w:r w:rsidR="003E6064">
        <w:t>R</w:t>
      </w:r>
      <w:r>
        <w:t xml:space="preserve">esults of the </w:t>
      </w:r>
      <w:del w:id="12" w:author="Bahlai, Christie" w:date="2019-07-01T10:26:00Z">
        <w:r w:rsidDel="008D28B0">
          <w:delText xml:space="preserve">RSD </w:delText>
        </w:r>
      </w:del>
      <w:ins w:id="13" w:author="Bahlai, Christie" w:date="2019-07-01T10:26:00Z">
        <w:r w:rsidR="008D28B0">
          <w:t>D</w:t>
        </w:r>
        <w:r w:rsidR="008D28B0">
          <w:t xml:space="preserve">SD </w:t>
        </w:r>
      </w:ins>
      <w:r>
        <w:t xml:space="preserve">model </w:t>
      </w:r>
      <w:r w:rsidR="003E6064">
        <w:t xml:space="preserve">using AIC and </w:t>
      </w:r>
      <w:proofErr w:type="spellStart"/>
      <w:r w:rsidR="003E6064">
        <w:t>AICc</w:t>
      </w:r>
      <w:proofErr w:type="spellEnd"/>
      <w:r w:rsidR="003E6064">
        <w:t xml:space="preserve"> </w:t>
      </w:r>
      <w:r>
        <w:t xml:space="preserve">were </w:t>
      </w:r>
      <w:r w:rsidR="007138CD">
        <w:t xml:space="preserve">qualitatively </w:t>
      </w:r>
      <w:r>
        <w:t xml:space="preserve">similar, except that using AIC </w:t>
      </w:r>
      <w:r w:rsidR="003E6064">
        <w:t>led to the inclusion of more possible</w:t>
      </w:r>
      <w:r>
        <w:t xml:space="preserve"> breaks</w:t>
      </w:r>
      <w:r w:rsidR="003E6064">
        <w:t xml:space="preserve"> with</w:t>
      </w:r>
      <w:r>
        <w:t xml:space="preserve"> </w:t>
      </w:r>
      <w:r w:rsidR="003E6064">
        <w:t xml:space="preserve">higher break </w:t>
      </w:r>
      <w:r>
        <w:t>weight</w:t>
      </w:r>
      <w:r w:rsidR="003E6064">
        <w:t>s of</w:t>
      </w:r>
      <w:r>
        <w:t xml:space="preserve"> both true and erroneous breaks. Thus, this more sensitive approach may be most useful in the context of hypothesis generation, rather than as an explicit hypothesis test.</w:t>
      </w:r>
    </w:p>
    <w:p w14:paraId="6C80C469" w14:textId="280A3BC5" w:rsidR="0017454F" w:rsidRPr="005439BE" w:rsidRDefault="005E6321" w:rsidP="0017454F">
      <w:pPr>
        <w:rPr>
          <w:i/>
        </w:rPr>
      </w:pPr>
      <w:r w:rsidRPr="005439BE">
        <w:rPr>
          <w:i/>
        </w:rPr>
        <w:t>Simulation study</w:t>
      </w:r>
    </w:p>
    <w:p w14:paraId="5E6A2319" w14:textId="17642A2F" w:rsidR="005E6321" w:rsidRDefault="005E6321" w:rsidP="005E6321">
      <w:r>
        <w:t xml:space="preserve">We examined </w:t>
      </w:r>
      <w:proofErr w:type="spellStart"/>
      <w:r>
        <w:t>the</w:t>
      </w:r>
      <w:del w:id="14" w:author="Bahlai, Christie" w:date="2019-07-01T10:27:00Z">
        <w:r w:rsidDel="008D28B0">
          <w:delText xml:space="preserve"> regime</w:delText>
        </w:r>
      </w:del>
      <w:ins w:id="15" w:author="Bahlai, Christie" w:date="2019-07-01T10:27:00Z">
        <w:r w:rsidR="008D28B0">
          <w:t>dynamic</w:t>
        </w:r>
      </w:ins>
      <w:proofErr w:type="spellEnd"/>
      <w:r>
        <w:t xml:space="preserve"> shift detector’s performance for all test scenarios</w:t>
      </w:r>
      <w:r w:rsidR="007138CD">
        <w:t xml:space="preserve"> described in the main text using the AIC criterion</w:t>
      </w:r>
      <w:r>
        <w:t xml:space="preserve">. First, we evaluated the ability of the model to detect scenario initialization conditions within the </w:t>
      </w:r>
      <w:r w:rsidR="003D374E">
        <w:t xml:space="preserve">set of equivalent break point </w:t>
      </w:r>
      <w:r>
        <w:t xml:space="preserve">combinations (Fig </w:t>
      </w:r>
      <w:r w:rsidR="00EF17D6">
        <w:t>S1</w:t>
      </w:r>
      <w:r>
        <w:t xml:space="preserve">-1). We also examined the performance of the break-point weighting tool from the perspective of its average weightings of </w:t>
      </w:r>
      <w:r w:rsidR="00D95716">
        <w:t xml:space="preserve">true </w:t>
      </w:r>
      <w:r>
        <w:t xml:space="preserve">and erroneous break points (Fig. </w:t>
      </w:r>
      <w:r w:rsidR="00EF17D6">
        <w:t>S1</w:t>
      </w:r>
      <w:r>
        <w:t>-</w:t>
      </w:r>
      <w:r w:rsidR="00F87D1A">
        <w:t>2</w:t>
      </w:r>
      <w:r>
        <w:t>).</w:t>
      </w:r>
    </w:p>
    <w:p w14:paraId="63B1C3DB" w14:textId="6BE0AB04" w:rsidR="00C94435" w:rsidRDefault="005E6321" w:rsidP="005E6321">
      <w:r>
        <w:t xml:space="preserve">In general, </w:t>
      </w:r>
      <w:r w:rsidR="007138CD">
        <w:t>t</w:t>
      </w:r>
      <w:r>
        <w:t xml:space="preserve">he AIC-based model sets were less likely to </w:t>
      </w:r>
      <w:r w:rsidR="00C94435">
        <w:t xml:space="preserve">identify </w:t>
      </w:r>
      <w:r w:rsidR="007138CD">
        <w:t>true breaks</w:t>
      </w:r>
      <w:r>
        <w:t xml:space="preserve"> within the equivalently </w:t>
      </w:r>
      <w:proofErr w:type="gramStart"/>
      <w:r>
        <w:t>performing</w:t>
      </w:r>
      <w:proofErr w:type="gramEnd"/>
      <w:r>
        <w:t xml:space="preserve"> break point combination sets</w:t>
      </w:r>
      <w:r w:rsidR="00C94435">
        <w:t xml:space="preserve"> in comparison to </w:t>
      </w:r>
      <w:r w:rsidR="007138CD">
        <w:t xml:space="preserve">using </w:t>
      </w:r>
      <w:proofErr w:type="spellStart"/>
      <w:r w:rsidR="00C94435">
        <w:t>AICc</w:t>
      </w:r>
      <w:proofErr w:type="spellEnd"/>
      <w:r w:rsidR="00C94435">
        <w:t xml:space="preserve">. The performance </w:t>
      </w:r>
      <w:r w:rsidR="007138CD">
        <w:t xml:space="preserve">of </w:t>
      </w:r>
      <w:r w:rsidR="00C94435">
        <w:t xml:space="preserve">the most complex parameterizations </w:t>
      </w:r>
      <w:r w:rsidR="007138CD">
        <w:t xml:space="preserve">were similar between AIC and </w:t>
      </w:r>
      <w:proofErr w:type="spellStart"/>
      <w:r w:rsidR="007138CD">
        <w:t>AICc</w:t>
      </w:r>
      <w:proofErr w:type="spellEnd"/>
      <w:r w:rsidR="007138CD">
        <w:t xml:space="preserve"> (accuracy of about </w:t>
      </w:r>
      <w:r w:rsidR="00F02ACD">
        <w:t>70</w:t>
      </w:r>
      <w:r w:rsidR="007138CD">
        <w:t>%)</w:t>
      </w:r>
      <w:r w:rsidR="00C94435">
        <w:t xml:space="preserve">, but the performance associated with all </w:t>
      </w:r>
      <w:r w:rsidR="00F02ACD">
        <w:t xml:space="preserve">other </w:t>
      </w:r>
      <w:r w:rsidR="00C94435">
        <w:t>parameterizations was</w:t>
      </w:r>
      <w:r w:rsidR="007138CD">
        <w:t xml:space="preserve"> greatly reduced with AIC</w:t>
      </w:r>
      <w:r w:rsidR="00C94435">
        <w:t xml:space="preserve"> </w:t>
      </w:r>
      <w:r w:rsidR="007138CD">
        <w:t>(</w:t>
      </w:r>
      <w:r w:rsidR="00C94435">
        <w:t>&lt;</w:t>
      </w:r>
      <w:r w:rsidR="00F02ACD">
        <w:t>6</w:t>
      </w:r>
      <w:r>
        <w:t>0%</w:t>
      </w:r>
      <w:r w:rsidR="007138CD">
        <w:t xml:space="preserve">; </w:t>
      </w:r>
      <w:r>
        <w:t xml:space="preserve">Fig. </w:t>
      </w:r>
      <w:r w:rsidR="00EF17D6">
        <w:t>S1</w:t>
      </w:r>
      <w:r w:rsidR="00C94435">
        <w:t>-</w:t>
      </w:r>
      <w:r>
        <w:t xml:space="preserve">1). </w:t>
      </w:r>
      <w:r w:rsidR="007138CD">
        <w:t>W</w:t>
      </w:r>
      <w:r w:rsidR="005D5CAB">
        <w:t xml:space="preserve">e observed the same general patterns around the </w:t>
      </w:r>
      <w:del w:id="16" w:author="Bahlai, Christie" w:date="2019-07-01T10:26:00Z">
        <w:r w:rsidR="005D5CAB" w:rsidDel="008D28B0">
          <w:delText xml:space="preserve">RSD’s </w:delText>
        </w:r>
      </w:del>
      <w:ins w:id="17" w:author="Bahlai, Christie" w:date="2019-07-01T10:26:00Z">
        <w:r w:rsidR="008D28B0">
          <w:t>D</w:t>
        </w:r>
        <w:r w:rsidR="008D28B0">
          <w:t xml:space="preserve">SD’s </w:t>
        </w:r>
      </w:ins>
      <w:r w:rsidR="005D5CAB">
        <w:t>performance in parameter space</w:t>
      </w:r>
      <w:r w:rsidR="007138CD">
        <w:t>:</w:t>
      </w:r>
      <w:r w:rsidR="005D5CAB">
        <w:t xml:space="preserve"> decreased performance with increasing experimental noise, extreme</w:t>
      </w:r>
      <w:r w:rsidR="00BB2BF4">
        <w:t xml:space="preserve"> initial</w:t>
      </w:r>
      <w:r w:rsidR="005D5CAB">
        <w:t xml:space="preserve"> values of r, small changes in K, large changes in r, and longer time series length (Fig. </w:t>
      </w:r>
      <w:r w:rsidR="00EF17D6">
        <w:t>S1</w:t>
      </w:r>
      <w:r w:rsidR="005D5CAB">
        <w:t>-1).</w:t>
      </w:r>
    </w:p>
    <w:p w14:paraId="44263D73" w14:textId="70106825" w:rsidR="005E6321" w:rsidRDefault="007138CD" w:rsidP="005E6321">
      <w:r>
        <w:t>With</w:t>
      </w:r>
      <w:r w:rsidR="005D5CAB">
        <w:t xml:space="preserve"> the weight analysis, w</w:t>
      </w:r>
      <w:r w:rsidR="005E6321">
        <w:t>e found tha</w:t>
      </w:r>
      <w:r w:rsidR="005D5CAB">
        <w:t xml:space="preserve">t, </w:t>
      </w:r>
      <w:r>
        <w:t xml:space="preserve">as </w:t>
      </w:r>
      <w:r w:rsidR="00611052">
        <w:t xml:space="preserve">with </w:t>
      </w:r>
      <w:proofErr w:type="spellStart"/>
      <w:r w:rsidR="00611052">
        <w:t>AICc</w:t>
      </w:r>
      <w:proofErr w:type="spellEnd"/>
      <w:r w:rsidR="00611052">
        <w:t>,</w:t>
      </w:r>
      <w:r w:rsidR="005E6321">
        <w:t xml:space="preserve"> the average weight of a true break (i.e. one that was intentionally simulated in the data) typically exceeded a value of 0.8</w:t>
      </w:r>
      <w:r>
        <w:t xml:space="preserve"> in the vast majority of parameterization cases</w:t>
      </w:r>
      <w:r w:rsidR="005E6321">
        <w:t xml:space="preserve"> (Fig. </w:t>
      </w:r>
      <w:r w:rsidR="00EF17D6">
        <w:t>S1</w:t>
      </w:r>
      <w:r w:rsidR="005D5CAB">
        <w:t xml:space="preserve">- </w:t>
      </w:r>
      <w:r w:rsidR="00F87D1A">
        <w:t>2</w:t>
      </w:r>
      <w:r w:rsidR="005E6321">
        <w:t>)</w:t>
      </w:r>
      <w:r>
        <w:t xml:space="preserve">. However, unlike the </w:t>
      </w:r>
      <w:proofErr w:type="spellStart"/>
      <w:r>
        <w:t>AICc</w:t>
      </w:r>
      <w:proofErr w:type="spellEnd"/>
      <w:r>
        <w:t xml:space="preserve"> results</w:t>
      </w:r>
      <w:r w:rsidR="005D5CAB">
        <w:t>, erroneous breaks had higher average weights</w:t>
      </w:r>
      <w:r w:rsidR="00D95716">
        <w:t xml:space="preserve">, </w:t>
      </w:r>
      <w:r w:rsidR="00DA6A0B">
        <w:t xml:space="preserve">with </w:t>
      </w:r>
      <w:r w:rsidR="00D95716">
        <w:t>value</w:t>
      </w:r>
      <w:r>
        <w:t>s</w:t>
      </w:r>
      <w:r w:rsidR="00D95716">
        <w:t xml:space="preserve"> </w:t>
      </w:r>
      <w:r>
        <w:t>up to</w:t>
      </w:r>
      <w:r w:rsidR="00D95716">
        <w:t xml:space="preserve"> </w:t>
      </w:r>
      <w:r>
        <w:rPr>
          <w:rFonts w:cstheme="minorHAnsi"/>
        </w:rPr>
        <w:t xml:space="preserve">approximately </w:t>
      </w:r>
      <w:r w:rsidR="00D95716">
        <w:t>0.4</w:t>
      </w:r>
      <w:r w:rsidR="00A137CD">
        <w:t>.</w:t>
      </w:r>
    </w:p>
    <w:p w14:paraId="7A4741DD" w14:textId="46751EF1" w:rsidR="003D374E" w:rsidRPr="005439BE" w:rsidRDefault="003D374E" w:rsidP="005E6321">
      <w:pPr>
        <w:rPr>
          <w:i/>
        </w:rPr>
      </w:pPr>
      <w:r w:rsidRPr="005439BE">
        <w:rPr>
          <w:i/>
        </w:rPr>
        <w:t>Case study</w:t>
      </w:r>
      <w:r w:rsidR="003D1DB2">
        <w:rPr>
          <w:i/>
        </w:rPr>
        <w:t xml:space="preserve">: </w:t>
      </w:r>
      <w:r w:rsidRPr="005439BE">
        <w:rPr>
          <w:i/>
        </w:rPr>
        <w:t>ladybeetles</w:t>
      </w:r>
    </w:p>
    <w:p w14:paraId="0297E47B" w14:textId="6AE3FD5A" w:rsidR="003D374E" w:rsidRDefault="00DD3497" w:rsidP="003D374E">
      <w:r>
        <w:t xml:space="preserve">As with the </w:t>
      </w:r>
      <w:del w:id="18" w:author="Bahlai, Christie" w:date="2019-07-01T10:27:00Z">
        <w:r w:rsidDel="008D28B0">
          <w:delText xml:space="preserve">RSD </w:delText>
        </w:r>
      </w:del>
      <w:ins w:id="19" w:author="Bahlai, Christie" w:date="2019-07-01T10:27:00Z">
        <w:r w:rsidR="008D28B0">
          <w:t>D</w:t>
        </w:r>
        <w:r w:rsidR="008D28B0">
          <w:t xml:space="preserve">SD </w:t>
        </w:r>
      </w:ins>
      <w:r>
        <w:t xml:space="preserve">analysis using </w:t>
      </w:r>
      <w:proofErr w:type="spellStart"/>
      <w:r>
        <w:t>AICc</w:t>
      </w:r>
      <w:proofErr w:type="spellEnd"/>
      <w:r>
        <w:t>, the AIC analysis found t</w:t>
      </w:r>
      <w:r w:rsidR="003D374E">
        <w:t xml:space="preserve">wo break points, one occurring after 2000 and one occurring after 2005, in the top break point combination model. However, </w:t>
      </w:r>
      <w:r>
        <w:t>the AIC analysis did not find any additional break point combinations with equivalent performance</w:t>
      </w:r>
      <w:r w:rsidR="003D374E">
        <w:t>. Break weight analysis suggested a weight of 0.</w:t>
      </w:r>
      <w:r>
        <w:t xml:space="preserve">95 </w:t>
      </w:r>
      <w:r w:rsidR="003D374E">
        <w:t>for the 2000 break, and a weight of 0.</w:t>
      </w:r>
      <w:r>
        <w:t>64</w:t>
      </w:r>
      <w:r w:rsidR="003D374E">
        <w:t xml:space="preserve"> for the break after 2005.  </w:t>
      </w:r>
      <w:r>
        <w:t xml:space="preserve">In the </w:t>
      </w:r>
      <w:r>
        <w:lastRenderedPageBreak/>
        <w:t>context of the AIC analysis, we would thus conclude unambiguous support for the break occurring at 2000 and moderate</w:t>
      </w:r>
      <w:r w:rsidR="009B3F97">
        <w:t>ly high support</w:t>
      </w:r>
      <w:r>
        <w:t xml:space="preserve"> for the break at 2005</w:t>
      </w:r>
      <w:r w:rsidR="00271BE6">
        <w:t xml:space="preserve">, similar to results from the </w:t>
      </w:r>
      <w:proofErr w:type="spellStart"/>
      <w:r w:rsidR="00271BE6">
        <w:t>AICc</w:t>
      </w:r>
      <w:proofErr w:type="spellEnd"/>
      <w:r w:rsidR="00271BE6">
        <w:t xml:space="preserve"> analysis</w:t>
      </w:r>
      <w:r>
        <w:t xml:space="preserve">. </w:t>
      </w:r>
      <w:r w:rsidR="003D374E">
        <w:t xml:space="preserve">  </w:t>
      </w:r>
    </w:p>
    <w:p w14:paraId="17CE75D2" w14:textId="32D0C618" w:rsidR="00541483" w:rsidRPr="006379E1" w:rsidRDefault="00541483" w:rsidP="00541483">
      <w:pPr>
        <w:rPr>
          <w:i/>
        </w:rPr>
      </w:pPr>
      <w:r w:rsidRPr="006379E1">
        <w:rPr>
          <w:i/>
        </w:rPr>
        <w:t xml:space="preserve">Case study- </w:t>
      </w:r>
      <w:r>
        <w:rPr>
          <w:i/>
        </w:rPr>
        <w:t>monarchs</w:t>
      </w:r>
    </w:p>
    <w:p w14:paraId="36F90A96" w14:textId="146E3725" w:rsidR="00541483" w:rsidRDefault="00541483" w:rsidP="00541483">
      <w:r>
        <w:t xml:space="preserve">For the monarch butterflies, using AIC as the information criterion in the </w:t>
      </w:r>
      <w:del w:id="20" w:author="Bahlai, Christie" w:date="2019-07-01T10:27:00Z">
        <w:r w:rsidDel="008D28B0">
          <w:delText xml:space="preserve">RSD </w:delText>
        </w:r>
      </w:del>
      <w:ins w:id="21" w:author="Bahlai, Christie" w:date="2019-07-01T10:27:00Z">
        <w:r w:rsidR="008D28B0">
          <w:t>D</w:t>
        </w:r>
        <w:r w:rsidR="008D28B0">
          <w:t xml:space="preserve">SD </w:t>
        </w:r>
      </w:ins>
      <w:r>
        <w:t>resulted in a much more complex result</w:t>
      </w:r>
      <w:r w:rsidR="001A612B">
        <w:t xml:space="preserve"> as</w:t>
      </w:r>
      <w:r>
        <w:t xml:space="preserve"> compared to </w:t>
      </w:r>
      <w:r w:rsidR="003765D5">
        <w:t xml:space="preserve">the </w:t>
      </w:r>
      <w:proofErr w:type="spellStart"/>
      <w:r>
        <w:t>AICc</w:t>
      </w:r>
      <w:proofErr w:type="spellEnd"/>
      <w:r>
        <w:t xml:space="preserve"> based analysis. In this analysis, a </w:t>
      </w:r>
      <w:r w:rsidR="00D33FCF">
        <w:t xml:space="preserve">break point combination </w:t>
      </w:r>
      <w:r>
        <w:t xml:space="preserve">with two breaks (at </w:t>
      </w:r>
      <w:r w:rsidR="00D33FCF">
        <w:t xml:space="preserve">2003 and 2008) was selected as the top model (AIC=106.86), but there were four additional break point combinations with equivalent performance (1998, 2003, 2008, AIC=106.90; 1999, 2003, 2008, AIC=108.02; 2003, 2007, AIC=108.51; and 1998, 2003, 2007, AIC=108.54). Thus, the model suggested many more candidate break points (1998, 1999, 2003, 2007, and 2008) but the weighting analysis found variable strength of evidence for these breaks (0.41, 0.23, 0.81, </w:t>
      </w:r>
      <w:r w:rsidR="00F108E0">
        <w:t>0.27 and 0.65, respectively)</w:t>
      </w:r>
      <w:r w:rsidR="008477DD">
        <w:t>.</w:t>
      </w:r>
      <w:r w:rsidR="00F108E0">
        <w:t xml:space="preserve"> </w:t>
      </w:r>
      <w:r w:rsidR="008477DD">
        <w:t>W</w:t>
      </w:r>
      <w:r w:rsidR="00F108E0">
        <w:t>e conclude there is weak evidence for break</w:t>
      </w:r>
      <w:r w:rsidR="004C6CE5">
        <w:t>s</w:t>
      </w:r>
      <w:r w:rsidR="00F108E0">
        <w:t xml:space="preserve"> at 1998,</w:t>
      </w:r>
      <w:r w:rsidR="00F42335">
        <w:t xml:space="preserve"> 1999, and 2007</w:t>
      </w:r>
      <w:r w:rsidR="003B6454">
        <w:t>, moderately high evidence for a break at 2008</w:t>
      </w:r>
      <w:r w:rsidR="008477DD">
        <w:t>,</w:t>
      </w:r>
      <w:r w:rsidR="00F42335">
        <w:t xml:space="preserve"> and</w:t>
      </w:r>
      <w:r w:rsidR="00F108E0">
        <w:t xml:space="preserve"> fairly strong evidence for a break at 2003</w:t>
      </w:r>
      <w:r w:rsidR="00271BE6">
        <w:t xml:space="preserve">, which parallels results in the main text using </w:t>
      </w:r>
      <w:proofErr w:type="spellStart"/>
      <w:r w:rsidR="00271BE6">
        <w:t>AICc</w:t>
      </w:r>
      <w:proofErr w:type="spellEnd"/>
      <w:r w:rsidR="00271BE6">
        <w:t>.</w:t>
      </w:r>
    </w:p>
    <w:p w14:paraId="4E953F5C" w14:textId="1B5FF77E" w:rsidR="003765D5" w:rsidRDefault="003765D5">
      <w:r>
        <w:br w:type="page"/>
      </w:r>
    </w:p>
    <w:p w14:paraId="741FA650" w14:textId="77777777" w:rsidR="005018EF" w:rsidRDefault="005018EF" w:rsidP="0040365B">
      <w:r>
        <w:rPr>
          <w:noProof/>
        </w:rPr>
        <w:lastRenderedPageBreak/>
        <w:drawing>
          <wp:inline distT="0" distB="0" distL="0" distR="0" wp14:anchorId="33518989" wp14:editId="1B560891">
            <wp:extent cx="4953255" cy="5753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CDF.tmp"/>
                    <pic:cNvPicPr/>
                  </pic:nvPicPr>
                  <pic:blipFill>
                    <a:blip r:embed="rId6">
                      <a:extLst>
                        <a:ext uri="{28A0092B-C50C-407E-A947-70E740481C1C}">
                          <a14:useLocalDpi xmlns:a14="http://schemas.microsoft.com/office/drawing/2010/main" val="0"/>
                        </a:ext>
                      </a:extLst>
                    </a:blip>
                    <a:stretch>
                      <a:fillRect/>
                    </a:stretch>
                  </pic:blipFill>
                  <pic:spPr>
                    <a:xfrm>
                      <a:off x="0" y="0"/>
                      <a:ext cx="4953255" cy="5753396"/>
                    </a:xfrm>
                    <a:prstGeom prst="rect">
                      <a:avLst/>
                    </a:prstGeom>
                  </pic:spPr>
                </pic:pic>
              </a:graphicData>
            </a:graphic>
          </wp:inline>
        </w:drawing>
      </w:r>
    </w:p>
    <w:p w14:paraId="5C4F3729" w14:textId="23BBADA6" w:rsidR="00D649BB" w:rsidRDefault="0040365B" w:rsidP="00D649BB">
      <w:r>
        <w:t xml:space="preserve">Figure </w:t>
      </w:r>
      <w:r w:rsidR="00EF17D6">
        <w:t>S1</w:t>
      </w:r>
      <w:r>
        <w:t xml:space="preserve">-1: </w:t>
      </w:r>
      <w:r w:rsidRPr="006062E6">
        <w:rPr>
          <w:b/>
        </w:rPr>
        <w:t xml:space="preserve">Performance </w:t>
      </w:r>
      <w:r>
        <w:rPr>
          <w:b/>
        </w:rPr>
        <w:t xml:space="preserve">the </w:t>
      </w:r>
      <w:del w:id="22" w:author="Bahlai, Christie" w:date="2019-07-01T10:28:00Z">
        <w:r w:rsidDel="008D28B0">
          <w:rPr>
            <w:b/>
          </w:rPr>
          <w:delText>r</w:delText>
        </w:r>
        <w:r w:rsidRPr="006F7244" w:rsidDel="008D28B0">
          <w:rPr>
            <w:b/>
          </w:rPr>
          <w:delText xml:space="preserve">egime </w:delText>
        </w:r>
      </w:del>
      <w:ins w:id="23" w:author="Bahlai, Christie" w:date="2019-07-01T10:28:00Z">
        <w:r w:rsidR="008D28B0">
          <w:rPr>
            <w:b/>
          </w:rPr>
          <w:t>dynamic</w:t>
        </w:r>
        <w:bookmarkStart w:id="24" w:name="_GoBack"/>
        <w:bookmarkEnd w:id="24"/>
        <w:r w:rsidR="008D28B0" w:rsidRPr="006F7244">
          <w:rPr>
            <w:b/>
          </w:rPr>
          <w:t xml:space="preserve"> </w:t>
        </w:r>
      </w:ins>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rPr>
          <w:b/>
        </w:rPr>
        <w:t xml:space="preserve"> </w:t>
      </w:r>
      <w:r w:rsidR="007138CD">
        <w:rPr>
          <w:b/>
        </w:rPr>
        <w:t>u</w:t>
      </w:r>
      <w:r>
        <w:rPr>
          <w:b/>
        </w:rPr>
        <w:t xml:space="preserve">sing AIC </w:t>
      </w:r>
      <w:r w:rsidR="007138CD">
        <w:rPr>
          <w:b/>
        </w:rPr>
        <w:t>criterion</w:t>
      </w:r>
      <w:r w:rsidRPr="006062E6">
        <w:rPr>
          <w:b/>
        </w:rPr>
        <w:t>.</w:t>
      </w:r>
      <w:r w:rsidR="00D649BB">
        <w:t xml:space="preserve"> Proportion of simulation results in which the true breaks were detected within the top break point combinations as identified by the </w:t>
      </w:r>
      <w:del w:id="25" w:author="Bahlai, Christie" w:date="2019-07-01T10:27:00Z">
        <w:r w:rsidR="00D649BB" w:rsidDel="008D28B0">
          <w:delText xml:space="preserve">RSD </w:delText>
        </w:r>
      </w:del>
      <w:ins w:id="26" w:author="Bahlai, Christie" w:date="2019-07-01T10:27:00Z">
        <w:r w:rsidR="008D28B0">
          <w:t>D</w:t>
        </w:r>
        <w:r w:rsidR="008D28B0">
          <w:t xml:space="preserve">SD </w:t>
        </w:r>
      </w:ins>
      <w:r w:rsidR="00D649BB">
        <w:t xml:space="preserve">model implemented with an underlying Ricker model with varied A) noise (in the form of normally distributed error), B) starting values of the </w:t>
      </w:r>
      <w:r w:rsidR="00D649BB" w:rsidRPr="003F34F4">
        <w:rPr>
          <w:i/>
        </w:rPr>
        <w:t>r</w:t>
      </w:r>
      <w:r w:rsidR="00D649BB">
        <w:t xml:space="preserve"> parameter, C) percent changes in the </w:t>
      </w:r>
      <w:r w:rsidR="00D649BB" w:rsidRPr="00BB5C7E">
        <w:rPr>
          <w:i/>
        </w:rPr>
        <w:t>K</w:t>
      </w:r>
      <w:r w:rsidR="00D649BB">
        <w:t xml:space="preserve"> parameter, D) percent changes in </w:t>
      </w:r>
      <w:r w:rsidR="00D649BB" w:rsidRPr="00BB5C7E">
        <w:rPr>
          <w:i/>
        </w:rPr>
        <w:t>r</w:t>
      </w:r>
      <w:r w:rsidR="00D649BB">
        <w:t xml:space="preserve">, and E) simulated time series length. Sets of 0, 1, 2 and 3 break points were randomly generated from within the set of possible values, and 250 datasets were simulated for each scenario. In each panel, other variables (that were not being varied) were held constant at their base values (i.e., noise=2%; starting value of </w:t>
      </w:r>
      <w:r w:rsidR="00D649BB" w:rsidRPr="001E53E2">
        <w:rPr>
          <w:i/>
        </w:rPr>
        <w:t>r</w:t>
      </w:r>
      <w:r w:rsidR="00D649BB">
        <w:rPr>
          <w:i/>
        </w:rPr>
        <w:t xml:space="preserve"> </w:t>
      </w:r>
      <w:r w:rsidR="00D649BB">
        <w:t xml:space="preserve">= 2; change in </w:t>
      </w:r>
      <w:r w:rsidR="00D649BB" w:rsidRPr="001E53E2">
        <w:rPr>
          <w:i/>
        </w:rPr>
        <w:t>r</w:t>
      </w:r>
      <w:r w:rsidR="00D649BB">
        <w:t xml:space="preserve"> = </w:t>
      </w:r>
      <w:r w:rsidR="00D649BB">
        <w:rPr>
          <w:rFonts w:cstheme="minorHAnsi"/>
        </w:rPr>
        <w:t>±</w:t>
      </w:r>
      <w:r w:rsidR="00D649BB">
        <w:t xml:space="preserve">25%; change in </w:t>
      </w:r>
      <w:r w:rsidR="00D649BB" w:rsidRPr="001E53E2">
        <w:rPr>
          <w:i/>
        </w:rPr>
        <w:t>K</w:t>
      </w:r>
      <w:r w:rsidR="00D649BB">
        <w:t xml:space="preserve"> = </w:t>
      </w:r>
      <w:r w:rsidR="00D649BB">
        <w:rPr>
          <w:rFonts w:cstheme="minorHAnsi"/>
        </w:rPr>
        <w:t>±</w:t>
      </w:r>
      <w:r w:rsidR="00D649BB">
        <w:t>75%; time series length = 20 years). Trends within a set of scenarios (grey lines) are illustrated with a third-order GAM smoothing line.</w:t>
      </w:r>
    </w:p>
    <w:p w14:paraId="08FACCCF" w14:textId="63752B0D" w:rsidR="0040365B" w:rsidRDefault="0040365B" w:rsidP="0040365B"/>
    <w:p w14:paraId="14CF8E0B" w14:textId="28DE8BD3" w:rsidR="0040365B" w:rsidRDefault="000C2D93" w:rsidP="0040365B">
      <w:r>
        <w:rPr>
          <w:noProof/>
        </w:rPr>
        <w:lastRenderedPageBreak/>
        <w:drawing>
          <wp:inline distT="0" distB="0" distL="0" distR="0" wp14:anchorId="7CA6DFA9" wp14:editId="02D8E096">
            <wp:extent cx="5029458" cy="576609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4965F.tmp"/>
                    <pic:cNvPicPr/>
                  </pic:nvPicPr>
                  <pic:blipFill>
                    <a:blip r:embed="rId7">
                      <a:extLst>
                        <a:ext uri="{28A0092B-C50C-407E-A947-70E740481C1C}">
                          <a14:useLocalDpi xmlns:a14="http://schemas.microsoft.com/office/drawing/2010/main" val="0"/>
                        </a:ext>
                      </a:extLst>
                    </a:blip>
                    <a:stretch>
                      <a:fillRect/>
                    </a:stretch>
                  </pic:blipFill>
                  <pic:spPr>
                    <a:xfrm>
                      <a:off x="0" y="0"/>
                      <a:ext cx="5029458" cy="5766096"/>
                    </a:xfrm>
                    <a:prstGeom prst="rect">
                      <a:avLst/>
                    </a:prstGeom>
                  </pic:spPr>
                </pic:pic>
              </a:graphicData>
            </a:graphic>
          </wp:inline>
        </w:drawing>
      </w:r>
    </w:p>
    <w:p w14:paraId="286AD7DF" w14:textId="385B15B7" w:rsidR="005E6321" w:rsidRDefault="0040365B" w:rsidP="0017454F">
      <w:r>
        <w:t>Figure</w:t>
      </w:r>
      <w:r w:rsidRPr="0040365B">
        <w:t xml:space="preserve"> </w:t>
      </w:r>
      <w:r>
        <w:t>S</w:t>
      </w:r>
      <w:r w:rsidR="00EF17D6">
        <w:t>1</w:t>
      </w:r>
      <w:r>
        <w:t>-</w:t>
      </w:r>
      <w:r w:rsidR="00F87D1A">
        <w:t>2</w:t>
      </w:r>
      <w:r w:rsidRPr="006F7244">
        <w:t>:</w:t>
      </w:r>
      <w:r w:rsidRPr="00A47D1F">
        <w:rPr>
          <w:b/>
        </w:rPr>
        <w:t xml:space="preserve"> </w:t>
      </w:r>
      <w:r>
        <w:rPr>
          <w:b/>
        </w:rPr>
        <w:t>Average break weight of break points found under varying parameterization conditions</w:t>
      </w:r>
      <w:r w:rsidR="007138CD">
        <w:rPr>
          <w:b/>
        </w:rPr>
        <w:t xml:space="preserve"> using </w:t>
      </w:r>
      <w:r>
        <w:rPr>
          <w:b/>
        </w:rPr>
        <w:t xml:space="preserve">AIC </w:t>
      </w:r>
      <w:r w:rsidR="007138CD">
        <w:rPr>
          <w:b/>
        </w:rPr>
        <w:t>criterion</w:t>
      </w:r>
      <w:r w:rsidRPr="006062E6">
        <w:rPr>
          <w:b/>
        </w:rPr>
        <w:t>.</w:t>
      </w:r>
      <w:r>
        <w:t xml:space="preserve"> </w:t>
      </w:r>
      <w:r w:rsidR="00D649BB">
        <w:t xml:space="preserve">Average weights of break points identified by the </w:t>
      </w:r>
      <w:del w:id="27" w:author="Bahlai, Christie" w:date="2019-07-01T10:27:00Z">
        <w:r w:rsidR="00D649BB" w:rsidDel="008D28B0">
          <w:delText xml:space="preserve">Regime </w:delText>
        </w:r>
      </w:del>
      <w:ins w:id="28" w:author="Bahlai, Christie" w:date="2019-07-01T10:27:00Z">
        <w:r w:rsidR="008D28B0">
          <w:t>Dynamic</w:t>
        </w:r>
        <w:r w:rsidR="008D28B0">
          <w:t xml:space="preserve"> </w:t>
        </w:r>
      </w:ins>
      <w:r w:rsidR="00D649BB">
        <w:t xml:space="preserve">Shift Detector model reflecting true parameterization conditions (diamonds) or erroneous breaks suggested by the model (triangles) under varied A) noise (in the form of normally distributed error), B) starting values of the </w:t>
      </w:r>
      <w:r w:rsidR="00D649BB" w:rsidRPr="003F34F4">
        <w:rPr>
          <w:i/>
        </w:rPr>
        <w:t>r</w:t>
      </w:r>
      <w:r w:rsidR="00D649BB">
        <w:t xml:space="preserve"> parameter, C) percent changes in the </w:t>
      </w:r>
      <w:r w:rsidR="00D649BB" w:rsidRPr="00326F54">
        <w:rPr>
          <w:i/>
        </w:rPr>
        <w:t>K</w:t>
      </w:r>
      <w:r w:rsidR="00D649BB">
        <w:t xml:space="preserve"> parameter, D) percent changes in </w:t>
      </w:r>
      <w:r w:rsidR="00D649BB" w:rsidRPr="00326F54">
        <w:rPr>
          <w:i/>
        </w:rPr>
        <w:t>r</w:t>
      </w:r>
      <w:r w:rsidR="00D649BB">
        <w:t xml:space="preserve">, and E) simulated time series length. Sets of 0, 1, 2 and 3 break points were randomly generated from within the set of possible values, and 250 datasets were simulated for each scenario. In each panel, other variables (that were not being varied) were held constant at their base values (i.e., noise=2%; starting value of </w:t>
      </w:r>
      <w:r w:rsidR="00D649BB" w:rsidRPr="00544852">
        <w:rPr>
          <w:i/>
        </w:rPr>
        <w:t>r</w:t>
      </w:r>
      <w:r w:rsidR="00D649BB">
        <w:rPr>
          <w:i/>
        </w:rPr>
        <w:t xml:space="preserve"> </w:t>
      </w:r>
      <w:r w:rsidR="00D649BB">
        <w:t xml:space="preserve">= 2; change in </w:t>
      </w:r>
      <w:r w:rsidR="00D649BB" w:rsidRPr="00544852">
        <w:rPr>
          <w:i/>
        </w:rPr>
        <w:t>r</w:t>
      </w:r>
      <w:r w:rsidR="00D649BB">
        <w:t xml:space="preserve"> = </w:t>
      </w:r>
      <w:r w:rsidR="00D649BB">
        <w:rPr>
          <w:rFonts w:cstheme="minorHAnsi"/>
        </w:rPr>
        <w:t>±</w:t>
      </w:r>
      <w:r w:rsidR="00D649BB">
        <w:t xml:space="preserve">25%; change in </w:t>
      </w:r>
      <w:r w:rsidR="00D649BB" w:rsidRPr="00544852">
        <w:rPr>
          <w:i/>
        </w:rPr>
        <w:t>K</w:t>
      </w:r>
      <w:r w:rsidR="00D649BB">
        <w:t xml:space="preserve"> = </w:t>
      </w:r>
      <w:r w:rsidR="00D649BB">
        <w:rPr>
          <w:rFonts w:cstheme="minorHAnsi"/>
        </w:rPr>
        <w:t>±</w:t>
      </w:r>
      <w:r w:rsidR="00D649BB">
        <w:t>75%; time series length = 20 years). Trends within a set of scenarios (grey lines) are illustrated with a third-order GAM smoothing line.</w:t>
      </w:r>
    </w:p>
    <w:sectPr w:rsidR="005E6321">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7549FF" w16cid:durableId="1FE470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hlai, Christie">
    <w15:presenceInfo w15:providerId="AD" w15:userId="S-1-5-21-484756278-3779297868-2879619082-6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4F"/>
    <w:rsid w:val="00002306"/>
    <w:rsid w:val="00005388"/>
    <w:rsid w:val="000C2D93"/>
    <w:rsid w:val="000D7E87"/>
    <w:rsid w:val="000F3F34"/>
    <w:rsid w:val="00105D01"/>
    <w:rsid w:val="0017454F"/>
    <w:rsid w:val="001A612B"/>
    <w:rsid w:val="00202E5D"/>
    <w:rsid w:val="00271BE6"/>
    <w:rsid w:val="002900D4"/>
    <w:rsid w:val="002B0836"/>
    <w:rsid w:val="0033331A"/>
    <w:rsid w:val="003765D5"/>
    <w:rsid w:val="003B6454"/>
    <w:rsid w:val="003D1DB2"/>
    <w:rsid w:val="003D374E"/>
    <w:rsid w:val="003E6064"/>
    <w:rsid w:val="0040365B"/>
    <w:rsid w:val="004C6CE5"/>
    <w:rsid w:val="004E0553"/>
    <w:rsid w:val="005018EF"/>
    <w:rsid w:val="00541483"/>
    <w:rsid w:val="005439BE"/>
    <w:rsid w:val="005D3B54"/>
    <w:rsid w:val="005D5CAB"/>
    <w:rsid w:val="005E6321"/>
    <w:rsid w:val="00611052"/>
    <w:rsid w:val="007138CD"/>
    <w:rsid w:val="00741117"/>
    <w:rsid w:val="007A4FDA"/>
    <w:rsid w:val="00815EA3"/>
    <w:rsid w:val="008477DD"/>
    <w:rsid w:val="00856094"/>
    <w:rsid w:val="008828A7"/>
    <w:rsid w:val="008D28B0"/>
    <w:rsid w:val="00984023"/>
    <w:rsid w:val="009B3F97"/>
    <w:rsid w:val="009D67FD"/>
    <w:rsid w:val="00A04712"/>
    <w:rsid w:val="00A137CD"/>
    <w:rsid w:val="00B22670"/>
    <w:rsid w:val="00B570CE"/>
    <w:rsid w:val="00B86EB3"/>
    <w:rsid w:val="00BB2BF4"/>
    <w:rsid w:val="00C94435"/>
    <w:rsid w:val="00D33FCF"/>
    <w:rsid w:val="00D649BB"/>
    <w:rsid w:val="00D95716"/>
    <w:rsid w:val="00DA6A0B"/>
    <w:rsid w:val="00DD3497"/>
    <w:rsid w:val="00DF32A7"/>
    <w:rsid w:val="00E3663A"/>
    <w:rsid w:val="00E551EC"/>
    <w:rsid w:val="00ED10F7"/>
    <w:rsid w:val="00EF17D6"/>
    <w:rsid w:val="00F02ACD"/>
    <w:rsid w:val="00F108E0"/>
    <w:rsid w:val="00F42335"/>
    <w:rsid w:val="00F877F7"/>
    <w:rsid w:val="00F8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505F"/>
  <w15:chartTrackingRefBased/>
  <w15:docId w15:val="{BA09455E-E447-4056-AFF4-85B82D01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54F"/>
    <w:pPr>
      <w:ind w:left="720"/>
      <w:contextualSpacing/>
    </w:pPr>
  </w:style>
  <w:style w:type="character" w:styleId="CommentReference">
    <w:name w:val="annotation reference"/>
    <w:basedOn w:val="DefaultParagraphFont"/>
    <w:uiPriority w:val="99"/>
    <w:semiHidden/>
    <w:unhideWhenUsed/>
    <w:rsid w:val="009D67FD"/>
    <w:rPr>
      <w:sz w:val="16"/>
      <w:szCs w:val="16"/>
    </w:rPr>
  </w:style>
  <w:style w:type="paragraph" w:styleId="CommentText">
    <w:name w:val="annotation text"/>
    <w:basedOn w:val="Normal"/>
    <w:link w:val="CommentTextChar"/>
    <w:uiPriority w:val="99"/>
    <w:semiHidden/>
    <w:unhideWhenUsed/>
    <w:rsid w:val="009D67FD"/>
    <w:pPr>
      <w:spacing w:line="240" w:lineRule="auto"/>
    </w:pPr>
    <w:rPr>
      <w:sz w:val="20"/>
      <w:szCs w:val="20"/>
    </w:rPr>
  </w:style>
  <w:style w:type="character" w:customStyle="1" w:styleId="CommentTextChar">
    <w:name w:val="Comment Text Char"/>
    <w:basedOn w:val="DefaultParagraphFont"/>
    <w:link w:val="CommentText"/>
    <w:uiPriority w:val="99"/>
    <w:semiHidden/>
    <w:rsid w:val="009D67FD"/>
    <w:rPr>
      <w:sz w:val="20"/>
      <w:szCs w:val="20"/>
    </w:rPr>
  </w:style>
  <w:style w:type="paragraph" w:styleId="BalloonText">
    <w:name w:val="Balloon Text"/>
    <w:basedOn w:val="Normal"/>
    <w:link w:val="BalloonTextChar"/>
    <w:uiPriority w:val="99"/>
    <w:semiHidden/>
    <w:unhideWhenUsed/>
    <w:rsid w:val="009D6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7FD"/>
    <w:rPr>
      <w:rFonts w:ascii="Segoe UI" w:hAnsi="Segoe UI" w:cs="Segoe UI"/>
      <w:sz w:val="18"/>
      <w:szCs w:val="18"/>
    </w:rPr>
  </w:style>
  <w:style w:type="paragraph" w:styleId="Revision">
    <w:name w:val="Revision"/>
    <w:hidden/>
    <w:uiPriority w:val="99"/>
    <w:semiHidden/>
    <w:rsid w:val="005439BE"/>
    <w:pPr>
      <w:spacing w:after="0" w:line="240" w:lineRule="auto"/>
    </w:pPr>
  </w:style>
  <w:style w:type="paragraph" w:styleId="CommentSubject">
    <w:name w:val="annotation subject"/>
    <w:basedOn w:val="CommentText"/>
    <w:next w:val="CommentText"/>
    <w:link w:val="CommentSubjectChar"/>
    <w:uiPriority w:val="99"/>
    <w:semiHidden/>
    <w:unhideWhenUsed/>
    <w:rsid w:val="003E6064"/>
    <w:rPr>
      <w:b/>
      <w:bCs/>
    </w:rPr>
  </w:style>
  <w:style w:type="character" w:customStyle="1" w:styleId="CommentSubjectChar">
    <w:name w:val="Comment Subject Char"/>
    <w:basedOn w:val="CommentTextChar"/>
    <w:link w:val="CommentSubject"/>
    <w:uiPriority w:val="99"/>
    <w:semiHidden/>
    <w:rsid w:val="003E60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D1886-F462-4B58-956B-EEE43BD92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Christie</cp:lastModifiedBy>
  <cp:revision>3</cp:revision>
  <dcterms:created xsi:type="dcterms:W3CDTF">2019-01-15T19:07:00Z</dcterms:created>
  <dcterms:modified xsi:type="dcterms:W3CDTF">2019-07-01T14:28:00Z</dcterms:modified>
</cp:coreProperties>
</file>