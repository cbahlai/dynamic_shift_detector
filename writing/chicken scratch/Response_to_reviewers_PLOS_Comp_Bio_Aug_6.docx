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55374" w14:textId="4F938DF0" w:rsidR="00183A91" w:rsidRDefault="00E90CD1" w:rsidP="00183A91">
      <w:pPr>
        <w:pStyle w:val="Default"/>
        <w:rPr>
          <w:rFonts w:asciiTheme="minorHAnsi" w:hAnsiTheme="minorHAnsi" w:cstheme="minorHAnsi"/>
        </w:rPr>
      </w:pPr>
      <w:r>
        <w:rPr>
          <w:rFonts w:asciiTheme="minorHAnsi" w:hAnsiTheme="minorHAnsi" w:cstheme="minorHAnsi"/>
        </w:rPr>
        <w:t xml:space="preserve">AE comments: </w:t>
      </w:r>
      <w:r w:rsidRPr="00E90CD1">
        <w:rPr>
          <w:rFonts w:asciiTheme="minorHAnsi" w:hAnsiTheme="minorHAnsi" w:cstheme="minorHAnsi"/>
        </w:rPr>
        <w:t xml:space="preserve">We have received two reports from expert Referees. While both appreciated the timeliness and the topic of the manuscript, they also raised substantial concerns. I am issuing a "Major Revision" decision in order to give the Authors a chance to respond to the criticism. Some of the points raised by the Referees should however be fully addressed for the study to be published in </w:t>
      </w:r>
      <w:proofErr w:type="spellStart"/>
      <w:r w:rsidRPr="00E90CD1">
        <w:rPr>
          <w:rFonts w:asciiTheme="minorHAnsi" w:hAnsiTheme="minorHAnsi" w:cstheme="minorHAnsi"/>
        </w:rPr>
        <w:t>PLoS</w:t>
      </w:r>
      <w:proofErr w:type="spellEnd"/>
      <w:r w:rsidRPr="00E90CD1">
        <w:rPr>
          <w:rFonts w:asciiTheme="minorHAnsi" w:hAnsiTheme="minorHAnsi" w:cstheme="minorHAnsi"/>
        </w:rPr>
        <w:t xml:space="preserve"> Computational Biology. The appropriate literature should be cited and discussed, the novelty and generality of the approach should be made clear, and the method should be rigorously tested. In case of a resubmission, I will contact the same Referees, and potentially add another.</w:t>
      </w:r>
    </w:p>
    <w:p w14:paraId="6AB90694" w14:textId="77777777" w:rsidR="00E90CD1" w:rsidRPr="00F02A5E" w:rsidRDefault="00E90CD1" w:rsidP="00183A91">
      <w:pPr>
        <w:pStyle w:val="Default"/>
        <w:rPr>
          <w:rFonts w:asciiTheme="minorHAnsi" w:hAnsiTheme="minorHAnsi" w:cstheme="minorHAnsi"/>
        </w:rPr>
      </w:pPr>
    </w:p>
    <w:p w14:paraId="74AF54BE" w14:textId="229184A1" w:rsidR="00615DEF" w:rsidRPr="00F02A5E" w:rsidRDefault="00615DEF" w:rsidP="00183A91">
      <w:pPr>
        <w:pStyle w:val="Default"/>
        <w:rPr>
          <w:rFonts w:asciiTheme="minorHAnsi" w:hAnsiTheme="minorHAnsi" w:cstheme="minorHAnsi"/>
          <w:color w:val="FF0000"/>
        </w:rPr>
      </w:pPr>
      <w:r w:rsidRPr="00F02A5E">
        <w:rPr>
          <w:rFonts w:asciiTheme="minorHAnsi" w:hAnsiTheme="minorHAnsi" w:cstheme="minorHAnsi"/>
          <w:color w:val="FF0000"/>
        </w:rPr>
        <w:t>&gt;</w:t>
      </w:r>
      <w:r w:rsidR="00F22A1C">
        <w:rPr>
          <w:rFonts w:asciiTheme="minorHAnsi" w:hAnsiTheme="minorHAnsi" w:cstheme="minorHAnsi"/>
          <w:color w:val="FF0000"/>
        </w:rPr>
        <w:t xml:space="preserve">Thank you for the opportunity to submit a revision of our manuscript. </w:t>
      </w:r>
      <w:r w:rsidRPr="00F02A5E">
        <w:rPr>
          <w:rFonts w:asciiTheme="minorHAnsi" w:hAnsiTheme="minorHAnsi" w:cstheme="minorHAnsi"/>
          <w:color w:val="FF0000"/>
        </w:rPr>
        <w:t>We would like to thank both reviewers</w:t>
      </w:r>
      <w:r w:rsidR="00F22A1C">
        <w:rPr>
          <w:rFonts w:asciiTheme="minorHAnsi" w:hAnsiTheme="minorHAnsi" w:cstheme="minorHAnsi"/>
          <w:color w:val="FF0000"/>
        </w:rPr>
        <w:t xml:space="preserve"> and the AE</w:t>
      </w:r>
      <w:r w:rsidRPr="00F02A5E">
        <w:rPr>
          <w:rFonts w:asciiTheme="minorHAnsi" w:hAnsiTheme="minorHAnsi" w:cstheme="minorHAnsi"/>
          <w:color w:val="FF0000"/>
        </w:rPr>
        <w:t xml:space="preserve"> for their thorough and insightful comments. We </w:t>
      </w:r>
      <w:r w:rsidR="00D756AE" w:rsidRPr="00F02A5E">
        <w:rPr>
          <w:rFonts w:asciiTheme="minorHAnsi" w:hAnsiTheme="minorHAnsi" w:cstheme="minorHAnsi"/>
          <w:color w:val="FF0000"/>
        </w:rPr>
        <w:t xml:space="preserve">carefully considered all of the </w:t>
      </w:r>
      <w:r w:rsidR="00F22A1C">
        <w:rPr>
          <w:rFonts w:asciiTheme="minorHAnsi" w:hAnsiTheme="minorHAnsi" w:cstheme="minorHAnsi"/>
          <w:color w:val="FF0000"/>
        </w:rPr>
        <w:t>in</w:t>
      </w:r>
      <w:r w:rsidR="00940241">
        <w:rPr>
          <w:rFonts w:asciiTheme="minorHAnsi" w:hAnsiTheme="minorHAnsi" w:cstheme="minorHAnsi"/>
          <w:color w:val="FF0000"/>
        </w:rPr>
        <w:t xml:space="preserve">dividual </w:t>
      </w:r>
      <w:r w:rsidR="00D756AE" w:rsidRPr="00F02A5E">
        <w:rPr>
          <w:rFonts w:asciiTheme="minorHAnsi" w:hAnsiTheme="minorHAnsi" w:cstheme="minorHAnsi"/>
          <w:color w:val="FF0000"/>
        </w:rPr>
        <w:t>comments and</w:t>
      </w:r>
      <w:r w:rsidRPr="00F02A5E">
        <w:rPr>
          <w:rFonts w:asciiTheme="minorHAnsi" w:hAnsiTheme="minorHAnsi" w:cstheme="minorHAnsi"/>
          <w:color w:val="FF0000"/>
        </w:rPr>
        <w:t xml:space="preserve"> address</w:t>
      </w:r>
      <w:r w:rsidR="00D756AE" w:rsidRPr="00F02A5E">
        <w:rPr>
          <w:rFonts w:asciiTheme="minorHAnsi" w:hAnsiTheme="minorHAnsi" w:cstheme="minorHAnsi"/>
          <w:color w:val="FF0000"/>
        </w:rPr>
        <w:t>ed</w:t>
      </w:r>
      <w:r w:rsidRPr="00F02A5E">
        <w:rPr>
          <w:rFonts w:asciiTheme="minorHAnsi" w:hAnsiTheme="minorHAnsi" w:cstheme="minorHAnsi"/>
          <w:color w:val="FF0000"/>
        </w:rPr>
        <w:t xml:space="preserve"> </w:t>
      </w:r>
      <w:r w:rsidR="00D756AE" w:rsidRPr="00F02A5E">
        <w:rPr>
          <w:rFonts w:asciiTheme="minorHAnsi" w:hAnsiTheme="minorHAnsi" w:cstheme="minorHAnsi"/>
          <w:color w:val="FF0000"/>
        </w:rPr>
        <w:t xml:space="preserve">each of </w:t>
      </w:r>
      <w:r w:rsidRPr="00F02A5E">
        <w:rPr>
          <w:rFonts w:asciiTheme="minorHAnsi" w:hAnsiTheme="minorHAnsi" w:cstheme="minorHAnsi"/>
          <w:color w:val="FF0000"/>
        </w:rPr>
        <w:t>them</w:t>
      </w:r>
      <w:r w:rsidR="00B12D89">
        <w:rPr>
          <w:rFonts w:asciiTheme="minorHAnsi" w:hAnsiTheme="minorHAnsi" w:cstheme="minorHAnsi"/>
          <w:color w:val="FF0000"/>
        </w:rPr>
        <w:t xml:space="preserve">. </w:t>
      </w:r>
      <w:r w:rsidR="00136A45">
        <w:rPr>
          <w:rFonts w:asciiTheme="minorHAnsi" w:hAnsiTheme="minorHAnsi" w:cstheme="minorHAnsi"/>
          <w:color w:val="FF0000"/>
        </w:rPr>
        <w:t>As a result of the reviews, w</w:t>
      </w:r>
      <w:r w:rsidR="00B12D89">
        <w:rPr>
          <w:rFonts w:asciiTheme="minorHAnsi" w:hAnsiTheme="minorHAnsi" w:cstheme="minorHAnsi"/>
          <w:color w:val="FF0000"/>
        </w:rPr>
        <w:t xml:space="preserve">e added substantial text, </w:t>
      </w:r>
      <w:del w:id="0" w:author="Bahlai, Christie" w:date="2019-08-15T09:50:00Z">
        <w:r w:rsidR="00B12D89" w:rsidDel="002F424E">
          <w:rPr>
            <w:rFonts w:asciiTheme="minorHAnsi" w:hAnsiTheme="minorHAnsi" w:cstheme="minorHAnsi"/>
            <w:color w:val="FF0000"/>
          </w:rPr>
          <w:delText>including 15</w:delText>
        </w:r>
      </w:del>
      <w:ins w:id="1" w:author="Bahlai, Christie" w:date="2019-08-15T09:50:00Z">
        <w:r w:rsidR="002F424E">
          <w:rPr>
            <w:rFonts w:asciiTheme="minorHAnsi" w:hAnsiTheme="minorHAnsi" w:cstheme="minorHAnsi"/>
            <w:color w:val="FF0000"/>
          </w:rPr>
          <w:t>and numerous</w:t>
        </w:r>
      </w:ins>
      <w:r w:rsidR="00B12D89">
        <w:rPr>
          <w:rFonts w:asciiTheme="minorHAnsi" w:hAnsiTheme="minorHAnsi" w:cstheme="minorHAnsi"/>
          <w:color w:val="FF0000"/>
        </w:rPr>
        <w:t xml:space="preserve"> new citations, to help contextualize the novelty and generality of the approach. </w:t>
      </w:r>
      <w:r w:rsidR="00D756AE" w:rsidRPr="00F02A5E">
        <w:rPr>
          <w:rFonts w:asciiTheme="minorHAnsi" w:hAnsiTheme="minorHAnsi" w:cstheme="minorHAnsi"/>
          <w:color w:val="FF0000"/>
        </w:rPr>
        <w:t>We also</w:t>
      </w:r>
      <w:r w:rsidRPr="00F02A5E">
        <w:rPr>
          <w:rFonts w:asciiTheme="minorHAnsi" w:hAnsiTheme="minorHAnsi" w:cstheme="minorHAnsi"/>
          <w:color w:val="FF0000"/>
        </w:rPr>
        <w:t xml:space="preserve"> </w:t>
      </w:r>
      <w:r w:rsidR="00D756AE" w:rsidRPr="00F02A5E">
        <w:rPr>
          <w:rFonts w:asciiTheme="minorHAnsi" w:hAnsiTheme="minorHAnsi" w:cstheme="minorHAnsi"/>
          <w:color w:val="FF0000"/>
        </w:rPr>
        <w:t>re-</w:t>
      </w:r>
      <w:del w:id="2" w:author="Bahlai, Christie" w:date="2019-08-15T09:51:00Z">
        <w:r w:rsidR="00D756AE" w:rsidRPr="00F02A5E" w:rsidDel="002F424E">
          <w:rPr>
            <w:rFonts w:asciiTheme="minorHAnsi" w:hAnsiTheme="minorHAnsi" w:cstheme="minorHAnsi"/>
            <w:color w:val="FF0000"/>
          </w:rPr>
          <w:delText xml:space="preserve">read </w:delText>
        </w:r>
      </w:del>
      <w:ins w:id="3" w:author="Bahlai, Christie" w:date="2019-08-15T09:51:00Z">
        <w:r w:rsidR="002F424E">
          <w:rPr>
            <w:rFonts w:asciiTheme="minorHAnsi" w:hAnsiTheme="minorHAnsi" w:cstheme="minorHAnsi"/>
            <w:color w:val="FF0000"/>
          </w:rPr>
          <w:t xml:space="preserve">organized </w:t>
        </w:r>
      </w:ins>
      <w:r w:rsidR="00D756AE" w:rsidRPr="00F02A5E">
        <w:rPr>
          <w:rFonts w:asciiTheme="minorHAnsi" w:hAnsiTheme="minorHAnsi" w:cstheme="minorHAnsi"/>
          <w:color w:val="FF0000"/>
        </w:rPr>
        <w:t>the entire manuscript</w:t>
      </w:r>
      <w:r w:rsidRPr="00F02A5E">
        <w:rPr>
          <w:rFonts w:asciiTheme="minorHAnsi" w:hAnsiTheme="minorHAnsi" w:cstheme="minorHAnsi"/>
          <w:color w:val="FF0000"/>
        </w:rPr>
        <w:t xml:space="preserve"> and </w:t>
      </w:r>
      <w:r w:rsidR="00D756AE" w:rsidRPr="00F02A5E">
        <w:rPr>
          <w:rFonts w:asciiTheme="minorHAnsi" w:hAnsiTheme="minorHAnsi" w:cstheme="minorHAnsi"/>
          <w:color w:val="FF0000"/>
        </w:rPr>
        <w:t>revised for</w:t>
      </w:r>
      <w:r w:rsidRPr="00F02A5E">
        <w:rPr>
          <w:rFonts w:asciiTheme="minorHAnsi" w:hAnsiTheme="minorHAnsi" w:cstheme="minorHAnsi"/>
          <w:color w:val="FF0000"/>
        </w:rPr>
        <w:t xml:space="preserve"> clarity </w:t>
      </w:r>
      <w:r w:rsidR="00D756AE" w:rsidRPr="00F02A5E">
        <w:rPr>
          <w:rFonts w:asciiTheme="minorHAnsi" w:hAnsiTheme="minorHAnsi" w:cstheme="minorHAnsi"/>
          <w:color w:val="FF0000"/>
        </w:rPr>
        <w:t>where appropriate. Please see our point-by-point responses to each of the reviewers</w:t>
      </w:r>
      <w:r w:rsidR="00136A45">
        <w:rPr>
          <w:rFonts w:asciiTheme="minorHAnsi" w:hAnsiTheme="minorHAnsi" w:cstheme="minorHAnsi"/>
          <w:color w:val="FF0000"/>
        </w:rPr>
        <w:t>’</w:t>
      </w:r>
      <w:r w:rsidR="00D756AE" w:rsidRPr="00F02A5E">
        <w:rPr>
          <w:rFonts w:asciiTheme="minorHAnsi" w:hAnsiTheme="minorHAnsi" w:cstheme="minorHAnsi"/>
          <w:color w:val="FF0000"/>
        </w:rPr>
        <w:t xml:space="preserve"> concerns below.</w:t>
      </w:r>
    </w:p>
    <w:p w14:paraId="0552E16E" w14:textId="77777777" w:rsidR="00615DEF" w:rsidRPr="00F02A5E" w:rsidRDefault="00615DEF" w:rsidP="00183A91">
      <w:pPr>
        <w:pStyle w:val="Default"/>
        <w:rPr>
          <w:rFonts w:asciiTheme="minorHAnsi" w:hAnsiTheme="minorHAnsi" w:cstheme="minorHAnsi"/>
        </w:rPr>
      </w:pPr>
    </w:p>
    <w:p w14:paraId="579EFBB9" w14:textId="562A20EA" w:rsidR="00615DEF" w:rsidRPr="00F02A5E" w:rsidRDefault="00183A91" w:rsidP="00183A91">
      <w:pPr>
        <w:pStyle w:val="Default"/>
        <w:rPr>
          <w:rFonts w:asciiTheme="minorHAnsi" w:hAnsiTheme="minorHAnsi" w:cstheme="minorHAnsi"/>
        </w:rPr>
      </w:pPr>
      <w:r w:rsidRPr="00F02A5E">
        <w:rPr>
          <w:rFonts w:asciiTheme="minorHAnsi" w:hAnsiTheme="minorHAnsi" w:cstheme="minorHAnsi"/>
        </w:rPr>
        <w:t xml:space="preserve">Reviewer #1: In this paper the authors present a method to detect a shift in governing parameters in a time series. I have not seen such method for finding a shift in parameters and this method could be interesting for biologists. </w:t>
      </w:r>
      <w:r w:rsidR="00940241">
        <w:rPr>
          <w:rFonts w:asciiTheme="minorHAnsi" w:hAnsiTheme="minorHAnsi" w:cstheme="minorHAnsi"/>
        </w:rPr>
        <w:t>Not being</w:t>
      </w:r>
      <w:r w:rsidRPr="00F02A5E">
        <w:rPr>
          <w:rFonts w:asciiTheme="minorHAnsi" w:hAnsiTheme="minorHAnsi" w:cstheme="minorHAnsi"/>
        </w:rPr>
        <w:t xml:space="preserve"> a statistician I cannot fully judge if the method of selecting the optimal parameter shift is novel enough for PLOS Comp Biol.</w:t>
      </w:r>
    </w:p>
    <w:p w14:paraId="092BBBFB" w14:textId="77777777" w:rsidR="00615DEF" w:rsidRPr="00F02A5E" w:rsidRDefault="00615DEF" w:rsidP="00183A91">
      <w:pPr>
        <w:pStyle w:val="Default"/>
        <w:rPr>
          <w:rFonts w:asciiTheme="minorHAnsi" w:hAnsiTheme="minorHAnsi" w:cstheme="minorHAnsi"/>
        </w:rPr>
      </w:pPr>
    </w:p>
    <w:p w14:paraId="6DD74281" w14:textId="06F7167D" w:rsidR="00615DEF" w:rsidRPr="00F02A5E" w:rsidRDefault="00615DEF" w:rsidP="00183A91">
      <w:pPr>
        <w:pStyle w:val="Default"/>
        <w:rPr>
          <w:rFonts w:asciiTheme="minorHAnsi" w:hAnsiTheme="minorHAnsi" w:cstheme="minorHAnsi"/>
        </w:rPr>
      </w:pPr>
      <w:r w:rsidRPr="00F02A5E">
        <w:rPr>
          <w:rFonts w:asciiTheme="minorHAnsi" w:hAnsiTheme="minorHAnsi" w:cstheme="minorHAnsi"/>
          <w:color w:val="FF0000"/>
        </w:rPr>
        <w:t xml:space="preserve">&gt;Thank you for your </w:t>
      </w:r>
      <w:r w:rsidR="009656F3" w:rsidRPr="00F02A5E">
        <w:rPr>
          <w:rFonts w:asciiTheme="minorHAnsi" w:hAnsiTheme="minorHAnsi" w:cstheme="minorHAnsi"/>
          <w:color w:val="FF0000"/>
        </w:rPr>
        <w:t xml:space="preserve">thoughtful </w:t>
      </w:r>
      <w:r w:rsidRPr="00F02A5E">
        <w:rPr>
          <w:rFonts w:asciiTheme="minorHAnsi" w:hAnsiTheme="minorHAnsi" w:cstheme="minorHAnsi"/>
          <w:color w:val="FF0000"/>
        </w:rPr>
        <w:t>comments</w:t>
      </w:r>
      <w:r w:rsidR="009656F3" w:rsidRPr="00F02A5E">
        <w:rPr>
          <w:rFonts w:asciiTheme="minorHAnsi" w:hAnsiTheme="minorHAnsi" w:cstheme="minorHAnsi"/>
          <w:color w:val="FF0000"/>
        </w:rPr>
        <w:t xml:space="preserve"> and positive assessment of our work!</w:t>
      </w:r>
      <w:r w:rsidRPr="00F02A5E">
        <w:rPr>
          <w:rFonts w:asciiTheme="minorHAnsi" w:hAnsiTheme="minorHAnsi" w:cstheme="minorHAnsi"/>
          <w:color w:val="FF0000"/>
        </w:rPr>
        <w:t xml:space="preserve"> We </w:t>
      </w:r>
      <w:r w:rsidR="00D756AE" w:rsidRPr="00F02A5E">
        <w:rPr>
          <w:rFonts w:asciiTheme="minorHAnsi" w:hAnsiTheme="minorHAnsi" w:cstheme="minorHAnsi"/>
          <w:color w:val="FF0000"/>
        </w:rPr>
        <w:t xml:space="preserve">agree that our </w:t>
      </w:r>
      <w:r w:rsidRPr="00F02A5E">
        <w:rPr>
          <w:rFonts w:asciiTheme="minorHAnsi" w:hAnsiTheme="minorHAnsi" w:cstheme="minorHAnsi"/>
          <w:color w:val="FF0000"/>
        </w:rPr>
        <w:t xml:space="preserve">approach </w:t>
      </w:r>
      <w:r w:rsidR="00776496">
        <w:rPr>
          <w:rFonts w:asciiTheme="minorHAnsi" w:hAnsiTheme="minorHAnsi" w:cstheme="minorHAnsi"/>
          <w:color w:val="FF0000"/>
        </w:rPr>
        <w:t>will be</w:t>
      </w:r>
      <w:r w:rsidR="00776496" w:rsidRPr="00F02A5E">
        <w:rPr>
          <w:rFonts w:asciiTheme="minorHAnsi" w:hAnsiTheme="minorHAnsi" w:cstheme="minorHAnsi"/>
          <w:color w:val="FF0000"/>
        </w:rPr>
        <w:t xml:space="preserve"> </w:t>
      </w:r>
      <w:r w:rsidR="00D756AE" w:rsidRPr="00F02A5E">
        <w:rPr>
          <w:rFonts w:asciiTheme="minorHAnsi" w:hAnsiTheme="minorHAnsi" w:cstheme="minorHAnsi"/>
          <w:color w:val="FF0000"/>
        </w:rPr>
        <w:t xml:space="preserve">new to </w:t>
      </w:r>
      <w:r w:rsidR="00776496" w:rsidRPr="00F02A5E">
        <w:rPr>
          <w:rFonts w:asciiTheme="minorHAnsi" w:hAnsiTheme="minorHAnsi" w:cstheme="minorHAnsi"/>
          <w:color w:val="FF0000"/>
        </w:rPr>
        <w:t>biologists</w:t>
      </w:r>
      <w:r w:rsidR="00D756AE" w:rsidRPr="00F02A5E">
        <w:rPr>
          <w:rFonts w:asciiTheme="minorHAnsi" w:hAnsiTheme="minorHAnsi" w:cstheme="minorHAnsi"/>
          <w:color w:val="FF0000"/>
        </w:rPr>
        <w:t>, as it is</w:t>
      </w:r>
      <w:r w:rsidRPr="00F02A5E">
        <w:rPr>
          <w:rFonts w:asciiTheme="minorHAnsi" w:hAnsiTheme="minorHAnsi" w:cstheme="minorHAnsi"/>
          <w:color w:val="FF0000"/>
        </w:rPr>
        <w:t xml:space="preserve"> a </w:t>
      </w:r>
      <w:r w:rsidR="00D756AE" w:rsidRPr="00F02A5E">
        <w:rPr>
          <w:rFonts w:asciiTheme="minorHAnsi" w:hAnsiTheme="minorHAnsi" w:cstheme="minorHAnsi"/>
          <w:color w:val="FF0000"/>
        </w:rPr>
        <w:t xml:space="preserve">significant </w:t>
      </w:r>
      <w:r w:rsidRPr="00F02A5E">
        <w:rPr>
          <w:rFonts w:asciiTheme="minorHAnsi" w:hAnsiTheme="minorHAnsi" w:cstheme="minorHAnsi"/>
          <w:color w:val="FF0000"/>
        </w:rPr>
        <w:t>departure from previously proposed methodologies</w:t>
      </w:r>
      <w:r w:rsidR="00D756AE" w:rsidRPr="00F02A5E">
        <w:rPr>
          <w:rFonts w:asciiTheme="minorHAnsi" w:hAnsiTheme="minorHAnsi" w:cstheme="minorHAnsi"/>
          <w:color w:val="FF0000"/>
        </w:rPr>
        <w:t xml:space="preserve">. </w:t>
      </w:r>
      <w:r w:rsidR="00AF118C">
        <w:rPr>
          <w:rFonts w:asciiTheme="minorHAnsi" w:hAnsiTheme="minorHAnsi" w:cstheme="minorHAnsi"/>
          <w:color w:val="FF0000"/>
        </w:rPr>
        <w:t>The novelty of our approach is that</w:t>
      </w:r>
      <w:r w:rsidRPr="00F02A5E">
        <w:rPr>
          <w:rFonts w:asciiTheme="minorHAnsi" w:hAnsiTheme="minorHAnsi" w:cstheme="minorHAnsi"/>
          <w:color w:val="FF0000"/>
        </w:rPr>
        <w:t xml:space="preserve"> </w:t>
      </w:r>
      <w:r w:rsidR="00D756AE" w:rsidRPr="00F02A5E">
        <w:rPr>
          <w:rFonts w:asciiTheme="minorHAnsi" w:hAnsiTheme="minorHAnsi" w:cstheme="minorHAnsi"/>
          <w:color w:val="FF0000"/>
        </w:rPr>
        <w:t xml:space="preserve">it can </w:t>
      </w:r>
      <w:r w:rsidRPr="00F02A5E">
        <w:rPr>
          <w:rFonts w:asciiTheme="minorHAnsi" w:hAnsiTheme="minorHAnsi" w:cstheme="minorHAnsi"/>
          <w:color w:val="FF0000"/>
        </w:rPr>
        <w:t>offer new insights</w:t>
      </w:r>
      <w:r w:rsidR="00D756AE" w:rsidRPr="00F02A5E">
        <w:rPr>
          <w:rFonts w:asciiTheme="minorHAnsi" w:hAnsiTheme="minorHAnsi" w:cstheme="minorHAnsi"/>
          <w:color w:val="FF0000"/>
        </w:rPr>
        <w:t xml:space="preserve"> into time series data as it </w:t>
      </w:r>
      <w:r w:rsidR="0043000E" w:rsidRPr="00F02A5E">
        <w:rPr>
          <w:rFonts w:asciiTheme="minorHAnsi" w:hAnsiTheme="minorHAnsi" w:cstheme="minorHAnsi"/>
          <w:color w:val="FF0000"/>
        </w:rPr>
        <w:t>specifically addresses several issues associated with previous regime detection approaches</w:t>
      </w:r>
      <w:r w:rsidR="004659FD">
        <w:rPr>
          <w:rFonts w:asciiTheme="minorHAnsi" w:hAnsiTheme="minorHAnsi" w:cstheme="minorHAnsi"/>
          <w:color w:val="FF0000"/>
        </w:rPr>
        <w:t>,</w:t>
      </w:r>
      <w:r w:rsidR="0043000E" w:rsidRPr="00F02A5E">
        <w:rPr>
          <w:rFonts w:asciiTheme="minorHAnsi" w:hAnsiTheme="minorHAnsi" w:cstheme="minorHAnsi"/>
          <w:color w:val="FF0000"/>
        </w:rPr>
        <w:t xml:space="preserve"> and thus has the potential for broad applicability.</w:t>
      </w:r>
      <w:r w:rsidR="00FC1C72" w:rsidRPr="00F02A5E">
        <w:rPr>
          <w:rFonts w:asciiTheme="minorHAnsi" w:hAnsiTheme="minorHAnsi" w:cstheme="minorHAnsi"/>
          <w:color w:val="FF0000"/>
        </w:rPr>
        <w:t xml:space="preserve"> </w:t>
      </w:r>
      <w:r w:rsidR="002D26BB">
        <w:rPr>
          <w:rFonts w:asciiTheme="minorHAnsi" w:hAnsiTheme="minorHAnsi" w:cstheme="minorHAnsi"/>
          <w:color w:val="FF0000"/>
        </w:rPr>
        <w:t>U</w:t>
      </w:r>
      <w:r w:rsidR="00FC1C72" w:rsidRPr="00F02A5E">
        <w:rPr>
          <w:rFonts w:asciiTheme="minorHAnsi" w:hAnsiTheme="minorHAnsi" w:cstheme="minorHAnsi"/>
          <w:color w:val="FF0000"/>
        </w:rPr>
        <w:t>nlike previous approaches to change-point analysis, the algorithm we describe does not just identify break points, but provides a means of weighting them to evaluate confidence in whether a break has occurred.</w:t>
      </w:r>
      <w:r w:rsidR="00C10274">
        <w:rPr>
          <w:rFonts w:asciiTheme="minorHAnsi" w:hAnsiTheme="minorHAnsi" w:cstheme="minorHAnsi"/>
          <w:color w:val="FF0000"/>
        </w:rPr>
        <w:t xml:space="preserve"> It is also specifically developed to accommodate non-linear population dynamics.</w:t>
      </w:r>
      <w:r w:rsidR="00183A91" w:rsidRPr="00F02A5E">
        <w:rPr>
          <w:rFonts w:asciiTheme="minorHAnsi" w:hAnsiTheme="minorHAnsi" w:cstheme="minorHAnsi"/>
        </w:rPr>
        <w:br/>
      </w:r>
      <w:r w:rsidR="00183A91" w:rsidRPr="00F02A5E">
        <w:rPr>
          <w:rFonts w:asciiTheme="minorHAnsi" w:hAnsiTheme="minorHAnsi" w:cstheme="minorHAnsi"/>
        </w:rPr>
        <w:br/>
        <w:t xml:space="preserve">My main concern with the paper is that the authors suggest that the method is suitable for testing shifts to alternative stable states, while they do not test that. Only in the abstract and introduction this is suggested, after that they call it a test for parameter shifts (I agree with that term). Although the term “regime shift” is not so well defined, it often refers to a shift between alternative attractors. (see for instance Anderson et al. 2009 (Trends in Ecology &amp; Evolution, 24:1 49-57)). When a system shifts between alternative attractors there is not a clear shift in external conditions needed, but just a small external change may make the system cross a tipping point. That is clearly not what this method is testing for as the authors test for a clear shift in the parameters of a model. From the title I expected that this paper was about detecting such tipping points. To avoid such confusion I think the title can better be changed and the authors should explicitly define “regime shift” and state that the method is not for detecting tipping points. There is an extensive literature on detecting tipping points (see some </w:t>
      </w:r>
      <w:r w:rsidR="00183A91" w:rsidRPr="00F02A5E">
        <w:rPr>
          <w:rFonts w:asciiTheme="minorHAnsi" w:hAnsiTheme="minorHAnsi" w:cstheme="minorHAnsi"/>
        </w:rPr>
        <w:lastRenderedPageBreak/>
        <w:t>examples below) and I think the authors should discuss the difference between those methods and their parameter shift detection method.</w:t>
      </w:r>
    </w:p>
    <w:p w14:paraId="761F4326" w14:textId="77777777" w:rsidR="00615DEF" w:rsidRPr="00F02A5E" w:rsidRDefault="00615DEF" w:rsidP="00183A91">
      <w:pPr>
        <w:pStyle w:val="Default"/>
        <w:rPr>
          <w:rFonts w:asciiTheme="minorHAnsi" w:hAnsiTheme="minorHAnsi" w:cstheme="minorHAnsi"/>
        </w:rPr>
      </w:pPr>
    </w:p>
    <w:p w14:paraId="1E942A3A" w14:textId="1C7FC837" w:rsidR="009F3EEF" w:rsidRDefault="00615DEF" w:rsidP="00183A91">
      <w:pPr>
        <w:pStyle w:val="Default"/>
        <w:rPr>
          <w:rFonts w:asciiTheme="minorHAnsi" w:hAnsiTheme="minorHAnsi" w:cstheme="minorHAnsi"/>
          <w:color w:val="FF0000"/>
        </w:rPr>
      </w:pPr>
      <w:r w:rsidRPr="00F02A5E">
        <w:rPr>
          <w:rFonts w:asciiTheme="minorHAnsi" w:hAnsiTheme="minorHAnsi" w:cstheme="minorHAnsi"/>
          <w:color w:val="FF0000"/>
        </w:rPr>
        <w:t>&gt;The reviewer brings up a very good point. There is sufficient ambiguity around terminology reflecting abrupt ecological transitions that Bahlai organized a symposium and panel discussion to try and synthesize these concepts at last year’s Ecological Society of America meeting (</w:t>
      </w:r>
      <w:hyperlink r:id="rId5" w:history="1">
        <w:r w:rsidRPr="00F02A5E">
          <w:rPr>
            <w:rStyle w:val="Hyperlink"/>
            <w:rFonts w:asciiTheme="minorHAnsi" w:hAnsiTheme="minorHAnsi" w:cstheme="minorHAnsi"/>
            <w:color w:val="FF0000"/>
          </w:rPr>
          <w:t>https://eco.confex.com/eco/2018/meetingapp.cgi/Session/14351</w:t>
        </w:r>
      </w:hyperlink>
      <w:r w:rsidRPr="00F02A5E">
        <w:rPr>
          <w:rFonts w:asciiTheme="minorHAnsi" w:hAnsiTheme="minorHAnsi" w:cstheme="minorHAnsi"/>
          <w:color w:val="FF0000"/>
        </w:rPr>
        <w:t>)</w:t>
      </w:r>
      <w:r w:rsidR="00512B77">
        <w:rPr>
          <w:rFonts w:asciiTheme="minorHAnsi" w:hAnsiTheme="minorHAnsi" w:cstheme="minorHAnsi"/>
          <w:color w:val="FF0000"/>
        </w:rPr>
        <w:t>.</w:t>
      </w:r>
      <w:r w:rsidRPr="00F02A5E">
        <w:rPr>
          <w:rFonts w:asciiTheme="minorHAnsi" w:hAnsiTheme="minorHAnsi" w:cstheme="minorHAnsi"/>
          <w:color w:val="FF0000"/>
        </w:rPr>
        <w:t xml:space="preserve"> </w:t>
      </w:r>
      <w:r w:rsidR="00512B77">
        <w:rPr>
          <w:rFonts w:asciiTheme="minorHAnsi" w:hAnsiTheme="minorHAnsi" w:cstheme="minorHAnsi"/>
          <w:color w:val="FF0000"/>
        </w:rPr>
        <w:t>B</w:t>
      </w:r>
      <w:r w:rsidRPr="00F02A5E">
        <w:rPr>
          <w:rFonts w:asciiTheme="minorHAnsi" w:hAnsiTheme="minorHAnsi" w:cstheme="minorHAnsi"/>
          <w:color w:val="FF0000"/>
        </w:rPr>
        <w:t xml:space="preserve">ut clearly, from this and </w:t>
      </w:r>
      <w:r w:rsidR="00EF499E" w:rsidRPr="00F02A5E">
        <w:rPr>
          <w:rFonts w:asciiTheme="minorHAnsi" w:hAnsiTheme="minorHAnsi" w:cstheme="minorHAnsi"/>
          <w:color w:val="FF0000"/>
        </w:rPr>
        <w:t>Reviewer</w:t>
      </w:r>
      <w:r w:rsidRPr="00F02A5E">
        <w:rPr>
          <w:rFonts w:asciiTheme="minorHAnsi" w:hAnsiTheme="minorHAnsi" w:cstheme="minorHAnsi"/>
          <w:color w:val="FF0000"/>
        </w:rPr>
        <w:t xml:space="preserve"> #2’s comments, we had not sufficiently covered this </w:t>
      </w:r>
      <w:r w:rsidR="00EF499E" w:rsidRPr="00F02A5E">
        <w:rPr>
          <w:rFonts w:asciiTheme="minorHAnsi" w:hAnsiTheme="minorHAnsi" w:cstheme="minorHAnsi"/>
          <w:color w:val="FF0000"/>
        </w:rPr>
        <w:t>subject in the introduction of the paper. We restructured the introduction to focus on this issue</w:t>
      </w:r>
      <w:del w:id="4" w:author="Bahlai, Christie" w:date="2019-08-15T10:02:00Z">
        <w:r w:rsidR="00EF499E" w:rsidRPr="00F02A5E" w:rsidDel="006B53D7">
          <w:rPr>
            <w:rFonts w:asciiTheme="minorHAnsi" w:hAnsiTheme="minorHAnsi" w:cstheme="minorHAnsi"/>
            <w:color w:val="FF0000"/>
          </w:rPr>
          <w:delText xml:space="preserve"> in a new second paragraph</w:delText>
        </w:r>
      </w:del>
      <w:r w:rsidR="00EF499E" w:rsidRPr="00F02A5E">
        <w:rPr>
          <w:rFonts w:asciiTheme="minorHAnsi" w:hAnsiTheme="minorHAnsi" w:cstheme="minorHAnsi"/>
          <w:color w:val="FF0000"/>
        </w:rPr>
        <w:t>, and focus on the specifics of density dependent population modelling later, to provide a more inductive framing of our paper’s goals.</w:t>
      </w:r>
      <w:r w:rsidR="005367DD" w:rsidRPr="00F02A5E">
        <w:rPr>
          <w:rFonts w:asciiTheme="minorHAnsi" w:hAnsiTheme="minorHAnsi" w:cstheme="minorHAnsi"/>
          <w:color w:val="FF0000"/>
        </w:rPr>
        <w:t xml:space="preserve"> </w:t>
      </w:r>
    </w:p>
    <w:p w14:paraId="59E25CDC" w14:textId="77777777" w:rsidR="009F3EEF" w:rsidRDefault="009F3EEF" w:rsidP="00183A91">
      <w:pPr>
        <w:pStyle w:val="Default"/>
        <w:rPr>
          <w:rFonts w:asciiTheme="minorHAnsi" w:hAnsiTheme="minorHAnsi" w:cstheme="minorHAnsi"/>
          <w:color w:val="FF0000"/>
        </w:rPr>
      </w:pPr>
    </w:p>
    <w:p w14:paraId="2860056A" w14:textId="24811EE6" w:rsidR="00EC5320" w:rsidRPr="00F02A5E" w:rsidRDefault="005367DD" w:rsidP="00183A91">
      <w:pPr>
        <w:pStyle w:val="Default"/>
        <w:rPr>
          <w:rFonts w:asciiTheme="minorHAnsi" w:hAnsiTheme="minorHAnsi" w:cstheme="minorHAnsi"/>
        </w:rPr>
      </w:pPr>
      <w:r w:rsidRPr="00F02A5E">
        <w:rPr>
          <w:rFonts w:asciiTheme="minorHAnsi" w:hAnsiTheme="minorHAnsi" w:cstheme="minorHAnsi"/>
          <w:color w:val="FF0000"/>
        </w:rPr>
        <w:t xml:space="preserve">We </w:t>
      </w:r>
      <w:r w:rsidR="00560AA0">
        <w:rPr>
          <w:rFonts w:asciiTheme="minorHAnsi" w:hAnsiTheme="minorHAnsi" w:cstheme="minorHAnsi"/>
          <w:color w:val="FF0000"/>
        </w:rPr>
        <w:t xml:space="preserve">also </w:t>
      </w:r>
      <w:r w:rsidRPr="00F02A5E">
        <w:rPr>
          <w:rFonts w:asciiTheme="minorHAnsi" w:hAnsiTheme="minorHAnsi" w:cstheme="minorHAnsi"/>
          <w:color w:val="FF0000"/>
        </w:rPr>
        <w:t xml:space="preserve">modified our </w:t>
      </w:r>
      <w:r w:rsidR="00F02A5E">
        <w:rPr>
          <w:rFonts w:asciiTheme="minorHAnsi" w:hAnsiTheme="minorHAnsi" w:cstheme="minorHAnsi"/>
          <w:color w:val="FF0000"/>
        </w:rPr>
        <w:t xml:space="preserve">terminology </w:t>
      </w:r>
      <w:r w:rsidRPr="00F02A5E">
        <w:rPr>
          <w:rFonts w:asciiTheme="minorHAnsi" w:hAnsiTheme="minorHAnsi" w:cstheme="minorHAnsi"/>
          <w:color w:val="FF0000"/>
        </w:rPr>
        <w:t xml:space="preserve">throughout </w:t>
      </w:r>
      <w:r w:rsidR="009F3EEF">
        <w:rPr>
          <w:rFonts w:asciiTheme="minorHAnsi" w:hAnsiTheme="minorHAnsi" w:cstheme="minorHAnsi"/>
          <w:color w:val="FF0000"/>
        </w:rPr>
        <w:t>the manuscript</w:t>
      </w:r>
      <w:r w:rsidRPr="00F02A5E">
        <w:rPr>
          <w:rFonts w:asciiTheme="minorHAnsi" w:hAnsiTheme="minorHAnsi" w:cstheme="minorHAnsi"/>
          <w:color w:val="FF0000"/>
        </w:rPr>
        <w:t xml:space="preserve"> </w:t>
      </w:r>
      <w:r w:rsidR="009F3EEF">
        <w:rPr>
          <w:rFonts w:asciiTheme="minorHAnsi" w:hAnsiTheme="minorHAnsi" w:cstheme="minorHAnsi"/>
          <w:color w:val="FF0000"/>
        </w:rPr>
        <w:t xml:space="preserve">to clarify that our algorithm is designed to detect shifts in parameter estimates (and not dynamic states). We also updated the </w:t>
      </w:r>
      <w:r w:rsidRPr="00F02A5E">
        <w:rPr>
          <w:rFonts w:asciiTheme="minorHAnsi" w:hAnsiTheme="minorHAnsi" w:cstheme="minorHAnsi"/>
          <w:color w:val="FF0000"/>
        </w:rPr>
        <w:t xml:space="preserve">algorithm’s name to the “Dynamic Shift Detector” </w:t>
      </w:r>
      <w:r w:rsidR="009F3EEF">
        <w:rPr>
          <w:rFonts w:asciiTheme="minorHAnsi" w:hAnsiTheme="minorHAnsi" w:cstheme="minorHAnsi"/>
          <w:color w:val="FF0000"/>
        </w:rPr>
        <w:t>and changed the title of the paper</w:t>
      </w:r>
      <w:r w:rsidR="007A2AAF">
        <w:rPr>
          <w:rFonts w:asciiTheme="minorHAnsi" w:hAnsiTheme="minorHAnsi" w:cstheme="minorHAnsi"/>
          <w:color w:val="FF0000"/>
        </w:rPr>
        <w:t xml:space="preserve"> for increased clarity</w:t>
      </w:r>
      <w:r w:rsidRPr="00F02A5E">
        <w:rPr>
          <w:rFonts w:asciiTheme="minorHAnsi" w:hAnsiTheme="minorHAnsi" w:cstheme="minorHAnsi"/>
          <w:color w:val="FF0000"/>
        </w:rPr>
        <w:t>.</w:t>
      </w:r>
      <w:r w:rsidR="00183A91" w:rsidRPr="00F02A5E">
        <w:rPr>
          <w:rFonts w:asciiTheme="minorHAnsi" w:hAnsiTheme="minorHAnsi" w:cstheme="minorHAnsi"/>
          <w:color w:val="FF0000"/>
        </w:rPr>
        <w:br/>
      </w:r>
      <w:r w:rsidR="00183A91" w:rsidRPr="00F02A5E">
        <w:rPr>
          <w:rFonts w:asciiTheme="minorHAnsi" w:hAnsiTheme="minorHAnsi" w:cstheme="minorHAnsi"/>
        </w:rPr>
        <w:br/>
        <w:t xml:space="preserve">For detecting tipping points there are many more methods and literature that was not cited in this paper. Only the 2000 paper of Hare and Mantua was cited and not the papers by </w:t>
      </w:r>
      <w:proofErr w:type="spellStart"/>
      <w:r w:rsidR="00183A91" w:rsidRPr="00F02A5E">
        <w:rPr>
          <w:rFonts w:asciiTheme="minorHAnsi" w:hAnsiTheme="minorHAnsi" w:cstheme="minorHAnsi"/>
        </w:rPr>
        <w:t>Rodionov</w:t>
      </w:r>
      <w:proofErr w:type="spellEnd"/>
      <w:r w:rsidR="00183A91" w:rsidRPr="00F02A5E">
        <w:rPr>
          <w:rFonts w:asciiTheme="minorHAnsi" w:hAnsiTheme="minorHAnsi" w:cstheme="minorHAnsi"/>
        </w:rPr>
        <w:t xml:space="preserve"> (among others “A sequential algorithm for testing climate regime shifts”) and the review of Anderson et al. 2009 (see above) and various marine regime shifts (among others: </w:t>
      </w:r>
      <w:proofErr w:type="spellStart"/>
      <w:r w:rsidR="00183A91" w:rsidRPr="00F02A5E">
        <w:rPr>
          <w:rFonts w:asciiTheme="minorHAnsi" w:hAnsiTheme="minorHAnsi" w:cstheme="minorHAnsi"/>
        </w:rPr>
        <w:t>Weijerman</w:t>
      </w:r>
      <w:proofErr w:type="spellEnd"/>
      <w:r w:rsidR="00183A91" w:rsidRPr="00F02A5E">
        <w:rPr>
          <w:rFonts w:asciiTheme="minorHAnsi" w:hAnsiTheme="minorHAnsi" w:cstheme="minorHAnsi"/>
        </w:rPr>
        <w:t xml:space="preserve"> et al., 2005. Regime shifts in marine ecosystems of the North Sea and </w:t>
      </w:r>
      <w:proofErr w:type="spellStart"/>
      <w:r w:rsidR="00183A91" w:rsidRPr="00F02A5E">
        <w:rPr>
          <w:rFonts w:asciiTheme="minorHAnsi" w:hAnsiTheme="minorHAnsi" w:cstheme="minorHAnsi"/>
        </w:rPr>
        <w:t>Wadden</w:t>
      </w:r>
      <w:proofErr w:type="spellEnd"/>
      <w:r w:rsidR="00183A91" w:rsidRPr="00F02A5E">
        <w:rPr>
          <w:rFonts w:asciiTheme="minorHAnsi" w:hAnsiTheme="minorHAnsi" w:cstheme="minorHAnsi"/>
        </w:rPr>
        <w:t xml:space="preserve"> Sea. Mar. Ecol. Prog. Ser. 298, 21–39; </w:t>
      </w:r>
      <w:proofErr w:type="spellStart"/>
      <w:r w:rsidR="00183A91" w:rsidRPr="00F02A5E">
        <w:rPr>
          <w:rFonts w:asciiTheme="minorHAnsi" w:hAnsiTheme="minorHAnsi" w:cstheme="minorHAnsi"/>
        </w:rPr>
        <w:t>Beaugrand</w:t>
      </w:r>
      <w:proofErr w:type="spellEnd"/>
      <w:r w:rsidR="00183A91" w:rsidRPr="00F02A5E">
        <w:rPr>
          <w:rFonts w:asciiTheme="minorHAnsi" w:hAnsiTheme="minorHAnsi" w:cstheme="minorHAnsi"/>
        </w:rPr>
        <w:t xml:space="preserve"> 2004. The North Sea regime shift: Evidence, causes, mechanisms and consequences, Progress in Oceanography, 60, Rocha et al. 2015 Marine regime shifts: drivers and impacts on ecosystems services).</w:t>
      </w:r>
    </w:p>
    <w:p w14:paraId="06BC69AF" w14:textId="77777777" w:rsidR="00EC5320" w:rsidRPr="00F02A5E" w:rsidRDefault="00EC5320" w:rsidP="00183A91">
      <w:pPr>
        <w:pStyle w:val="Default"/>
        <w:rPr>
          <w:rFonts w:asciiTheme="minorHAnsi" w:hAnsiTheme="minorHAnsi" w:cstheme="minorHAnsi"/>
        </w:rPr>
      </w:pPr>
    </w:p>
    <w:p w14:paraId="3A4F231B" w14:textId="6432E0FC" w:rsidR="00F563C1" w:rsidRDefault="00EC5320" w:rsidP="00183A91">
      <w:pPr>
        <w:pStyle w:val="Default"/>
        <w:rPr>
          <w:rFonts w:asciiTheme="minorHAnsi" w:hAnsiTheme="minorHAnsi" w:cstheme="minorHAnsi"/>
          <w:color w:val="FF0000"/>
        </w:rPr>
      </w:pPr>
      <w:r w:rsidRPr="00F02A5E">
        <w:rPr>
          <w:rFonts w:asciiTheme="minorHAnsi" w:hAnsiTheme="minorHAnsi" w:cstheme="minorHAnsi"/>
          <w:color w:val="FF0000"/>
        </w:rPr>
        <w:t xml:space="preserve">&gt;Thank you for bringing these papers to our attention. We </w:t>
      </w:r>
      <w:r w:rsidR="00034392">
        <w:rPr>
          <w:rFonts w:asciiTheme="minorHAnsi" w:hAnsiTheme="minorHAnsi" w:cstheme="minorHAnsi"/>
          <w:color w:val="FF0000"/>
        </w:rPr>
        <w:t>included</w:t>
      </w:r>
      <w:r w:rsidRPr="00F02A5E">
        <w:rPr>
          <w:rFonts w:asciiTheme="minorHAnsi" w:hAnsiTheme="minorHAnsi" w:cstheme="minorHAnsi"/>
          <w:color w:val="FF0000"/>
        </w:rPr>
        <w:t xml:space="preserve"> several of them</w:t>
      </w:r>
      <w:r w:rsidR="00CD449C">
        <w:rPr>
          <w:rFonts w:asciiTheme="minorHAnsi" w:hAnsiTheme="minorHAnsi" w:cstheme="minorHAnsi"/>
          <w:color w:val="FF0000"/>
        </w:rPr>
        <w:t xml:space="preserve"> in the introduction</w:t>
      </w:r>
      <w:r w:rsidRPr="00F02A5E">
        <w:rPr>
          <w:rFonts w:asciiTheme="minorHAnsi" w:hAnsiTheme="minorHAnsi" w:cstheme="minorHAnsi"/>
          <w:color w:val="FF0000"/>
        </w:rPr>
        <w:t xml:space="preserve">, and </w:t>
      </w:r>
      <w:r w:rsidR="00900DC2">
        <w:rPr>
          <w:rFonts w:asciiTheme="minorHAnsi" w:hAnsiTheme="minorHAnsi" w:cstheme="minorHAnsi"/>
          <w:color w:val="FF0000"/>
        </w:rPr>
        <w:t xml:space="preserve">we </w:t>
      </w:r>
      <w:r w:rsidRPr="00F02A5E">
        <w:rPr>
          <w:rFonts w:asciiTheme="minorHAnsi" w:hAnsiTheme="minorHAnsi" w:cstheme="minorHAnsi"/>
          <w:color w:val="FF0000"/>
        </w:rPr>
        <w:t xml:space="preserve">included a paragraph tying </w:t>
      </w:r>
      <w:r w:rsidR="00A03432" w:rsidRPr="00F02A5E">
        <w:rPr>
          <w:rFonts w:asciiTheme="minorHAnsi" w:hAnsiTheme="minorHAnsi" w:cstheme="minorHAnsi"/>
          <w:color w:val="FF0000"/>
        </w:rPr>
        <w:t xml:space="preserve">our </w:t>
      </w:r>
      <w:r w:rsidRPr="00F02A5E">
        <w:rPr>
          <w:rFonts w:asciiTheme="minorHAnsi" w:hAnsiTheme="minorHAnsi" w:cstheme="minorHAnsi"/>
          <w:color w:val="FF0000"/>
        </w:rPr>
        <w:t>work</w:t>
      </w:r>
      <w:r w:rsidR="00A03432" w:rsidRPr="00F02A5E">
        <w:rPr>
          <w:rFonts w:asciiTheme="minorHAnsi" w:hAnsiTheme="minorHAnsi" w:cstheme="minorHAnsi"/>
          <w:color w:val="FF0000"/>
        </w:rPr>
        <w:t xml:space="preserve"> </w:t>
      </w:r>
      <w:r w:rsidRPr="00F02A5E">
        <w:rPr>
          <w:rFonts w:asciiTheme="minorHAnsi" w:hAnsiTheme="minorHAnsi" w:cstheme="minorHAnsi"/>
          <w:color w:val="FF0000"/>
        </w:rPr>
        <w:t>to the Andersen paper</w:t>
      </w:r>
      <w:r w:rsidR="00CD449C">
        <w:rPr>
          <w:rFonts w:asciiTheme="minorHAnsi" w:hAnsiTheme="minorHAnsi" w:cstheme="minorHAnsi"/>
          <w:color w:val="FF0000"/>
        </w:rPr>
        <w:t xml:space="preserve"> </w:t>
      </w:r>
      <w:proofErr w:type="gramStart"/>
      <w:r w:rsidR="00CD449C">
        <w:rPr>
          <w:rFonts w:asciiTheme="minorHAnsi" w:hAnsiTheme="minorHAnsi" w:cstheme="minorHAnsi"/>
          <w:color w:val="FF0000"/>
        </w:rPr>
        <w:t xml:space="preserve">specifically </w:t>
      </w:r>
      <w:r w:rsidRPr="00F02A5E">
        <w:rPr>
          <w:rFonts w:asciiTheme="minorHAnsi" w:hAnsiTheme="minorHAnsi" w:cstheme="minorHAnsi"/>
          <w:color w:val="FF0000"/>
        </w:rPr>
        <w:t xml:space="preserve"> </w:t>
      </w:r>
      <w:r w:rsidR="00A03432" w:rsidRPr="00F02A5E">
        <w:rPr>
          <w:rFonts w:asciiTheme="minorHAnsi" w:hAnsiTheme="minorHAnsi" w:cstheme="minorHAnsi"/>
          <w:color w:val="FF0000"/>
        </w:rPr>
        <w:t>(</w:t>
      </w:r>
      <w:proofErr w:type="gramEnd"/>
      <w:r w:rsidR="00A03432" w:rsidRPr="00F02A5E">
        <w:rPr>
          <w:rFonts w:asciiTheme="minorHAnsi" w:hAnsiTheme="minorHAnsi" w:cstheme="minorHAnsi"/>
          <w:color w:val="FF0000"/>
        </w:rPr>
        <w:t xml:space="preserve">see </w:t>
      </w:r>
      <w:r w:rsidRPr="00F02A5E">
        <w:rPr>
          <w:rFonts w:asciiTheme="minorHAnsi" w:hAnsiTheme="minorHAnsi" w:cstheme="minorHAnsi"/>
          <w:color w:val="FF0000"/>
        </w:rPr>
        <w:t>introduction</w:t>
      </w:r>
      <w:r w:rsidR="00A03432" w:rsidRPr="00F02A5E">
        <w:rPr>
          <w:rFonts w:asciiTheme="minorHAnsi" w:hAnsiTheme="minorHAnsi" w:cstheme="minorHAnsi"/>
          <w:color w:val="FF0000"/>
        </w:rPr>
        <w:t>)</w:t>
      </w:r>
      <w:r w:rsidRPr="00F02A5E">
        <w:rPr>
          <w:rFonts w:asciiTheme="minorHAnsi" w:hAnsiTheme="minorHAnsi" w:cstheme="minorHAnsi"/>
          <w:color w:val="FF0000"/>
        </w:rPr>
        <w:t xml:space="preserve">. </w:t>
      </w:r>
      <w:r w:rsidR="005367DD" w:rsidRPr="00F02A5E">
        <w:rPr>
          <w:rFonts w:asciiTheme="minorHAnsi" w:hAnsiTheme="minorHAnsi" w:cstheme="minorHAnsi"/>
          <w:color w:val="FF0000"/>
        </w:rPr>
        <w:t>The Andersen</w:t>
      </w:r>
      <w:r w:rsidRPr="00F02A5E">
        <w:rPr>
          <w:rFonts w:asciiTheme="minorHAnsi" w:hAnsiTheme="minorHAnsi" w:cstheme="minorHAnsi"/>
          <w:color w:val="FF0000"/>
        </w:rPr>
        <w:t xml:space="preserve"> paper was </w:t>
      </w:r>
      <w:r w:rsidR="005C7254">
        <w:rPr>
          <w:rFonts w:asciiTheme="minorHAnsi" w:hAnsiTheme="minorHAnsi" w:cstheme="minorHAnsi"/>
          <w:color w:val="FF0000"/>
        </w:rPr>
        <w:t>especially</w:t>
      </w:r>
      <w:r w:rsidR="005C7254" w:rsidRPr="00F02A5E">
        <w:rPr>
          <w:rFonts w:asciiTheme="minorHAnsi" w:hAnsiTheme="minorHAnsi" w:cstheme="minorHAnsi"/>
          <w:color w:val="FF0000"/>
        </w:rPr>
        <w:t xml:space="preserve"> </w:t>
      </w:r>
      <w:r w:rsidRPr="00F02A5E">
        <w:rPr>
          <w:rFonts w:asciiTheme="minorHAnsi" w:hAnsiTheme="minorHAnsi" w:cstheme="minorHAnsi"/>
          <w:color w:val="FF0000"/>
        </w:rPr>
        <w:t>useful as it notes</w:t>
      </w:r>
      <w:r w:rsidR="005367DD" w:rsidRPr="00F02A5E">
        <w:rPr>
          <w:rFonts w:asciiTheme="minorHAnsi" w:hAnsiTheme="minorHAnsi" w:cstheme="minorHAnsi"/>
          <w:color w:val="FF0000"/>
        </w:rPr>
        <w:t xml:space="preserve"> </w:t>
      </w:r>
      <w:r w:rsidRPr="00F02A5E">
        <w:rPr>
          <w:rFonts w:asciiTheme="minorHAnsi" w:hAnsiTheme="minorHAnsi" w:cstheme="minorHAnsi"/>
          <w:color w:val="FF0000"/>
        </w:rPr>
        <w:t>that change-point analysis</w:t>
      </w:r>
      <w:r w:rsidR="00196651" w:rsidRPr="00F02A5E">
        <w:rPr>
          <w:rFonts w:asciiTheme="minorHAnsi" w:hAnsiTheme="minorHAnsi" w:cstheme="minorHAnsi"/>
          <w:color w:val="FF0000"/>
        </w:rPr>
        <w:t xml:space="preserve"> </w:t>
      </w:r>
      <w:r w:rsidR="005C7254">
        <w:rPr>
          <w:rFonts w:asciiTheme="minorHAnsi" w:hAnsiTheme="minorHAnsi" w:cstheme="minorHAnsi"/>
          <w:color w:val="FF0000"/>
        </w:rPr>
        <w:t xml:space="preserve">approaches </w:t>
      </w:r>
      <w:r w:rsidR="00196651" w:rsidRPr="00F02A5E">
        <w:rPr>
          <w:rFonts w:asciiTheme="minorHAnsi" w:hAnsiTheme="minorHAnsi" w:cstheme="minorHAnsi"/>
          <w:color w:val="FF0000"/>
        </w:rPr>
        <w:t>suffer from limited sensitivity and precision due to their frequentist statistical approaches</w:t>
      </w:r>
      <w:r w:rsidR="00EB64BA">
        <w:rPr>
          <w:rFonts w:asciiTheme="minorHAnsi" w:hAnsiTheme="minorHAnsi" w:cstheme="minorHAnsi"/>
          <w:color w:val="FF0000"/>
        </w:rPr>
        <w:t>,</w:t>
      </w:r>
      <w:r w:rsidR="00196651" w:rsidRPr="00F02A5E">
        <w:rPr>
          <w:rFonts w:asciiTheme="minorHAnsi" w:hAnsiTheme="minorHAnsi" w:cstheme="minorHAnsi"/>
          <w:color w:val="FF0000"/>
        </w:rPr>
        <w:t xml:space="preserve"> and thus could be</w:t>
      </w:r>
      <w:r w:rsidRPr="00F02A5E">
        <w:rPr>
          <w:rFonts w:asciiTheme="minorHAnsi" w:hAnsiTheme="minorHAnsi" w:cstheme="minorHAnsi"/>
          <w:color w:val="FF0000"/>
        </w:rPr>
        <w:t xml:space="preserve"> </w:t>
      </w:r>
      <w:r w:rsidR="00196651" w:rsidRPr="00F02A5E">
        <w:rPr>
          <w:rFonts w:asciiTheme="minorHAnsi" w:hAnsiTheme="minorHAnsi" w:cstheme="minorHAnsi"/>
          <w:color w:val="FF0000"/>
        </w:rPr>
        <w:t xml:space="preserve">improved </w:t>
      </w:r>
      <w:r w:rsidRPr="00F02A5E">
        <w:rPr>
          <w:rFonts w:asciiTheme="minorHAnsi" w:hAnsiTheme="minorHAnsi" w:cstheme="minorHAnsi"/>
          <w:color w:val="FF0000"/>
        </w:rPr>
        <w:t>using a model selection approach</w:t>
      </w:r>
      <w:r w:rsidR="00EB64BA">
        <w:rPr>
          <w:rFonts w:asciiTheme="minorHAnsi" w:hAnsiTheme="minorHAnsi" w:cstheme="minorHAnsi"/>
          <w:color w:val="FF0000"/>
        </w:rPr>
        <w:t xml:space="preserve"> (as we do in our paper)</w:t>
      </w:r>
      <w:r w:rsidR="00196651" w:rsidRPr="00F02A5E">
        <w:rPr>
          <w:rFonts w:asciiTheme="minorHAnsi" w:hAnsiTheme="minorHAnsi" w:cstheme="minorHAnsi"/>
          <w:color w:val="FF0000"/>
        </w:rPr>
        <w:t xml:space="preserve">. This insight was particularly </w:t>
      </w:r>
      <w:r w:rsidR="00EB64BA">
        <w:rPr>
          <w:rFonts w:asciiTheme="minorHAnsi" w:hAnsiTheme="minorHAnsi" w:cstheme="minorHAnsi"/>
          <w:color w:val="FF0000"/>
        </w:rPr>
        <w:t xml:space="preserve">useful in helping us </w:t>
      </w:r>
      <w:r w:rsidR="003244BC">
        <w:rPr>
          <w:rFonts w:asciiTheme="minorHAnsi" w:hAnsiTheme="minorHAnsi" w:cstheme="minorHAnsi"/>
          <w:color w:val="FF0000"/>
        </w:rPr>
        <w:t>connect our current work with</w:t>
      </w:r>
      <w:r w:rsidRPr="00F02A5E">
        <w:rPr>
          <w:rFonts w:asciiTheme="minorHAnsi" w:hAnsiTheme="minorHAnsi" w:cstheme="minorHAnsi"/>
          <w:color w:val="FF0000"/>
        </w:rPr>
        <w:t xml:space="preserve"> previous work</w:t>
      </w:r>
      <w:r w:rsidR="003244BC">
        <w:rPr>
          <w:rFonts w:asciiTheme="minorHAnsi" w:hAnsiTheme="minorHAnsi" w:cstheme="minorHAnsi"/>
          <w:color w:val="FF0000"/>
        </w:rPr>
        <w:t xml:space="preserve"> on the topic.</w:t>
      </w:r>
      <w:r w:rsidRPr="00F02A5E">
        <w:rPr>
          <w:rFonts w:asciiTheme="minorHAnsi" w:hAnsiTheme="minorHAnsi" w:cstheme="minorHAnsi"/>
          <w:color w:val="FF0000"/>
        </w:rPr>
        <w:t xml:space="preserve"> </w:t>
      </w:r>
    </w:p>
    <w:p w14:paraId="052F1E91" w14:textId="5BF3FD74" w:rsidR="00EC5320" w:rsidRPr="00F02A5E" w:rsidRDefault="00183A91" w:rsidP="00183A91">
      <w:pPr>
        <w:pStyle w:val="Default"/>
        <w:rPr>
          <w:rFonts w:asciiTheme="minorHAnsi" w:hAnsiTheme="minorHAnsi" w:cstheme="minorHAnsi"/>
        </w:rPr>
      </w:pPr>
      <w:r w:rsidRPr="00F02A5E">
        <w:rPr>
          <w:rFonts w:asciiTheme="minorHAnsi" w:hAnsiTheme="minorHAnsi" w:cstheme="minorHAnsi"/>
        </w:rPr>
        <w:br/>
        <w:t>I don’t get why the authors only use the Ricker model. I don’t understand the argument that “these methods [breakpoint analysis] do not work on data with internal, density dependent structure“. Any system can have transient dynamics, what is so special about populations? Why is the Ricker model so generic, while other methods are ad hoc? In populations there is not a single “true” model. The Ricker model for example does not account for any interactions between populations.</w:t>
      </w:r>
    </w:p>
    <w:p w14:paraId="7BB458CB" w14:textId="77777777" w:rsidR="00EC5320" w:rsidRPr="00F02A5E" w:rsidRDefault="00EC5320" w:rsidP="00183A91">
      <w:pPr>
        <w:pStyle w:val="Default"/>
        <w:rPr>
          <w:rFonts w:asciiTheme="minorHAnsi" w:hAnsiTheme="minorHAnsi" w:cstheme="minorHAnsi"/>
        </w:rPr>
      </w:pPr>
    </w:p>
    <w:p w14:paraId="50BF65D2" w14:textId="0932305B" w:rsidR="00EC5320" w:rsidRPr="00F02A5E" w:rsidRDefault="00EC5320" w:rsidP="00183A91">
      <w:pPr>
        <w:pStyle w:val="Default"/>
        <w:rPr>
          <w:rFonts w:asciiTheme="minorHAnsi" w:hAnsiTheme="minorHAnsi" w:cstheme="minorHAnsi"/>
          <w:color w:val="FF0000"/>
        </w:rPr>
      </w:pPr>
      <w:r w:rsidRPr="00F02A5E">
        <w:rPr>
          <w:rFonts w:asciiTheme="minorHAnsi" w:hAnsiTheme="minorHAnsi" w:cstheme="minorHAnsi"/>
          <w:color w:val="FF0000"/>
        </w:rPr>
        <w:t xml:space="preserve">&gt;This is a </w:t>
      </w:r>
      <w:r w:rsidR="00A03432" w:rsidRPr="00F02A5E">
        <w:rPr>
          <w:rFonts w:asciiTheme="minorHAnsi" w:hAnsiTheme="minorHAnsi" w:cstheme="minorHAnsi"/>
          <w:color w:val="FF0000"/>
        </w:rPr>
        <w:t>good point</w:t>
      </w:r>
      <w:r w:rsidRPr="00F02A5E">
        <w:rPr>
          <w:rFonts w:asciiTheme="minorHAnsi" w:hAnsiTheme="minorHAnsi" w:cstheme="minorHAnsi"/>
          <w:color w:val="FF0000"/>
        </w:rPr>
        <w:t>. It is not our intention to make this paper ‘about’ the Ricker model</w:t>
      </w:r>
      <w:r w:rsidR="00A03432" w:rsidRPr="00F02A5E">
        <w:rPr>
          <w:rFonts w:asciiTheme="minorHAnsi" w:hAnsiTheme="minorHAnsi" w:cstheme="minorHAnsi"/>
          <w:color w:val="FF0000"/>
        </w:rPr>
        <w:t>.</w:t>
      </w:r>
      <w:r w:rsidRPr="00F02A5E">
        <w:rPr>
          <w:rFonts w:asciiTheme="minorHAnsi" w:hAnsiTheme="minorHAnsi" w:cstheme="minorHAnsi"/>
          <w:color w:val="FF0000"/>
        </w:rPr>
        <w:t xml:space="preserve"> </w:t>
      </w:r>
      <w:r w:rsidR="00A03432" w:rsidRPr="00F02A5E">
        <w:rPr>
          <w:rFonts w:asciiTheme="minorHAnsi" w:hAnsiTheme="minorHAnsi" w:cstheme="minorHAnsi"/>
          <w:color w:val="FF0000"/>
        </w:rPr>
        <w:t>T</w:t>
      </w:r>
      <w:r w:rsidRPr="00F02A5E">
        <w:rPr>
          <w:rFonts w:asciiTheme="minorHAnsi" w:hAnsiTheme="minorHAnsi" w:cstheme="minorHAnsi"/>
          <w:color w:val="FF0000"/>
        </w:rPr>
        <w:t xml:space="preserve">he Ricker model is simply a model that we know fits </w:t>
      </w:r>
      <w:r w:rsidR="0006742A">
        <w:rPr>
          <w:rFonts w:asciiTheme="minorHAnsi" w:hAnsiTheme="minorHAnsi" w:cstheme="minorHAnsi"/>
          <w:color w:val="FF0000"/>
        </w:rPr>
        <w:t>a variety of</w:t>
      </w:r>
      <w:r w:rsidRPr="00F02A5E">
        <w:rPr>
          <w:rFonts w:asciiTheme="minorHAnsi" w:hAnsiTheme="minorHAnsi" w:cstheme="minorHAnsi"/>
          <w:color w:val="FF0000"/>
        </w:rPr>
        <w:t xml:space="preserve"> population time series data</w:t>
      </w:r>
      <w:r w:rsidR="0006742A">
        <w:rPr>
          <w:rFonts w:asciiTheme="minorHAnsi" w:hAnsiTheme="minorHAnsi" w:cstheme="minorHAnsi"/>
          <w:color w:val="FF0000"/>
        </w:rPr>
        <w:t xml:space="preserve"> </w:t>
      </w:r>
      <w:r w:rsidR="00D2733A">
        <w:rPr>
          <w:rFonts w:asciiTheme="minorHAnsi" w:hAnsiTheme="minorHAnsi" w:cstheme="minorHAnsi"/>
          <w:color w:val="FF0000"/>
        </w:rPr>
        <w:t xml:space="preserve">and structures </w:t>
      </w:r>
      <w:r w:rsidR="0006742A">
        <w:rPr>
          <w:rFonts w:asciiTheme="minorHAnsi" w:hAnsiTheme="minorHAnsi" w:cstheme="minorHAnsi"/>
          <w:color w:val="FF0000"/>
        </w:rPr>
        <w:t>(including that from our case studies)</w:t>
      </w:r>
      <w:r w:rsidR="00D2733A">
        <w:rPr>
          <w:rFonts w:asciiTheme="minorHAnsi" w:hAnsiTheme="minorHAnsi" w:cstheme="minorHAnsi"/>
          <w:color w:val="FF0000"/>
        </w:rPr>
        <w:t xml:space="preserve">. The Ricker model provides a </w:t>
      </w:r>
      <w:r w:rsidR="004D781C" w:rsidRPr="00F02A5E">
        <w:rPr>
          <w:rFonts w:asciiTheme="minorHAnsi" w:hAnsiTheme="minorHAnsi" w:cstheme="minorHAnsi"/>
          <w:color w:val="FF0000"/>
        </w:rPr>
        <w:t xml:space="preserve">more complex </w:t>
      </w:r>
      <w:r w:rsidR="004D781C" w:rsidRPr="00F02A5E">
        <w:rPr>
          <w:rFonts w:asciiTheme="minorHAnsi" w:hAnsiTheme="minorHAnsi" w:cstheme="minorHAnsi"/>
          <w:color w:val="FF0000"/>
        </w:rPr>
        <w:lastRenderedPageBreak/>
        <w:t xml:space="preserve">and ecologically meaningful </w:t>
      </w:r>
      <w:r w:rsidR="00D2733A">
        <w:rPr>
          <w:rFonts w:asciiTheme="minorHAnsi" w:hAnsiTheme="minorHAnsi" w:cstheme="minorHAnsi"/>
          <w:color w:val="FF0000"/>
        </w:rPr>
        <w:t xml:space="preserve">approach </w:t>
      </w:r>
      <w:r w:rsidR="004D781C" w:rsidRPr="00F02A5E">
        <w:rPr>
          <w:rFonts w:asciiTheme="minorHAnsi" w:hAnsiTheme="minorHAnsi" w:cstheme="minorHAnsi"/>
          <w:color w:val="FF0000"/>
        </w:rPr>
        <w:t xml:space="preserve">than using more simplified moving average/variability measures. </w:t>
      </w:r>
      <w:r w:rsidR="00196651" w:rsidRPr="00F02A5E">
        <w:rPr>
          <w:rFonts w:asciiTheme="minorHAnsi" w:hAnsiTheme="minorHAnsi" w:cstheme="minorHAnsi"/>
        </w:rPr>
        <w:t xml:space="preserve"> </w:t>
      </w:r>
      <w:r w:rsidR="00196651" w:rsidRPr="00F02A5E">
        <w:rPr>
          <w:rFonts w:asciiTheme="minorHAnsi" w:hAnsiTheme="minorHAnsi" w:cstheme="minorHAnsi"/>
          <w:color w:val="FF0000"/>
        </w:rPr>
        <w:t>However, we argue that</w:t>
      </w:r>
      <w:r w:rsidR="00CE151B">
        <w:rPr>
          <w:rFonts w:asciiTheme="minorHAnsi" w:hAnsiTheme="minorHAnsi" w:cstheme="minorHAnsi"/>
          <w:color w:val="FF0000"/>
        </w:rPr>
        <w:t xml:space="preserve"> the</w:t>
      </w:r>
      <w:r w:rsidR="00196651" w:rsidRPr="00F02A5E">
        <w:rPr>
          <w:rFonts w:asciiTheme="minorHAnsi" w:hAnsiTheme="minorHAnsi" w:cstheme="minorHAnsi"/>
          <w:color w:val="FF0000"/>
        </w:rPr>
        <w:t xml:space="preserve"> Ricker is a good starting point because its shape is flexible, allowing for near linear growth, compensatory, and </w:t>
      </w:r>
      <w:proofErr w:type="spellStart"/>
      <w:r w:rsidR="00196651" w:rsidRPr="00F02A5E">
        <w:rPr>
          <w:rFonts w:asciiTheme="minorHAnsi" w:hAnsiTheme="minorHAnsi" w:cstheme="minorHAnsi"/>
          <w:color w:val="FF0000"/>
        </w:rPr>
        <w:t>overcompensatory</w:t>
      </w:r>
      <w:proofErr w:type="spellEnd"/>
      <w:r w:rsidR="00196651" w:rsidRPr="00F02A5E">
        <w:rPr>
          <w:rFonts w:asciiTheme="minorHAnsi" w:hAnsiTheme="minorHAnsi" w:cstheme="minorHAnsi"/>
          <w:color w:val="FF0000"/>
        </w:rPr>
        <w:t xml:space="preserve"> dynamics.  Although these are not the only possible options for population growth, they are arguably the most commonly observed in </w:t>
      </w:r>
      <w:r w:rsidR="008F35E3">
        <w:rPr>
          <w:rFonts w:asciiTheme="minorHAnsi" w:hAnsiTheme="minorHAnsi" w:cstheme="minorHAnsi"/>
          <w:color w:val="FF0000"/>
        </w:rPr>
        <w:t xml:space="preserve">population </w:t>
      </w:r>
      <w:r w:rsidR="00196651" w:rsidRPr="00F02A5E">
        <w:rPr>
          <w:rFonts w:asciiTheme="minorHAnsi" w:hAnsiTheme="minorHAnsi" w:cstheme="minorHAnsi"/>
          <w:color w:val="FF0000"/>
        </w:rPr>
        <w:t xml:space="preserve">data. </w:t>
      </w:r>
      <w:r w:rsidR="004D781C" w:rsidRPr="00F02A5E">
        <w:rPr>
          <w:rFonts w:asciiTheme="minorHAnsi" w:hAnsiTheme="minorHAnsi" w:cstheme="minorHAnsi"/>
          <w:color w:val="FF0000"/>
        </w:rPr>
        <w:t xml:space="preserve">We have added </w:t>
      </w:r>
      <w:r w:rsidR="008F35E3">
        <w:rPr>
          <w:rFonts w:asciiTheme="minorHAnsi" w:hAnsiTheme="minorHAnsi" w:cstheme="minorHAnsi"/>
          <w:color w:val="FF0000"/>
        </w:rPr>
        <w:t xml:space="preserve">an </w:t>
      </w:r>
      <w:r w:rsidR="004D781C" w:rsidRPr="00F02A5E">
        <w:rPr>
          <w:rFonts w:asciiTheme="minorHAnsi" w:hAnsiTheme="minorHAnsi" w:cstheme="minorHAnsi"/>
          <w:color w:val="FF0000"/>
        </w:rPr>
        <w:t xml:space="preserve">explanation to the introduction to </w:t>
      </w:r>
      <w:r w:rsidR="00100932">
        <w:rPr>
          <w:rFonts w:asciiTheme="minorHAnsi" w:hAnsiTheme="minorHAnsi" w:cstheme="minorHAnsi"/>
          <w:color w:val="FF0000"/>
        </w:rPr>
        <w:t>make it clear</w:t>
      </w:r>
      <w:r w:rsidR="004D781C" w:rsidRPr="00F02A5E">
        <w:rPr>
          <w:rFonts w:asciiTheme="minorHAnsi" w:hAnsiTheme="minorHAnsi" w:cstheme="minorHAnsi"/>
          <w:color w:val="FF0000"/>
        </w:rPr>
        <w:t xml:space="preserve"> that </w:t>
      </w:r>
      <w:r w:rsidR="008F35E3">
        <w:rPr>
          <w:rFonts w:asciiTheme="minorHAnsi" w:hAnsiTheme="minorHAnsi" w:cstheme="minorHAnsi"/>
          <w:color w:val="FF0000"/>
        </w:rPr>
        <w:t>our proposed algorithm</w:t>
      </w:r>
      <w:r w:rsidR="004D781C" w:rsidRPr="00F02A5E">
        <w:rPr>
          <w:rFonts w:asciiTheme="minorHAnsi" w:hAnsiTheme="minorHAnsi" w:cstheme="minorHAnsi"/>
          <w:color w:val="FF0000"/>
        </w:rPr>
        <w:t xml:space="preserve"> is</w:t>
      </w:r>
      <w:r w:rsidR="008F35E3">
        <w:rPr>
          <w:rFonts w:asciiTheme="minorHAnsi" w:hAnsiTheme="minorHAnsi" w:cstheme="minorHAnsi"/>
          <w:color w:val="FF0000"/>
        </w:rPr>
        <w:t xml:space="preserve"> itself</w:t>
      </w:r>
      <w:r w:rsidR="004D781C" w:rsidRPr="00F02A5E">
        <w:rPr>
          <w:rFonts w:asciiTheme="minorHAnsi" w:hAnsiTheme="minorHAnsi" w:cstheme="minorHAnsi"/>
          <w:color w:val="FF0000"/>
        </w:rPr>
        <w:t xml:space="preserve"> agnostic</w:t>
      </w:r>
      <w:r w:rsidR="008F35E3">
        <w:rPr>
          <w:rFonts w:asciiTheme="minorHAnsi" w:hAnsiTheme="minorHAnsi" w:cstheme="minorHAnsi"/>
          <w:color w:val="FF0000"/>
        </w:rPr>
        <w:t xml:space="preserve"> to a specific </w:t>
      </w:r>
      <w:r w:rsidR="008F35E3" w:rsidRPr="00F02A5E">
        <w:rPr>
          <w:rFonts w:asciiTheme="minorHAnsi" w:hAnsiTheme="minorHAnsi" w:cstheme="minorHAnsi"/>
          <w:color w:val="FF0000"/>
        </w:rPr>
        <w:t>model-structure</w:t>
      </w:r>
      <w:r w:rsidR="008F35E3">
        <w:rPr>
          <w:rFonts w:asciiTheme="minorHAnsi" w:hAnsiTheme="minorHAnsi" w:cstheme="minorHAnsi"/>
          <w:color w:val="FF0000"/>
        </w:rPr>
        <w:t xml:space="preserve"> and that </w:t>
      </w:r>
      <w:r w:rsidR="004D781C" w:rsidRPr="00F02A5E">
        <w:rPr>
          <w:rFonts w:asciiTheme="minorHAnsi" w:hAnsiTheme="minorHAnsi" w:cstheme="minorHAnsi"/>
          <w:color w:val="FF0000"/>
        </w:rPr>
        <w:t xml:space="preserve">we </w:t>
      </w:r>
      <w:r w:rsidR="008F35E3">
        <w:rPr>
          <w:rFonts w:asciiTheme="minorHAnsi" w:hAnsiTheme="minorHAnsi" w:cstheme="minorHAnsi"/>
          <w:color w:val="FF0000"/>
        </w:rPr>
        <w:t xml:space="preserve">simply </w:t>
      </w:r>
      <w:r w:rsidR="004D781C" w:rsidRPr="00F02A5E">
        <w:rPr>
          <w:rFonts w:asciiTheme="minorHAnsi" w:hAnsiTheme="minorHAnsi" w:cstheme="minorHAnsi"/>
          <w:color w:val="FF0000"/>
        </w:rPr>
        <w:t>use the Ricker model</w:t>
      </w:r>
      <w:r w:rsidR="008F35E3">
        <w:rPr>
          <w:rFonts w:asciiTheme="minorHAnsi" w:hAnsiTheme="minorHAnsi" w:cstheme="minorHAnsi"/>
          <w:color w:val="FF0000"/>
        </w:rPr>
        <w:t xml:space="preserve"> as a starting point </w:t>
      </w:r>
      <w:r w:rsidR="004D781C" w:rsidRPr="00F02A5E">
        <w:rPr>
          <w:rFonts w:asciiTheme="minorHAnsi" w:hAnsiTheme="minorHAnsi" w:cstheme="minorHAnsi"/>
          <w:color w:val="FF0000"/>
        </w:rPr>
        <w:t>to test the method</w:t>
      </w:r>
      <w:r w:rsidR="009656F3" w:rsidRPr="00F02A5E">
        <w:rPr>
          <w:rFonts w:asciiTheme="minorHAnsi" w:hAnsiTheme="minorHAnsi" w:cstheme="minorHAnsi"/>
          <w:color w:val="FF0000"/>
        </w:rPr>
        <w:t>.</w:t>
      </w:r>
    </w:p>
    <w:p w14:paraId="1F11C4F0" w14:textId="5C5267EC" w:rsidR="004D781C" w:rsidRPr="00F02A5E" w:rsidRDefault="00183A91" w:rsidP="00183A91">
      <w:pPr>
        <w:pStyle w:val="Default"/>
        <w:rPr>
          <w:rFonts w:asciiTheme="minorHAnsi" w:hAnsiTheme="minorHAnsi" w:cstheme="minorHAnsi"/>
        </w:rPr>
      </w:pPr>
      <w:r w:rsidRPr="00F02A5E">
        <w:rPr>
          <w:rFonts w:asciiTheme="minorHAnsi" w:hAnsiTheme="minorHAnsi" w:cstheme="minorHAnsi"/>
        </w:rPr>
        <w:br/>
        <w:t>On the other hand, the method can easily be generalized to any population model. Especially in situations where there are clear interactions between populations</w:t>
      </w:r>
      <w:r w:rsidR="009E6690">
        <w:rPr>
          <w:rFonts w:asciiTheme="minorHAnsi" w:hAnsiTheme="minorHAnsi" w:cstheme="minorHAnsi"/>
        </w:rPr>
        <w:t>,</w:t>
      </w:r>
      <w:r w:rsidRPr="00F02A5E">
        <w:rPr>
          <w:rFonts w:asciiTheme="minorHAnsi" w:hAnsiTheme="minorHAnsi" w:cstheme="minorHAnsi"/>
        </w:rPr>
        <w:t xml:space="preserve"> I think it would be better to model them too. I would be nice if the R package could be used for other models too.</w:t>
      </w:r>
    </w:p>
    <w:p w14:paraId="07BCDC6B" w14:textId="77777777" w:rsidR="004D781C" w:rsidRPr="00F02A5E" w:rsidRDefault="004D781C" w:rsidP="00183A91">
      <w:pPr>
        <w:pStyle w:val="Default"/>
        <w:rPr>
          <w:rFonts w:asciiTheme="minorHAnsi" w:hAnsiTheme="minorHAnsi" w:cstheme="minorHAnsi"/>
        </w:rPr>
      </w:pPr>
    </w:p>
    <w:p w14:paraId="7360B54E" w14:textId="25BDAC1D" w:rsidR="0083207B" w:rsidRPr="00F02A5E" w:rsidRDefault="004D781C" w:rsidP="00183A91">
      <w:pPr>
        <w:pStyle w:val="Default"/>
        <w:rPr>
          <w:rFonts w:asciiTheme="minorHAnsi" w:hAnsiTheme="minorHAnsi" w:cstheme="minorHAnsi"/>
        </w:rPr>
      </w:pPr>
      <w:r w:rsidRPr="00F02A5E">
        <w:rPr>
          <w:rFonts w:asciiTheme="minorHAnsi" w:hAnsiTheme="minorHAnsi" w:cstheme="minorHAnsi"/>
          <w:color w:val="FF0000"/>
        </w:rPr>
        <w:t>&gt;</w:t>
      </w:r>
      <w:r w:rsidR="00467EB6" w:rsidRPr="00F02A5E">
        <w:rPr>
          <w:rFonts w:asciiTheme="minorHAnsi" w:hAnsiTheme="minorHAnsi" w:cstheme="minorHAnsi"/>
          <w:color w:val="FF0000"/>
        </w:rPr>
        <w:t>We agree</w:t>
      </w:r>
      <w:r w:rsidR="00A03432" w:rsidRPr="00F02A5E">
        <w:rPr>
          <w:rFonts w:asciiTheme="minorHAnsi" w:hAnsiTheme="minorHAnsi" w:cstheme="minorHAnsi"/>
          <w:color w:val="FF0000"/>
        </w:rPr>
        <w:t xml:space="preserve"> that our framework</w:t>
      </w:r>
      <w:r w:rsidR="009656F3" w:rsidRPr="00F02A5E">
        <w:rPr>
          <w:rFonts w:asciiTheme="minorHAnsi" w:hAnsiTheme="minorHAnsi" w:cstheme="minorHAnsi"/>
          <w:color w:val="FF0000"/>
        </w:rPr>
        <w:t xml:space="preserve"> is</w:t>
      </w:r>
      <w:r w:rsidR="00A03432" w:rsidRPr="00F02A5E">
        <w:rPr>
          <w:rFonts w:asciiTheme="minorHAnsi" w:hAnsiTheme="minorHAnsi" w:cstheme="minorHAnsi"/>
          <w:color w:val="FF0000"/>
        </w:rPr>
        <w:t xml:space="preserve"> compatible with a broad range of population models and could even be extended to interacting populations (if such data were available).</w:t>
      </w:r>
      <w:r w:rsidRPr="00F02A5E">
        <w:rPr>
          <w:rFonts w:asciiTheme="minorHAnsi" w:hAnsiTheme="minorHAnsi" w:cstheme="minorHAnsi"/>
          <w:color w:val="FF0000"/>
        </w:rPr>
        <w:t xml:space="preserve"> </w:t>
      </w:r>
      <w:r w:rsidR="00A03432" w:rsidRPr="00F02A5E">
        <w:rPr>
          <w:rFonts w:asciiTheme="minorHAnsi" w:hAnsiTheme="minorHAnsi" w:cstheme="minorHAnsi"/>
          <w:color w:val="FF0000"/>
        </w:rPr>
        <w:t xml:space="preserve">The </w:t>
      </w:r>
      <w:r w:rsidRPr="00F02A5E">
        <w:rPr>
          <w:rFonts w:asciiTheme="minorHAnsi" w:hAnsiTheme="minorHAnsi" w:cstheme="minorHAnsi"/>
          <w:color w:val="FF0000"/>
        </w:rPr>
        <w:t>next step</w:t>
      </w:r>
      <w:r w:rsidR="00A03432" w:rsidRPr="00F02A5E">
        <w:rPr>
          <w:rFonts w:asciiTheme="minorHAnsi" w:hAnsiTheme="minorHAnsi" w:cstheme="minorHAnsi"/>
          <w:color w:val="FF0000"/>
        </w:rPr>
        <w:t>s</w:t>
      </w:r>
      <w:r w:rsidRPr="00F02A5E">
        <w:rPr>
          <w:rFonts w:asciiTheme="minorHAnsi" w:hAnsiTheme="minorHAnsi" w:cstheme="minorHAnsi"/>
          <w:color w:val="FF0000"/>
        </w:rPr>
        <w:t xml:space="preserve"> in the development of this method</w:t>
      </w:r>
      <w:r w:rsidR="00A03432" w:rsidRPr="00F02A5E">
        <w:rPr>
          <w:rFonts w:asciiTheme="minorHAnsi" w:hAnsiTheme="minorHAnsi" w:cstheme="minorHAnsi"/>
          <w:color w:val="FF0000"/>
        </w:rPr>
        <w:t xml:space="preserve"> are to extend the approach and</w:t>
      </w:r>
      <w:r w:rsidRPr="00F02A5E">
        <w:rPr>
          <w:rFonts w:asciiTheme="minorHAnsi" w:hAnsiTheme="minorHAnsi" w:cstheme="minorHAnsi"/>
          <w:color w:val="FF0000"/>
        </w:rPr>
        <w:t xml:space="preserve"> turn it into an R package</w:t>
      </w:r>
      <w:r w:rsidR="00A03432" w:rsidRPr="00F02A5E">
        <w:rPr>
          <w:rFonts w:asciiTheme="minorHAnsi" w:hAnsiTheme="minorHAnsi" w:cstheme="minorHAnsi"/>
          <w:color w:val="FF0000"/>
        </w:rPr>
        <w:t>, which would</w:t>
      </w:r>
      <w:r w:rsidRPr="00F02A5E">
        <w:rPr>
          <w:rFonts w:asciiTheme="minorHAnsi" w:hAnsiTheme="minorHAnsi" w:cstheme="minorHAnsi"/>
          <w:color w:val="FF0000"/>
        </w:rPr>
        <w:t xml:space="preserve"> allow for user-inputted model structures.</w:t>
      </w:r>
      <w:r w:rsidR="00A03432" w:rsidRPr="00F02A5E">
        <w:rPr>
          <w:rFonts w:asciiTheme="minorHAnsi" w:hAnsiTheme="minorHAnsi" w:cstheme="minorHAnsi"/>
          <w:color w:val="FF0000"/>
        </w:rPr>
        <w:t xml:space="preserve">  While we provide all of the R code </w:t>
      </w:r>
      <w:r w:rsidR="00997C96">
        <w:rPr>
          <w:rFonts w:asciiTheme="minorHAnsi" w:hAnsiTheme="minorHAnsi" w:cstheme="minorHAnsi"/>
          <w:color w:val="FF0000"/>
        </w:rPr>
        <w:t xml:space="preserve">used in this paper </w:t>
      </w:r>
      <w:r w:rsidR="00A03432" w:rsidRPr="00F02A5E">
        <w:rPr>
          <w:rFonts w:asciiTheme="minorHAnsi" w:hAnsiTheme="minorHAnsi" w:cstheme="minorHAnsi"/>
          <w:color w:val="FF0000"/>
        </w:rPr>
        <w:t xml:space="preserve">on our </w:t>
      </w:r>
      <w:proofErr w:type="spellStart"/>
      <w:r w:rsidR="00A03432" w:rsidRPr="00F02A5E">
        <w:rPr>
          <w:rFonts w:asciiTheme="minorHAnsi" w:hAnsiTheme="minorHAnsi" w:cstheme="minorHAnsi"/>
          <w:color w:val="FF0000"/>
        </w:rPr>
        <w:t>Github</w:t>
      </w:r>
      <w:proofErr w:type="spellEnd"/>
      <w:r w:rsidR="00A03432" w:rsidRPr="00F02A5E">
        <w:rPr>
          <w:rFonts w:asciiTheme="minorHAnsi" w:hAnsiTheme="minorHAnsi" w:cstheme="minorHAnsi"/>
          <w:color w:val="FF0000"/>
        </w:rPr>
        <w:t xml:space="preserve"> site with </w:t>
      </w:r>
      <w:r w:rsidR="00997C96">
        <w:rPr>
          <w:rFonts w:asciiTheme="minorHAnsi" w:hAnsiTheme="minorHAnsi" w:cstheme="minorHAnsi"/>
          <w:color w:val="FF0000"/>
        </w:rPr>
        <w:t>detailed</w:t>
      </w:r>
      <w:r w:rsidR="00A03432" w:rsidRPr="00F02A5E">
        <w:rPr>
          <w:rFonts w:asciiTheme="minorHAnsi" w:hAnsiTheme="minorHAnsi" w:cstheme="minorHAnsi"/>
          <w:color w:val="FF0000"/>
        </w:rPr>
        <w:t xml:space="preserve"> tutorial</w:t>
      </w:r>
      <w:r w:rsidR="00997C96">
        <w:rPr>
          <w:rFonts w:asciiTheme="minorHAnsi" w:hAnsiTheme="minorHAnsi" w:cstheme="minorHAnsi"/>
          <w:color w:val="FF0000"/>
        </w:rPr>
        <w:t>s</w:t>
      </w:r>
      <w:r w:rsidR="00A03432" w:rsidRPr="00F02A5E">
        <w:rPr>
          <w:rFonts w:asciiTheme="minorHAnsi" w:hAnsiTheme="minorHAnsi" w:cstheme="minorHAnsi"/>
          <w:color w:val="FF0000"/>
        </w:rPr>
        <w:t>, creation of an R package is beyond the scope of the current paper.</w:t>
      </w:r>
      <w:r w:rsidR="00183A91" w:rsidRPr="00F02A5E">
        <w:rPr>
          <w:rFonts w:asciiTheme="minorHAnsi" w:hAnsiTheme="minorHAnsi" w:cstheme="minorHAnsi"/>
        </w:rPr>
        <w:br/>
      </w:r>
      <w:r w:rsidR="00183A91" w:rsidRPr="00F02A5E">
        <w:rPr>
          <w:rFonts w:asciiTheme="minorHAnsi" w:hAnsiTheme="minorHAnsi" w:cstheme="minorHAnsi"/>
        </w:rPr>
        <w:br/>
        <w:t xml:space="preserve">A known issue with the Akaike Information Criterion is that some authors think that it is too liberal in accepting extra parameters and that there is a risk of overfitting. The authors acknowledge this risk and use the Akaike weights (a measure of the relative improvement compared to the optimal model) to deal with that. As these are not so well-known for biologists, I think this should be explained in the methods (also the </w:t>
      </w:r>
      <w:proofErr w:type="spellStart"/>
      <w:r w:rsidR="00183A91" w:rsidRPr="00F02A5E">
        <w:rPr>
          <w:rFonts w:asciiTheme="minorHAnsi" w:hAnsiTheme="minorHAnsi" w:cstheme="minorHAnsi"/>
        </w:rPr>
        <w:t>AICc</w:t>
      </w:r>
      <w:proofErr w:type="spellEnd"/>
      <w:r w:rsidR="00183A91" w:rsidRPr="00F02A5E">
        <w:rPr>
          <w:rFonts w:asciiTheme="minorHAnsi" w:hAnsiTheme="minorHAnsi" w:cstheme="minorHAnsi"/>
        </w:rPr>
        <w:t>).</w:t>
      </w:r>
    </w:p>
    <w:p w14:paraId="601879A1" w14:textId="77777777" w:rsidR="0083207B" w:rsidRPr="00F02A5E" w:rsidRDefault="0083207B" w:rsidP="00183A91">
      <w:pPr>
        <w:pStyle w:val="Default"/>
        <w:rPr>
          <w:rFonts w:asciiTheme="minorHAnsi" w:hAnsiTheme="minorHAnsi" w:cstheme="minorHAnsi"/>
        </w:rPr>
      </w:pPr>
    </w:p>
    <w:p w14:paraId="25FEFEEA" w14:textId="4869926E" w:rsidR="00183A91" w:rsidRPr="00F02A5E" w:rsidRDefault="0083207B" w:rsidP="00183A91">
      <w:pPr>
        <w:pStyle w:val="Default"/>
        <w:rPr>
          <w:rFonts w:asciiTheme="minorHAnsi" w:hAnsiTheme="minorHAnsi" w:cstheme="minorHAnsi"/>
        </w:rPr>
      </w:pPr>
      <w:r w:rsidRPr="00F02A5E">
        <w:rPr>
          <w:rFonts w:asciiTheme="minorHAnsi" w:hAnsiTheme="minorHAnsi" w:cstheme="minorHAnsi"/>
          <w:color w:val="FF0000"/>
        </w:rPr>
        <w:t xml:space="preserve">&gt;Another good point. We have added </w:t>
      </w:r>
      <w:r w:rsidR="0098311B" w:rsidRPr="00F02A5E">
        <w:rPr>
          <w:rFonts w:asciiTheme="minorHAnsi" w:hAnsiTheme="minorHAnsi" w:cstheme="minorHAnsi"/>
          <w:color w:val="FF0000"/>
        </w:rPr>
        <w:t>additional text</w:t>
      </w:r>
      <w:r w:rsidRPr="00F02A5E">
        <w:rPr>
          <w:rFonts w:asciiTheme="minorHAnsi" w:hAnsiTheme="minorHAnsi" w:cstheme="minorHAnsi"/>
          <w:color w:val="FF0000"/>
        </w:rPr>
        <w:t xml:space="preserve"> to the methods explaining Akaike weights</w:t>
      </w:r>
      <w:r w:rsidR="0098311B" w:rsidRPr="00F02A5E">
        <w:rPr>
          <w:rFonts w:asciiTheme="minorHAnsi" w:hAnsiTheme="minorHAnsi" w:cstheme="minorHAnsi"/>
          <w:color w:val="FF0000"/>
        </w:rPr>
        <w:t>. Although this section is short</w:t>
      </w:r>
      <w:r w:rsidRPr="00F02A5E">
        <w:rPr>
          <w:rFonts w:asciiTheme="minorHAnsi" w:hAnsiTheme="minorHAnsi" w:cstheme="minorHAnsi"/>
          <w:color w:val="FF0000"/>
        </w:rPr>
        <w:t xml:space="preserve"> </w:t>
      </w:r>
      <w:r w:rsidR="0098311B" w:rsidRPr="00F02A5E">
        <w:rPr>
          <w:rFonts w:asciiTheme="minorHAnsi" w:hAnsiTheme="minorHAnsi" w:cstheme="minorHAnsi"/>
          <w:color w:val="FF0000"/>
        </w:rPr>
        <w:t>(</w:t>
      </w:r>
      <w:r w:rsidRPr="00F02A5E">
        <w:rPr>
          <w:rFonts w:asciiTheme="minorHAnsi" w:hAnsiTheme="minorHAnsi" w:cstheme="minorHAnsi"/>
          <w:color w:val="FF0000"/>
        </w:rPr>
        <w:t>because we do not want to distract from the core model methodology</w:t>
      </w:r>
      <w:r w:rsidR="0098311B" w:rsidRPr="00F02A5E">
        <w:rPr>
          <w:rFonts w:asciiTheme="minorHAnsi" w:hAnsiTheme="minorHAnsi" w:cstheme="minorHAnsi"/>
          <w:color w:val="FF0000"/>
        </w:rPr>
        <w:t>)</w:t>
      </w:r>
      <w:r w:rsidRPr="00F02A5E">
        <w:rPr>
          <w:rFonts w:asciiTheme="minorHAnsi" w:hAnsiTheme="minorHAnsi" w:cstheme="minorHAnsi"/>
          <w:color w:val="FF0000"/>
        </w:rPr>
        <w:t xml:space="preserve">, </w:t>
      </w:r>
      <w:r w:rsidR="0098311B" w:rsidRPr="00F02A5E">
        <w:rPr>
          <w:rFonts w:asciiTheme="minorHAnsi" w:hAnsiTheme="minorHAnsi" w:cstheme="minorHAnsi"/>
          <w:color w:val="FF0000"/>
        </w:rPr>
        <w:t xml:space="preserve">we think this will be useful to readers unfamiliar with </w:t>
      </w:r>
      <w:r w:rsidR="0034397D">
        <w:rPr>
          <w:rFonts w:asciiTheme="minorHAnsi" w:hAnsiTheme="minorHAnsi" w:cstheme="minorHAnsi"/>
          <w:color w:val="FF0000"/>
        </w:rPr>
        <w:t>weighting approaches</w:t>
      </w:r>
      <w:r w:rsidR="0098311B" w:rsidRPr="00F02A5E">
        <w:rPr>
          <w:rFonts w:asciiTheme="minorHAnsi" w:hAnsiTheme="minorHAnsi" w:cstheme="minorHAnsi"/>
          <w:color w:val="FF0000"/>
        </w:rPr>
        <w:t xml:space="preserve">. We </w:t>
      </w:r>
      <w:r w:rsidRPr="00F02A5E">
        <w:rPr>
          <w:rFonts w:asciiTheme="minorHAnsi" w:hAnsiTheme="minorHAnsi" w:cstheme="minorHAnsi"/>
          <w:color w:val="FF0000"/>
        </w:rPr>
        <w:t xml:space="preserve">also </w:t>
      </w:r>
      <w:r w:rsidR="0098311B" w:rsidRPr="00F02A5E">
        <w:rPr>
          <w:rFonts w:asciiTheme="minorHAnsi" w:hAnsiTheme="minorHAnsi" w:cstheme="minorHAnsi"/>
          <w:color w:val="FF0000"/>
        </w:rPr>
        <w:t xml:space="preserve">added </w:t>
      </w:r>
      <w:r w:rsidRPr="00F02A5E">
        <w:rPr>
          <w:rFonts w:asciiTheme="minorHAnsi" w:hAnsiTheme="minorHAnsi" w:cstheme="minorHAnsi"/>
          <w:color w:val="FF0000"/>
        </w:rPr>
        <w:t xml:space="preserve">a paragraph in the discussion to </w:t>
      </w:r>
      <w:r w:rsidR="00157C49">
        <w:rPr>
          <w:rFonts w:asciiTheme="minorHAnsi" w:hAnsiTheme="minorHAnsi" w:cstheme="minorHAnsi"/>
          <w:color w:val="FF0000"/>
        </w:rPr>
        <w:t>address</w:t>
      </w:r>
      <w:r w:rsidR="00157C49" w:rsidRPr="00F02A5E">
        <w:rPr>
          <w:rFonts w:asciiTheme="minorHAnsi" w:hAnsiTheme="minorHAnsi" w:cstheme="minorHAnsi"/>
          <w:color w:val="FF0000"/>
        </w:rPr>
        <w:t xml:space="preserve"> </w:t>
      </w:r>
      <w:r w:rsidRPr="00F02A5E">
        <w:rPr>
          <w:rFonts w:asciiTheme="minorHAnsi" w:hAnsiTheme="minorHAnsi" w:cstheme="minorHAnsi"/>
          <w:color w:val="FF0000"/>
        </w:rPr>
        <w:t xml:space="preserve">the implications of </w:t>
      </w:r>
      <w:r w:rsidR="0098311B" w:rsidRPr="00F02A5E">
        <w:rPr>
          <w:rFonts w:asciiTheme="minorHAnsi" w:hAnsiTheme="minorHAnsi" w:cstheme="minorHAnsi"/>
          <w:color w:val="FF0000"/>
        </w:rPr>
        <w:t xml:space="preserve">metric </w:t>
      </w:r>
      <w:r w:rsidRPr="00F02A5E">
        <w:rPr>
          <w:rFonts w:asciiTheme="minorHAnsi" w:hAnsiTheme="minorHAnsi" w:cstheme="minorHAnsi"/>
          <w:color w:val="FF0000"/>
        </w:rPr>
        <w:t xml:space="preserve">choices </w:t>
      </w:r>
      <w:r w:rsidR="0098311B" w:rsidRPr="00F02A5E">
        <w:rPr>
          <w:rFonts w:asciiTheme="minorHAnsi" w:hAnsiTheme="minorHAnsi" w:cstheme="minorHAnsi"/>
          <w:color w:val="FF0000"/>
        </w:rPr>
        <w:t>on</w:t>
      </w:r>
      <w:r w:rsidRPr="00F02A5E">
        <w:rPr>
          <w:rFonts w:asciiTheme="minorHAnsi" w:hAnsiTheme="minorHAnsi" w:cstheme="minorHAnsi"/>
          <w:color w:val="FF0000"/>
        </w:rPr>
        <w:t xml:space="preserve"> the performance of our </w:t>
      </w:r>
      <w:r w:rsidR="00D153D6">
        <w:rPr>
          <w:rFonts w:asciiTheme="minorHAnsi" w:hAnsiTheme="minorHAnsi" w:cstheme="minorHAnsi"/>
          <w:color w:val="FF0000"/>
        </w:rPr>
        <w:t>algorithm</w:t>
      </w:r>
      <w:r w:rsidR="00467EB6" w:rsidRPr="00F02A5E">
        <w:rPr>
          <w:rFonts w:asciiTheme="minorHAnsi" w:hAnsiTheme="minorHAnsi" w:cstheme="minorHAnsi"/>
          <w:color w:val="FF0000"/>
        </w:rPr>
        <w:t>.</w:t>
      </w:r>
      <w:r w:rsidR="00183A91" w:rsidRPr="00F02A5E">
        <w:rPr>
          <w:rFonts w:asciiTheme="minorHAnsi" w:hAnsiTheme="minorHAnsi" w:cstheme="minorHAnsi"/>
        </w:rPr>
        <w:br/>
      </w:r>
      <w:r w:rsidR="00183A91" w:rsidRPr="00F02A5E">
        <w:rPr>
          <w:rFonts w:asciiTheme="minorHAnsi" w:hAnsiTheme="minorHAnsi" w:cstheme="minorHAnsi"/>
        </w:rPr>
        <w:br/>
        <w:t>Reviewer #2</w:t>
      </w:r>
    </w:p>
    <w:p w14:paraId="4286204A" w14:textId="77777777" w:rsidR="00183A91" w:rsidRPr="00F02A5E" w:rsidRDefault="00183A91" w:rsidP="00183A91">
      <w:pPr>
        <w:pStyle w:val="Default"/>
        <w:rPr>
          <w:rFonts w:asciiTheme="minorHAnsi" w:hAnsiTheme="minorHAnsi" w:cstheme="minorHAnsi"/>
        </w:rPr>
      </w:pPr>
      <w:r w:rsidRPr="00F02A5E">
        <w:rPr>
          <w:rFonts w:asciiTheme="minorHAnsi" w:hAnsiTheme="minorHAnsi" w:cstheme="minorHAnsi"/>
        </w:rPr>
        <w:t xml:space="preserve">My recommendation </w:t>
      </w:r>
    </w:p>
    <w:p w14:paraId="2E918316" w14:textId="4C0B657D" w:rsidR="0083207B" w:rsidRPr="00F02A5E" w:rsidRDefault="00183A91" w:rsidP="00183A91">
      <w:pPr>
        <w:autoSpaceDE w:val="0"/>
        <w:autoSpaceDN w:val="0"/>
        <w:adjustRightInd w:val="0"/>
        <w:spacing w:after="0" w:line="240" w:lineRule="auto"/>
        <w:rPr>
          <w:rFonts w:cstheme="minorHAnsi"/>
          <w:i/>
          <w:iCs/>
          <w:sz w:val="24"/>
          <w:szCs w:val="24"/>
        </w:rPr>
      </w:pPr>
      <w:r w:rsidRPr="00F02A5E">
        <w:rPr>
          <w:rFonts w:cstheme="minorHAnsi"/>
          <w:i/>
          <w:iCs/>
          <w:sz w:val="24"/>
          <w:szCs w:val="24"/>
        </w:rPr>
        <w:t xml:space="preserve">Major revision. The study fails to fully address how the findings relate to previous research in this area. The authors should rewrite specifically their Introduction and Discussion to reference the related literature. Moreover, the authors should clarify the aspects </w:t>
      </w:r>
      <w:proofErr w:type="spellStart"/>
      <w:r w:rsidRPr="00F02A5E">
        <w:rPr>
          <w:rFonts w:cstheme="minorHAnsi"/>
          <w:i/>
          <w:iCs/>
          <w:sz w:val="24"/>
          <w:szCs w:val="24"/>
        </w:rPr>
        <w:t>criticised</w:t>
      </w:r>
      <w:proofErr w:type="spellEnd"/>
      <w:r w:rsidRPr="00F02A5E">
        <w:rPr>
          <w:rFonts w:cstheme="minorHAnsi"/>
          <w:i/>
          <w:iCs/>
          <w:sz w:val="24"/>
          <w:szCs w:val="24"/>
        </w:rPr>
        <w:t xml:space="preserve"> above to avoid confusion. And the technical details should be expanded and clarified to ensure that readers understand exactly what the researchers studied. </w:t>
      </w:r>
    </w:p>
    <w:p w14:paraId="1F5EB26B" w14:textId="77777777" w:rsidR="0083207B" w:rsidRPr="00F02A5E" w:rsidRDefault="0083207B" w:rsidP="00183A91">
      <w:pPr>
        <w:autoSpaceDE w:val="0"/>
        <w:autoSpaceDN w:val="0"/>
        <w:adjustRightInd w:val="0"/>
        <w:spacing w:after="0" w:line="240" w:lineRule="auto"/>
        <w:rPr>
          <w:rFonts w:cstheme="minorHAnsi"/>
          <w:iCs/>
          <w:sz w:val="24"/>
          <w:szCs w:val="24"/>
        </w:rPr>
      </w:pPr>
    </w:p>
    <w:p w14:paraId="0EEF7B08" w14:textId="6AF42839" w:rsidR="0083207B" w:rsidRPr="00F02A5E" w:rsidRDefault="0083207B"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&gt;Thank you for your comments</w:t>
      </w:r>
      <w:r w:rsidR="00883C7F" w:rsidRPr="00F02A5E">
        <w:rPr>
          <w:rFonts w:cstheme="minorHAnsi"/>
          <w:iCs/>
          <w:color w:val="FF0000"/>
          <w:sz w:val="24"/>
          <w:szCs w:val="24"/>
        </w:rPr>
        <w:t xml:space="preserve"> and thorough review of our paper. </w:t>
      </w:r>
      <w:r w:rsidRPr="00F02A5E">
        <w:rPr>
          <w:rFonts w:cstheme="minorHAnsi"/>
          <w:iCs/>
          <w:color w:val="FF0000"/>
          <w:sz w:val="24"/>
          <w:szCs w:val="24"/>
        </w:rPr>
        <w:t xml:space="preserve"> </w:t>
      </w:r>
      <w:r w:rsidR="00883C7F" w:rsidRPr="00F02A5E">
        <w:rPr>
          <w:rFonts w:cstheme="minorHAnsi"/>
          <w:iCs/>
          <w:color w:val="FF0000"/>
          <w:sz w:val="24"/>
          <w:szCs w:val="24"/>
        </w:rPr>
        <w:t>We agree with your suggested edits and have made major revisions to the paper</w:t>
      </w:r>
      <w:r w:rsidR="000763E4" w:rsidRPr="00F02A5E">
        <w:rPr>
          <w:rFonts w:cstheme="minorHAnsi"/>
          <w:iCs/>
          <w:color w:val="FF0000"/>
          <w:sz w:val="24"/>
          <w:szCs w:val="24"/>
        </w:rPr>
        <w:t xml:space="preserve"> accordingly</w:t>
      </w:r>
      <w:r w:rsidR="00883C7F" w:rsidRPr="00F02A5E">
        <w:rPr>
          <w:rFonts w:cstheme="minorHAnsi"/>
          <w:iCs/>
          <w:color w:val="FF0000"/>
          <w:sz w:val="24"/>
          <w:szCs w:val="24"/>
        </w:rPr>
        <w:t xml:space="preserve">. Specifically, </w:t>
      </w:r>
      <w:r w:rsidRPr="00F02A5E">
        <w:rPr>
          <w:rFonts w:cstheme="minorHAnsi"/>
          <w:iCs/>
          <w:color w:val="FF0000"/>
          <w:sz w:val="24"/>
          <w:szCs w:val="24"/>
        </w:rPr>
        <w:t xml:space="preserve">we have </w:t>
      </w:r>
      <w:r w:rsidR="00883C7F" w:rsidRPr="00F02A5E">
        <w:rPr>
          <w:rFonts w:cstheme="minorHAnsi"/>
          <w:iCs/>
          <w:color w:val="FF0000"/>
          <w:sz w:val="24"/>
          <w:szCs w:val="24"/>
        </w:rPr>
        <w:t>rewritten a significant part of</w:t>
      </w:r>
      <w:r w:rsidRPr="00F02A5E">
        <w:rPr>
          <w:rFonts w:cstheme="minorHAnsi"/>
          <w:iCs/>
          <w:color w:val="FF0000"/>
          <w:sz w:val="24"/>
          <w:szCs w:val="24"/>
        </w:rPr>
        <w:t xml:space="preserve"> the introduction contextualizing the model and its place in the literature. </w:t>
      </w:r>
      <w:r w:rsidR="00883C7F" w:rsidRPr="00F02A5E">
        <w:rPr>
          <w:rFonts w:cstheme="minorHAnsi"/>
          <w:iCs/>
          <w:color w:val="FF0000"/>
          <w:sz w:val="24"/>
          <w:szCs w:val="24"/>
        </w:rPr>
        <w:t>We also added text to the discussion section and have worked to clarify the methods. Please see our responses to each of the specific comments below.</w:t>
      </w:r>
    </w:p>
    <w:p w14:paraId="144F9250" w14:textId="77777777" w:rsidR="00183A91" w:rsidRPr="00F02A5E" w:rsidRDefault="00183A91" w:rsidP="00183A91">
      <w:pPr>
        <w:autoSpaceDE w:val="0"/>
        <w:autoSpaceDN w:val="0"/>
        <w:adjustRightInd w:val="0"/>
        <w:spacing w:after="0" w:line="240" w:lineRule="auto"/>
        <w:rPr>
          <w:rFonts w:cstheme="minorHAnsi"/>
          <w:i/>
          <w:iCs/>
          <w:sz w:val="24"/>
          <w:szCs w:val="24"/>
        </w:rPr>
      </w:pPr>
    </w:p>
    <w:p w14:paraId="4BACC793" w14:textId="77777777" w:rsidR="00183A91" w:rsidRPr="00E4145C" w:rsidRDefault="00183A91" w:rsidP="00183A91">
      <w:pPr>
        <w:autoSpaceDE w:val="0"/>
        <w:autoSpaceDN w:val="0"/>
        <w:adjustRightInd w:val="0"/>
        <w:spacing w:after="0" w:line="240" w:lineRule="auto"/>
        <w:rPr>
          <w:rFonts w:cstheme="minorHAnsi"/>
          <w:sz w:val="24"/>
          <w:szCs w:val="24"/>
        </w:rPr>
      </w:pPr>
      <w:r w:rsidRPr="00E4145C">
        <w:rPr>
          <w:rFonts w:cstheme="minorHAnsi"/>
          <w:sz w:val="24"/>
          <w:szCs w:val="24"/>
        </w:rPr>
        <w:t>1. Summary of the research</w:t>
      </w:r>
    </w:p>
    <w:p w14:paraId="3E713B4D" w14:textId="3361AFFF"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The article "The Regime Shift Detector: an algorithm to identify changes in dynamic rules governing populations" by Christie A. Bahlai1 and Elise F. Zipkin (PCOMPBIOL-D-19-00395) deals with the detection of regime shifts using a regime shift detector model to identify break points, which is based on the non-linear Ricker curve/function using Akaike’s Information Criterion corrected for small samples (</w:t>
      </w:r>
      <w:proofErr w:type="spellStart"/>
      <w:r w:rsidRPr="00F02A5E">
        <w:rPr>
          <w:rFonts w:cstheme="minorHAnsi"/>
          <w:i/>
          <w:iCs/>
          <w:color w:val="000000"/>
          <w:sz w:val="24"/>
          <w:szCs w:val="24"/>
        </w:rPr>
        <w:t>AICc</w:t>
      </w:r>
      <w:proofErr w:type="spellEnd"/>
      <w:r w:rsidRPr="00F02A5E">
        <w:rPr>
          <w:rFonts w:cstheme="minorHAnsi"/>
          <w:i/>
          <w:iCs/>
          <w:color w:val="000000"/>
          <w:sz w:val="24"/>
          <w:szCs w:val="24"/>
        </w:rPr>
        <w:t xml:space="preserve">). Beside several other functions (such as the </w:t>
      </w:r>
      <w:proofErr w:type="spellStart"/>
      <w:r w:rsidRPr="00F02A5E">
        <w:rPr>
          <w:rFonts w:cstheme="minorHAnsi"/>
          <w:i/>
          <w:iCs/>
          <w:color w:val="000000"/>
          <w:sz w:val="24"/>
          <w:szCs w:val="24"/>
        </w:rPr>
        <w:t>Beverton</w:t>
      </w:r>
      <w:proofErr w:type="spellEnd"/>
      <w:r w:rsidRPr="00F02A5E">
        <w:rPr>
          <w:rFonts w:cstheme="minorHAnsi"/>
          <w:i/>
          <w:iCs/>
          <w:color w:val="000000"/>
          <w:sz w:val="24"/>
          <w:szCs w:val="24"/>
        </w:rPr>
        <w:t>/Holt model or the segmented regression) the Ricker model originates from fisheries sciences and is used there to relate the advent of recruits to the previous year’s spawning stock biomass (SSB, lagged by one year), among others of cannibalistic fish populations with a negative stock density effect (such as cod or pikeperch). Hence in fishery sciences two different life stages of fish are related by these models: Recruits (juvenile fish, larvae, eggs) usually in numbers and SSB usually in terms of biomass. However, the validation of the detector model has been performed and illustrated here using two terrestrial examples plus numerical simulations. Based on the results the conclusion of the two authors is stating a good performance of their detector model based on a detection rate of around 70%.</w:t>
      </w:r>
    </w:p>
    <w:p w14:paraId="1F6E1B60" w14:textId="707CBB0F" w:rsidR="00CA1599" w:rsidRPr="00F02A5E" w:rsidRDefault="00CA1599" w:rsidP="00183A91">
      <w:pPr>
        <w:autoSpaceDE w:val="0"/>
        <w:autoSpaceDN w:val="0"/>
        <w:adjustRightInd w:val="0"/>
        <w:spacing w:after="0" w:line="240" w:lineRule="auto"/>
        <w:rPr>
          <w:rFonts w:cstheme="minorHAnsi"/>
          <w:i/>
          <w:iCs/>
          <w:color w:val="000000"/>
          <w:sz w:val="24"/>
          <w:szCs w:val="24"/>
        </w:rPr>
      </w:pPr>
    </w:p>
    <w:p w14:paraId="68281485" w14:textId="6575BF7D" w:rsidR="00CA1599" w:rsidRPr="00F02A5E" w:rsidRDefault="00A13556" w:rsidP="00D31933">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 xml:space="preserve">&gt;It seems both reviewers leave with the impression that our paper is ‘about’ the Ricker model, which was not our intent. </w:t>
      </w:r>
      <w:r w:rsidR="00CA1599" w:rsidRPr="00F02A5E">
        <w:rPr>
          <w:rFonts w:cstheme="minorHAnsi"/>
          <w:iCs/>
          <w:color w:val="FF0000"/>
          <w:sz w:val="24"/>
          <w:szCs w:val="24"/>
        </w:rPr>
        <w:t xml:space="preserve">Although we use the Ricker model to illustrate how the algorithm can be used, the </w:t>
      </w:r>
      <w:r w:rsidR="00196651" w:rsidRPr="00F02A5E">
        <w:rPr>
          <w:rFonts w:cstheme="minorHAnsi"/>
          <w:iCs/>
          <w:color w:val="FF0000"/>
          <w:sz w:val="24"/>
          <w:szCs w:val="24"/>
        </w:rPr>
        <w:t>DSD</w:t>
      </w:r>
      <w:r w:rsidR="0044209D">
        <w:rPr>
          <w:rFonts w:cstheme="minorHAnsi"/>
          <w:iCs/>
          <w:color w:val="FF0000"/>
          <w:sz w:val="24"/>
          <w:szCs w:val="24"/>
        </w:rPr>
        <w:t xml:space="preserve"> algorithm</w:t>
      </w:r>
      <w:r w:rsidR="00196651" w:rsidRPr="00F02A5E">
        <w:rPr>
          <w:rFonts w:cstheme="minorHAnsi"/>
          <w:iCs/>
          <w:color w:val="FF0000"/>
          <w:sz w:val="24"/>
          <w:szCs w:val="24"/>
        </w:rPr>
        <w:t xml:space="preserve"> </w:t>
      </w:r>
      <w:r w:rsidR="00CA1599" w:rsidRPr="00F02A5E">
        <w:rPr>
          <w:rFonts w:cstheme="minorHAnsi"/>
          <w:iCs/>
          <w:color w:val="FF0000"/>
          <w:sz w:val="24"/>
          <w:szCs w:val="24"/>
        </w:rPr>
        <w:t xml:space="preserve">is capable of accommodating many different model structures.  Because the Ricker is a very flexible distribution, it can be used to </w:t>
      </w:r>
      <w:r w:rsidR="0069700C">
        <w:rPr>
          <w:rFonts w:cstheme="minorHAnsi"/>
          <w:iCs/>
          <w:color w:val="FF0000"/>
          <w:sz w:val="24"/>
          <w:szCs w:val="24"/>
        </w:rPr>
        <w:t>model</w:t>
      </w:r>
      <w:r w:rsidR="0069700C" w:rsidRPr="00F02A5E">
        <w:rPr>
          <w:rFonts w:cstheme="minorHAnsi"/>
          <w:iCs/>
          <w:color w:val="FF0000"/>
          <w:sz w:val="24"/>
          <w:szCs w:val="24"/>
        </w:rPr>
        <w:t xml:space="preserve"> </w:t>
      </w:r>
      <w:r w:rsidR="00E01203">
        <w:rPr>
          <w:rFonts w:cstheme="minorHAnsi"/>
          <w:iCs/>
          <w:color w:val="FF0000"/>
          <w:sz w:val="24"/>
          <w:szCs w:val="24"/>
        </w:rPr>
        <w:t>a variety of</w:t>
      </w:r>
      <w:r w:rsidR="00E01203" w:rsidRPr="00F02A5E">
        <w:rPr>
          <w:rFonts w:cstheme="minorHAnsi"/>
          <w:iCs/>
          <w:color w:val="FF0000"/>
          <w:sz w:val="24"/>
          <w:szCs w:val="24"/>
        </w:rPr>
        <w:t xml:space="preserve"> </w:t>
      </w:r>
      <w:r w:rsidR="00CA1599" w:rsidRPr="00F02A5E">
        <w:rPr>
          <w:rFonts w:cstheme="minorHAnsi"/>
          <w:iCs/>
          <w:color w:val="FF0000"/>
          <w:sz w:val="24"/>
          <w:szCs w:val="24"/>
        </w:rPr>
        <w:t xml:space="preserve">functional forms, including within terrestrial systems. Please see our response to Reviewer 1 on this topic and the revised introduction that clarifies that point. </w:t>
      </w:r>
      <w:r w:rsidR="00404A31" w:rsidRPr="000A4D2D">
        <w:rPr>
          <w:rFonts w:cstheme="minorHAnsi"/>
          <w:color w:val="FF0000"/>
          <w:sz w:val="24"/>
          <w:szCs w:val="24"/>
        </w:rPr>
        <w:t xml:space="preserve"> </w:t>
      </w:r>
    </w:p>
    <w:p w14:paraId="4A7EE2C5" w14:textId="77777777" w:rsidR="00CA1599" w:rsidRPr="00F02A5E" w:rsidRDefault="00CA1599" w:rsidP="00D31933">
      <w:pPr>
        <w:autoSpaceDE w:val="0"/>
        <w:autoSpaceDN w:val="0"/>
        <w:adjustRightInd w:val="0"/>
        <w:spacing w:after="0" w:line="240" w:lineRule="auto"/>
        <w:rPr>
          <w:rFonts w:cstheme="minorHAnsi"/>
          <w:i/>
          <w:iCs/>
          <w:color w:val="000000"/>
          <w:sz w:val="24"/>
          <w:szCs w:val="24"/>
        </w:rPr>
      </w:pPr>
    </w:p>
    <w:p w14:paraId="18FCDE34" w14:textId="036AC354"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In the light of global and climate-change the topic of detecting regime shifts is a rather important and quite popular one with many articles being published so far. Some of these publications deal with the definition of regime shifts alone by presenting lots of examples in various fields and areas (terrestrial and marine), others offer and provide shift detection methods (partly independent of the nature of regime shifts), while other publications are dealing with a combination of the two.</w:t>
      </w:r>
    </w:p>
    <w:p w14:paraId="31D41035" w14:textId="294EC174" w:rsidR="00CA1599" w:rsidRPr="00F02A5E" w:rsidRDefault="00CA1599" w:rsidP="00183A91">
      <w:pPr>
        <w:autoSpaceDE w:val="0"/>
        <w:autoSpaceDN w:val="0"/>
        <w:adjustRightInd w:val="0"/>
        <w:spacing w:after="0" w:line="240" w:lineRule="auto"/>
        <w:rPr>
          <w:rFonts w:cstheme="minorHAnsi"/>
          <w:i/>
          <w:iCs/>
          <w:color w:val="000000"/>
          <w:sz w:val="24"/>
          <w:szCs w:val="24"/>
        </w:rPr>
      </w:pPr>
    </w:p>
    <w:p w14:paraId="4D605635" w14:textId="762D6A05" w:rsidR="00CA1599" w:rsidRPr="00F02A5E" w:rsidRDefault="00A13556"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w:t>
      </w:r>
      <w:r w:rsidR="00CA1599" w:rsidRPr="00F02A5E">
        <w:rPr>
          <w:rFonts w:cstheme="minorHAnsi"/>
          <w:iCs/>
          <w:color w:val="FF0000"/>
          <w:sz w:val="24"/>
          <w:szCs w:val="24"/>
        </w:rPr>
        <w:t xml:space="preserve">We agree with the reviewer about the importance of being able to detect changing regimes in light of the many stressors that animal populations face from a changing world. As suggested by both reviewers, we modified the introduction to further highlight the many publications that have considered this topic as well as the </w:t>
      </w:r>
      <w:r w:rsidR="009A412D" w:rsidRPr="00F02A5E">
        <w:rPr>
          <w:rFonts w:cstheme="minorHAnsi"/>
          <w:iCs/>
          <w:color w:val="FF0000"/>
          <w:sz w:val="24"/>
          <w:szCs w:val="24"/>
        </w:rPr>
        <w:t xml:space="preserve">current gaps with such methods and the </w:t>
      </w:r>
      <w:r w:rsidR="00CA1599" w:rsidRPr="00F02A5E">
        <w:rPr>
          <w:rFonts w:cstheme="minorHAnsi"/>
          <w:iCs/>
          <w:color w:val="FF0000"/>
          <w:sz w:val="24"/>
          <w:szCs w:val="24"/>
        </w:rPr>
        <w:t>uniqueness of our approach.</w:t>
      </w:r>
    </w:p>
    <w:p w14:paraId="49CCFD69" w14:textId="77777777" w:rsidR="00CA1599" w:rsidRPr="00F02A5E" w:rsidRDefault="00CA1599" w:rsidP="00183A91">
      <w:pPr>
        <w:autoSpaceDE w:val="0"/>
        <w:autoSpaceDN w:val="0"/>
        <w:adjustRightInd w:val="0"/>
        <w:spacing w:after="0" w:line="240" w:lineRule="auto"/>
        <w:rPr>
          <w:rFonts w:cstheme="minorHAnsi"/>
          <w:i/>
          <w:iCs/>
          <w:color w:val="000000"/>
          <w:sz w:val="24"/>
          <w:szCs w:val="24"/>
        </w:rPr>
      </w:pPr>
    </w:p>
    <w:p w14:paraId="37E53394" w14:textId="49AA9078" w:rsidR="0066151A"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However, this complex topic is of high interest not only in biology but preferably in economics why a vast number of methods have been developed and derived in the field of econometrics dealing with interrupted time series, break point analysis, intervention models etc. to identify single or combined events (for instance, impulses based on oil crises, economic crises, financial crashes, earthquakes and other hazards, etc.) by incorporating them into a single time series model, sometime with multiple factors (transfer and intervention functions, vector autoregressive models, etc.). In fact, the evolutionary history of these type of methods show </w:t>
      </w:r>
      <w:r w:rsidRPr="00F02A5E">
        <w:rPr>
          <w:rFonts w:cstheme="minorHAnsi"/>
          <w:i/>
          <w:iCs/>
          <w:color w:val="000000"/>
          <w:sz w:val="24"/>
          <w:szCs w:val="24"/>
        </w:rPr>
        <w:lastRenderedPageBreak/>
        <w:t>that most of them originate from economics and econometrics, respectively. Other areas where those methods have been developed are atmospheric physics and meteorology. Compared with these two fields (i.e. economics and meteorology) the use of high sophisticated methods in biology became popular rather late, not least because a professional training in statistics, informatics and numerical mathematics played only a little role in biology in the past (and even today).</w:t>
      </w:r>
    </w:p>
    <w:p w14:paraId="2F7515B3" w14:textId="2298E430" w:rsidR="00A13556" w:rsidRPr="00F02A5E" w:rsidRDefault="00A13556" w:rsidP="00183A91">
      <w:pPr>
        <w:autoSpaceDE w:val="0"/>
        <w:autoSpaceDN w:val="0"/>
        <w:adjustRightInd w:val="0"/>
        <w:spacing w:after="0" w:line="240" w:lineRule="auto"/>
        <w:rPr>
          <w:rFonts w:cstheme="minorHAnsi"/>
          <w:i/>
          <w:iCs/>
          <w:color w:val="000000"/>
          <w:sz w:val="24"/>
          <w:szCs w:val="24"/>
        </w:rPr>
      </w:pPr>
    </w:p>
    <w:p w14:paraId="5E76DBD4" w14:textId="5CA795A9" w:rsidR="00A13556" w:rsidRPr="00F02A5E" w:rsidRDefault="00A13556"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 xml:space="preserve">&gt;Thank you for pointing out the vast literature in other fields that is relevant to our methodology. We have reviewed the broader literature and incorporated many papers from other fields on this topic (including a number of those suggested below). </w:t>
      </w:r>
    </w:p>
    <w:p w14:paraId="0BE496A7" w14:textId="77777777" w:rsidR="00A13556" w:rsidRPr="00F02A5E" w:rsidRDefault="00A13556" w:rsidP="00183A91">
      <w:pPr>
        <w:autoSpaceDE w:val="0"/>
        <w:autoSpaceDN w:val="0"/>
        <w:adjustRightInd w:val="0"/>
        <w:spacing w:after="0" w:line="240" w:lineRule="auto"/>
        <w:rPr>
          <w:rFonts w:cstheme="minorHAnsi"/>
          <w:i/>
          <w:iCs/>
          <w:color w:val="000000"/>
          <w:sz w:val="24"/>
          <w:szCs w:val="24"/>
        </w:rPr>
      </w:pPr>
    </w:p>
    <w:p w14:paraId="4E8F787C" w14:textId="00F77E06"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My overall impression of this article is that the authors do not address, illustrate and discuss the complexity as well as several aspects of their topic sufficiently and thoroughly enough. This holds for the definition of a regime shift in principle (in contrast to the definition of a “normal” shift or change) and the context of their method which has not been contrasted well enough with other alternative and competing methods,</w:t>
      </w:r>
      <w:r w:rsidR="00E82BD2" w:rsidRPr="00F02A5E">
        <w:rPr>
          <w:rFonts w:cstheme="minorHAnsi"/>
          <w:i/>
          <w:iCs/>
          <w:color w:val="000000"/>
          <w:sz w:val="24"/>
          <w:szCs w:val="24"/>
        </w:rPr>
        <w:t xml:space="preserve"> </w:t>
      </w:r>
      <w:r w:rsidRPr="00F02A5E">
        <w:rPr>
          <w:rFonts w:cstheme="minorHAnsi"/>
          <w:i/>
          <w:iCs/>
          <w:color w:val="000000"/>
          <w:sz w:val="24"/>
          <w:szCs w:val="24"/>
        </w:rPr>
        <w:t>respectively.</w:t>
      </w:r>
    </w:p>
    <w:p w14:paraId="710DFA98" w14:textId="77777777" w:rsidR="0066151A" w:rsidRPr="00F02A5E" w:rsidRDefault="0066151A" w:rsidP="00183A91">
      <w:pPr>
        <w:autoSpaceDE w:val="0"/>
        <w:autoSpaceDN w:val="0"/>
        <w:adjustRightInd w:val="0"/>
        <w:spacing w:after="0" w:line="240" w:lineRule="auto"/>
        <w:rPr>
          <w:rFonts w:cstheme="minorHAnsi"/>
          <w:i/>
          <w:iCs/>
          <w:color w:val="000000"/>
          <w:sz w:val="24"/>
          <w:szCs w:val="24"/>
        </w:rPr>
      </w:pPr>
    </w:p>
    <w:p w14:paraId="280949C9" w14:textId="6E827849" w:rsidR="00404A31" w:rsidRPr="00F02A5E" w:rsidRDefault="0043000E" w:rsidP="00404A31">
      <w:pPr>
        <w:autoSpaceDE w:val="0"/>
        <w:autoSpaceDN w:val="0"/>
        <w:adjustRightInd w:val="0"/>
        <w:spacing w:after="0" w:line="240" w:lineRule="auto"/>
        <w:rPr>
          <w:rFonts w:cstheme="minorHAnsi"/>
          <w:i/>
          <w:iCs/>
          <w:color w:val="000000"/>
          <w:sz w:val="24"/>
          <w:szCs w:val="24"/>
        </w:rPr>
      </w:pPr>
      <w:r w:rsidRPr="00F02A5E">
        <w:rPr>
          <w:rFonts w:cstheme="minorHAnsi"/>
          <w:iCs/>
          <w:color w:val="FF0000"/>
          <w:sz w:val="24"/>
          <w:szCs w:val="24"/>
        </w:rPr>
        <w:t>&gt; T</w:t>
      </w:r>
      <w:r w:rsidR="0066151A" w:rsidRPr="00F02A5E">
        <w:rPr>
          <w:rFonts w:cstheme="minorHAnsi"/>
          <w:iCs/>
          <w:color w:val="FF0000"/>
          <w:sz w:val="24"/>
          <w:szCs w:val="24"/>
        </w:rPr>
        <w:t xml:space="preserve">his is a fair assessment, and </w:t>
      </w:r>
      <w:r w:rsidR="001319BA">
        <w:rPr>
          <w:rFonts w:cstheme="minorHAnsi"/>
          <w:iCs/>
          <w:color w:val="FF0000"/>
          <w:sz w:val="24"/>
          <w:szCs w:val="24"/>
        </w:rPr>
        <w:t>this comment helped us to</w:t>
      </w:r>
      <w:r w:rsidR="0066151A" w:rsidRPr="00F02A5E">
        <w:rPr>
          <w:rFonts w:cstheme="minorHAnsi"/>
          <w:iCs/>
          <w:color w:val="FF0000"/>
          <w:sz w:val="24"/>
          <w:szCs w:val="24"/>
        </w:rPr>
        <w:t xml:space="preserve"> identify the points where our core message </w:t>
      </w:r>
      <w:r w:rsidR="00094D1D">
        <w:rPr>
          <w:rFonts w:cstheme="minorHAnsi"/>
          <w:iCs/>
          <w:color w:val="FF0000"/>
          <w:sz w:val="24"/>
          <w:szCs w:val="24"/>
        </w:rPr>
        <w:t>wa</w:t>
      </w:r>
      <w:r w:rsidR="0066151A" w:rsidRPr="00F02A5E">
        <w:rPr>
          <w:rFonts w:cstheme="minorHAnsi"/>
          <w:iCs/>
          <w:color w:val="FF0000"/>
          <w:sz w:val="24"/>
          <w:szCs w:val="24"/>
        </w:rPr>
        <w:t xml:space="preserve">s not being realized. It seems both reviewers </w:t>
      </w:r>
      <w:del w:id="5" w:author="Bahlai, Christie" w:date="2019-08-15T10:05:00Z">
        <w:r w:rsidR="0066151A" w:rsidRPr="00F02A5E" w:rsidDel="006B53D7">
          <w:rPr>
            <w:rFonts w:cstheme="minorHAnsi"/>
            <w:iCs/>
            <w:color w:val="FF0000"/>
            <w:sz w:val="24"/>
            <w:szCs w:val="24"/>
          </w:rPr>
          <w:delText>leave with the impression that our paper is ‘about’ the Ricker model, which was not our intent,</w:delText>
        </w:r>
      </w:del>
      <w:ins w:id="6" w:author="Bahlai, Christie" w:date="2019-08-15T10:05:00Z">
        <w:r w:rsidR="006B53D7">
          <w:rPr>
            <w:rFonts w:cstheme="minorHAnsi"/>
            <w:iCs/>
            <w:color w:val="FF0000"/>
            <w:sz w:val="24"/>
            <w:szCs w:val="24"/>
          </w:rPr>
          <w:t xml:space="preserve">see clarity on why the Ricker model was used at the core </w:t>
        </w:r>
      </w:ins>
      <w:ins w:id="7" w:author="Bahlai, Christie" w:date="2019-08-15T10:06:00Z">
        <w:r w:rsidR="006B53D7">
          <w:rPr>
            <w:rFonts w:cstheme="minorHAnsi"/>
            <w:iCs/>
            <w:color w:val="FF0000"/>
            <w:sz w:val="24"/>
            <w:szCs w:val="24"/>
          </w:rPr>
          <w:t>of the algorithm,</w:t>
        </w:r>
      </w:ins>
      <w:r w:rsidR="0066151A" w:rsidRPr="00F02A5E">
        <w:rPr>
          <w:rFonts w:cstheme="minorHAnsi"/>
          <w:iCs/>
          <w:color w:val="FF0000"/>
          <w:sz w:val="24"/>
          <w:szCs w:val="24"/>
        </w:rPr>
        <w:t xml:space="preserve"> and also that we did not provide enough historical context about shift detection methods. We added additional information about why the Ricker model was used (as an example of a relatively simple nonlinear mechanistic process that could be fit easily to accessible data, rather than more </w:t>
      </w:r>
      <w:r w:rsidR="007F3441">
        <w:rPr>
          <w:rFonts w:cstheme="minorHAnsi"/>
          <w:iCs/>
          <w:color w:val="FF0000"/>
          <w:sz w:val="24"/>
          <w:szCs w:val="24"/>
        </w:rPr>
        <w:t>basic</w:t>
      </w:r>
      <w:r w:rsidR="007F3441" w:rsidRPr="00F02A5E">
        <w:rPr>
          <w:rFonts w:cstheme="minorHAnsi"/>
          <w:iCs/>
          <w:color w:val="FF0000"/>
          <w:sz w:val="24"/>
          <w:szCs w:val="24"/>
        </w:rPr>
        <w:t xml:space="preserve"> </w:t>
      </w:r>
      <w:r w:rsidR="0066151A" w:rsidRPr="00F02A5E">
        <w:rPr>
          <w:rFonts w:cstheme="minorHAnsi"/>
          <w:iCs/>
          <w:color w:val="FF0000"/>
          <w:sz w:val="24"/>
          <w:szCs w:val="24"/>
        </w:rPr>
        <w:t>moving averages or the like to describe a system)</w:t>
      </w:r>
      <w:r w:rsidR="00AA4116" w:rsidRPr="00F02A5E">
        <w:rPr>
          <w:rFonts w:cstheme="minorHAnsi"/>
          <w:iCs/>
          <w:color w:val="FF0000"/>
          <w:sz w:val="24"/>
          <w:szCs w:val="24"/>
        </w:rPr>
        <w:t xml:space="preserve">, and, as suggested by both reviewers, additional information to </w:t>
      </w:r>
      <w:r w:rsidR="00BA6882">
        <w:rPr>
          <w:rFonts w:cstheme="minorHAnsi"/>
          <w:iCs/>
          <w:color w:val="FF0000"/>
          <w:sz w:val="24"/>
          <w:szCs w:val="24"/>
        </w:rPr>
        <w:t xml:space="preserve">both the introduction and </w:t>
      </w:r>
      <w:r w:rsidR="00AA4116" w:rsidRPr="00F02A5E">
        <w:rPr>
          <w:rFonts w:cstheme="minorHAnsi"/>
          <w:iCs/>
          <w:color w:val="FF0000"/>
          <w:sz w:val="24"/>
          <w:szCs w:val="24"/>
        </w:rPr>
        <w:t xml:space="preserve">discussion contextualizing the </w:t>
      </w:r>
      <w:r w:rsidR="00FC1C72" w:rsidRPr="00F02A5E">
        <w:rPr>
          <w:rFonts w:cstheme="minorHAnsi"/>
          <w:iCs/>
          <w:color w:val="FF0000"/>
          <w:sz w:val="24"/>
          <w:szCs w:val="24"/>
        </w:rPr>
        <w:t xml:space="preserve">dynamic </w:t>
      </w:r>
      <w:r w:rsidR="00AA4116" w:rsidRPr="00F02A5E">
        <w:rPr>
          <w:rFonts w:cstheme="minorHAnsi"/>
          <w:iCs/>
          <w:color w:val="FF0000"/>
          <w:sz w:val="24"/>
          <w:szCs w:val="24"/>
        </w:rPr>
        <w:t>shift analytical method.</w:t>
      </w:r>
      <w:r w:rsidR="00404A31" w:rsidRPr="00F02A5E">
        <w:rPr>
          <w:rFonts w:cstheme="minorHAnsi"/>
          <w:color w:val="FF0000"/>
          <w:sz w:val="24"/>
          <w:szCs w:val="24"/>
        </w:rPr>
        <w:t xml:space="preserve"> In response to both reviewers</w:t>
      </w:r>
      <w:r w:rsidR="0055400F">
        <w:rPr>
          <w:rFonts w:cstheme="minorHAnsi"/>
          <w:color w:val="FF0000"/>
          <w:sz w:val="24"/>
          <w:szCs w:val="24"/>
        </w:rPr>
        <w:t>’</w:t>
      </w:r>
      <w:r w:rsidR="00404A31" w:rsidRPr="00F02A5E">
        <w:rPr>
          <w:rFonts w:cstheme="minorHAnsi"/>
          <w:color w:val="FF0000"/>
          <w:sz w:val="24"/>
          <w:szCs w:val="24"/>
        </w:rPr>
        <w:t xml:space="preserve"> comments</w:t>
      </w:r>
      <w:r w:rsidR="005A409D">
        <w:rPr>
          <w:rFonts w:cstheme="minorHAnsi"/>
          <w:color w:val="FF0000"/>
          <w:sz w:val="24"/>
          <w:szCs w:val="24"/>
        </w:rPr>
        <w:t>,</w:t>
      </w:r>
      <w:r w:rsidR="00404A31" w:rsidRPr="00F02A5E">
        <w:rPr>
          <w:rFonts w:cstheme="minorHAnsi"/>
          <w:color w:val="FF0000"/>
          <w:sz w:val="24"/>
          <w:szCs w:val="24"/>
        </w:rPr>
        <w:t xml:space="preserve"> we also modified our terminology throughout the manuscript to reflect concerns about the ambiguity in the use of the term “regime shift”, including modifying the algorithm’s name. Finally, we have highlighted the novelty of the study: change-point analys</w:t>
      </w:r>
      <w:r w:rsidR="00255EA3">
        <w:rPr>
          <w:rFonts w:cstheme="minorHAnsi"/>
          <w:color w:val="FF0000"/>
          <w:sz w:val="24"/>
          <w:szCs w:val="24"/>
        </w:rPr>
        <w:t>e</w:t>
      </w:r>
      <w:r w:rsidR="00404A31" w:rsidRPr="00F02A5E">
        <w:rPr>
          <w:rFonts w:cstheme="minorHAnsi"/>
          <w:color w:val="FF0000"/>
          <w:sz w:val="24"/>
          <w:szCs w:val="24"/>
        </w:rPr>
        <w:t>s suffer from limited sensitivity and precision due to their frequentist statistical approaches and thus could be improved using a model selection approach.</w:t>
      </w:r>
    </w:p>
    <w:p w14:paraId="40539959" w14:textId="3F39D0BA" w:rsidR="0066151A" w:rsidRPr="00F02A5E" w:rsidRDefault="0066151A" w:rsidP="0043000E">
      <w:pPr>
        <w:autoSpaceDE w:val="0"/>
        <w:autoSpaceDN w:val="0"/>
        <w:adjustRightInd w:val="0"/>
        <w:spacing w:after="0" w:line="240" w:lineRule="auto"/>
        <w:rPr>
          <w:rFonts w:cstheme="minorHAnsi"/>
          <w:iCs/>
          <w:color w:val="FF0000"/>
          <w:sz w:val="24"/>
          <w:szCs w:val="24"/>
        </w:rPr>
      </w:pPr>
    </w:p>
    <w:p w14:paraId="622EB62F" w14:textId="77777777" w:rsidR="0066151A" w:rsidRPr="00F02A5E" w:rsidRDefault="0066151A" w:rsidP="00183A91">
      <w:pPr>
        <w:autoSpaceDE w:val="0"/>
        <w:autoSpaceDN w:val="0"/>
        <w:adjustRightInd w:val="0"/>
        <w:spacing w:after="0" w:line="240" w:lineRule="auto"/>
        <w:rPr>
          <w:rFonts w:cstheme="minorHAnsi"/>
          <w:iCs/>
          <w:color w:val="FF0000"/>
          <w:sz w:val="24"/>
          <w:szCs w:val="24"/>
        </w:rPr>
      </w:pPr>
    </w:p>
    <w:p w14:paraId="35101486" w14:textId="77777777" w:rsidR="00183A91" w:rsidRPr="00E4145C" w:rsidRDefault="00183A91" w:rsidP="00183A91">
      <w:pPr>
        <w:autoSpaceDE w:val="0"/>
        <w:autoSpaceDN w:val="0"/>
        <w:adjustRightInd w:val="0"/>
        <w:spacing w:after="0" w:line="240" w:lineRule="auto"/>
        <w:rPr>
          <w:rFonts w:cstheme="minorHAnsi"/>
          <w:sz w:val="24"/>
          <w:szCs w:val="24"/>
        </w:rPr>
      </w:pPr>
      <w:r w:rsidRPr="00E4145C">
        <w:rPr>
          <w:rFonts w:cstheme="minorHAnsi"/>
          <w:sz w:val="24"/>
          <w:szCs w:val="24"/>
        </w:rPr>
        <w:t>2. Examples and evidence</w:t>
      </w:r>
    </w:p>
    <w:p w14:paraId="44F01E4A" w14:textId="7BA7F4C4" w:rsidR="00183A91" w:rsidRDefault="00183A91" w:rsidP="00183A91">
      <w:pPr>
        <w:autoSpaceDE w:val="0"/>
        <w:autoSpaceDN w:val="0"/>
        <w:adjustRightInd w:val="0"/>
        <w:spacing w:after="0" w:line="240" w:lineRule="auto"/>
        <w:rPr>
          <w:rFonts w:cstheme="minorHAnsi"/>
          <w:sz w:val="24"/>
          <w:szCs w:val="24"/>
        </w:rPr>
      </w:pPr>
      <w:r w:rsidRPr="00E4145C">
        <w:rPr>
          <w:rFonts w:cstheme="minorHAnsi"/>
          <w:sz w:val="24"/>
          <w:szCs w:val="24"/>
        </w:rPr>
        <w:t>Major issues</w:t>
      </w:r>
    </w:p>
    <w:p w14:paraId="7565FFE2" w14:textId="77777777" w:rsidR="00094D1D" w:rsidRPr="00E4145C" w:rsidRDefault="00094D1D" w:rsidP="00183A91">
      <w:pPr>
        <w:autoSpaceDE w:val="0"/>
        <w:autoSpaceDN w:val="0"/>
        <w:adjustRightInd w:val="0"/>
        <w:spacing w:after="0" w:line="240" w:lineRule="auto"/>
        <w:rPr>
          <w:rFonts w:cstheme="minorHAnsi"/>
          <w:sz w:val="24"/>
          <w:szCs w:val="24"/>
        </w:rPr>
      </w:pPr>
    </w:p>
    <w:p w14:paraId="4AC6CCE8"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In the light of this, my impression of this paper is that the two authors are not aware of the many different methods and related vast literature and projects dealing with shift detection topics as they do not cite any fundamental articles from these scientific areas, including no econometric textbooks. Hence, the authors need to include / cite much more relevant literature and discuss their results in the light of these. Some examples that deal with shift detection in physics and biology that relate to econometrical or physical high-performance methods are for instance</w:t>
      </w:r>
    </w:p>
    <w:p w14:paraId="47AFB9D2"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1. </w:t>
      </w:r>
      <w:proofErr w:type="spellStart"/>
      <w:r w:rsidRPr="00F02A5E">
        <w:rPr>
          <w:rFonts w:cstheme="minorHAnsi"/>
          <w:i/>
          <w:iCs/>
          <w:color w:val="000000"/>
          <w:sz w:val="24"/>
          <w:szCs w:val="24"/>
        </w:rPr>
        <w:t>Rodionov</w:t>
      </w:r>
      <w:proofErr w:type="spellEnd"/>
      <w:r w:rsidRPr="00F02A5E">
        <w:rPr>
          <w:rFonts w:cstheme="minorHAnsi"/>
          <w:i/>
          <w:iCs/>
          <w:color w:val="000000"/>
          <w:sz w:val="24"/>
          <w:szCs w:val="24"/>
        </w:rPr>
        <w:t xml:space="preserve">, S. (2004) A sequential algorithm for testing climate regime shifts, </w:t>
      </w:r>
      <w:proofErr w:type="spellStart"/>
      <w:r w:rsidRPr="00F02A5E">
        <w:rPr>
          <w:rFonts w:cstheme="minorHAnsi"/>
          <w:i/>
          <w:iCs/>
          <w:color w:val="000000"/>
          <w:sz w:val="24"/>
          <w:szCs w:val="24"/>
        </w:rPr>
        <w:t>Geophys</w:t>
      </w:r>
      <w:proofErr w:type="spellEnd"/>
      <w:r w:rsidRPr="00F02A5E">
        <w:rPr>
          <w:rFonts w:cstheme="minorHAnsi"/>
          <w:i/>
          <w:iCs/>
          <w:color w:val="000000"/>
          <w:sz w:val="24"/>
          <w:szCs w:val="24"/>
        </w:rPr>
        <w:t>. Res. Lett., 31, L09204, doi:10.1029/2004GL019448.</w:t>
      </w:r>
    </w:p>
    <w:p w14:paraId="3B788974"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lastRenderedPageBreak/>
        <w:t xml:space="preserve">2. </w:t>
      </w:r>
      <w:proofErr w:type="spellStart"/>
      <w:r w:rsidRPr="00F02A5E">
        <w:rPr>
          <w:rFonts w:cstheme="minorHAnsi"/>
          <w:i/>
          <w:iCs/>
          <w:color w:val="000000"/>
          <w:sz w:val="24"/>
          <w:szCs w:val="24"/>
        </w:rPr>
        <w:t>Rodionov</w:t>
      </w:r>
      <w:proofErr w:type="spellEnd"/>
      <w:r w:rsidRPr="00F02A5E">
        <w:rPr>
          <w:rFonts w:cstheme="minorHAnsi"/>
          <w:i/>
          <w:iCs/>
          <w:color w:val="000000"/>
          <w:sz w:val="24"/>
          <w:szCs w:val="24"/>
        </w:rPr>
        <w:t>, S. N. (1994) Global and Regional Climate Interactions: The Caspian Sea Experience, Kluwer Academic Pub., Dordrecht, The Netherlands.</w:t>
      </w:r>
    </w:p>
    <w:p w14:paraId="1A3DEAA7"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3. G. </w:t>
      </w:r>
      <w:proofErr w:type="spellStart"/>
      <w:r w:rsidRPr="00F02A5E">
        <w:rPr>
          <w:rFonts w:cstheme="minorHAnsi"/>
          <w:i/>
          <w:iCs/>
          <w:color w:val="000000"/>
          <w:sz w:val="24"/>
          <w:szCs w:val="24"/>
        </w:rPr>
        <w:t>Beaugrand</w:t>
      </w:r>
      <w:proofErr w:type="spellEnd"/>
      <w:r w:rsidRPr="00F02A5E">
        <w:rPr>
          <w:rFonts w:cstheme="minorHAnsi"/>
          <w:i/>
          <w:iCs/>
          <w:color w:val="000000"/>
          <w:sz w:val="24"/>
          <w:szCs w:val="24"/>
        </w:rPr>
        <w:t xml:space="preserve"> , A. </w:t>
      </w:r>
      <w:proofErr w:type="spellStart"/>
      <w:r w:rsidRPr="00F02A5E">
        <w:rPr>
          <w:rFonts w:cstheme="minorHAnsi"/>
          <w:i/>
          <w:iCs/>
          <w:color w:val="000000"/>
          <w:sz w:val="24"/>
          <w:szCs w:val="24"/>
        </w:rPr>
        <w:t>Conversi</w:t>
      </w:r>
      <w:proofErr w:type="spellEnd"/>
      <w:r w:rsidRPr="00F02A5E">
        <w:rPr>
          <w:rFonts w:cstheme="minorHAnsi"/>
          <w:i/>
          <w:iCs/>
          <w:color w:val="000000"/>
          <w:sz w:val="24"/>
          <w:szCs w:val="24"/>
        </w:rPr>
        <w:t xml:space="preserve"> , S. Chiba , M. Edwards , S. Fonda-</w:t>
      </w:r>
      <w:proofErr w:type="spellStart"/>
      <w:r w:rsidRPr="00F02A5E">
        <w:rPr>
          <w:rFonts w:cstheme="minorHAnsi"/>
          <w:i/>
          <w:iCs/>
          <w:color w:val="000000"/>
          <w:sz w:val="24"/>
          <w:szCs w:val="24"/>
        </w:rPr>
        <w:t>Umani</w:t>
      </w:r>
      <w:proofErr w:type="spellEnd"/>
      <w:r w:rsidRPr="00F02A5E">
        <w:rPr>
          <w:rFonts w:cstheme="minorHAnsi"/>
          <w:i/>
          <w:iCs/>
          <w:color w:val="000000"/>
          <w:sz w:val="24"/>
          <w:szCs w:val="24"/>
        </w:rPr>
        <w:t xml:space="preserve"> , C. Greene , N. Mantua , S. A. Otto , P. C. Reid , M. M. </w:t>
      </w:r>
      <w:proofErr w:type="spellStart"/>
      <w:r w:rsidRPr="00F02A5E">
        <w:rPr>
          <w:rFonts w:cstheme="minorHAnsi"/>
          <w:i/>
          <w:iCs/>
          <w:color w:val="000000"/>
          <w:sz w:val="24"/>
          <w:szCs w:val="24"/>
        </w:rPr>
        <w:t>Stachura</w:t>
      </w:r>
      <w:proofErr w:type="spellEnd"/>
      <w:r w:rsidRPr="00F02A5E">
        <w:rPr>
          <w:rFonts w:cstheme="minorHAnsi"/>
          <w:i/>
          <w:iCs/>
          <w:color w:val="000000"/>
          <w:sz w:val="24"/>
          <w:szCs w:val="24"/>
        </w:rPr>
        <w:t xml:space="preserve"> , L. </w:t>
      </w:r>
      <w:proofErr w:type="spellStart"/>
      <w:r w:rsidRPr="00F02A5E">
        <w:rPr>
          <w:rFonts w:cstheme="minorHAnsi"/>
          <w:i/>
          <w:iCs/>
          <w:color w:val="000000"/>
          <w:sz w:val="24"/>
          <w:szCs w:val="24"/>
        </w:rPr>
        <w:t>Stemmann</w:t>
      </w:r>
      <w:proofErr w:type="spellEnd"/>
      <w:r w:rsidRPr="00F02A5E">
        <w:rPr>
          <w:rFonts w:cstheme="minorHAnsi"/>
          <w:i/>
          <w:iCs/>
          <w:color w:val="000000"/>
          <w:sz w:val="24"/>
          <w:szCs w:val="24"/>
        </w:rPr>
        <w:t xml:space="preserve"> and H. </w:t>
      </w:r>
      <w:proofErr w:type="spellStart"/>
      <w:r w:rsidRPr="00F02A5E">
        <w:rPr>
          <w:rFonts w:cstheme="minorHAnsi"/>
          <w:i/>
          <w:iCs/>
          <w:color w:val="000000"/>
          <w:sz w:val="24"/>
          <w:szCs w:val="24"/>
        </w:rPr>
        <w:t>Sugisaki</w:t>
      </w:r>
      <w:proofErr w:type="spellEnd"/>
      <w:r w:rsidRPr="00F02A5E">
        <w:rPr>
          <w:rFonts w:cstheme="minorHAnsi"/>
          <w:i/>
          <w:iCs/>
          <w:color w:val="000000"/>
          <w:sz w:val="24"/>
          <w:szCs w:val="24"/>
        </w:rPr>
        <w:t xml:space="preserve"> (2015). Synchronous marine pelagic regime shifts in the Northern Hemisphere. https://doi.org/10.1098/rstb.2013.0272</w:t>
      </w:r>
    </w:p>
    <w:p w14:paraId="545FD565"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4. R. P. Harris and J. H. Steele (2004) Regime shifts in the ocean. Reconciling observations and theory Volume 60, Issues 2–4, Pages 133-402</w:t>
      </w:r>
    </w:p>
    <w:p w14:paraId="7B8A5D87"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5. </w:t>
      </w:r>
      <w:proofErr w:type="spellStart"/>
      <w:r w:rsidRPr="00F02A5E">
        <w:rPr>
          <w:rFonts w:cstheme="minorHAnsi"/>
          <w:i/>
          <w:iCs/>
          <w:color w:val="000000"/>
          <w:sz w:val="24"/>
          <w:szCs w:val="24"/>
        </w:rPr>
        <w:t>Gröger</w:t>
      </w:r>
      <w:proofErr w:type="spellEnd"/>
      <w:r w:rsidRPr="00F02A5E">
        <w:rPr>
          <w:rFonts w:cstheme="minorHAnsi"/>
          <w:i/>
          <w:iCs/>
          <w:color w:val="000000"/>
          <w:sz w:val="24"/>
          <w:szCs w:val="24"/>
        </w:rPr>
        <w:t xml:space="preserve">, J.P, </w:t>
      </w:r>
      <w:proofErr w:type="spellStart"/>
      <w:r w:rsidRPr="00F02A5E">
        <w:rPr>
          <w:rFonts w:cstheme="minorHAnsi"/>
          <w:i/>
          <w:iCs/>
          <w:color w:val="000000"/>
          <w:sz w:val="24"/>
          <w:szCs w:val="24"/>
        </w:rPr>
        <w:t>Missong</w:t>
      </w:r>
      <w:proofErr w:type="spellEnd"/>
      <w:r w:rsidRPr="00F02A5E">
        <w:rPr>
          <w:rFonts w:cstheme="minorHAnsi"/>
          <w:i/>
          <w:iCs/>
          <w:color w:val="000000"/>
          <w:sz w:val="24"/>
          <w:szCs w:val="24"/>
        </w:rPr>
        <w:t>, M., Rountree, R. A. (2011) Analyses of interventions and structural breaks in marine and fisheries time series: Detection of shifts using iterative methods. Ecological Indicators 11 (2011) 1084–1092. doi:10.1016/j.ecolind.2010.12.008</w:t>
      </w:r>
    </w:p>
    <w:p w14:paraId="0632FC15"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6. </w:t>
      </w:r>
      <w:proofErr w:type="spellStart"/>
      <w:r w:rsidRPr="00F02A5E">
        <w:rPr>
          <w:rFonts w:cstheme="minorHAnsi"/>
          <w:i/>
          <w:iCs/>
          <w:color w:val="000000"/>
          <w:sz w:val="24"/>
          <w:szCs w:val="24"/>
        </w:rPr>
        <w:t>Arula</w:t>
      </w:r>
      <w:proofErr w:type="spellEnd"/>
      <w:r w:rsidRPr="00F02A5E">
        <w:rPr>
          <w:rFonts w:cstheme="minorHAnsi"/>
          <w:i/>
          <w:iCs/>
          <w:color w:val="000000"/>
          <w:sz w:val="24"/>
          <w:szCs w:val="24"/>
        </w:rPr>
        <w:t xml:space="preserve"> T, </w:t>
      </w:r>
      <w:proofErr w:type="spellStart"/>
      <w:r w:rsidRPr="00F02A5E">
        <w:rPr>
          <w:rFonts w:cstheme="minorHAnsi"/>
          <w:i/>
          <w:iCs/>
          <w:color w:val="000000"/>
          <w:sz w:val="24"/>
          <w:szCs w:val="24"/>
        </w:rPr>
        <w:t>Gröger</w:t>
      </w:r>
      <w:proofErr w:type="spellEnd"/>
      <w:r w:rsidRPr="00F02A5E">
        <w:rPr>
          <w:rFonts w:cstheme="minorHAnsi"/>
          <w:i/>
          <w:iCs/>
          <w:color w:val="000000"/>
          <w:sz w:val="24"/>
          <w:szCs w:val="24"/>
        </w:rPr>
        <w:t xml:space="preserve"> J, </w:t>
      </w:r>
      <w:proofErr w:type="spellStart"/>
      <w:r w:rsidRPr="00F02A5E">
        <w:rPr>
          <w:rFonts w:cstheme="minorHAnsi"/>
          <w:i/>
          <w:iCs/>
          <w:color w:val="000000"/>
          <w:sz w:val="24"/>
          <w:szCs w:val="24"/>
        </w:rPr>
        <w:t>Ojaveer</w:t>
      </w:r>
      <w:proofErr w:type="spellEnd"/>
      <w:r w:rsidRPr="00F02A5E">
        <w:rPr>
          <w:rFonts w:cstheme="minorHAnsi"/>
          <w:i/>
          <w:iCs/>
          <w:color w:val="000000"/>
          <w:sz w:val="24"/>
          <w:szCs w:val="24"/>
        </w:rPr>
        <w:t xml:space="preserve"> H, </w:t>
      </w:r>
      <w:proofErr w:type="spellStart"/>
      <w:r w:rsidRPr="00F02A5E">
        <w:rPr>
          <w:rFonts w:cstheme="minorHAnsi"/>
          <w:i/>
          <w:iCs/>
          <w:color w:val="000000"/>
          <w:sz w:val="24"/>
          <w:szCs w:val="24"/>
        </w:rPr>
        <w:t>Simm</w:t>
      </w:r>
      <w:proofErr w:type="spellEnd"/>
      <w:r w:rsidRPr="00F02A5E">
        <w:rPr>
          <w:rFonts w:cstheme="minorHAnsi"/>
          <w:i/>
          <w:iCs/>
          <w:color w:val="000000"/>
          <w:sz w:val="24"/>
          <w:szCs w:val="24"/>
        </w:rPr>
        <w:t xml:space="preserve"> M (2014) Shifts in the Spring Herring (Clupea </w:t>
      </w:r>
      <w:proofErr w:type="spellStart"/>
      <w:r w:rsidRPr="00F02A5E">
        <w:rPr>
          <w:rFonts w:cstheme="minorHAnsi"/>
          <w:i/>
          <w:iCs/>
          <w:color w:val="000000"/>
          <w:sz w:val="24"/>
          <w:szCs w:val="24"/>
        </w:rPr>
        <w:t>harengus</w:t>
      </w:r>
      <w:proofErr w:type="spellEnd"/>
      <w:r w:rsidRPr="00F02A5E">
        <w:rPr>
          <w:rFonts w:cstheme="minorHAnsi"/>
          <w:i/>
          <w:iCs/>
          <w:color w:val="000000"/>
          <w:sz w:val="24"/>
          <w:szCs w:val="24"/>
        </w:rPr>
        <w:t xml:space="preserve"> </w:t>
      </w:r>
      <w:proofErr w:type="spellStart"/>
      <w:r w:rsidRPr="00F02A5E">
        <w:rPr>
          <w:rFonts w:cstheme="minorHAnsi"/>
          <w:i/>
          <w:iCs/>
          <w:color w:val="000000"/>
          <w:sz w:val="24"/>
          <w:szCs w:val="24"/>
        </w:rPr>
        <w:t>membras</w:t>
      </w:r>
      <w:proofErr w:type="spellEnd"/>
      <w:r w:rsidRPr="00F02A5E">
        <w:rPr>
          <w:rFonts w:cstheme="minorHAnsi"/>
          <w:i/>
          <w:iCs/>
          <w:color w:val="000000"/>
          <w:sz w:val="24"/>
          <w:szCs w:val="24"/>
        </w:rPr>
        <w:t xml:space="preserve">) Larvae and Related Environment in the Eastern Baltic Sea over the Past 50 Years. </w:t>
      </w:r>
      <w:proofErr w:type="spellStart"/>
      <w:r w:rsidRPr="00F02A5E">
        <w:rPr>
          <w:rFonts w:cstheme="minorHAnsi"/>
          <w:i/>
          <w:iCs/>
          <w:color w:val="000000"/>
          <w:sz w:val="24"/>
          <w:szCs w:val="24"/>
        </w:rPr>
        <w:t>PLoS</w:t>
      </w:r>
      <w:proofErr w:type="spellEnd"/>
      <w:r w:rsidRPr="00F02A5E">
        <w:rPr>
          <w:rFonts w:cstheme="minorHAnsi"/>
          <w:i/>
          <w:iCs/>
          <w:color w:val="000000"/>
          <w:sz w:val="24"/>
          <w:szCs w:val="24"/>
        </w:rPr>
        <w:t xml:space="preserve"> ONE 9(3): e91304. doi:10.1371/journal.pone.0091304</w:t>
      </w:r>
    </w:p>
    <w:p w14:paraId="6CFD64CD"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7. </w:t>
      </w:r>
      <w:proofErr w:type="spellStart"/>
      <w:r w:rsidRPr="00F02A5E">
        <w:rPr>
          <w:rFonts w:cstheme="minorHAnsi"/>
          <w:i/>
          <w:iCs/>
          <w:color w:val="000000"/>
          <w:sz w:val="24"/>
          <w:szCs w:val="24"/>
        </w:rPr>
        <w:t>Beyraghdar</w:t>
      </w:r>
      <w:proofErr w:type="spellEnd"/>
      <w:r w:rsidRPr="00F02A5E">
        <w:rPr>
          <w:rFonts w:cstheme="minorHAnsi"/>
          <w:i/>
          <w:iCs/>
          <w:color w:val="000000"/>
          <w:sz w:val="24"/>
          <w:szCs w:val="24"/>
        </w:rPr>
        <w:t xml:space="preserve"> </w:t>
      </w:r>
      <w:proofErr w:type="spellStart"/>
      <w:r w:rsidRPr="00F02A5E">
        <w:rPr>
          <w:rFonts w:cstheme="minorHAnsi"/>
          <w:i/>
          <w:iCs/>
          <w:color w:val="000000"/>
          <w:sz w:val="24"/>
          <w:szCs w:val="24"/>
        </w:rPr>
        <w:t>Kashkooli</w:t>
      </w:r>
      <w:proofErr w:type="spellEnd"/>
      <w:r w:rsidRPr="00F02A5E">
        <w:rPr>
          <w:rFonts w:cstheme="minorHAnsi"/>
          <w:i/>
          <w:iCs/>
          <w:color w:val="000000"/>
          <w:sz w:val="24"/>
          <w:szCs w:val="24"/>
        </w:rPr>
        <w:t xml:space="preserve"> O, </w:t>
      </w:r>
      <w:proofErr w:type="spellStart"/>
      <w:r w:rsidRPr="00F02A5E">
        <w:rPr>
          <w:rFonts w:cstheme="minorHAnsi"/>
          <w:i/>
          <w:iCs/>
          <w:color w:val="000000"/>
          <w:sz w:val="24"/>
          <w:szCs w:val="24"/>
        </w:rPr>
        <w:t>Gröger</w:t>
      </w:r>
      <w:proofErr w:type="spellEnd"/>
      <w:r w:rsidRPr="00F02A5E">
        <w:rPr>
          <w:rFonts w:cstheme="minorHAnsi"/>
          <w:i/>
          <w:iCs/>
          <w:color w:val="000000"/>
          <w:sz w:val="24"/>
          <w:szCs w:val="24"/>
        </w:rPr>
        <w:t xml:space="preserve"> J, </w:t>
      </w:r>
      <w:proofErr w:type="spellStart"/>
      <w:r w:rsidRPr="00F02A5E">
        <w:rPr>
          <w:rFonts w:cstheme="minorHAnsi"/>
          <w:i/>
          <w:iCs/>
          <w:color w:val="000000"/>
          <w:sz w:val="24"/>
          <w:szCs w:val="24"/>
        </w:rPr>
        <w:t>Nuñez-Riboni</w:t>
      </w:r>
      <w:proofErr w:type="spellEnd"/>
      <w:r w:rsidRPr="00F02A5E">
        <w:rPr>
          <w:rFonts w:cstheme="minorHAnsi"/>
          <w:i/>
          <w:iCs/>
          <w:color w:val="000000"/>
          <w:sz w:val="24"/>
          <w:szCs w:val="24"/>
        </w:rPr>
        <w:t xml:space="preserve"> I (2017) Qualitative assessment of climate-driven ecological shifts in the Caspian Sea. </w:t>
      </w:r>
      <w:proofErr w:type="spellStart"/>
      <w:r w:rsidRPr="00F02A5E">
        <w:rPr>
          <w:rFonts w:cstheme="minorHAnsi"/>
          <w:i/>
          <w:iCs/>
          <w:color w:val="000000"/>
          <w:sz w:val="24"/>
          <w:szCs w:val="24"/>
        </w:rPr>
        <w:t>PLoS</w:t>
      </w:r>
      <w:proofErr w:type="spellEnd"/>
      <w:r w:rsidRPr="00F02A5E">
        <w:rPr>
          <w:rFonts w:cstheme="minorHAnsi"/>
          <w:i/>
          <w:iCs/>
          <w:color w:val="000000"/>
          <w:sz w:val="24"/>
          <w:szCs w:val="24"/>
        </w:rPr>
        <w:t xml:space="preserve"> ONE 12(5): e0176892. https://doi.org/ 10.1371/journal.pone.0176892</w:t>
      </w:r>
    </w:p>
    <w:p w14:paraId="50110EFF"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8. </w:t>
      </w:r>
      <w:proofErr w:type="spellStart"/>
      <w:r w:rsidRPr="00F02A5E">
        <w:rPr>
          <w:rFonts w:cstheme="minorHAnsi"/>
          <w:i/>
          <w:iCs/>
          <w:color w:val="000000"/>
          <w:sz w:val="24"/>
          <w:szCs w:val="24"/>
        </w:rPr>
        <w:t>Lindegren</w:t>
      </w:r>
      <w:proofErr w:type="spellEnd"/>
      <w:r w:rsidRPr="00F02A5E">
        <w:rPr>
          <w:rFonts w:cstheme="minorHAnsi"/>
          <w:i/>
          <w:iCs/>
          <w:color w:val="000000"/>
          <w:sz w:val="24"/>
          <w:szCs w:val="24"/>
        </w:rPr>
        <w:t xml:space="preserve"> M, </w:t>
      </w:r>
      <w:proofErr w:type="spellStart"/>
      <w:r w:rsidRPr="00F02A5E">
        <w:rPr>
          <w:rFonts w:cstheme="minorHAnsi"/>
          <w:i/>
          <w:iCs/>
          <w:color w:val="000000"/>
          <w:sz w:val="24"/>
          <w:szCs w:val="24"/>
        </w:rPr>
        <w:t>Dakos</w:t>
      </w:r>
      <w:proofErr w:type="spellEnd"/>
      <w:r w:rsidRPr="00F02A5E">
        <w:rPr>
          <w:rFonts w:cstheme="minorHAnsi"/>
          <w:i/>
          <w:iCs/>
          <w:color w:val="000000"/>
          <w:sz w:val="24"/>
          <w:szCs w:val="24"/>
        </w:rPr>
        <w:t xml:space="preserve"> V, </w:t>
      </w:r>
      <w:proofErr w:type="spellStart"/>
      <w:r w:rsidRPr="00F02A5E">
        <w:rPr>
          <w:rFonts w:cstheme="minorHAnsi"/>
          <w:i/>
          <w:iCs/>
          <w:color w:val="000000"/>
          <w:sz w:val="24"/>
          <w:szCs w:val="24"/>
        </w:rPr>
        <w:t>Gröger</w:t>
      </w:r>
      <w:proofErr w:type="spellEnd"/>
      <w:r w:rsidRPr="00F02A5E">
        <w:rPr>
          <w:rFonts w:cstheme="minorHAnsi"/>
          <w:i/>
          <w:iCs/>
          <w:color w:val="000000"/>
          <w:sz w:val="24"/>
          <w:szCs w:val="24"/>
        </w:rPr>
        <w:t xml:space="preserve"> JP, </w:t>
      </w:r>
      <w:proofErr w:type="spellStart"/>
      <w:r w:rsidRPr="00F02A5E">
        <w:rPr>
          <w:rFonts w:cstheme="minorHAnsi"/>
          <w:i/>
          <w:iCs/>
          <w:color w:val="000000"/>
          <w:sz w:val="24"/>
          <w:szCs w:val="24"/>
        </w:rPr>
        <w:t>Gardmark</w:t>
      </w:r>
      <w:proofErr w:type="spellEnd"/>
      <w:r w:rsidRPr="00F02A5E">
        <w:rPr>
          <w:rFonts w:cstheme="minorHAnsi"/>
          <w:i/>
          <w:iCs/>
          <w:color w:val="000000"/>
          <w:sz w:val="24"/>
          <w:szCs w:val="24"/>
        </w:rPr>
        <w:t xml:space="preserve"> A, </w:t>
      </w:r>
      <w:proofErr w:type="spellStart"/>
      <w:r w:rsidRPr="00F02A5E">
        <w:rPr>
          <w:rFonts w:cstheme="minorHAnsi"/>
          <w:i/>
          <w:iCs/>
          <w:color w:val="000000"/>
          <w:sz w:val="24"/>
          <w:szCs w:val="24"/>
        </w:rPr>
        <w:t>Kornilovs</w:t>
      </w:r>
      <w:proofErr w:type="spellEnd"/>
      <w:r w:rsidRPr="00F02A5E">
        <w:rPr>
          <w:rFonts w:cstheme="minorHAnsi"/>
          <w:i/>
          <w:iCs/>
          <w:color w:val="000000"/>
          <w:sz w:val="24"/>
          <w:szCs w:val="24"/>
        </w:rPr>
        <w:t xml:space="preserve"> G, et al. (2012) Early Detection of Ecosystem Regime Shifts: A Multiple Method Evaluation for Management Application. </w:t>
      </w:r>
      <w:proofErr w:type="spellStart"/>
      <w:r w:rsidRPr="00F02A5E">
        <w:rPr>
          <w:rFonts w:cstheme="minorHAnsi"/>
          <w:i/>
          <w:iCs/>
          <w:color w:val="000000"/>
          <w:sz w:val="24"/>
          <w:szCs w:val="24"/>
        </w:rPr>
        <w:t>PLoS</w:t>
      </w:r>
      <w:proofErr w:type="spellEnd"/>
      <w:r w:rsidRPr="00F02A5E">
        <w:rPr>
          <w:rFonts w:cstheme="minorHAnsi"/>
          <w:i/>
          <w:iCs/>
          <w:color w:val="000000"/>
          <w:sz w:val="24"/>
          <w:szCs w:val="24"/>
        </w:rPr>
        <w:t xml:space="preserve"> ONE 7(7): e38410. doi:10.1371/journal.pone.0038410</w:t>
      </w:r>
    </w:p>
    <w:p w14:paraId="397936A9"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9. Other authors and articles are related to the working group and publications of Jürgen </w:t>
      </w:r>
      <w:proofErr w:type="spellStart"/>
      <w:r w:rsidRPr="00F02A5E">
        <w:rPr>
          <w:rFonts w:cstheme="minorHAnsi"/>
          <w:i/>
          <w:iCs/>
          <w:color w:val="000000"/>
          <w:sz w:val="24"/>
          <w:szCs w:val="24"/>
        </w:rPr>
        <w:t>Alheit</w:t>
      </w:r>
      <w:proofErr w:type="spellEnd"/>
      <w:r w:rsidRPr="00F02A5E">
        <w:rPr>
          <w:rFonts w:cstheme="minorHAnsi"/>
          <w:i/>
          <w:iCs/>
          <w:color w:val="000000"/>
          <w:sz w:val="24"/>
          <w:szCs w:val="24"/>
        </w:rPr>
        <w:t>.</w:t>
      </w:r>
    </w:p>
    <w:p w14:paraId="7A32CC0E"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10. The GLOBEC project: </w:t>
      </w:r>
      <w:hyperlink r:id="rId6" w:history="1">
        <w:r w:rsidR="000C16DC" w:rsidRPr="00F02A5E">
          <w:rPr>
            <w:rStyle w:val="Hyperlink"/>
            <w:rFonts w:cstheme="minorHAnsi"/>
            <w:i/>
            <w:iCs/>
            <w:sz w:val="24"/>
            <w:szCs w:val="24"/>
          </w:rPr>
          <w:t>http://www.globec.org/</w:t>
        </w:r>
      </w:hyperlink>
    </w:p>
    <w:p w14:paraId="09CB2D0D" w14:textId="77777777" w:rsidR="000C16DC" w:rsidRPr="00F02A5E" w:rsidRDefault="000C16DC" w:rsidP="00183A91">
      <w:pPr>
        <w:autoSpaceDE w:val="0"/>
        <w:autoSpaceDN w:val="0"/>
        <w:adjustRightInd w:val="0"/>
        <w:spacing w:after="0" w:line="240" w:lineRule="auto"/>
        <w:rPr>
          <w:rFonts w:cstheme="minorHAnsi"/>
          <w:i/>
          <w:iCs/>
          <w:color w:val="000000"/>
          <w:sz w:val="24"/>
          <w:szCs w:val="24"/>
        </w:rPr>
      </w:pPr>
    </w:p>
    <w:p w14:paraId="528BF7DB" w14:textId="70AA07AF" w:rsidR="000C16DC" w:rsidRPr="00F02A5E" w:rsidRDefault="000C16DC"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w:t>
      </w:r>
      <w:r w:rsidR="00D61790" w:rsidRPr="00F02A5E">
        <w:rPr>
          <w:rFonts w:cstheme="minorHAnsi"/>
          <w:iCs/>
          <w:color w:val="FF0000"/>
          <w:sz w:val="24"/>
          <w:szCs w:val="24"/>
        </w:rPr>
        <w:t>Thank you for this comment</w:t>
      </w:r>
      <w:r w:rsidR="00023609" w:rsidRPr="00F02A5E">
        <w:rPr>
          <w:rFonts w:cstheme="minorHAnsi"/>
          <w:iCs/>
          <w:color w:val="FF0000"/>
          <w:sz w:val="24"/>
          <w:szCs w:val="24"/>
        </w:rPr>
        <w:t xml:space="preserve"> and for the work done to provide us with a list of relevant and useful literature</w:t>
      </w:r>
      <w:r w:rsidR="00D61790" w:rsidRPr="00F02A5E">
        <w:rPr>
          <w:rFonts w:cstheme="minorHAnsi"/>
          <w:iCs/>
          <w:color w:val="FF0000"/>
          <w:sz w:val="24"/>
          <w:szCs w:val="24"/>
        </w:rPr>
        <w:t xml:space="preserve">. </w:t>
      </w:r>
      <w:r w:rsidR="00023609" w:rsidRPr="00F02A5E">
        <w:rPr>
          <w:rFonts w:cstheme="minorHAnsi"/>
          <w:iCs/>
          <w:color w:val="FF0000"/>
          <w:sz w:val="24"/>
          <w:szCs w:val="24"/>
        </w:rPr>
        <w:t xml:space="preserve">We reviewed the papers above and also spent time looking at the broader literature on regime shifts in fields outside of ecology and population dynamics. </w:t>
      </w:r>
      <w:r w:rsidR="00D31933" w:rsidRPr="00F02A5E">
        <w:rPr>
          <w:rFonts w:cstheme="minorHAnsi"/>
          <w:iCs/>
          <w:color w:val="FF0000"/>
          <w:sz w:val="24"/>
          <w:szCs w:val="24"/>
        </w:rPr>
        <w:t>As a result, w</w:t>
      </w:r>
      <w:r w:rsidR="00D61790" w:rsidRPr="00F02A5E">
        <w:rPr>
          <w:rFonts w:cstheme="minorHAnsi"/>
          <w:iCs/>
          <w:color w:val="FF0000"/>
          <w:sz w:val="24"/>
          <w:szCs w:val="24"/>
        </w:rPr>
        <w:t xml:space="preserve">e considerably revised the introduction to include </w:t>
      </w:r>
      <w:r w:rsidR="00D31933" w:rsidRPr="00F02A5E">
        <w:rPr>
          <w:rFonts w:cstheme="minorHAnsi"/>
          <w:iCs/>
          <w:color w:val="FF0000"/>
          <w:sz w:val="24"/>
          <w:szCs w:val="24"/>
        </w:rPr>
        <w:t xml:space="preserve">a </w:t>
      </w:r>
      <w:r w:rsidR="00D61790" w:rsidRPr="00F02A5E">
        <w:rPr>
          <w:rFonts w:cstheme="minorHAnsi"/>
          <w:iCs/>
          <w:color w:val="FF0000"/>
          <w:sz w:val="24"/>
          <w:szCs w:val="24"/>
        </w:rPr>
        <w:t>more detailed literature review on this subject</w:t>
      </w:r>
      <w:r w:rsidR="00D31933" w:rsidRPr="00F02A5E">
        <w:rPr>
          <w:rFonts w:cstheme="minorHAnsi"/>
          <w:iCs/>
          <w:color w:val="FF0000"/>
          <w:sz w:val="24"/>
          <w:szCs w:val="24"/>
        </w:rPr>
        <w:t>. We</w:t>
      </w:r>
      <w:r w:rsidR="00AA743B">
        <w:rPr>
          <w:rFonts w:cstheme="minorHAnsi"/>
          <w:iCs/>
          <w:color w:val="FF0000"/>
          <w:sz w:val="24"/>
          <w:szCs w:val="24"/>
        </w:rPr>
        <w:t xml:space="preserve"> also</w:t>
      </w:r>
      <w:r w:rsidR="00D61790" w:rsidRPr="00F02A5E">
        <w:rPr>
          <w:rFonts w:cstheme="minorHAnsi"/>
          <w:iCs/>
          <w:color w:val="FF0000"/>
          <w:sz w:val="24"/>
          <w:szCs w:val="24"/>
        </w:rPr>
        <w:t xml:space="preserve"> incorporat</w:t>
      </w:r>
      <w:r w:rsidR="00D31933" w:rsidRPr="00F02A5E">
        <w:rPr>
          <w:rFonts w:cstheme="minorHAnsi"/>
          <w:iCs/>
          <w:color w:val="FF0000"/>
          <w:sz w:val="24"/>
          <w:szCs w:val="24"/>
        </w:rPr>
        <w:t>ed</w:t>
      </w:r>
      <w:r w:rsidR="00D61790" w:rsidRPr="00F02A5E">
        <w:rPr>
          <w:rFonts w:cstheme="minorHAnsi"/>
          <w:iCs/>
          <w:color w:val="FF0000"/>
          <w:sz w:val="24"/>
          <w:szCs w:val="24"/>
        </w:rPr>
        <w:t xml:space="preserve"> many of the</w:t>
      </w:r>
      <w:r w:rsidR="00D31933" w:rsidRPr="00F02A5E">
        <w:rPr>
          <w:rFonts w:cstheme="minorHAnsi"/>
          <w:iCs/>
          <w:color w:val="FF0000"/>
          <w:sz w:val="24"/>
          <w:szCs w:val="24"/>
        </w:rPr>
        <w:t xml:space="preserve"> above</w:t>
      </w:r>
      <w:r w:rsidR="00D61790" w:rsidRPr="00F02A5E">
        <w:rPr>
          <w:rFonts w:cstheme="minorHAnsi"/>
          <w:iCs/>
          <w:color w:val="FF0000"/>
          <w:sz w:val="24"/>
          <w:szCs w:val="24"/>
        </w:rPr>
        <w:t xml:space="preserve"> </w:t>
      </w:r>
      <w:r w:rsidR="00D31933" w:rsidRPr="00F02A5E">
        <w:rPr>
          <w:rFonts w:cstheme="minorHAnsi"/>
          <w:iCs/>
          <w:color w:val="FF0000"/>
          <w:sz w:val="24"/>
          <w:szCs w:val="24"/>
        </w:rPr>
        <w:t xml:space="preserve">suggested </w:t>
      </w:r>
      <w:r w:rsidR="00D61790" w:rsidRPr="00F02A5E">
        <w:rPr>
          <w:rFonts w:cstheme="minorHAnsi"/>
          <w:iCs/>
          <w:color w:val="FF0000"/>
          <w:sz w:val="24"/>
          <w:szCs w:val="24"/>
        </w:rPr>
        <w:t xml:space="preserve">papers </w:t>
      </w:r>
      <w:r w:rsidR="00FF1920">
        <w:rPr>
          <w:rFonts w:cstheme="minorHAnsi"/>
          <w:iCs/>
          <w:color w:val="FF0000"/>
          <w:sz w:val="24"/>
          <w:szCs w:val="24"/>
        </w:rPr>
        <w:t>as well as</w:t>
      </w:r>
      <w:r w:rsidR="00D61790" w:rsidRPr="00F02A5E">
        <w:rPr>
          <w:rFonts w:cstheme="minorHAnsi"/>
          <w:iCs/>
          <w:color w:val="FF0000"/>
          <w:sz w:val="24"/>
          <w:szCs w:val="24"/>
        </w:rPr>
        <w:t xml:space="preserve"> several parallel papers from </w:t>
      </w:r>
      <w:r w:rsidR="00A32FDE">
        <w:rPr>
          <w:rFonts w:cstheme="minorHAnsi"/>
          <w:iCs/>
          <w:color w:val="FF0000"/>
          <w:sz w:val="24"/>
          <w:szCs w:val="24"/>
        </w:rPr>
        <w:t xml:space="preserve">the </w:t>
      </w:r>
      <w:r w:rsidR="00D61790" w:rsidRPr="00F02A5E">
        <w:rPr>
          <w:rFonts w:cstheme="minorHAnsi"/>
          <w:iCs/>
          <w:color w:val="FF0000"/>
          <w:sz w:val="24"/>
          <w:szCs w:val="24"/>
        </w:rPr>
        <w:t>terrestrial ecology</w:t>
      </w:r>
      <w:r w:rsidR="00A32FDE">
        <w:rPr>
          <w:rFonts w:cstheme="minorHAnsi"/>
          <w:iCs/>
          <w:color w:val="FF0000"/>
          <w:sz w:val="24"/>
          <w:szCs w:val="24"/>
        </w:rPr>
        <w:t xml:space="preserve"> literature</w:t>
      </w:r>
      <w:r w:rsidR="00D61790" w:rsidRPr="00F02A5E">
        <w:rPr>
          <w:rFonts w:cstheme="minorHAnsi"/>
          <w:iCs/>
          <w:color w:val="FF0000"/>
          <w:sz w:val="24"/>
          <w:szCs w:val="24"/>
        </w:rPr>
        <w:t>.</w:t>
      </w:r>
    </w:p>
    <w:p w14:paraId="5EB065DF" w14:textId="77777777" w:rsidR="00D61790" w:rsidRPr="00F02A5E" w:rsidRDefault="00D61790" w:rsidP="00183A91">
      <w:pPr>
        <w:autoSpaceDE w:val="0"/>
        <w:autoSpaceDN w:val="0"/>
        <w:adjustRightInd w:val="0"/>
        <w:spacing w:after="0" w:line="240" w:lineRule="auto"/>
        <w:rPr>
          <w:rFonts w:cstheme="minorHAnsi"/>
          <w:i/>
          <w:iCs/>
          <w:color w:val="000000"/>
          <w:sz w:val="24"/>
          <w:szCs w:val="24"/>
        </w:rPr>
      </w:pPr>
    </w:p>
    <w:p w14:paraId="304109A2"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Apart from this, given a lot of existing competing methods, it is not clear to me</w:t>
      </w:r>
    </w:p>
    <w:p w14:paraId="4A1B5BBA"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color w:val="000000"/>
          <w:sz w:val="24"/>
          <w:szCs w:val="24"/>
        </w:rPr>
        <w:t xml:space="preserve">• </w:t>
      </w:r>
      <w:r w:rsidRPr="00F02A5E">
        <w:rPr>
          <w:rFonts w:cstheme="minorHAnsi"/>
          <w:i/>
          <w:iCs/>
          <w:color w:val="000000"/>
          <w:sz w:val="24"/>
          <w:szCs w:val="24"/>
        </w:rPr>
        <w:t>What is the novelty of the study here?</w:t>
      </w:r>
    </w:p>
    <w:p w14:paraId="169ABA2D"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color w:val="000000"/>
          <w:sz w:val="24"/>
          <w:szCs w:val="24"/>
        </w:rPr>
        <w:t xml:space="preserve">• </w:t>
      </w:r>
      <w:r w:rsidRPr="00F02A5E">
        <w:rPr>
          <w:rFonts w:cstheme="minorHAnsi"/>
          <w:i/>
          <w:iCs/>
          <w:color w:val="000000"/>
          <w:sz w:val="24"/>
          <w:szCs w:val="24"/>
        </w:rPr>
        <w:t>What is the added value/merit of this paper in the light of the many other sophisticated methods presented in the past so far? What is the difference to other existing methods?</w:t>
      </w:r>
    </w:p>
    <w:p w14:paraId="48E50E63"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color w:val="000000"/>
          <w:sz w:val="24"/>
          <w:szCs w:val="24"/>
        </w:rPr>
        <w:t xml:space="preserve">• </w:t>
      </w:r>
      <w:r w:rsidRPr="00F02A5E">
        <w:rPr>
          <w:rFonts w:cstheme="minorHAnsi"/>
          <w:i/>
          <w:iCs/>
          <w:color w:val="000000"/>
          <w:sz w:val="24"/>
          <w:szCs w:val="24"/>
        </w:rPr>
        <w:t>What are the advantages, what the dis-advantages when contrasting this work with that of other authors in this field?</w:t>
      </w:r>
    </w:p>
    <w:p w14:paraId="1665D518" w14:textId="77777777" w:rsidR="00352DBF" w:rsidRPr="00F02A5E" w:rsidRDefault="00352DBF" w:rsidP="00352DBF">
      <w:pPr>
        <w:autoSpaceDE w:val="0"/>
        <w:autoSpaceDN w:val="0"/>
        <w:adjustRightInd w:val="0"/>
        <w:spacing w:after="0" w:line="240" w:lineRule="auto"/>
        <w:rPr>
          <w:rFonts w:cstheme="minorHAnsi"/>
          <w:i/>
          <w:iCs/>
          <w:color w:val="000000"/>
          <w:sz w:val="24"/>
          <w:szCs w:val="24"/>
        </w:rPr>
      </w:pPr>
    </w:p>
    <w:p w14:paraId="5BACA720" w14:textId="2D7AB14B" w:rsidR="00352DBF" w:rsidRPr="00F02A5E" w:rsidRDefault="00352DBF" w:rsidP="00352DBF">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&gt;Thank you for this comment</w:t>
      </w:r>
      <w:r w:rsidR="00A32FDE">
        <w:rPr>
          <w:rFonts w:cstheme="minorHAnsi"/>
          <w:iCs/>
          <w:color w:val="FF0000"/>
          <w:sz w:val="24"/>
          <w:szCs w:val="24"/>
        </w:rPr>
        <w:t>, which helped us to explicitly clarify the utility of our proposed methodology</w:t>
      </w:r>
      <w:r w:rsidRPr="00F02A5E">
        <w:rPr>
          <w:rFonts w:cstheme="minorHAnsi"/>
          <w:iCs/>
          <w:color w:val="FF0000"/>
          <w:sz w:val="24"/>
          <w:szCs w:val="24"/>
        </w:rPr>
        <w:t xml:space="preserve">. We </w:t>
      </w:r>
      <w:r w:rsidR="0087346B">
        <w:rPr>
          <w:rFonts w:cstheme="minorHAnsi"/>
          <w:iCs/>
          <w:color w:val="FF0000"/>
          <w:sz w:val="24"/>
          <w:szCs w:val="24"/>
        </w:rPr>
        <w:t>now include</w:t>
      </w:r>
      <w:r w:rsidRPr="00F02A5E">
        <w:rPr>
          <w:rFonts w:cstheme="minorHAnsi"/>
          <w:iCs/>
          <w:color w:val="FF0000"/>
          <w:sz w:val="24"/>
          <w:szCs w:val="24"/>
        </w:rPr>
        <w:t xml:space="preserve"> more </w:t>
      </w:r>
      <w:r w:rsidR="0087346B">
        <w:rPr>
          <w:rFonts w:cstheme="minorHAnsi"/>
          <w:iCs/>
          <w:color w:val="FF0000"/>
          <w:sz w:val="24"/>
          <w:szCs w:val="24"/>
        </w:rPr>
        <w:t xml:space="preserve">details on </w:t>
      </w:r>
      <w:r w:rsidRPr="00F02A5E">
        <w:rPr>
          <w:rFonts w:cstheme="minorHAnsi"/>
          <w:iCs/>
          <w:color w:val="FF0000"/>
          <w:sz w:val="24"/>
          <w:szCs w:val="24"/>
        </w:rPr>
        <w:t xml:space="preserve">our reasoning and motivation </w:t>
      </w:r>
      <w:r w:rsidR="0087346B">
        <w:rPr>
          <w:rFonts w:cstheme="minorHAnsi"/>
          <w:iCs/>
          <w:color w:val="FF0000"/>
          <w:sz w:val="24"/>
          <w:szCs w:val="24"/>
        </w:rPr>
        <w:t xml:space="preserve">for this work </w:t>
      </w:r>
      <w:r w:rsidRPr="00F02A5E">
        <w:rPr>
          <w:rFonts w:cstheme="minorHAnsi"/>
          <w:iCs/>
          <w:color w:val="FF0000"/>
          <w:sz w:val="24"/>
          <w:szCs w:val="24"/>
        </w:rPr>
        <w:t>in</w:t>
      </w:r>
      <w:r w:rsidR="0087346B">
        <w:rPr>
          <w:rFonts w:cstheme="minorHAnsi"/>
          <w:iCs/>
          <w:color w:val="FF0000"/>
          <w:sz w:val="24"/>
          <w:szCs w:val="24"/>
        </w:rPr>
        <w:t xml:space="preserve"> </w:t>
      </w:r>
      <w:r w:rsidRPr="00F02A5E">
        <w:rPr>
          <w:rFonts w:cstheme="minorHAnsi"/>
          <w:iCs/>
          <w:color w:val="FF0000"/>
          <w:sz w:val="24"/>
          <w:szCs w:val="24"/>
        </w:rPr>
        <w:t>the introduction.</w:t>
      </w:r>
      <w:r w:rsidR="00925EEA">
        <w:rPr>
          <w:rFonts w:cstheme="minorHAnsi"/>
          <w:iCs/>
          <w:color w:val="FF0000"/>
          <w:sz w:val="24"/>
          <w:szCs w:val="24"/>
        </w:rPr>
        <w:t xml:space="preserve"> </w:t>
      </w:r>
      <w:r w:rsidR="0087346B">
        <w:rPr>
          <w:rFonts w:cstheme="minorHAnsi"/>
          <w:iCs/>
          <w:color w:val="FF0000"/>
          <w:sz w:val="24"/>
          <w:szCs w:val="24"/>
        </w:rPr>
        <w:t>Briefly,</w:t>
      </w:r>
      <w:r w:rsidR="00925EEA">
        <w:rPr>
          <w:rFonts w:cstheme="minorHAnsi"/>
          <w:iCs/>
          <w:color w:val="FF0000"/>
          <w:sz w:val="24"/>
          <w:szCs w:val="24"/>
        </w:rPr>
        <w:t xml:space="preserve"> we address a gap in how abrupt changes are assessed</w:t>
      </w:r>
      <w:r w:rsidR="00D86F1B">
        <w:rPr>
          <w:rFonts w:cstheme="minorHAnsi"/>
          <w:iCs/>
          <w:color w:val="FF0000"/>
          <w:sz w:val="24"/>
          <w:szCs w:val="24"/>
        </w:rPr>
        <w:t xml:space="preserve"> (identified by </w:t>
      </w:r>
      <w:proofErr w:type="spellStart"/>
      <w:r w:rsidR="00D86F1B">
        <w:rPr>
          <w:rFonts w:cstheme="minorHAnsi"/>
          <w:iCs/>
          <w:color w:val="FF0000"/>
          <w:sz w:val="24"/>
          <w:szCs w:val="24"/>
        </w:rPr>
        <w:t>Bestelmeyer</w:t>
      </w:r>
      <w:proofErr w:type="spellEnd"/>
      <w:r w:rsidR="00D86F1B">
        <w:rPr>
          <w:rFonts w:cstheme="minorHAnsi"/>
          <w:iCs/>
          <w:color w:val="FF0000"/>
          <w:sz w:val="24"/>
          <w:szCs w:val="24"/>
        </w:rPr>
        <w:t xml:space="preserve"> et al 2011</w:t>
      </w:r>
      <w:r w:rsidR="00E4145C">
        <w:rPr>
          <w:rFonts w:cstheme="minorHAnsi"/>
          <w:iCs/>
          <w:color w:val="FF0000"/>
          <w:sz w:val="24"/>
          <w:szCs w:val="24"/>
        </w:rPr>
        <w:t xml:space="preserve"> and Anderson et al 2009</w:t>
      </w:r>
      <w:r w:rsidR="00D86F1B">
        <w:rPr>
          <w:rFonts w:cstheme="minorHAnsi"/>
          <w:iCs/>
          <w:color w:val="FF0000"/>
          <w:sz w:val="24"/>
          <w:szCs w:val="24"/>
        </w:rPr>
        <w:t xml:space="preserve">) </w:t>
      </w:r>
      <w:r w:rsidR="00925EEA">
        <w:rPr>
          <w:rFonts w:cstheme="minorHAnsi"/>
          <w:iCs/>
          <w:color w:val="FF0000"/>
          <w:sz w:val="24"/>
          <w:szCs w:val="24"/>
        </w:rPr>
        <w:t>in population processes. A lack of a</w:t>
      </w:r>
      <w:r w:rsidR="00A738F9">
        <w:rPr>
          <w:rFonts w:cstheme="minorHAnsi"/>
          <w:iCs/>
          <w:color w:val="FF0000"/>
          <w:sz w:val="24"/>
          <w:szCs w:val="24"/>
        </w:rPr>
        <w:t xml:space="preserve">n </w:t>
      </w:r>
      <w:r w:rsidR="00D86F1B">
        <w:rPr>
          <w:rFonts w:cstheme="minorHAnsi"/>
          <w:iCs/>
          <w:color w:val="FF0000"/>
          <w:sz w:val="24"/>
          <w:szCs w:val="24"/>
        </w:rPr>
        <w:t xml:space="preserve">adaptable, </w:t>
      </w:r>
      <w:r w:rsidR="00925EEA">
        <w:rPr>
          <w:rFonts w:cstheme="minorHAnsi"/>
          <w:iCs/>
          <w:color w:val="FF0000"/>
          <w:sz w:val="24"/>
          <w:szCs w:val="24"/>
        </w:rPr>
        <w:t xml:space="preserve">reasonably sensitive </w:t>
      </w:r>
      <w:r w:rsidR="00D86F1B">
        <w:rPr>
          <w:rFonts w:cstheme="minorHAnsi"/>
          <w:iCs/>
          <w:color w:val="FF0000"/>
          <w:sz w:val="24"/>
          <w:szCs w:val="24"/>
        </w:rPr>
        <w:t xml:space="preserve">analytical </w:t>
      </w:r>
      <w:r w:rsidR="00925EEA">
        <w:rPr>
          <w:rFonts w:cstheme="minorHAnsi"/>
          <w:iCs/>
          <w:color w:val="FF0000"/>
          <w:sz w:val="24"/>
          <w:szCs w:val="24"/>
        </w:rPr>
        <w:t>method</w:t>
      </w:r>
      <w:r w:rsidR="00D86F1B">
        <w:rPr>
          <w:rFonts w:cstheme="minorHAnsi"/>
          <w:iCs/>
          <w:color w:val="FF0000"/>
          <w:sz w:val="24"/>
          <w:szCs w:val="24"/>
        </w:rPr>
        <w:t xml:space="preserve"> has resulted in </w:t>
      </w:r>
      <w:r w:rsidR="00D153D6">
        <w:rPr>
          <w:rFonts w:cstheme="minorHAnsi"/>
          <w:iCs/>
          <w:color w:val="FF0000"/>
          <w:sz w:val="24"/>
          <w:szCs w:val="24"/>
        </w:rPr>
        <w:t xml:space="preserve">many authors failing to directly address uncertainty around where </w:t>
      </w:r>
      <w:r w:rsidR="00D86F1B">
        <w:rPr>
          <w:rFonts w:cstheme="minorHAnsi"/>
          <w:iCs/>
          <w:color w:val="FF0000"/>
          <w:sz w:val="24"/>
          <w:szCs w:val="24"/>
        </w:rPr>
        <w:t xml:space="preserve">break points </w:t>
      </w:r>
      <w:r w:rsidR="00F54C80">
        <w:rPr>
          <w:rFonts w:cstheme="minorHAnsi"/>
          <w:iCs/>
          <w:color w:val="FF0000"/>
          <w:sz w:val="24"/>
          <w:szCs w:val="24"/>
        </w:rPr>
        <w:t>assigned</w:t>
      </w:r>
      <w:r w:rsidR="00D153D6">
        <w:rPr>
          <w:rFonts w:cstheme="minorHAnsi"/>
          <w:iCs/>
          <w:color w:val="FF0000"/>
          <w:sz w:val="24"/>
          <w:szCs w:val="24"/>
        </w:rPr>
        <w:t xml:space="preserve">, with </w:t>
      </w:r>
      <w:r w:rsidR="00583E94">
        <w:rPr>
          <w:rFonts w:cstheme="minorHAnsi"/>
          <w:iCs/>
          <w:color w:val="FF0000"/>
          <w:sz w:val="24"/>
          <w:szCs w:val="24"/>
        </w:rPr>
        <w:t xml:space="preserve">many </w:t>
      </w:r>
      <w:r w:rsidR="00D153D6">
        <w:rPr>
          <w:rFonts w:cstheme="minorHAnsi"/>
          <w:iCs/>
          <w:color w:val="FF0000"/>
          <w:sz w:val="24"/>
          <w:szCs w:val="24"/>
        </w:rPr>
        <w:t>applied altogether</w:t>
      </w:r>
      <w:r w:rsidR="00D86F1B">
        <w:rPr>
          <w:rFonts w:cstheme="minorHAnsi"/>
          <w:iCs/>
          <w:color w:val="FF0000"/>
          <w:sz w:val="24"/>
          <w:szCs w:val="24"/>
        </w:rPr>
        <w:t xml:space="preserve"> </w:t>
      </w:r>
      <w:r w:rsidR="00D86F1B" w:rsidRPr="00D153D6">
        <w:rPr>
          <w:rFonts w:cstheme="minorHAnsi"/>
          <w:i/>
          <w:iCs/>
          <w:color w:val="FF0000"/>
          <w:sz w:val="24"/>
          <w:szCs w:val="24"/>
        </w:rPr>
        <w:t>ad hoc</w:t>
      </w:r>
      <w:r w:rsidR="00D86F1B">
        <w:rPr>
          <w:rFonts w:cstheme="minorHAnsi"/>
          <w:iCs/>
          <w:color w:val="FF0000"/>
          <w:sz w:val="24"/>
          <w:szCs w:val="24"/>
        </w:rPr>
        <w:t xml:space="preserve"> in piecewise regressions. </w:t>
      </w:r>
      <w:r w:rsidR="00F54C80">
        <w:rPr>
          <w:rFonts w:cstheme="minorHAnsi"/>
          <w:iCs/>
          <w:color w:val="FF0000"/>
          <w:sz w:val="24"/>
          <w:szCs w:val="24"/>
        </w:rPr>
        <w:t>Here, w</w:t>
      </w:r>
      <w:r w:rsidR="00F54C80" w:rsidRPr="00F02A5E">
        <w:rPr>
          <w:rFonts w:cstheme="minorHAnsi"/>
          <w:iCs/>
          <w:color w:val="FF0000"/>
          <w:sz w:val="24"/>
          <w:szCs w:val="24"/>
        </w:rPr>
        <w:t xml:space="preserve">e </w:t>
      </w:r>
      <w:r w:rsidRPr="00F02A5E">
        <w:rPr>
          <w:rFonts w:cstheme="minorHAnsi"/>
          <w:iCs/>
          <w:color w:val="FF0000"/>
          <w:sz w:val="24"/>
          <w:szCs w:val="24"/>
        </w:rPr>
        <w:t xml:space="preserve">use a likelihood based, model selection approach to </w:t>
      </w:r>
      <w:r w:rsidR="00F02A5E" w:rsidRPr="00F02A5E">
        <w:rPr>
          <w:rFonts w:cstheme="minorHAnsi"/>
          <w:iCs/>
          <w:color w:val="FF0000"/>
          <w:sz w:val="24"/>
          <w:szCs w:val="24"/>
        </w:rPr>
        <w:lastRenderedPageBreak/>
        <w:t>chan</w:t>
      </w:r>
      <w:r w:rsidR="00F02A5E">
        <w:rPr>
          <w:rFonts w:cstheme="minorHAnsi"/>
          <w:iCs/>
          <w:color w:val="FF0000"/>
          <w:sz w:val="24"/>
          <w:szCs w:val="24"/>
        </w:rPr>
        <w:t>g</w:t>
      </w:r>
      <w:r w:rsidR="00F02A5E" w:rsidRPr="00F02A5E">
        <w:rPr>
          <w:rFonts w:cstheme="minorHAnsi"/>
          <w:iCs/>
          <w:color w:val="FF0000"/>
          <w:sz w:val="24"/>
          <w:szCs w:val="24"/>
        </w:rPr>
        <w:t xml:space="preserve">e </w:t>
      </w:r>
      <w:r w:rsidRPr="00F02A5E">
        <w:rPr>
          <w:rFonts w:cstheme="minorHAnsi"/>
          <w:iCs/>
          <w:color w:val="FF0000"/>
          <w:sz w:val="24"/>
          <w:szCs w:val="24"/>
        </w:rPr>
        <w:t xml:space="preserve">point analysis, and we do so with a tool that can incorporate mechanistic models for ecological processes, in this case, a non-linear model for population regulation. </w:t>
      </w:r>
      <w:r w:rsidR="00F02A5E">
        <w:rPr>
          <w:rFonts w:cstheme="minorHAnsi"/>
          <w:iCs/>
          <w:color w:val="FF0000"/>
          <w:sz w:val="24"/>
          <w:szCs w:val="24"/>
        </w:rPr>
        <w:t xml:space="preserve">The novelty of this method lies in the </w:t>
      </w:r>
      <w:r w:rsidRPr="00F02A5E">
        <w:rPr>
          <w:rFonts w:cstheme="minorHAnsi"/>
          <w:iCs/>
          <w:color w:val="FF0000"/>
          <w:sz w:val="24"/>
          <w:szCs w:val="24"/>
        </w:rPr>
        <w:t>model selection approach</w:t>
      </w:r>
      <w:r w:rsidR="00F02A5E">
        <w:rPr>
          <w:rFonts w:cstheme="minorHAnsi"/>
          <w:iCs/>
          <w:color w:val="FF0000"/>
          <w:sz w:val="24"/>
          <w:szCs w:val="24"/>
        </w:rPr>
        <w:t xml:space="preserve"> used within the DSD algorithm, which</w:t>
      </w:r>
      <w:r w:rsidRPr="00F02A5E">
        <w:rPr>
          <w:rFonts w:cstheme="minorHAnsi"/>
          <w:iCs/>
          <w:color w:val="FF0000"/>
          <w:sz w:val="24"/>
          <w:szCs w:val="24"/>
        </w:rPr>
        <w:t xml:space="preserve"> allows for greater </w:t>
      </w:r>
      <w:r w:rsidR="00D153D6">
        <w:rPr>
          <w:rFonts w:cstheme="minorHAnsi"/>
          <w:iCs/>
          <w:color w:val="FF0000"/>
          <w:sz w:val="24"/>
          <w:szCs w:val="24"/>
        </w:rPr>
        <w:t xml:space="preserve">probability of detection </w:t>
      </w:r>
      <w:r w:rsidRPr="00F02A5E">
        <w:rPr>
          <w:rFonts w:cstheme="minorHAnsi"/>
          <w:iCs/>
          <w:color w:val="FF0000"/>
          <w:sz w:val="24"/>
          <w:szCs w:val="24"/>
        </w:rPr>
        <w:t>than previous change-point type models, and the additional functions for weighting break points allows a user a measure of confidence in a given break point beyond 0/1.</w:t>
      </w:r>
      <w:r w:rsidR="00925EEA">
        <w:rPr>
          <w:rFonts w:cstheme="minorHAnsi"/>
          <w:iCs/>
          <w:color w:val="FF0000"/>
          <w:sz w:val="24"/>
          <w:szCs w:val="24"/>
        </w:rPr>
        <w:t xml:space="preserve"> Previous methods of this type based in a frequentist statistical paradigm have limited </w:t>
      </w:r>
      <w:r w:rsidR="00D153D6">
        <w:rPr>
          <w:rFonts w:cstheme="minorHAnsi"/>
          <w:iCs/>
          <w:color w:val="FF0000"/>
          <w:sz w:val="24"/>
          <w:szCs w:val="24"/>
        </w:rPr>
        <w:t>ability to</w:t>
      </w:r>
      <w:r w:rsidR="00925EEA">
        <w:rPr>
          <w:rFonts w:cstheme="minorHAnsi"/>
          <w:iCs/>
          <w:color w:val="FF0000"/>
          <w:sz w:val="24"/>
          <w:szCs w:val="24"/>
        </w:rPr>
        <w:t xml:space="preserve"> detect shifts in data of the size typical to contemporary long term organismal data (20-40 years)</w:t>
      </w:r>
      <w:r w:rsidR="00D153D6">
        <w:rPr>
          <w:rFonts w:cstheme="minorHAnsi"/>
          <w:iCs/>
          <w:color w:val="FF0000"/>
          <w:sz w:val="24"/>
          <w:szCs w:val="24"/>
        </w:rPr>
        <w:t xml:space="preserve"> (Anderson et al 2009)</w:t>
      </w:r>
      <w:r w:rsidR="00925EEA">
        <w:rPr>
          <w:rFonts w:cstheme="minorHAnsi"/>
          <w:iCs/>
          <w:color w:val="FF0000"/>
          <w:sz w:val="24"/>
          <w:szCs w:val="24"/>
        </w:rPr>
        <w:t xml:space="preserve">, and do not directly assess size of, or provide measures of confidence in-breaks.  </w:t>
      </w:r>
    </w:p>
    <w:p w14:paraId="602E81BA" w14:textId="7333A864" w:rsidR="00404A31" w:rsidRPr="007A7858" w:rsidRDefault="00404A31" w:rsidP="00352DBF">
      <w:pPr>
        <w:autoSpaceDE w:val="0"/>
        <w:autoSpaceDN w:val="0"/>
        <w:adjustRightInd w:val="0"/>
        <w:spacing w:after="0" w:line="240" w:lineRule="auto"/>
        <w:rPr>
          <w:rFonts w:cstheme="minorHAnsi"/>
          <w:iCs/>
          <w:color w:val="FF0000"/>
          <w:sz w:val="24"/>
          <w:szCs w:val="24"/>
        </w:rPr>
      </w:pPr>
    </w:p>
    <w:p w14:paraId="1A4CF1FE" w14:textId="77777777" w:rsidR="00183A91" w:rsidRPr="00D86F1B" w:rsidRDefault="00183A91" w:rsidP="00183A91">
      <w:pPr>
        <w:autoSpaceDE w:val="0"/>
        <w:autoSpaceDN w:val="0"/>
        <w:adjustRightInd w:val="0"/>
        <w:spacing w:after="0" w:line="240" w:lineRule="auto"/>
        <w:rPr>
          <w:rFonts w:cstheme="minorHAnsi"/>
          <w:i/>
          <w:iCs/>
          <w:color w:val="000000"/>
          <w:sz w:val="24"/>
          <w:szCs w:val="24"/>
        </w:rPr>
      </w:pPr>
      <w:r w:rsidRPr="00D86F1B">
        <w:rPr>
          <w:rFonts w:cstheme="minorHAnsi"/>
          <w:i/>
          <w:iCs/>
          <w:color w:val="000000"/>
          <w:sz w:val="24"/>
          <w:szCs w:val="24"/>
        </w:rPr>
        <w:t>From this article it is even not clear how the authors define a regime shift in contrast to a significant shift or change in a time series? To my mind a definition of a regime shift has a philosophical and conceptual dimension and requires more features to explain than that of a “simple” (but significant) shift in a time series?</w:t>
      </w:r>
    </w:p>
    <w:p w14:paraId="14EC4D28" w14:textId="77777777" w:rsidR="00352DBF" w:rsidRPr="00D86F1B" w:rsidRDefault="00352DBF" w:rsidP="00183A91">
      <w:pPr>
        <w:autoSpaceDE w:val="0"/>
        <w:autoSpaceDN w:val="0"/>
        <w:adjustRightInd w:val="0"/>
        <w:spacing w:after="0" w:line="240" w:lineRule="auto"/>
        <w:rPr>
          <w:rFonts w:cstheme="minorHAnsi"/>
          <w:i/>
          <w:iCs/>
          <w:color w:val="000000"/>
          <w:sz w:val="24"/>
          <w:szCs w:val="24"/>
        </w:rPr>
      </w:pPr>
    </w:p>
    <w:p w14:paraId="4858ADA1" w14:textId="49A02D9F" w:rsidR="00352DBF" w:rsidRPr="00D86F1B" w:rsidRDefault="00352DBF" w:rsidP="00352DBF">
      <w:pPr>
        <w:autoSpaceDE w:val="0"/>
        <w:autoSpaceDN w:val="0"/>
        <w:adjustRightInd w:val="0"/>
        <w:spacing w:after="0" w:line="240" w:lineRule="auto"/>
        <w:rPr>
          <w:rFonts w:cstheme="minorHAnsi"/>
          <w:iCs/>
          <w:color w:val="FF0000"/>
          <w:sz w:val="24"/>
          <w:szCs w:val="24"/>
        </w:rPr>
      </w:pPr>
      <w:r w:rsidRPr="00D86F1B">
        <w:rPr>
          <w:rFonts w:cstheme="minorHAnsi"/>
          <w:iCs/>
          <w:color w:val="FF0000"/>
          <w:sz w:val="24"/>
          <w:szCs w:val="24"/>
        </w:rPr>
        <w:t xml:space="preserve">&gt;Thank you for this comment. </w:t>
      </w:r>
      <w:r w:rsidR="00011FE5" w:rsidRPr="00D86F1B">
        <w:rPr>
          <w:rFonts w:cstheme="minorHAnsi"/>
          <w:iCs/>
          <w:color w:val="FF0000"/>
          <w:sz w:val="24"/>
          <w:szCs w:val="24"/>
        </w:rPr>
        <w:t>In light of this comment and that of reviewer 1, w</w:t>
      </w:r>
      <w:r w:rsidRPr="00D86F1B">
        <w:rPr>
          <w:rFonts w:cstheme="minorHAnsi"/>
          <w:iCs/>
          <w:color w:val="FF0000"/>
          <w:sz w:val="24"/>
          <w:szCs w:val="24"/>
        </w:rPr>
        <w:t>e have now included some discussion of terminology around abrupt shifts</w:t>
      </w:r>
      <w:r w:rsidR="00410CF6">
        <w:rPr>
          <w:rFonts w:cstheme="minorHAnsi"/>
          <w:iCs/>
          <w:color w:val="FF0000"/>
          <w:sz w:val="24"/>
          <w:szCs w:val="24"/>
        </w:rPr>
        <w:t xml:space="preserve">. We </w:t>
      </w:r>
      <w:r w:rsidRPr="00D86F1B">
        <w:rPr>
          <w:rFonts w:cstheme="minorHAnsi"/>
          <w:iCs/>
          <w:color w:val="FF0000"/>
          <w:sz w:val="24"/>
          <w:szCs w:val="24"/>
        </w:rPr>
        <w:t>define</w:t>
      </w:r>
      <w:r w:rsidR="00E5740D">
        <w:rPr>
          <w:rFonts w:cstheme="minorHAnsi"/>
          <w:iCs/>
          <w:color w:val="FF0000"/>
          <w:sz w:val="24"/>
          <w:szCs w:val="24"/>
        </w:rPr>
        <w:t xml:space="preserve"> how we use the term</w:t>
      </w:r>
      <w:r w:rsidRPr="00D86F1B">
        <w:rPr>
          <w:rFonts w:cstheme="minorHAnsi"/>
          <w:iCs/>
          <w:color w:val="FF0000"/>
          <w:sz w:val="24"/>
          <w:szCs w:val="24"/>
        </w:rPr>
        <w:t xml:space="preserve"> ‘</w:t>
      </w:r>
      <w:r w:rsidR="0079500D" w:rsidRPr="00D86F1B">
        <w:rPr>
          <w:rFonts w:cstheme="minorHAnsi"/>
          <w:iCs/>
          <w:color w:val="FF0000"/>
          <w:sz w:val="24"/>
          <w:szCs w:val="24"/>
        </w:rPr>
        <w:t xml:space="preserve">dynamic </w:t>
      </w:r>
      <w:r w:rsidRPr="00D86F1B">
        <w:rPr>
          <w:rFonts w:cstheme="minorHAnsi"/>
          <w:iCs/>
          <w:color w:val="FF0000"/>
          <w:sz w:val="24"/>
          <w:szCs w:val="24"/>
        </w:rPr>
        <w:t xml:space="preserve">shift’ explicitly in the introduction. </w:t>
      </w:r>
      <w:r w:rsidR="004F4B58">
        <w:rPr>
          <w:rFonts w:cstheme="minorHAnsi"/>
          <w:iCs/>
          <w:color w:val="FF0000"/>
          <w:sz w:val="24"/>
          <w:szCs w:val="24"/>
        </w:rPr>
        <w:t>In this paper</w:t>
      </w:r>
      <w:r w:rsidR="00E424A4">
        <w:rPr>
          <w:rFonts w:cstheme="minorHAnsi"/>
          <w:iCs/>
          <w:color w:val="FF0000"/>
          <w:sz w:val="24"/>
          <w:szCs w:val="24"/>
        </w:rPr>
        <w:t>, w</w:t>
      </w:r>
      <w:r w:rsidRPr="00D86F1B">
        <w:rPr>
          <w:rFonts w:cstheme="minorHAnsi"/>
          <w:iCs/>
          <w:color w:val="FF0000"/>
          <w:sz w:val="24"/>
          <w:szCs w:val="24"/>
        </w:rPr>
        <w:t xml:space="preserve">e consider a </w:t>
      </w:r>
      <w:r w:rsidR="0079500D" w:rsidRPr="00D86F1B">
        <w:rPr>
          <w:rFonts w:cstheme="minorHAnsi"/>
          <w:iCs/>
          <w:color w:val="FF0000"/>
          <w:sz w:val="24"/>
          <w:szCs w:val="24"/>
        </w:rPr>
        <w:t xml:space="preserve">dynamic </w:t>
      </w:r>
      <w:r w:rsidRPr="00D86F1B">
        <w:rPr>
          <w:rFonts w:cstheme="minorHAnsi"/>
          <w:iCs/>
          <w:color w:val="FF0000"/>
          <w:sz w:val="24"/>
          <w:szCs w:val="24"/>
        </w:rPr>
        <w:t xml:space="preserve">shift as an abrupt change </w:t>
      </w:r>
      <w:r w:rsidR="00E424A4">
        <w:rPr>
          <w:rFonts w:cstheme="minorHAnsi"/>
          <w:iCs/>
          <w:color w:val="FF0000"/>
          <w:sz w:val="24"/>
          <w:szCs w:val="24"/>
        </w:rPr>
        <w:t>in</w:t>
      </w:r>
      <w:r w:rsidR="00E424A4" w:rsidRPr="00D86F1B">
        <w:rPr>
          <w:rFonts w:cstheme="minorHAnsi"/>
          <w:iCs/>
          <w:color w:val="FF0000"/>
          <w:sz w:val="24"/>
          <w:szCs w:val="24"/>
        </w:rPr>
        <w:t xml:space="preserve"> </w:t>
      </w:r>
      <w:r w:rsidRPr="00D86F1B">
        <w:rPr>
          <w:rFonts w:cstheme="minorHAnsi"/>
          <w:iCs/>
          <w:color w:val="FF0000"/>
          <w:sz w:val="24"/>
          <w:szCs w:val="24"/>
        </w:rPr>
        <w:t xml:space="preserve">the </w:t>
      </w:r>
      <w:r w:rsidR="0079500D" w:rsidRPr="00D86F1B">
        <w:rPr>
          <w:rFonts w:cstheme="minorHAnsi"/>
          <w:iCs/>
          <w:color w:val="FF0000"/>
          <w:sz w:val="24"/>
          <w:szCs w:val="24"/>
        </w:rPr>
        <w:t>parameter</w:t>
      </w:r>
      <w:r w:rsidR="00E424A4">
        <w:rPr>
          <w:rFonts w:cstheme="minorHAnsi"/>
          <w:iCs/>
          <w:color w:val="FF0000"/>
          <w:sz w:val="24"/>
          <w:szCs w:val="24"/>
        </w:rPr>
        <w:t xml:space="preserve"> value</w:t>
      </w:r>
      <w:r w:rsidR="0079500D" w:rsidRPr="00D86F1B">
        <w:rPr>
          <w:rFonts w:cstheme="minorHAnsi"/>
          <w:iCs/>
          <w:color w:val="FF0000"/>
          <w:sz w:val="24"/>
          <w:szCs w:val="24"/>
        </w:rPr>
        <w:t xml:space="preserve">s </w:t>
      </w:r>
      <w:r w:rsidRPr="00D86F1B">
        <w:rPr>
          <w:rFonts w:cstheme="minorHAnsi"/>
          <w:iCs/>
          <w:color w:val="FF0000"/>
          <w:sz w:val="24"/>
          <w:szCs w:val="24"/>
        </w:rPr>
        <w:t>governing a</w:t>
      </w:r>
      <w:r w:rsidR="0079500D" w:rsidRPr="00D86F1B">
        <w:rPr>
          <w:rFonts w:cstheme="minorHAnsi"/>
          <w:iCs/>
          <w:color w:val="FF0000"/>
          <w:sz w:val="24"/>
          <w:szCs w:val="24"/>
        </w:rPr>
        <w:t xml:space="preserve"> population’s </w:t>
      </w:r>
      <w:r w:rsidR="00E424A4">
        <w:rPr>
          <w:rFonts w:cstheme="minorHAnsi"/>
          <w:iCs/>
          <w:color w:val="FF0000"/>
          <w:sz w:val="24"/>
          <w:szCs w:val="24"/>
        </w:rPr>
        <w:t>dynamics</w:t>
      </w:r>
      <w:r w:rsidRPr="00D86F1B">
        <w:rPr>
          <w:rFonts w:cstheme="minorHAnsi"/>
          <w:iCs/>
          <w:color w:val="FF0000"/>
          <w:sz w:val="24"/>
          <w:szCs w:val="24"/>
        </w:rPr>
        <w:t xml:space="preserve">. </w:t>
      </w:r>
      <w:r w:rsidR="004F4B58" w:rsidRPr="00D86F1B">
        <w:rPr>
          <w:rFonts w:cstheme="minorHAnsi"/>
          <w:iCs/>
          <w:color w:val="FF0000"/>
          <w:sz w:val="24"/>
          <w:szCs w:val="24"/>
        </w:rPr>
        <w:t>We also modified</w:t>
      </w:r>
      <w:r w:rsidR="004F4B58">
        <w:rPr>
          <w:rFonts w:cstheme="minorHAnsi"/>
          <w:iCs/>
          <w:color w:val="FF0000"/>
          <w:sz w:val="24"/>
          <w:szCs w:val="24"/>
        </w:rPr>
        <w:t xml:space="preserve"> our</w:t>
      </w:r>
      <w:r w:rsidR="004F4B58" w:rsidRPr="00D86F1B">
        <w:rPr>
          <w:rFonts w:cstheme="minorHAnsi"/>
          <w:iCs/>
          <w:color w:val="FF0000"/>
          <w:sz w:val="24"/>
          <w:szCs w:val="24"/>
        </w:rPr>
        <w:t xml:space="preserve"> terminology </w:t>
      </w:r>
      <w:r w:rsidR="004F4B58">
        <w:rPr>
          <w:rFonts w:cstheme="minorHAnsi"/>
          <w:iCs/>
          <w:color w:val="FF0000"/>
          <w:sz w:val="24"/>
          <w:szCs w:val="24"/>
        </w:rPr>
        <w:t xml:space="preserve">throughout the paper to avoid the </w:t>
      </w:r>
      <w:r w:rsidR="004F4B58" w:rsidRPr="00D86F1B">
        <w:rPr>
          <w:rFonts w:cstheme="minorHAnsi"/>
          <w:iCs/>
          <w:color w:val="FF0000"/>
          <w:sz w:val="24"/>
          <w:szCs w:val="24"/>
        </w:rPr>
        <w:t xml:space="preserve">ambiguity </w:t>
      </w:r>
      <w:r w:rsidR="004F4B58">
        <w:rPr>
          <w:rFonts w:cstheme="minorHAnsi"/>
          <w:iCs/>
          <w:color w:val="FF0000"/>
          <w:sz w:val="24"/>
          <w:szCs w:val="24"/>
        </w:rPr>
        <w:t>described by the reviewer</w:t>
      </w:r>
      <w:r w:rsidR="004F4B58" w:rsidRPr="00D86F1B">
        <w:rPr>
          <w:rFonts w:cstheme="minorHAnsi"/>
          <w:iCs/>
          <w:color w:val="FF0000"/>
          <w:sz w:val="24"/>
          <w:szCs w:val="24"/>
        </w:rPr>
        <w:t>.</w:t>
      </w:r>
    </w:p>
    <w:p w14:paraId="0D09D8E0" w14:textId="77777777" w:rsidR="002F4516" w:rsidRPr="00D86F1B" w:rsidRDefault="002F4516" w:rsidP="00183A91">
      <w:pPr>
        <w:autoSpaceDE w:val="0"/>
        <w:autoSpaceDN w:val="0"/>
        <w:adjustRightInd w:val="0"/>
        <w:spacing w:after="0" w:line="240" w:lineRule="auto"/>
        <w:rPr>
          <w:rFonts w:cstheme="minorHAnsi"/>
          <w:i/>
          <w:iCs/>
          <w:color w:val="000000"/>
          <w:sz w:val="24"/>
          <w:szCs w:val="24"/>
        </w:rPr>
      </w:pPr>
    </w:p>
    <w:p w14:paraId="4DD1C59E" w14:textId="449FB613" w:rsidR="00183A91" w:rsidRPr="00D86F1B" w:rsidRDefault="00183A91" w:rsidP="00183A91">
      <w:pPr>
        <w:autoSpaceDE w:val="0"/>
        <w:autoSpaceDN w:val="0"/>
        <w:adjustRightInd w:val="0"/>
        <w:spacing w:after="0" w:line="240" w:lineRule="auto"/>
        <w:rPr>
          <w:rFonts w:cstheme="minorHAnsi"/>
          <w:i/>
          <w:iCs/>
          <w:color w:val="000000"/>
          <w:sz w:val="24"/>
          <w:szCs w:val="24"/>
        </w:rPr>
      </w:pPr>
      <w:r w:rsidRPr="00D86F1B">
        <w:rPr>
          <w:rFonts w:cstheme="minorHAnsi"/>
          <w:i/>
          <w:iCs/>
          <w:color w:val="000000"/>
          <w:sz w:val="24"/>
          <w:szCs w:val="24"/>
        </w:rPr>
        <w:t>It is also not clear to me how the authors deal with the multiple (statistical) characteristics of a shift and the various types of shifts in time series data. Studying a single statistical property combined with a rather specific functional form (</w:t>
      </w:r>
      <w:proofErr w:type="spellStart"/>
      <w:r w:rsidRPr="00D86F1B">
        <w:rPr>
          <w:rFonts w:cstheme="minorHAnsi"/>
          <w:i/>
          <w:iCs/>
          <w:color w:val="000000"/>
          <w:sz w:val="24"/>
          <w:szCs w:val="24"/>
        </w:rPr>
        <w:t>AICc</w:t>
      </w:r>
      <w:proofErr w:type="spellEnd"/>
      <w:r w:rsidRPr="00D86F1B">
        <w:rPr>
          <w:rFonts w:cstheme="minorHAnsi"/>
          <w:i/>
          <w:iCs/>
          <w:color w:val="000000"/>
          <w:sz w:val="24"/>
          <w:szCs w:val="24"/>
        </w:rPr>
        <w:t>, Ricker) is not sufficient to declare a change to be a significant (regime) shift, as a shift and specifically a regime shift has several properties (dimensions and shapes) and hence needs to be characterized by more than one (statistical) measure or quantity (see the above papers for this).</w:t>
      </w:r>
    </w:p>
    <w:p w14:paraId="3E18D7DC" w14:textId="2019B43E" w:rsidR="00671BD4" w:rsidRPr="00D86F1B" w:rsidRDefault="00671BD4" w:rsidP="00183A91">
      <w:pPr>
        <w:autoSpaceDE w:val="0"/>
        <w:autoSpaceDN w:val="0"/>
        <w:adjustRightInd w:val="0"/>
        <w:spacing w:after="0" w:line="240" w:lineRule="auto"/>
        <w:rPr>
          <w:rFonts w:cstheme="minorHAnsi"/>
          <w:i/>
          <w:iCs/>
          <w:color w:val="000000"/>
          <w:sz w:val="24"/>
          <w:szCs w:val="24"/>
        </w:rPr>
      </w:pPr>
    </w:p>
    <w:p w14:paraId="15247628" w14:textId="313D163E" w:rsidR="00671BD4" w:rsidRPr="00B000EF" w:rsidRDefault="00671BD4" w:rsidP="00183A91">
      <w:pPr>
        <w:autoSpaceDE w:val="0"/>
        <w:autoSpaceDN w:val="0"/>
        <w:adjustRightInd w:val="0"/>
        <w:spacing w:after="0" w:line="240" w:lineRule="auto"/>
        <w:rPr>
          <w:rFonts w:cstheme="minorHAnsi"/>
          <w:iCs/>
          <w:color w:val="FF0000"/>
          <w:sz w:val="24"/>
          <w:szCs w:val="24"/>
        </w:rPr>
      </w:pPr>
      <w:r w:rsidRPr="00B000EF">
        <w:rPr>
          <w:rFonts w:cstheme="minorHAnsi"/>
          <w:iCs/>
          <w:color w:val="FF0000"/>
          <w:sz w:val="24"/>
          <w:szCs w:val="24"/>
        </w:rPr>
        <w:t>&gt;</w:t>
      </w:r>
      <w:r w:rsidR="00FC1C72" w:rsidRPr="00B000EF">
        <w:rPr>
          <w:rFonts w:cstheme="minorHAnsi"/>
          <w:iCs/>
          <w:color w:val="FF0000"/>
          <w:sz w:val="24"/>
          <w:szCs w:val="24"/>
        </w:rPr>
        <w:t xml:space="preserve"> Thank you for your comment. </w:t>
      </w:r>
      <w:r w:rsidR="00A57371">
        <w:rPr>
          <w:rFonts w:cstheme="minorHAnsi"/>
          <w:iCs/>
          <w:color w:val="FF0000"/>
          <w:sz w:val="24"/>
          <w:szCs w:val="24"/>
        </w:rPr>
        <w:t>As a result of</w:t>
      </w:r>
      <w:r w:rsidR="00FC1C72" w:rsidRPr="00B000EF">
        <w:rPr>
          <w:rFonts w:cstheme="minorHAnsi"/>
          <w:iCs/>
          <w:color w:val="FF0000"/>
          <w:sz w:val="24"/>
          <w:szCs w:val="24"/>
        </w:rPr>
        <w:t xml:space="preserve"> </w:t>
      </w:r>
      <w:r w:rsidR="00A57371">
        <w:rPr>
          <w:rFonts w:cstheme="minorHAnsi"/>
          <w:iCs/>
          <w:color w:val="FF0000"/>
          <w:sz w:val="24"/>
          <w:szCs w:val="24"/>
        </w:rPr>
        <w:t xml:space="preserve">our extensive </w:t>
      </w:r>
      <w:r w:rsidR="00FC1C72" w:rsidRPr="00B000EF">
        <w:rPr>
          <w:rFonts w:cstheme="minorHAnsi"/>
          <w:iCs/>
          <w:color w:val="FF0000"/>
          <w:sz w:val="24"/>
          <w:szCs w:val="24"/>
        </w:rPr>
        <w:t xml:space="preserve">revisions to the introduction, we have revised the manuscript to remove the focus specifically on regime shifts, and instead describe our algorithm as a detector for </w:t>
      </w:r>
      <w:r w:rsidR="00797792">
        <w:rPr>
          <w:rFonts w:cstheme="minorHAnsi"/>
          <w:iCs/>
          <w:color w:val="FF0000"/>
          <w:sz w:val="24"/>
          <w:szCs w:val="24"/>
        </w:rPr>
        <w:t>changes to</w:t>
      </w:r>
      <w:r w:rsidR="00FC1C72" w:rsidRPr="00B000EF">
        <w:rPr>
          <w:rFonts w:cstheme="minorHAnsi"/>
          <w:iCs/>
          <w:color w:val="FF0000"/>
          <w:sz w:val="24"/>
          <w:szCs w:val="24"/>
        </w:rPr>
        <w:t xml:space="preserve"> </w:t>
      </w:r>
      <w:r w:rsidR="005E5D53">
        <w:rPr>
          <w:rFonts w:cstheme="minorHAnsi"/>
          <w:iCs/>
          <w:color w:val="FF0000"/>
          <w:sz w:val="24"/>
          <w:szCs w:val="24"/>
        </w:rPr>
        <w:t xml:space="preserve">parameter values </w:t>
      </w:r>
      <w:r w:rsidR="00FC1C72" w:rsidRPr="00B000EF">
        <w:rPr>
          <w:rFonts w:cstheme="minorHAnsi"/>
          <w:iCs/>
          <w:color w:val="FF0000"/>
          <w:sz w:val="24"/>
          <w:szCs w:val="24"/>
        </w:rPr>
        <w:t xml:space="preserve">governing population fluctuations, to </w:t>
      </w:r>
      <w:r w:rsidR="005E5D53">
        <w:rPr>
          <w:rFonts w:cstheme="minorHAnsi"/>
          <w:iCs/>
          <w:color w:val="FF0000"/>
          <w:sz w:val="24"/>
          <w:szCs w:val="24"/>
        </w:rPr>
        <w:t xml:space="preserve">avoid </w:t>
      </w:r>
      <w:r w:rsidR="00FC1C72" w:rsidRPr="00B000EF">
        <w:rPr>
          <w:rFonts w:cstheme="minorHAnsi"/>
          <w:iCs/>
          <w:color w:val="FF0000"/>
          <w:sz w:val="24"/>
          <w:szCs w:val="24"/>
        </w:rPr>
        <w:t>th</w:t>
      </w:r>
      <w:r w:rsidR="00BD2EEC">
        <w:rPr>
          <w:rFonts w:cstheme="minorHAnsi"/>
          <w:iCs/>
          <w:color w:val="FF0000"/>
          <w:sz w:val="24"/>
          <w:szCs w:val="24"/>
        </w:rPr>
        <w:t>e</w:t>
      </w:r>
      <w:r w:rsidR="00FC1C72" w:rsidRPr="00B000EF">
        <w:rPr>
          <w:rFonts w:cstheme="minorHAnsi"/>
          <w:iCs/>
          <w:color w:val="FF0000"/>
          <w:sz w:val="24"/>
          <w:szCs w:val="24"/>
        </w:rPr>
        <w:t xml:space="preserve"> ambiguity</w:t>
      </w:r>
      <w:r w:rsidR="00BD2EEC">
        <w:rPr>
          <w:rFonts w:cstheme="minorHAnsi"/>
          <w:iCs/>
          <w:color w:val="FF0000"/>
          <w:sz w:val="24"/>
          <w:szCs w:val="24"/>
        </w:rPr>
        <w:t xml:space="preserve"> noted by the reviewer</w:t>
      </w:r>
      <w:r w:rsidR="00FC1C72" w:rsidRPr="00B000EF">
        <w:rPr>
          <w:rFonts w:cstheme="minorHAnsi"/>
          <w:iCs/>
          <w:color w:val="FF0000"/>
          <w:sz w:val="24"/>
          <w:szCs w:val="24"/>
        </w:rPr>
        <w:t>.</w:t>
      </w:r>
    </w:p>
    <w:p w14:paraId="6D431979" w14:textId="77777777" w:rsidR="00671BD4" w:rsidRPr="00B000EF" w:rsidRDefault="00671BD4" w:rsidP="00183A91">
      <w:pPr>
        <w:autoSpaceDE w:val="0"/>
        <w:autoSpaceDN w:val="0"/>
        <w:adjustRightInd w:val="0"/>
        <w:spacing w:after="0" w:line="240" w:lineRule="auto"/>
        <w:rPr>
          <w:rFonts w:cstheme="minorHAnsi"/>
          <w:i/>
          <w:iCs/>
          <w:color w:val="000000"/>
          <w:sz w:val="24"/>
          <w:szCs w:val="24"/>
        </w:rPr>
      </w:pPr>
    </w:p>
    <w:p w14:paraId="039719BD"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i/>
          <w:iCs/>
          <w:color w:val="000000"/>
          <w:sz w:val="24"/>
          <w:szCs w:val="24"/>
        </w:rPr>
        <w:t>The Ricker curve is a simple model used in fisheries to illustrate the S/R relationship (S = stock, R = recruits) as described above. Beside Ricker different other S/R relationships of other shapes and parameterization do exist ((1) initial phase at small stock sizes – (2) intermediate phase at medium stock sizes – (3) final phase at large stock sizes):</w:t>
      </w:r>
    </w:p>
    <w:p w14:paraId="56C32B3F"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color w:val="000000"/>
          <w:sz w:val="24"/>
          <w:szCs w:val="24"/>
        </w:rPr>
        <w:t xml:space="preserve">• </w:t>
      </w:r>
      <w:r w:rsidRPr="00B000EF">
        <w:rPr>
          <w:rFonts w:cstheme="minorHAnsi"/>
          <w:i/>
          <w:iCs/>
          <w:color w:val="000000"/>
          <w:sz w:val="24"/>
          <w:szCs w:val="24"/>
        </w:rPr>
        <w:t>Ricker curve shape: (1) positive stock density dependence – (2) maximum/small plateau – (3) negative density dependence</w:t>
      </w:r>
    </w:p>
    <w:p w14:paraId="185EE396"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color w:val="000000"/>
          <w:sz w:val="24"/>
          <w:szCs w:val="24"/>
        </w:rPr>
        <w:t xml:space="preserve">• </w:t>
      </w:r>
      <w:proofErr w:type="spellStart"/>
      <w:r w:rsidRPr="00B000EF">
        <w:rPr>
          <w:rFonts w:cstheme="minorHAnsi"/>
          <w:i/>
          <w:iCs/>
          <w:color w:val="000000"/>
          <w:sz w:val="24"/>
          <w:szCs w:val="24"/>
        </w:rPr>
        <w:t>Beverton</w:t>
      </w:r>
      <w:proofErr w:type="spellEnd"/>
      <w:r w:rsidRPr="00B000EF">
        <w:rPr>
          <w:rFonts w:cstheme="minorHAnsi"/>
          <w:i/>
          <w:iCs/>
          <w:color w:val="000000"/>
          <w:sz w:val="24"/>
          <w:szCs w:val="24"/>
        </w:rPr>
        <w:t>/Holt curve shape: (1) positive stock density dependence – (2,3) long plateau</w:t>
      </w:r>
    </w:p>
    <w:p w14:paraId="0B4DA0DA"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color w:val="000000"/>
          <w:sz w:val="24"/>
          <w:szCs w:val="24"/>
        </w:rPr>
        <w:t xml:space="preserve">• </w:t>
      </w:r>
      <w:r w:rsidRPr="00B000EF">
        <w:rPr>
          <w:rFonts w:cstheme="minorHAnsi"/>
          <w:i/>
          <w:iCs/>
          <w:color w:val="000000"/>
          <w:sz w:val="24"/>
          <w:szCs w:val="24"/>
        </w:rPr>
        <w:t>Segmented regression shape: (1) positive stock density dependence – (2,3) long plateau.</w:t>
      </w:r>
    </w:p>
    <w:p w14:paraId="447D6B9B" w14:textId="7EC98656" w:rsidR="00183A91" w:rsidRPr="00B000EF" w:rsidRDefault="00183A91" w:rsidP="00FA4546">
      <w:pPr>
        <w:autoSpaceDE w:val="0"/>
        <w:autoSpaceDN w:val="0"/>
        <w:adjustRightInd w:val="0"/>
        <w:spacing w:after="0" w:line="240" w:lineRule="auto"/>
        <w:rPr>
          <w:rFonts w:cstheme="minorHAnsi"/>
          <w:i/>
          <w:iCs/>
          <w:color w:val="000000"/>
          <w:sz w:val="24"/>
          <w:szCs w:val="24"/>
        </w:rPr>
      </w:pPr>
      <w:r w:rsidRPr="00B000EF">
        <w:rPr>
          <w:rFonts w:cstheme="minorHAnsi"/>
          <w:i/>
          <w:iCs/>
          <w:color w:val="000000"/>
          <w:sz w:val="24"/>
          <w:szCs w:val="24"/>
        </w:rPr>
        <w:t xml:space="preserve">In fisheries sciences the latter is commonly used for break point detection because the two other methods are not suitable for this (given their parameter setup and their shape); apart from this the segmented regression also allows adding further variables quite easily. However, usually </w:t>
      </w:r>
      <w:r w:rsidRPr="00B000EF">
        <w:rPr>
          <w:rFonts w:cstheme="minorHAnsi"/>
          <w:i/>
          <w:iCs/>
          <w:color w:val="000000"/>
          <w:sz w:val="24"/>
          <w:szCs w:val="24"/>
        </w:rPr>
        <w:lastRenderedPageBreak/>
        <w:t>applying one of these models to real data in most cases results in a low degree of explanation (poor fits between 10 to 30% only). Hence, 70 to 90% of the variance remains unexplained which makes it difficult to use it for an explicit detection of shifts at small estimation errors (compare also the graphs in the paper which show a huge variation in the data). This leads to high uncertainties in the estimated parameters and consequently huge confidence intervals around them. This clearly hinders the unambiguous or correct recognition of shifts. Moreover, the segmentation as done here does not only reduce the degrees of freedom dramatically (which is a serious</w:t>
      </w:r>
      <w:r w:rsidR="00D81DAB" w:rsidRPr="00B000EF">
        <w:rPr>
          <w:rFonts w:cstheme="minorHAnsi"/>
          <w:i/>
          <w:iCs/>
          <w:color w:val="000000"/>
          <w:sz w:val="24"/>
          <w:szCs w:val="24"/>
        </w:rPr>
        <w:t xml:space="preserve"> </w:t>
      </w:r>
      <w:r w:rsidRPr="00B000EF">
        <w:rPr>
          <w:rFonts w:cstheme="minorHAnsi"/>
          <w:i/>
          <w:iCs/>
          <w:color w:val="000000"/>
          <w:sz w:val="24"/>
          <w:szCs w:val="24"/>
        </w:rPr>
        <w:t xml:space="preserve">constraint for statistical methods because the overall S/R sample sizes are normally relatively small), but also requires to know the number of segments and their size a priori (at least one of these). Furthermore, the Ricker curve is rather specific in its shape and parameter setup with focus on negatively dependent S/R relationships (for instance, cannibalistic or space limited species); it thus hampers a generalization towards other species plus towards all the various other types or forms of shifts (for potential types of shifts see for instance </w:t>
      </w:r>
      <w:proofErr w:type="spellStart"/>
      <w:r w:rsidRPr="00B000EF">
        <w:rPr>
          <w:rFonts w:cstheme="minorHAnsi"/>
          <w:i/>
          <w:iCs/>
          <w:color w:val="000000"/>
          <w:sz w:val="24"/>
          <w:szCs w:val="24"/>
        </w:rPr>
        <w:t>Gröger</w:t>
      </w:r>
      <w:proofErr w:type="spellEnd"/>
      <w:r w:rsidRPr="00B000EF">
        <w:rPr>
          <w:rFonts w:cstheme="minorHAnsi"/>
          <w:i/>
          <w:iCs/>
          <w:color w:val="000000"/>
          <w:sz w:val="24"/>
          <w:szCs w:val="24"/>
        </w:rPr>
        <w:t xml:space="preserve"> et al. above). </w:t>
      </w:r>
    </w:p>
    <w:p w14:paraId="1A95F94B" w14:textId="77777777" w:rsidR="002F4516" w:rsidRPr="00B000EF" w:rsidRDefault="002F4516" w:rsidP="00183A91">
      <w:pPr>
        <w:autoSpaceDE w:val="0"/>
        <w:autoSpaceDN w:val="0"/>
        <w:adjustRightInd w:val="0"/>
        <w:spacing w:after="0" w:line="240" w:lineRule="auto"/>
        <w:rPr>
          <w:rFonts w:cstheme="minorHAnsi"/>
          <w:i/>
          <w:iCs/>
          <w:color w:val="000000"/>
          <w:sz w:val="24"/>
          <w:szCs w:val="24"/>
        </w:rPr>
      </w:pPr>
    </w:p>
    <w:p w14:paraId="06897FE0" w14:textId="0F8B1A80" w:rsidR="00FA4546" w:rsidRPr="000A4D2D" w:rsidRDefault="002F4516" w:rsidP="002F4516">
      <w:pPr>
        <w:autoSpaceDE w:val="0"/>
        <w:autoSpaceDN w:val="0"/>
        <w:adjustRightInd w:val="0"/>
        <w:spacing w:after="0" w:line="240" w:lineRule="auto"/>
        <w:rPr>
          <w:rFonts w:cstheme="minorHAnsi"/>
          <w:iCs/>
          <w:color w:val="FF0000"/>
          <w:sz w:val="24"/>
          <w:szCs w:val="24"/>
        </w:rPr>
      </w:pPr>
      <w:r w:rsidRPr="00B000EF">
        <w:rPr>
          <w:rFonts w:cstheme="minorHAnsi"/>
          <w:iCs/>
          <w:color w:val="FF0000"/>
          <w:sz w:val="24"/>
          <w:szCs w:val="24"/>
        </w:rPr>
        <w:t>&gt;</w:t>
      </w:r>
      <w:r w:rsidR="00355041" w:rsidRPr="00B000EF">
        <w:rPr>
          <w:rFonts w:cstheme="minorHAnsi"/>
          <w:iCs/>
          <w:color w:val="FF0000"/>
          <w:sz w:val="24"/>
          <w:szCs w:val="24"/>
        </w:rPr>
        <w:t xml:space="preserve">Thank you for </w:t>
      </w:r>
      <w:r w:rsidR="00355041" w:rsidRPr="00F02A5E">
        <w:rPr>
          <w:rFonts w:cstheme="minorHAnsi"/>
          <w:iCs/>
          <w:color w:val="FF0000"/>
          <w:sz w:val="24"/>
          <w:szCs w:val="24"/>
        </w:rPr>
        <w:t xml:space="preserve">your comment. </w:t>
      </w:r>
      <w:r w:rsidR="002C3A99" w:rsidRPr="00F02A5E">
        <w:rPr>
          <w:rFonts w:cstheme="minorHAnsi"/>
          <w:iCs/>
          <w:color w:val="FF0000"/>
          <w:sz w:val="24"/>
          <w:szCs w:val="24"/>
        </w:rPr>
        <w:t xml:space="preserve">In the paper, we define a </w:t>
      </w:r>
      <w:r w:rsidR="0079500D" w:rsidRPr="00F02A5E">
        <w:rPr>
          <w:rFonts w:cstheme="minorHAnsi"/>
          <w:iCs/>
          <w:color w:val="FF0000"/>
          <w:sz w:val="24"/>
          <w:szCs w:val="24"/>
        </w:rPr>
        <w:t xml:space="preserve">dynamic </w:t>
      </w:r>
      <w:r w:rsidR="002C3A99" w:rsidRPr="00F02A5E">
        <w:rPr>
          <w:rFonts w:cstheme="minorHAnsi"/>
          <w:iCs/>
          <w:color w:val="FF0000"/>
          <w:sz w:val="24"/>
          <w:szCs w:val="24"/>
        </w:rPr>
        <w:t xml:space="preserve">shift not as the movement of a population to different parts of a single curve, as is described here, but </w:t>
      </w:r>
      <w:r w:rsidR="00CB57B5">
        <w:rPr>
          <w:rFonts w:cstheme="minorHAnsi"/>
          <w:iCs/>
          <w:color w:val="FF0000"/>
          <w:sz w:val="24"/>
          <w:szCs w:val="24"/>
        </w:rPr>
        <w:t>a change in parameter values governing the dynamical response</w:t>
      </w:r>
      <w:r w:rsidR="002C3A99" w:rsidRPr="00F02A5E">
        <w:rPr>
          <w:rFonts w:cstheme="minorHAnsi"/>
          <w:iCs/>
          <w:color w:val="FF0000"/>
          <w:sz w:val="24"/>
          <w:szCs w:val="24"/>
        </w:rPr>
        <w:t>, essentially leading to a different Ricker curve with different dynamic ru</w:t>
      </w:r>
      <w:r w:rsidR="002C3A99" w:rsidRPr="007A7858">
        <w:rPr>
          <w:rFonts w:cstheme="minorHAnsi"/>
          <w:iCs/>
          <w:color w:val="FF0000"/>
          <w:sz w:val="24"/>
          <w:szCs w:val="24"/>
        </w:rPr>
        <w:t xml:space="preserve">les. We visualize this phenomenon in panel B of figures 3 and 4. </w:t>
      </w:r>
      <w:r w:rsidR="003E02AB">
        <w:rPr>
          <w:rFonts w:cstheme="minorHAnsi"/>
          <w:iCs/>
          <w:color w:val="FF0000"/>
          <w:sz w:val="24"/>
          <w:szCs w:val="24"/>
        </w:rPr>
        <w:t>Further, w</w:t>
      </w:r>
      <w:r w:rsidRPr="00925EEA">
        <w:rPr>
          <w:rFonts w:cstheme="minorHAnsi"/>
          <w:iCs/>
          <w:color w:val="FF0000"/>
          <w:sz w:val="24"/>
          <w:szCs w:val="24"/>
        </w:rPr>
        <w:t>e us</w:t>
      </w:r>
      <w:r w:rsidR="003E02AB">
        <w:rPr>
          <w:rFonts w:cstheme="minorHAnsi"/>
          <w:iCs/>
          <w:color w:val="FF0000"/>
          <w:sz w:val="24"/>
          <w:szCs w:val="24"/>
        </w:rPr>
        <w:t>e</w:t>
      </w:r>
      <w:r w:rsidRPr="00925EEA">
        <w:rPr>
          <w:rFonts w:cstheme="minorHAnsi"/>
          <w:iCs/>
          <w:color w:val="FF0000"/>
          <w:sz w:val="24"/>
          <w:szCs w:val="24"/>
        </w:rPr>
        <w:t xml:space="preserve"> </w:t>
      </w:r>
      <w:r w:rsidR="003E02AB">
        <w:rPr>
          <w:rFonts w:cstheme="minorHAnsi"/>
          <w:iCs/>
          <w:color w:val="FF0000"/>
          <w:sz w:val="24"/>
          <w:szCs w:val="24"/>
        </w:rPr>
        <w:t>a</w:t>
      </w:r>
      <w:r w:rsidRPr="00925EEA">
        <w:rPr>
          <w:rFonts w:cstheme="minorHAnsi"/>
          <w:iCs/>
          <w:color w:val="FF0000"/>
          <w:sz w:val="24"/>
          <w:szCs w:val="24"/>
        </w:rPr>
        <w:t xml:space="preserve"> general form of the Ricker Model</w:t>
      </w:r>
      <w:r w:rsidR="00AE6B66" w:rsidRPr="00B000EF">
        <w:rPr>
          <w:rFonts w:cstheme="minorHAnsi"/>
          <w:iCs/>
          <w:color w:val="FF0000"/>
          <w:sz w:val="24"/>
          <w:szCs w:val="24"/>
        </w:rPr>
        <w:t xml:space="preserve"> wherein the generational steps of stock/recruitment are not explicitly accounted for</w:t>
      </w:r>
      <w:r w:rsidR="008C36F4">
        <w:rPr>
          <w:rFonts w:cstheme="minorHAnsi"/>
          <w:iCs/>
          <w:color w:val="FF0000"/>
          <w:sz w:val="24"/>
          <w:szCs w:val="24"/>
        </w:rPr>
        <w:t xml:space="preserve">; instead, we </w:t>
      </w:r>
      <w:r w:rsidR="00AE6B66" w:rsidRPr="00B000EF">
        <w:rPr>
          <w:rFonts w:cstheme="minorHAnsi"/>
          <w:iCs/>
          <w:color w:val="FF0000"/>
          <w:sz w:val="24"/>
          <w:szCs w:val="24"/>
        </w:rPr>
        <w:t xml:space="preserve">simply </w:t>
      </w:r>
      <w:r w:rsidR="008C36F4">
        <w:rPr>
          <w:rFonts w:cstheme="minorHAnsi"/>
          <w:iCs/>
          <w:color w:val="FF0000"/>
          <w:sz w:val="24"/>
          <w:szCs w:val="24"/>
        </w:rPr>
        <w:t xml:space="preserve">consider </w:t>
      </w:r>
      <w:r w:rsidR="00AE6B66" w:rsidRPr="00B000EF">
        <w:rPr>
          <w:rFonts w:cstheme="minorHAnsi"/>
          <w:iCs/>
          <w:color w:val="FF0000"/>
          <w:sz w:val="24"/>
          <w:szCs w:val="24"/>
        </w:rPr>
        <w:t xml:space="preserve">population size </w:t>
      </w:r>
      <w:r w:rsidR="008C36F4">
        <w:rPr>
          <w:rFonts w:cstheme="minorHAnsi"/>
          <w:iCs/>
          <w:color w:val="FF0000"/>
          <w:sz w:val="24"/>
          <w:szCs w:val="24"/>
        </w:rPr>
        <w:t xml:space="preserve">in year t+1 as a function of the size in year </w:t>
      </w:r>
      <w:r w:rsidR="00D77A07">
        <w:rPr>
          <w:rFonts w:cstheme="minorHAnsi"/>
          <w:iCs/>
          <w:color w:val="FF0000"/>
          <w:sz w:val="24"/>
          <w:szCs w:val="24"/>
        </w:rPr>
        <w:t>t</w:t>
      </w:r>
      <w:r w:rsidR="00355041" w:rsidRPr="00B000EF">
        <w:rPr>
          <w:rFonts w:cstheme="minorHAnsi"/>
          <w:iCs/>
          <w:color w:val="FF0000"/>
          <w:sz w:val="24"/>
          <w:szCs w:val="24"/>
        </w:rPr>
        <w:t xml:space="preserve"> </w:t>
      </w:r>
      <w:r w:rsidR="00D77A07">
        <w:rPr>
          <w:rFonts w:cstheme="minorHAnsi"/>
          <w:iCs/>
          <w:color w:val="FF0000"/>
          <w:sz w:val="24"/>
          <w:szCs w:val="24"/>
        </w:rPr>
        <w:t>(</w:t>
      </w:r>
      <w:r w:rsidR="00355041" w:rsidRPr="00B000EF">
        <w:rPr>
          <w:rFonts w:cstheme="minorHAnsi"/>
          <w:iCs/>
          <w:color w:val="FF0000"/>
          <w:sz w:val="24"/>
          <w:szCs w:val="24"/>
        </w:rPr>
        <w:t xml:space="preserve">described in </w:t>
      </w:r>
      <w:r w:rsidR="00D77A07">
        <w:rPr>
          <w:rFonts w:cstheme="minorHAnsi"/>
          <w:iCs/>
          <w:color w:val="FF0000"/>
          <w:sz w:val="24"/>
          <w:szCs w:val="24"/>
        </w:rPr>
        <w:t xml:space="preserve">detail in </w:t>
      </w:r>
      <w:r w:rsidR="00355041" w:rsidRPr="00B000EF">
        <w:rPr>
          <w:rFonts w:cstheme="minorHAnsi"/>
          <w:iCs/>
          <w:color w:val="FF0000"/>
          <w:sz w:val="24"/>
          <w:szCs w:val="24"/>
        </w:rPr>
        <w:t xml:space="preserve">Peter </w:t>
      </w:r>
      <w:proofErr w:type="spellStart"/>
      <w:r w:rsidR="00355041" w:rsidRPr="00B000EF">
        <w:rPr>
          <w:rFonts w:cstheme="minorHAnsi"/>
          <w:iCs/>
          <w:color w:val="FF0000"/>
          <w:sz w:val="24"/>
          <w:szCs w:val="24"/>
        </w:rPr>
        <w:t>Turchin’s</w:t>
      </w:r>
      <w:proofErr w:type="spellEnd"/>
      <w:r w:rsidR="00355041" w:rsidRPr="00B000EF">
        <w:rPr>
          <w:rFonts w:cstheme="minorHAnsi"/>
          <w:iCs/>
          <w:color w:val="FF0000"/>
          <w:sz w:val="24"/>
          <w:szCs w:val="24"/>
        </w:rPr>
        <w:t xml:space="preserve"> Complex Population Dynamics</w:t>
      </w:r>
      <w:r w:rsidR="00D77A07">
        <w:rPr>
          <w:rFonts w:cstheme="minorHAnsi"/>
          <w:iCs/>
          <w:color w:val="FF0000"/>
          <w:sz w:val="24"/>
          <w:szCs w:val="24"/>
        </w:rPr>
        <w:t xml:space="preserve"> </w:t>
      </w:r>
      <w:r w:rsidR="00E4145C" w:rsidRPr="004F7712">
        <w:rPr>
          <w:rFonts w:cstheme="minorHAnsi"/>
          <w:iCs/>
          <w:color w:val="FF0000"/>
          <w:sz w:val="24"/>
          <w:szCs w:val="24"/>
        </w:rPr>
        <w:t>2003</w:t>
      </w:r>
      <w:r w:rsidR="00D77A07" w:rsidRPr="004F7712">
        <w:rPr>
          <w:rFonts w:cstheme="minorHAnsi"/>
          <w:iCs/>
          <w:color w:val="FF0000"/>
          <w:sz w:val="24"/>
          <w:szCs w:val="24"/>
        </w:rPr>
        <w:t xml:space="preserve">, </w:t>
      </w:r>
      <w:r w:rsidR="004F7712">
        <w:rPr>
          <w:rFonts w:cstheme="minorHAnsi"/>
          <w:iCs/>
          <w:color w:val="FF0000"/>
          <w:sz w:val="24"/>
          <w:szCs w:val="24"/>
        </w:rPr>
        <w:t>Princeton University Press</w:t>
      </w:r>
      <w:r w:rsidR="00D77A07">
        <w:rPr>
          <w:rFonts w:cstheme="minorHAnsi"/>
          <w:iCs/>
          <w:color w:val="FF0000"/>
          <w:sz w:val="24"/>
          <w:szCs w:val="24"/>
        </w:rPr>
        <w:t>)</w:t>
      </w:r>
      <w:r w:rsidR="00AE6B66" w:rsidRPr="00B000EF">
        <w:rPr>
          <w:rFonts w:cstheme="minorHAnsi"/>
          <w:iCs/>
          <w:color w:val="FF0000"/>
          <w:sz w:val="24"/>
          <w:szCs w:val="24"/>
        </w:rPr>
        <w:t>. Wh</w:t>
      </w:r>
      <w:r w:rsidR="00355041" w:rsidRPr="00B000EF">
        <w:rPr>
          <w:rFonts w:cstheme="minorHAnsi"/>
          <w:iCs/>
          <w:color w:val="FF0000"/>
          <w:sz w:val="24"/>
          <w:szCs w:val="24"/>
        </w:rPr>
        <w:t>ereas we acknowledge its long history in fisheries research, w</w:t>
      </w:r>
      <w:r w:rsidR="003F1B74">
        <w:rPr>
          <w:rFonts w:cstheme="minorHAnsi"/>
          <w:iCs/>
          <w:color w:val="FF0000"/>
          <w:sz w:val="24"/>
          <w:szCs w:val="24"/>
        </w:rPr>
        <w:t xml:space="preserve">e </w:t>
      </w:r>
      <w:r w:rsidR="00355041" w:rsidRPr="00B000EF">
        <w:rPr>
          <w:rFonts w:cstheme="minorHAnsi"/>
          <w:iCs/>
          <w:color w:val="FF0000"/>
          <w:sz w:val="24"/>
          <w:szCs w:val="24"/>
        </w:rPr>
        <w:t xml:space="preserve">argue </w:t>
      </w:r>
      <w:r w:rsidR="00AE6B66" w:rsidRPr="00B000EF">
        <w:rPr>
          <w:rFonts w:cstheme="minorHAnsi"/>
          <w:iCs/>
          <w:color w:val="FF0000"/>
          <w:sz w:val="24"/>
          <w:szCs w:val="24"/>
        </w:rPr>
        <w:t xml:space="preserve">(as </w:t>
      </w:r>
      <w:proofErr w:type="spellStart"/>
      <w:r w:rsidR="00AE6B66" w:rsidRPr="00B000EF">
        <w:rPr>
          <w:rFonts w:cstheme="minorHAnsi"/>
          <w:iCs/>
          <w:color w:val="FF0000"/>
          <w:sz w:val="24"/>
          <w:szCs w:val="24"/>
        </w:rPr>
        <w:t>Turchin</w:t>
      </w:r>
      <w:proofErr w:type="spellEnd"/>
      <w:r w:rsidR="00AE6B66" w:rsidRPr="00B000EF">
        <w:rPr>
          <w:rFonts w:cstheme="minorHAnsi"/>
          <w:iCs/>
          <w:color w:val="FF0000"/>
          <w:sz w:val="24"/>
          <w:szCs w:val="24"/>
        </w:rPr>
        <w:t xml:space="preserve"> does) that th</w:t>
      </w:r>
      <w:r w:rsidR="00D77A07">
        <w:rPr>
          <w:rFonts w:cstheme="minorHAnsi"/>
          <w:iCs/>
          <w:color w:val="FF0000"/>
          <w:sz w:val="24"/>
          <w:szCs w:val="24"/>
        </w:rPr>
        <w:t xml:space="preserve">e Ricker </w:t>
      </w:r>
      <w:r w:rsidR="00AE6B66" w:rsidRPr="00B000EF">
        <w:rPr>
          <w:rFonts w:cstheme="minorHAnsi"/>
          <w:iCs/>
          <w:color w:val="FF0000"/>
          <w:sz w:val="24"/>
          <w:szCs w:val="24"/>
        </w:rPr>
        <w:t>model has</w:t>
      </w:r>
      <w:r w:rsidR="00D77A07">
        <w:rPr>
          <w:rFonts w:cstheme="minorHAnsi"/>
          <w:iCs/>
          <w:color w:val="FF0000"/>
          <w:sz w:val="24"/>
          <w:szCs w:val="24"/>
        </w:rPr>
        <w:t xml:space="preserve"> much</w:t>
      </w:r>
      <w:r w:rsidR="00AE6B66" w:rsidRPr="00B000EF">
        <w:rPr>
          <w:rFonts w:cstheme="minorHAnsi"/>
          <w:iCs/>
          <w:color w:val="FF0000"/>
          <w:sz w:val="24"/>
          <w:szCs w:val="24"/>
        </w:rPr>
        <w:t xml:space="preserve"> broader applications</w:t>
      </w:r>
      <w:r w:rsidR="00170906">
        <w:rPr>
          <w:rFonts w:cstheme="minorHAnsi"/>
          <w:iCs/>
          <w:color w:val="FF0000"/>
          <w:sz w:val="24"/>
          <w:szCs w:val="24"/>
        </w:rPr>
        <w:t xml:space="preserve"> and it has been applied to many populations beyond fisheries.</w:t>
      </w:r>
      <w:r w:rsidR="00AE6B66" w:rsidRPr="00B000EF">
        <w:rPr>
          <w:rFonts w:cstheme="minorHAnsi"/>
          <w:iCs/>
          <w:color w:val="FF0000"/>
          <w:sz w:val="24"/>
          <w:szCs w:val="24"/>
        </w:rPr>
        <w:t xml:space="preserve">  The </w:t>
      </w:r>
      <w:r w:rsidR="00170906">
        <w:rPr>
          <w:rFonts w:cstheme="minorHAnsi"/>
          <w:iCs/>
          <w:color w:val="FF0000"/>
          <w:sz w:val="24"/>
          <w:szCs w:val="24"/>
        </w:rPr>
        <w:t xml:space="preserve">Ricker </w:t>
      </w:r>
      <w:r w:rsidR="00AE6B66" w:rsidRPr="00B000EF">
        <w:rPr>
          <w:rFonts w:cstheme="minorHAnsi"/>
          <w:iCs/>
          <w:color w:val="FF0000"/>
          <w:sz w:val="24"/>
          <w:szCs w:val="24"/>
        </w:rPr>
        <w:t>model is also relatively simple and requires limited parame</w:t>
      </w:r>
      <w:r w:rsidR="00AE6B66" w:rsidRPr="000A4D2D">
        <w:rPr>
          <w:rFonts w:cstheme="minorHAnsi"/>
          <w:iCs/>
          <w:color w:val="FF0000"/>
          <w:sz w:val="24"/>
          <w:szCs w:val="24"/>
        </w:rPr>
        <w:t>terization, has a non-linear form, and is ‘well behaved’ (i</w:t>
      </w:r>
      <w:r w:rsidR="004F7712">
        <w:rPr>
          <w:rFonts w:cstheme="minorHAnsi"/>
          <w:iCs/>
          <w:color w:val="FF0000"/>
          <w:sz w:val="24"/>
          <w:szCs w:val="24"/>
        </w:rPr>
        <w:t>.</w:t>
      </w:r>
      <w:r w:rsidR="00AE6B66" w:rsidRPr="000A4D2D">
        <w:rPr>
          <w:rFonts w:cstheme="minorHAnsi"/>
          <w:iCs/>
          <w:color w:val="FF0000"/>
          <w:sz w:val="24"/>
          <w:szCs w:val="24"/>
        </w:rPr>
        <w:t>e</w:t>
      </w:r>
      <w:r w:rsidR="004F7712">
        <w:rPr>
          <w:rFonts w:cstheme="minorHAnsi"/>
          <w:iCs/>
          <w:color w:val="FF0000"/>
          <w:sz w:val="24"/>
          <w:szCs w:val="24"/>
        </w:rPr>
        <w:t>.</w:t>
      </w:r>
      <w:r w:rsidR="00AE6B66" w:rsidRPr="000A4D2D">
        <w:rPr>
          <w:rFonts w:cstheme="minorHAnsi"/>
          <w:iCs/>
          <w:color w:val="FF0000"/>
          <w:sz w:val="24"/>
          <w:szCs w:val="24"/>
        </w:rPr>
        <w:t xml:space="preserve"> cannot predict populations numbers &lt;0)</w:t>
      </w:r>
      <w:r w:rsidR="00CA20A6">
        <w:rPr>
          <w:rFonts w:cstheme="minorHAnsi"/>
          <w:iCs/>
          <w:color w:val="FF0000"/>
          <w:sz w:val="24"/>
          <w:szCs w:val="24"/>
        </w:rPr>
        <w:t>, making it an excellent candidate for our purposes in illustrating the D</w:t>
      </w:r>
      <w:r w:rsidR="00CE2438">
        <w:rPr>
          <w:rFonts w:cstheme="minorHAnsi"/>
          <w:iCs/>
          <w:color w:val="FF0000"/>
          <w:sz w:val="24"/>
          <w:szCs w:val="24"/>
        </w:rPr>
        <w:t>S</w:t>
      </w:r>
      <w:r w:rsidR="00CA20A6">
        <w:rPr>
          <w:rFonts w:cstheme="minorHAnsi"/>
          <w:iCs/>
          <w:color w:val="FF0000"/>
          <w:sz w:val="24"/>
          <w:szCs w:val="24"/>
        </w:rPr>
        <w:t xml:space="preserve">D algorithm. </w:t>
      </w:r>
      <w:r w:rsidR="00AE6B66" w:rsidRPr="000A4D2D">
        <w:rPr>
          <w:rFonts w:cstheme="minorHAnsi"/>
          <w:iCs/>
          <w:color w:val="FF0000"/>
          <w:sz w:val="24"/>
          <w:szCs w:val="24"/>
        </w:rPr>
        <w:t xml:space="preserve"> </w:t>
      </w:r>
    </w:p>
    <w:p w14:paraId="541993E9" w14:textId="0744C9B1" w:rsidR="000A4D2D" w:rsidRDefault="00FA4546" w:rsidP="00B000EF">
      <w:pPr>
        <w:autoSpaceDE w:val="0"/>
        <w:autoSpaceDN w:val="0"/>
        <w:adjustRightInd w:val="0"/>
        <w:spacing w:after="0" w:line="240" w:lineRule="auto"/>
        <w:ind w:firstLine="720"/>
        <w:rPr>
          <w:rFonts w:cstheme="minorHAnsi"/>
          <w:iCs/>
          <w:color w:val="FF0000"/>
          <w:sz w:val="24"/>
          <w:szCs w:val="24"/>
        </w:rPr>
      </w:pPr>
      <w:r w:rsidRPr="000A4D2D">
        <w:rPr>
          <w:rFonts w:cstheme="minorHAnsi"/>
          <w:iCs/>
          <w:color w:val="FF0000"/>
          <w:sz w:val="24"/>
          <w:szCs w:val="24"/>
        </w:rPr>
        <w:t>We added text to the introduction to justify ou</w:t>
      </w:r>
      <w:r w:rsidR="00CE2438">
        <w:rPr>
          <w:rFonts w:cstheme="minorHAnsi"/>
          <w:iCs/>
          <w:color w:val="FF0000"/>
          <w:sz w:val="24"/>
          <w:szCs w:val="24"/>
        </w:rPr>
        <w:t>r</w:t>
      </w:r>
      <w:r w:rsidRPr="000A4D2D">
        <w:rPr>
          <w:rFonts w:cstheme="minorHAnsi"/>
          <w:iCs/>
          <w:color w:val="FF0000"/>
          <w:sz w:val="24"/>
          <w:szCs w:val="24"/>
        </w:rPr>
        <w:t xml:space="preserve"> use of this particular population model at the core of the </w:t>
      </w:r>
      <w:r w:rsidR="0079500D" w:rsidRPr="000A4D2D">
        <w:rPr>
          <w:rFonts w:cstheme="minorHAnsi"/>
          <w:iCs/>
          <w:color w:val="FF0000"/>
          <w:sz w:val="24"/>
          <w:szCs w:val="24"/>
        </w:rPr>
        <w:t xml:space="preserve">DSD </w:t>
      </w:r>
      <w:r w:rsidRPr="000A4D2D">
        <w:rPr>
          <w:rFonts w:cstheme="minorHAnsi"/>
          <w:iCs/>
          <w:color w:val="FF0000"/>
          <w:sz w:val="24"/>
          <w:szCs w:val="24"/>
        </w:rPr>
        <w:t>algorithm</w:t>
      </w:r>
      <w:r w:rsidR="00B000EF">
        <w:rPr>
          <w:rFonts w:cstheme="minorHAnsi"/>
          <w:iCs/>
          <w:color w:val="FF0000"/>
          <w:sz w:val="24"/>
          <w:szCs w:val="24"/>
        </w:rPr>
        <w:t xml:space="preserve">, which is designed as a means to address problems common to </w:t>
      </w:r>
      <w:r w:rsidR="00B000EF" w:rsidRPr="00B000EF">
        <w:rPr>
          <w:rFonts w:cstheme="minorHAnsi"/>
          <w:iCs/>
          <w:color w:val="FF0000"/>
          <w:sz w:val="24"/>
          <w:szCs w:val="24"/>
        </w:rPr>
        <w:t>segmented regression: namely, that break points are usually decided arbitrarily</w:t>
      </w:r>
      <w:r w:rsidR="00D57A01">
        <w:rPr>
          <w:rFonts w:cstheme="minorHAnsi"/>
          <w:iCs/>
          <w:color w:val="FF0000"/>
          <w:sz w:val="24"/>
          <w:szCs w:val="24"/>
        </w:rPr>
        <w:t>,</w:t>
      </w:r>
      <w:r w:rsidR="00B000EF" w:rsidRPr="00B000EF">
        <w:rPr>
          <w:rFonts w:cstheme="minorHAnsi"/>
          <w:iCs/>
          <w:color w:val="FF0000"/>
          <w:sz w:val="24"/>
          <w:szCs w:val="24"/>
        </w:rPr>
        <w:t xml:space="preserve"> that the models don’t adequat</w:t>
      </w:r>
      <w:r w:rsidR="00B000EF">
        <w:rPr>
          <w:rFonts w:cstheme="minorHAnsi"/>
          <w:iCs/>
          <w:color w:val="FF0000"/>
          <w:sz w:val="24"/>
          <w:szCs w:val="24"/>
        </w:rPr>
        <w:t>ely account for nonlinearities</w:t>
      </w:r>
      <w:r w:rsidR="00D57A01">
        <w:rPr>
          <w:rFonts w:cstheme="minorHAnsi"/>
          <w:iCs/>
          <w:color w:val="FF0000"/>
          <w:sz w:val="24"/>
          <w:szCs w:val="24"/>
        </w:rPr>
        <w:t>, and that uncertainties in the existence and location of breaks are ignored</w:t>
      </w:r>
      <w:r w:rsidR="00B000EF">
        <w:rPr>
          <w:rFonts w:cstheme="minorHAnsi"/>
          <w:iCs/>
          <w:color w:val="FF0000"/>
          <w:sz w:val="24"/>
          <w:szCs w:val="24"/>
        </w:rPr>
        <w:t xml:space="preserve">. </w:t>
      </w:r>
    </w:p>
    <w:p w14:paraId="63FB6EBE" w14:textId="5C3B915A" w:rsidR="002F4516" w:rsidRPr="00B000EF" w:rsidRDefault="00B000EF" w:rsidP="00B000EF">
      <w:pPr>
        <w:autoSpaceDE w:val="0"/>
        <w:autoSpaceDN w:val="0"/>
        <w:adjustRightInd w:val="0"/>
        <w:spacing w:after="0" w:line="240" w:lineRule="auto"/>
        <w:ind w:firstLine="720"/>
        <w:rPr>
          <w:rFonts w:cstheme="minorHAnsi"/>
          <w:iCs/>
          <w:color w:val="FF0000"/>
          <w:sz w:val="24"/>
          <w:szCs w:val="24"/>
        </w:rPr>
      </w:pPr>
      <w:r>
        <w:rPr>
          <w:rFonts w:cstheme="minorHAnsi"/>
          <w:iCs/>
          <w:color w:val="FF0000"/>
          <w:sz w:val="24"/>
          <w:szCs w:val="24"/>
        </w:rPr>
        <w:t>We</w:t>
      </w:r>
      <w:r w:rsidRPr="00B000EF">
        <w:rPr>
          <w:rFonts w:cstheme="minorHAnsi"/>
          <w:iCs/>
          <w:color w:val="FF0000"/>
          <w:sz w:val="24"/>
          <w:szCs w:val="24"/>
        </w:rPr>
        <w:t xml:space="preserve"> </w:t>
      </w:r>
      <w:r w:rsidR="00B25C2C">
        <w:rPr>
          <w:rFonts w:cstheme="minorHAnsi"/>
          <w:iCs/>
          <w:color w:val="FF0000"/>
          <w:sz w:val="24"/>
          <w:szCs w:val="24"/>
        </w:rPr>
        <w:t xml:space="preserve">agree with the reviewer that there are limitations in </w:t>
      </w:r>
      <w:r w:rsidR="000C655B">
        <w:rPr>
          <w:rFonts w:cstheme="minorHAnsi"/>
          <w:iCs/>
          <w:color w:val="FF0000"/>
          <w:sz w:val="24"/>
          <w:szCs w:val="24"/>
        </w:rPr>
        <w:t>fitting a curve to a single time series and that such approaches</w:t>
      </w:r>
      <w:r w:rsidRPr="00B000EF">
        <w:rPr>
          <w:rFonts w:cstheme="minorHAnsi"/>
          <w:iCs/>
          <w:color w:val="FF0000"/>
          <w:sz w:val="24"/>
          <w:szCs w:val="24"/>
        </w:rPr>
        <w:t xml:space="preserve"> </w:t>
      </w:r>
      <w:r w:rsidR="000C655B">
        <w:rPr>
          <w:rFonts w:cstheme="minorHAnsi"/>
          <w:iCs/>
          <w:color w:val="FF0000"/>
          <w:sz w:val="24"/>
          <w:szCs w:val="24"/>
        </w:rPr>
        <w:t xml:space="preserve">can </w:t>
      </w:r>
      <w:r w:rsidRPr="00B000EF">
        <w:rPr>
          <w:rFonts w:cstheme="minorHAnsi"/>
          <w:iCs/>
          <w:color w:val="FF0000"/>
          <w:sz w:val="24"/>
          <w:szCs w:val="24"/>
        </w:rPr>
        <w:t>only provid</w:t>
      </w:r>
      <w:r w:rsidR="000C655B">
        <w:rPr>
          <w:rFonts w:cstheme="minorHAnsi"/>
          <w:iCs/>
          <w:color w:val="FF0000"/>
          <w:sz w:val="24"/>
          <w:szCs w:val="24"/>
        </w:rPr>
        <w:t>e</w:t>
      </w:r>
      <w:r w:rsidRPr="00B000EF">
        <w:rPr>
          <w:rFonts w:cstheme="minorHAnsi"/>
          <w:iCs/>
          <w:color w:val="FF0000"/>
          <w:sz w:val="24"/>
          <w:szCs w:val="24"/>
        </w:rPr>
        <w:t xml:space="preserve"> a limited understanding</w:t>
      </w:r>
      <w:r w:rsidR="000C655B">
        <w:rPr>
          <w:rFonts w:cstheme="minorHAnsi"/>
          <w:iCs/>
          <w:color w:val="FF0000"/>
          <w:sz w:val="24"/>
          <w:szCs w:val="24"/>
        </w:rPr>
        <w:t xml:space="preserve"> of dynamics</w:t>
      </w:r>
      <w:r w:rsidR="00F87C77">
        <w:rPr>
          <w:rFonts w:cstheme="minorHAnsi"/>
          <w:iCs/>
          <w:color w:val="FF0000"/>
          <w:sz w:val="24"/>
          <w:szCs w:val="24"/>
        </w:rPr>
        <w:t xml:space="preserve">. For example, much of the </w:t>
      </w:r>
      <w:r w:rsidRPr="00B000EF">
        <w:rPr>
          <w:rFonts w:cstheme="minorHAnsi"/>
          <w:iCs/>
          <w:color w:val="FF0000"/>
          <w:sz w:val="24"/>
          <w:szCs w:val="24"/>
        </w:rPr>
        <w:t>variance in a time series</w:t>
      </w:r>
      <w:r w:rsidR="00F87C77">
        <w:rPr>
          <w:rFonts w:cstheme="minorHAnsi"/>
          <w:iCs/>
          <w:color w:val="FF0000"/>
          <w:sz w:val="24"/>
          <w:szCs w:val="24"/>
        </w:rPr>
        <w:t xml:space="preserve"> is ignored</w:t>
      </w:r>
      <w:r w:rsidRPr="00B000EF">
        <w:rPr>
          <w:rFonts w:cstheme="minorHAnsi"/>
          <w:iCs/>
          <w:color w:val="FF0000"/>
          <w:sz w:val="24"/>
          <w:szCs w:val="24"/>
        </w:rPr>
        <w:t xml:space="preserve">.  However, </w:t>
      </w:r>
      <w:r w:rsidR="000A4D2D">
        <w:rPr>
          <w:rFonts w:cstheme="minorHAnsi"/>
          <w:iCs/>
          <w:color w:val="FF0000"/>
          <w:sz w:val="24"/>
          <w:szCs w:val="24"/>
        </w:rPr>
        <w:t>given data limitations</w:t>
      </w:r>
      <w:r w:rsidRPr="00B000EF">
        <w:rPr>
          <w:rFonts w:cstheme="minorHAnsi"/>
          <w:iCs/>
          <w:color w:val="FF0000"/>
          <w:sz w:val="24"/>
          <w:szCs w:val="24"/>
        </w:rPr>
        <w:t xml:space="preserve">, </w:t>
      </w:r>
      <w:r w:rsidR="000A4D2D">
        <w:rPr>
          <w:rFonts w:cstheme="minorHAnsi"/>
          <w:iCs/>
          <w:color w:val="FF0000"/>
          <w:sz w:val="24"/>
          <w:szCs w:val="24"/>
        </w:rPr>
        <w:t>it is unlikely that all variance will ever be explained- and that which is explained can still be useful to understanding the process under study.</w:t>
      </w:r>
      <w:r w:rsidRPr="00B000EF">
        <w:rPr>
          <w:rFonts w:cstheme="minorHAnsi"/>
          <w:iCs/>
          <w:color w:val="FF0000"/>
          <w:sz w:val="24"/>
          <w:szCs w:val="24"/>
        </w:rPr>
        <w:t xml:space="preserve"> </w:t>
      </w:r>
      <w:r w:rsidR="004C01F3">
        <w:rPr>
          <w:rFonts w:cstheme="minorHAnsi"/>
          <w:iCs/>
          <w:color w:val="FF0000"/>
          <w:sz w:val="24"/>
          <w:szCs w:val="24"/>
        </w:rPr>
        <w:t>Additionally</w:t>
      </w:r>
      <w:r w:rsidR="00FA4546" w:rsidRPr="00B000EF">
        <w:rPr>
          <w:rFonts w:cstheme="minorHAnsi"/>
          <w:iCs/>
          <w:color w:val="FF0000"/>
          <w:sz w:val="24"/>
          <w:szCs w:val="24"/>
        </w:rPr>
        <w:t xml:space="preserve">, the </w:t>
      </w:r>
      <w:r w:rsidR="004C01F3">
        <w:rPr>
          <w:rFonts w:cstheme="minorHAnsi"/>
          <w:iCs/>
          <w:color w:val="FF0000"/>
          <w:sz w:val="24"/>
          <w:szCs w:val="24"/>
        </w:rPr>
        <w:t>dynamic</w:t>
      </w:r>
      <w:r w:rsidR="004C01F3" w:rsidRPr="00B000EF">
        <w:rPr>
          <w:rFonts w:cstheme="minorHAnsi"/>
          <w:iCs/>
          <w:color w:val="FF0000"/>
          <w:sz w:val="24"/>
          <w:szCs w:val="24"/>
        </w:rPr>
        <w:t xml:space="preserve"> </w:t>
      </w:r>
      <w:r w:rsidR="00FA4546" w:rsidRPr="00B000EF">
        <w:rPr>
          <w:rFonts w:cstheme="minorHAnsi"/>
          <w:iCs/>
          <w:color w:val="FF0000"/>
          <w:sz w:val="24"/>
          <w:szCs w:val="24"/>
        </w:rPr>
        <w:t>shift detector itself, although implemented with the Ricker model, can be adapted to other model structures- the model selection procedure which underlies its break point location and ranking- is model agnostic. We plan to implement future iteration</w:t>
      </w:r>
      <w:r w:rsidR="00D40F91" w:rsidRPr="00B000EF">
        <w:rPr>
          <w:rFonts w:cstheme="minorHAnsi"/>
          <w:iCs/>
          <w:color w:val="FF0000"/>
          <w:sz w:val="24"/>
          <w:szCs w:val="24"/>
        </w:rPr>
        <w:t>s</w:t>
      </w:r>
      <w:r w:rsidR="00FA4546" w:rsidRPr="00B000EF">
        <w:rPr>
          <w:rFonts w:cstheme="minorHAnsi"/>
          <w:iCs/>
          <w:color w:val="FF0000"/>
          <w:sz w:val="24"/>
          <w:szCs w:val="24"/>
        </w:rPr>
        <w:t xml:space="preserve"> of the model where the user may specify model structure, however, this was beyond the scope of this initial implementation.</w:t>
      </w:r>
    </w:p>
    <w:p w14:paraId="3FD45BF8" w14:textId="77777777" w:rsidR="002F4516" w:rsidRPr="00B000EF" w:rsidRDefault="002F4516" w:rsidP="002F4516">
      <w:pPr>
        <w:autoSpaceDE w:val="0"/>
        <w:autoSpaceDN w:val="0"/>
        <w:adjustRightInd w:val="0"/>
        <w:spacing w:after="0" w:line="240" w:lineRule="auto"/>
        <w:rPr>
          <w:rFonts w:cstheme="minorHAnsi"/>
          <w:iCs/>
          <w:color w:val="FF0000"/>
          <w:sz w:val="24"/>
          <w:szCs w:val="24"/>
        </w:rPr>
      </w:pPr>
    </w:p>
    <w:p w14:paraId="50D916FA" w14:textId="77777777" w:rsidR="00FA4546" w:rsidRPr="000A4D2D" w:rsidRDefault="00FA4546" w:rsidP="00FA4546">
      <w:pPr>
        <w:autoSpaceDE w:val="0"/>
        <w:autoSpaceDN w:val="0"/>
        <w:adjustRightInd w:val="0"/>
        <w:spacing w:after="0" w:line="240" w:lineRule="auto"/>
        <w:rPr>
          <w:rFonts w:cstheme="minorHAnsi"/>
          <w:i/>
          <w:iCs/>
          <w:color w:val="000000"/>
          <w:sz w:val="24"/>
          <w:szCs w:val="24"/>
        </w:rPr>
      </w:pPr>
      <w:r w:rsidRPr="000A4D2D">
        <w:rPr>
          <w:rFonts w:cstheme="minorHAnsi"/>
          <w:i/>
          <w:iCs/>
          <w:color w:val="000000"/>
          <w:sz w:val="24"/>
          <w:szCs w:val="24"/>
        </w:rPr>
        <w:lastRenderedPageBreak/>
        <w:t>Finally, in contrast to the common procedure, the authors here add the error term additively, something what is normally done multiplicatively in this context; this leads to a different residual pattern and diagnostics based on a normal instead of a log-normal error distribution. (see for instance,</w:t>
      </w:r>
    </w:p>
    <w:p w14:paraId="33536583" w14:textId="77777777" w:rsidR="00FA4546" w:rsidRPr="000A4D2D" w:rsidRDefault="00FA4546" w:rsidP="00FA4546">
      <w:pPr>
        <w:autoSpaceDE w:val="0"/>
        <w:autoSpaceDN w:val="0"/>
        <w:adjustRightInd w:val="0"/>
        <w:spacing w:after="0" w:line="240" w:lineRule="auto"/>
        <w:rPr>
          <w:rFonts w:cstheme="minorHAnsi"/>
          <w:i/>
          <w:iCs/>
          <w:color w:val="000000"/>
          <w:sz w:val="24"/>
          <w:szCs w:val="24"/>
        </w:rPr>
      </w:pPr>
      <w:r w:rsidRPr="000A4D2D">
        <w:rPr>
          <w:rFonts w:cstheme="minorHAnsi"/>
          <w:i/>
          <w:iCs/>
          <w:color w:val="000000"/>
          <w:sz w:val="24"/>
          <w:szCs w:val="24"/>
        </w:rPr>
        <w:t xml:space="preserve">https://www.ncbi.nlm.nih.gov/pmc/articles/PMC4800783/, </w:t>
      </w:r>
      <w:proofErr w:type="gramStart"/>
      <w:r w:rsidRPr="000A4D2D">
        <w:rPr>
          <w:rFonts w:cstheme="minorHAnsi"/>
          <w:i/>
          <w:iCs/>
          <w:color w:val="000000"/>
          <w:sz w:val="24"/>
          <w:szCs w:val="24"/>
        </w:rPr>
        <w:t>https://academic.oup.com/icesjms/article/71/8/2307/2804451# ,</w:t>
      </w:r>
      <w:proofErr w:type="gramEnd"/>
      <w:r w:rsidRPr="000A4D2D">
        <w:rPr>
          <w:rFonts w:cstheme="minorHAnsi"/>
          <w:i/>
          <w:iCs/>
          <w:color w:val="000000"/>
          <w:sz w:val="24"/>
          <w:szCs w:val="24"/>
        </w:rPr>
        <w:t xml:space="preserve"> etc.). This clearly affects using the appropriate estimation method (Maximum Likelihood etc.) and its correct application.</w:t>
      </w:r>
    </w:p>
    <w:p w14:paraId="216A33A0" w14:textId="77777777" w:rsidR="00162599" w:rsidRPr="000A4D2D" w:rsidRDefault="00162599" w:rsidP="00FA4546">
      <w:pPr>
        <w:autoSpaceDE w:val="0"/>
        <w:autoSpaceDN w:val="0"/>
        <w:adjustRightInd w:val="0"/>
        <w:spacing w:after="0" w:line="240" w:lineRule="auto"/>
        <w:rPr>
          <w:rFonts w:cstheme="minorHAnsi"/>
          <w:i/>
          <w:iCs/>
          <w:color w:val="000000"/>
          <w:sz w:val="24"/>
          <w:szCs w:val="24"/>
        </w:rPr>
      </w:pPr>
    </w:p>
    <w:p w14:paraId="024B3D39" w14:textId="5DA4EEE7" w:rsidR="00162599" w:rsidRPr="000A4D2D" w:rsidRDefault="00162599" w:rsidP="00FA4546">
      <w:pPr>
        <w:autoSpaceDE w:val="0"/>
        <w:autoSpaceDN w:val="0"/>
        <w:adjustRightInd w:val="0"/>
        <w:spacing w:after="0" w:line="240" w:lineRule="auto"/>
        <w:rPr>
          <w:rFonts w:cstheme="minorHAnsi"/>
          <w:iCs/>
          <w:color w:val="000000"/>
          <w:sz w:val="24"/>
          <w:szCs w:val="24"/>
        </w:rPr>
      </w:pPr>
      <w:r w:rsidRPr="000A4D2D">
        <w:rPr>
          <w:rFonts w:cstheme="minorHAnsi"/>
          <w:iCs/>
          <w:color w:val="FF0000"/>
          <w:sz w:val="24"/>
          <w:szCs w:val="24"/>
        </w:rPr>
        <w:t xml:space="preserve">&gt;Thank you for this comment. We simulated error as a function of population size and standard deviation, and then added the resultant term to the prediction, which is similar to how this is handled by </w:t>
      </w:r>
      <w:r w:rsidR="0043000E" w:rsidRPr="000A4D2D">
        <w:rPr>
          <w:rFonts w:cstheme="minorHAnsi"/>
          <w:iCs/>
          <w:color w:val="FF0000"/>
          <w:sz w:val="24"/>
          <w:szCs w:val="24"/>
        </w:rPr>
        <w:t xml:space="preserve">the </w:t>
      </w:r>
      <w:proofErr w:type="spellStart"/>
      <w:r w:rsidRPr="000A4D2D">
        <w:rPr>
          <w:rFonts w:cstheme="minorHAnsi"/>
          <w:iCs/>
          <w:color w:val="FF0000"/>
          <w:sz w:val="24"/>
          <w:szCs w:val="24"/>
        </w:rPr>
        <w:t>Subbey</w:t>
      </w:r>
      <w:proofErr w:type="spellEnd"/>
      <w:r w:rsidRPr="000A4D2D">
        <w:rPr>
          <w:rFonts w:cstheme="minorHAnsi"/>
          <w:iCs/>
          <w:color w:val="FF0000"/>
          <w:sz w:val="24"/>
          <w:szCs w:val="24"/>
        </w:rPr>
        <w:t xml:space="preserve"> et al </w:t>
      </w:r>
      <w:r w:rsidR="00E00958">
        <w:rPr>
          <w:rFonts w:cstheme="minorHAnsi"/>
          <w:iCs/>
          <w:color w:val="FF0000"/>
          <w:sz w:val="24"/>
          <w:szCs w:val="24"/>
        </w:rPr>
        <w:t>(</w:t>
      </w:r>
      <w:r w:rsidRPr="000A4D2D">
        <w:rPr>
          <w:rFonts w:cstheme="minorHAnsi"/>
          <w:iCs/>
          <w:color w:val="FF0000"/>
          <w:sz w:val="24"/>
          <w:szCs w:val="24"/>
        </w:rPr>
        <w:t>2014</w:t>
      </w:r>
      <w:r w:rsidR="00E00958">
        <w:rPr>
          <w:rFonts w:cstheme="minorHAnsi"/>
          <w:iCs/>
          <w:color w:val="FF0000"/>
          <w:sz w:val="24"/>
          <w:szCs w:val="24"/>
        </w:rPr>
        <w:t>)</w:t>
      </w:r>
      <w:r w:rsidR="0043000E" w:rsidRPr="000A4D2D">
        <w:rPr>
          <w:rFonts w:cstheme="minorHAnsi"/>
          <w:iCs/>
          <w:color w:val="FF0000"/>
          <w:sz w:val="24"/>
          <w:szCs w:val="24"/>
        </w:rPr>
        <w:t xml:space="preserve"> mentioned above</w:t>
      </w:r>
      <w:r w:rsidRPr="000A4D2D">
        <w:rPr>
          <w:rFonts w:cstheme="minorHAnsi"/>
          <w:iCs/>
          <w:color w:val="FF0000"/>
          <w:sz w:val="24"/>
          <w:szCs w:val="24"/>
        </w:rPr>
        <w:t xml:space="preserve">. We </w:t>
      </w:r>
      <w:r w:rsidR="005B4DEE">
        <w:rPr>
          <w:rFonts w:cstheme="minorHAnsi"/>
          <w:iCs/>
          <w:color w:val="FF0000"/>
          <w:sz w:val="24"/>
          <w:szCs w:val="24"/>
        </w:rPr>
        <w:t xml:space="preserve">now </w:t>
      </w:r>
      <w:r w:rsidRPr="000A4D2D">
        <w:rPr>
          <w:rFonts w:cstheme="minorHAnsi"/>
          <w:iCs/>
          <w:color w:val="FF0000"/>
          <w:sz w:val="24"/>
          <w:szCs w:val="24"/>
        </w:rPr>
        <w:t>describe this methodology in more detail under the Simulation Study header.</w:t>
      </w:r>
    </w:p>
    <w:p w14:paraId="1B785ABF" w14:textId="77777777" w:rsidR="002F4516" w:rsidRPr="000A4D2D" w:rsidRDefault="002F4516" w:rsidP="002F4516">
      <w:pPr>
        <w:autoSpaceDE w:val="0"/>
        <w:autoSpaceDN w:val="0"/>
        <w:adjustRightInd w:val="0"/>
        <w:spacing w:after="0" w:line="240" w:lineRule="auto"/>
        <w:rPr>
          <w:rFonts w:cstheme="minorHAnsi"/>
          <w:iCs/>
          <w:color w:val="FF0000"/>
          <w:sz w:val="24"/>
          <w:szCs w:val="24"/>
        </w:rPr>
      </w:pPr>
    </w:p>
    <w:p w14:paraId="733E1D37" w14:textId="77777777" w:rsidR="009B7D9A" w:rsidRPr="000A4D2D" w:rsidRDefault="00183A91" w:rsidP="00183A91">
      <w:pPr>
        <w:rPr>
          <w:rFonts w:cstheme="minorHAnsi"/>
          <w:i/>
          <w:iCs/>
          <w:color w:val="000000"/>
          <w:sz w:val="24"/>
          <w:szCs w:val="24"/>
        </w:rPr>
      </w:pPr>
      <w:r w:rsidRPr="000A4D2D">
        <w:rPr>
          <w:rFonts w:cstheme="minorHAnsi"/>
          <w:i/>
          <w:iCs/>
          <w:color w:val="000000"/>
          <w:sz w:val="24"/>
          <w:szCs w:val="24"/>
        </w:rPr>
        <w:t xml:space="preserve">Simulation and performing scenarios, respectively is usually based on applying specific computational simulation methods (and models). It is not clear to me how the authors did this and whether their simulation method is not in tautological contradiction to their shift detection method (i.e. whether their </w:t>
      </w:r>
      <w:bookmarkStart w:id="8" w:name="_GoBack"/>
      <w:r w:rsidRPr="000A4D2D">
        <w:rPr>
          <w:rFonts w:cstheme="minorHAnsi"/>
          <w:i/>
          <w:iCs/>
          <w:color w:val="000000"/>
          <w:sz w:val="24"/>
          <w:szCs w:val="24"/>
        </w:rPr>
        <w:t>simulation method and their shift detection method are not of the same computational type or methodological family</w:t>
      </w:r>
    </w:p>
    <w:bookmarkEnd w:id="8"/>
    <w:p w14:paraId="30F3B0EE" w14:textId="2A42F1E7" w:rsidR="0043000E" w:rsidRPr="000A4D2D" w:rsidRDefault="0043000E" w:rsidP="0043000E">
      <w:pPr>
        <w:rPr>
          <w:rFonts w:cstheme="minorHAnsi"/>
          <w:color w:val="FF0000"/>
          <w:sz w:val="24"/>
          <w:szCs w:val="24"/>
        </w:rPr>
      </w:pPr>
      <w:r w:rsidRPr="000A4D2D">
        <w:rPr>
          <w:rFonts w:cstheme="minorHAnsi"/>
          <w:iCs/>
          <w:color w:val="FF0000"/>
          <w:sz w:val="24"/>
          <w:szCs w:val="24"/>
        </w:rPr>
        <w:t xml:space="preserve">&gt;Thank you for your comment. The simulated data were generated independently of the </w:t>
      </w:r>
      <w:r w:rsidR="0079500D" w:rsidRPr="000A4D2D">
        <w:rPr>
          <w:rFonts w:cstheme="minorHAnsi"/>
          <w:iCs/>
          <w:color w:val="FF0000"/>
          <w:sz w:val="24"/>
          <w:szCs w:val="24"/>
        </w:rPr>
        <w:t xml:space="preserve">DSD </w:t>
      </w:r>
      <w:r w:rsidRPr="000A4D2D">
        <w:rPr>
          <w:rFonts w:cstheme="minorHAnsi"/>
          <w:iCs/>
          <w:color w:val="FF0000"/>
          <w:sz w:val="24"/>
          <w:szCs w:val="24"/>
        </w:rPr>
        <w:t xml:space="preserve">algorithm, then these data were subjected to the </w:t>
      </w:r>
      <w:r w:rsidR="0079500D" w:rsidRPr="000A4D2D">
        <w:rPr>
          <w:rFonts w:cstheme="minorHAnsi"/>
          <w:iCs/>
          <w:color w:val="FF0000"/>
          <w:sz w:val="24"/>
          <w:szCs w:val="24"/>
        </w:rPr>
        <w:t xml:space="preserve">DSD </w:t>
      </w:r>
      <w:r w:rsidRPr="000A4D2D">
        <w:rPr>
          <w:rFonts w:cstheme="minorHAnsi"/>
          <w:iCs/>
          <w:color w:val="FF0000"/>
          <w:sz w:val="24"/>
          <w:szCs w:val="24"/>
        </w:rPr>
        <w:t>algorithm, and outputs were recorded. Although it is true that the simulated data were generated to have a Ricker structure and are thus not completely random, break points themselves were randomly selected from the s</w:t>
      </w:r>
      <w:r w:rsidR="00E3718E" w:rsidRPr="000A4D2D">
        <w:rPr>
          <w:rFonts w:cstheme="minorHAnsi"/>
          <w:iCs/>
          <w:color w:val="FF0000"/>
          <w:sz w:val="24"/>
          <w:szCs w:val="24"/>
        </w:rPr>
        <w:t>et of all possible break points, and we included error in our simulations.</w:t>
      </w:r>
    </w:p>
    <w:sectPr w:rsidR="0043000E" w:rsidRPr="000A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0FEE"/>
    <w:multiLevelType w:val="hybridMultilevel"/>
    <w:tmpl w:val="E24E5CAA"/>
    <w:lvl w:ilvl="0" w:tplc="63B21D9A">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E64CA"/>
    <w:multiLevelType w:val="hybridMultilevel"/>
    <w:tmpl w:val="E904C334"/>
    <w:lvl w:ilvl="0" w:tplc="B0820332">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B4C0E"/>
    <w:multiLevelType w:val="hybridMultilevel"/>
    <w:tmpl w:val="B032F7F4"/>
    <w:lvl w:ilvl="0" w:tplc="4C828F6C">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65789"/>
    <w:multiLevelType w:val="hybridMultilevel"/>
    <w:tmpl w:val="D35E5D6A"/>
    <w:lvl w:ilvl="0" w:tplc="52F290FE">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F4EAA"/>
    <w:multiLevelType w:val="hybridMultilevel"/>
    <w:tmpl w:val="AC9A1EB0"/>
    <w:lvl w:ilvl="0" w:tplc="2064147E">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E433E"/>
    <w:multiLevelType w:val="hybridMultilevel"/>
    <w:tmpl w:val="C6E8526A"/>
    <w:lvl w:ilvl="0" w:tplc="1A904614">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C277B"/>
    <w:multiLevelType w:val="hybridMultilevel"/>
    <w:tmpl w:val="C8E48484"/>
    <w:lvl w:ilvl="0" w:tplc="93EAE65A">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02803"/>
    <w:multiLevelType w:val="hybridMultilevel"/>
    <w:tmpl w:val="6AE8BA7A"/>
    <w:lvl w:ilvl="0" w:tplc="33440A0A">
      <w:start w:val="10"/>
      <w:numFmt w:val="bullet"/>
      <w:lvlText w:val=""/>
      <w:lvlJc w:val="left"/>
      <w:pPr>
        <w:ind w:left="720" w:hanging="360"/>
      </w:pPr>
      <w:rPr>
        <w:rFonts w:ascii="Wingdings" w:eastAsiaTheme="minorHAnsi" w:hAnsi="Wingdings" w:cstheme="minorHAnsi" w:hint="default"/>
        <w:i/>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5"/>
  </w:num>
  <w:num w:numId="6">
    <w:abstractNumId w:val="3"/>
  </w:num>
  <w:num w:numId="7">
    <w:abstractNumId w:val="1"/>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hlai, Christie">
    <w15:presenceInfo w15:providerId="AD" w15:userId="S::cbahlai@kent.edu::a802c9c6-826b-4ea3-ad31-594ec22d3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A91"/>
    <w:rsid w:val="00011FE5"/>
    <w:rsid w:val="00022358"/>
    <w:rsid w:val="000232F0"/>
    <w:rsid w:val="00023609"/>
    <w:rsid w:val="00034392"/>
    <w:rsid w:val="00051764"/>
    <w:rsid w:val="0006742A"/>
    <w:rsid w:val="000763E4"/>
    <w:rsid w:val="00094D1D"/>
    <w:rsid w:val="00097CE2"/>
    <w:rsid w:val="000A4D2D"/>
    <w:rsid w:val="000B3884"/>
    <w:rsid w:val="000C16DC"/>
    <w:rsid w:val="000C655B"/>
    <w:rsid w:val="000E66D9"/>
    <w:rsid w:val="00100932"/>
    <w:rsid w:val="001319BA"/>
    <w:rsid w:val="00136A45"/>
    <w:rsid w:val="00146A5D"/>
    <w:rsid w:val="00157C49"/>
    <w:rsid w:val="00162599"/>
    <w:rsid w:val="00170906"/>
    <w:rsid w:val="00183A91"/>
    <w:rsid w:val="00196651"/>
    <w:rsid w:val="002051C2"/>
    <w:rsid w:val="00241D34"/>
    <w:rsid w:val="00255EA3"/>
    <w:rsid w:val="00280F03"/>
    <w:rsid w:val="002C3A99"/>
    <w:rsid w:val="002D26BB"/>
    <w:rsid w:val="002F424E"/>
    <w:rsid w:val="002F4516"/>
    <w:rsid w:val="003244BC"/>
    <w:rsid w:val="00333BBA"/>
    <w:rsid w:val="0034397D"/>
    <w:rsid w:val="003447A6"/>
    <w:rsid w:val="00352DBF"/>
    <w:rsid w:val="00355041"/>
    <w:rsid w:val="003D285C"/>
    <w:rsid w:val="003D71F0"/>
    <w:rsid w:val="003E02AB"/>
    <w:rsid w:val="003F1B74"/>
    <w:rsid w:val="00404A31"/>
    <w:rsid w:val="00410CF6"/>
    <w:rsid w:val="0043000E"/>
    <w:rsid w:val="0044209D"/>
    <w:rsid w:val="004659FD"/>
    <w:rsid w:val="00467EB6"/>
    <w:rsid w:val="004C01F3"/>
    <w:rsid w:val="004C125C"/>
    <w:rsid w:val="004D781C"/>
    <w:rsid w:val="004F4B58"/>
    <w:rsid w:val="004F7712"/>
    <w:rsid w:val="00512B77"/>
    <w:rsid w:val="005367DD"/>
    <w:rsid w:val="0055400F"/>
    <w:rsid w:val="00560AA0"/>
    <w:rsid w:val="005627BB"/>
    <w:rsid w:val="00583E94"/>
    <w:rsid w:val="005A409D"/>
    <w:rsid w:val="005B4DEE"/>
    <w:rsid w:val="005C7254"/>
    <w:rsid w:val="005E5D53"/>
    <w:rsid w:val="00615DEF"/>
    <w:rsid w:val="0066151A"/>
    <w:rsid w:val="00671BD4"/>
    <w:rsid w:val="0069700C"/>
    <w:rsid w:val="006B53D7"/>
    <w:rsid w:val="0073564F"/>
    <w:rsid w:val="00764ECB"/>
    <w:rsid w:val="00776496"/>
    <w:rsid w:val="00792A0F"/>
    <w:rsid w:val="0079500D"/>
    <w:rsid w:val="00797792"/>
    <w:rsid w:val="007A2AAF"/>
    <w:rsid w:val="007A7858"/>
    <w:rsid w:val="007F3441"/>
    <w:rsid w:val="00802F12"/>
    <w:rsid w:val="0081618B"/>
    <w:rsid w:val="0083207B"/>
    <w:rsid w:val="0087346B"/>
    <w:rsid w:val="008765FA"/>
    <w:rsid w:val="00883C7F"/>
    <w:rsid w:val="008A4982"/>
    <w:rsid w:val="008C36F4"/>
    <w:rsid w:val="008F35E3"/>
    <w:rsid w:val="00900DC2"/>
    <w:rsid w:val="00923307"/>
    <w:rsid w:val="00925EEA"/>
    <w:rsid w:val="00940241"/>
    <w:rsid w:val="009656F3"/>
    <w:rsid w:val="00981918"/>
    <w:rsid w:val="0098311B"/>
    <w:rsid w:val="00995551"/>
    <w:rsid w:val="00995DC4"/>
    <w:rsid w:val="00997C96"/>
    <w:rsid w:val="009A412D"/>
    <w:rsid w:val="009B7D9A"/>
    <w:rsid w:val="009E6690"/>
    <w:rsid w:val="009F3EEF"/>
    <w:rsid w:val="00A03432"/>
    <w:rsid w:val="00A13556"/>
    <w:rsid w:val="00A32FDE"/>
    <w:rsid w:val="00A57371"/>
    <w:rsid w:val="00A738F9"/>
    <w:rsid w:val="00AA4116"/>
    <w:rsid w:val="00AA743B"/>
    <w:rsid w:val="00AC0A98"/>
    <w:rsid w:val="00AD24AE"/>
    <w:rsid w:val="00AE6B66"/>
    <w:rsid w:val="00AF118C"/>
    <w:rsid w:val="00B000EF"/>
    <w:rsid w:val="00B101F7"/>
    <w:rsid w:val="00B12D89"/>
    <w:rsid w:val="00B24334"/>
    <w:rsid w:val="00B25C2C"/>
    <w:rsid w:val="00B4462F"/>
    <w:rsid w:val="00B658C9"/>
    <w:rsid w:val="00B77FF5"/>
    <w:rsid w:val="00BA11F1"/>
    <w:rsid w:val="00BA6882"/>
    <w:rsid w:val="00BB01E1"/>
    <w:rsid w:val="00BD2EEC"/>
    <w:rsid w:val="00BE11C4"/>
    <w:rsid w:val="00C10274"/>
    <w:rsid w:val="00CA1599"/>
    <w:rsid w:val="00CA20A6"/>
    <w:rsid w:val="00CB57B5"/>
    <w:rsid w:val="00CD449C"/>
    <w:rsid w:val="00CE151B"/>
    <w:rsid w:val="00CE2438"/>
    <w:rsid w:val="00CE4FCD"/>
    <w:rsid w:val="00D153D6"/>
    <w:rsid w:val="00D2733A"/>
    <w:rsid w:val="00D31933"/>
    <w:rsid w:val="00D40F91"/>
    <w:rsid w:val="00D57A01"/>
    <w:rsid w:val="00D61790"/>
    <w:rsid w:val="00D756AE"/>
    <w:rsid w:val="00D77A07"/>
    <w:rsid w:val="00D81DAB"/>
    <w:rsid w:val="00D86F1B"/>
    <w:rsid w:val="00D94148"/>
    <w:rsid w:val="00DC6E5F"/>
    <w:rsid w:val="00E00958"/>
    <w:rsid w:val="00E01203"/>
    <w:rsid w:val="00E3718E"/>
    <w:rsid w:val="00E40294"/>
    <w:rsid w:val="00E4145C"/>
    <w:rsid w:val="00E424A4"/>
    <w:rsid w:val="00E5740D"/>
    <w:rsid w:val="00E82BD2"/>
    <w:rsid w:val="00E90CD1"/>
    <w:rsid w:val="00EB64BA"/>
    <w:rsid w:val="00EC5320"/>
    <w:rsid w:val="00EE1A29"/>
    <w:rsid w:val="00EF499E"/>
    <w:rsid w:val="00F02A5E"/>
    <w:rsid w:val="00F22A1C"/>
    <w:rsid w:val="00F54187"/>
    <w:rsid w:val="00F54C80"/>
    <w:rsid w:val="00F563C1"/>
    <w:rsid w:val="00F87C77"/>
    <w:rsid w:val="00FA4546"/>
    <w:rsid w:val="00FC1C72"/>
    <w:rsid w:val="00FF1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B1D4"/>
  <w15:chartTrackingRefBased/>
  <w15:docId w15:val="{4A340A02-1FB2-4110-B267-7B0F1781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3A9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15DEF"/>
    <w:rPr>
      <w:color w:val="0000FF"/>
      <w:u w:val="single"/>
    </w:rPr>
  </w:style>
  <w:style w:type="character" w:styleId="FollowedHyperlink">
    <w:name w:val="FollowedHyperlink"/>
    <w:basedOn w:val="DefaultParagraphFont"/>
    <w:uiPriority w:val="99"/>
    <w:semiHidden/>
    <w:unhideWhenUsed/>
    <w:rsid w:val="000C16DC"/>
    <w:rPr>
      <w:color w:val="954F72" w:themeColor="followedHyperlink"/>
      <w:u w:val="single"/>
    </w:rPr>
  </w:style>
  <w:style w:type="paragraph" w:styleId="ListParagraph">
    <w:name w:val="List Paragraph"/>
    <w:basedOn w:val="Normal"/>
    <w:uiPriority w:val="34"/>
    <w:qFormat/>
    <w:rsid w:val="002F4516"/>
    <w:pPr>
      <w:ind w:left="720"/>
      <w:contextualSpacing/>
    </w:pPr>
  </w:style>
  <w:style w:type="character" w:styleId="CommentReference">
    <w:name w:val="annotation reference"/>
    <w:basedOn w:val="DefaultParagraphFont"/>
    <w:uiPriority w:val="99"/>
    <w:semiHidden/>
    <w:unhideWhenUsed/>
    <w:rsid w:val="00D756AE"/>
    <w:rPr>
      <w:sz w:val="16"/>
      <w:szCs w:val="16"/>
    </w:rPr>
  </w:style>
  <w:style w:type="paragraph" w:styleId="CommentText">
    <w:name w:val="annotation text"/>
    <w:basedOn w:val="Normal"/>
    <w:link w:val="CommentTextChar"/>
    <w:uiPriority w:val="99"/>
    <w:semiHidden/>
    <w:unhideWhenUsed/>
    <w:rsid w:val="00D756AE"/>
    <w:pPr>
      <w:spacing w:line="240" w:lineRule="auto"/>
    </w:pPr>
    <w:rPr>
      <w:sz w:val="20"/>
      <w:szCs w:val="20"/>
    </w:rPr>
  </w:style>
  <w:style w:type="character" w:customStyle="1" w:styleId="CommentTextChar">
    <w:name w:val="Comment Text Char"/>
    <w:basedOn w:val="DefaultParagraphFont"/>
    <w:link w:val="CommentText"/>
    <w:uiPriority w:val="99"/>
    <w:semiHidden/>
    <w:rsid w:val="00D756AE"/>
    <w:rPr>
      <w:sz w:val="20"/>
      <w:szCs w:val="20"/>
    </w:rPr>
  </w:style>
  <w:style w:type="paragraph" w:styleId="CommentSubject">
    <w:name w:val="annotation subject"/>
    <w:basedOn w:val="CommentText"/>
    <w:next w:val="CommentText"/>
    <w:link w:val="CommentSubjectChar"/>
    <w:uiPriority w:val="99"/>
    <w:semiHidden/>
    <w:unhideWhenUsed/>
    <w:rsid w:val="00D756AE"/>
    <w:rPr>
      <w:b/>
      <w:bCs/>
    </w:rPr>
  </w:style>
  <w:style w:type="character" w:customStyle="1" w:styleId="CommentSubjectChar">
    <w:name w:val="Comment Subject Char"/>
    <w:basedOn w:val="CommentTextChar"/>
    <w:link w:val="CommentSubject"/>
    <w:uiPriority w:val="99"/>
    <w:semiHidden/>
    <w:rsid w:val="00D756AE"/>
    <w:rPr>
      <w:b/>
      <w:bCs/>
      <w:sz w:val="20"/>
      <w:szCs w:val="20"/>
    </w:rPr>
  </w:style>
  <w:style w:type="paragraph" w:styleId="BalloonText">
    <w:name w:val="Balloon Text"/>
    <w:basedOn w:val="Normal"/>
    <w:link w:val="BalloonTextChar"/>
    <w:uiPriority w:val="99"/>
    <w:semiHidden/>
    <w:unhideWhenUsed/>
    <w:rsid w:val="00D756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6AE"/>
    <w:rPr>
      <w:rFonts w:ascii="Segoe UI" w:hAnsi="Segoe UI" w:cs="Segoe UI"/>
      <w:sz w:val="18"/>
      <w:szCs w:val="18"/>
    </w:rPr>
  </w:style>
  <w:style w:type="paragraph" w:styleId="Revision">
    <w:name w:val="Revision"/>
    <w:hidden/>
    <w:uiPriority w:val="99"/>
    <w:semiHidden/>
    <w:rsid w:val="00E414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obec.org/" TargetMode="External"/><Relationship Id="rId5" Type="http://schemas.openxmlformats.org/officeDocument/2006/relationships/hyperlink" Target="https://eco.confex.com/eco/2018/meetingapp.cgi/Session/1435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4254</Words>
  <Characters>24251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28449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Christie</dc:creator>
  <cp:keywords/>
  <dc:description/>
  <cp:lastModifiedBy>Bahlai, Christie</cp:lastModifiedBy>
  <cp:revision>3</cp:revision>
  <dcterms:created xsi:type="dcterms:W3CDTF">2019-08-06T16:16:00Z</dcterms:created>
  <dcterms:modified xsi:type="dcterms:W3CDTF">2019-08-15T14:09:00Z</dcterms:modified>
</cp:coreProperties>
</file>