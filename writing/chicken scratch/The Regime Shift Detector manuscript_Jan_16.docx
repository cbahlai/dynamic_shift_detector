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31F1F825" w:rsidR="00851E76" w:rsidRPr="0014050F" w:rsidRDefault="00493C01" w:rsidP="00493C01">
      <w:pPr>
        <w:rPr>
          <w:b/>
          <w:sz w:val="44"/>
          <w:szCs w:val="44"/>
        </w:rPr>
      </w:pPr>
      <w:r>
        <w:rPr>
          <w:b/>
          <w:sz w:val="44"/>
          <w:szCs w:val="44"/>
        </w:rPr>
        <w:t xml:space="preserve">The Regime Shift Detector: </w:t>
      </w:r>
      <w:proofErr w:type="gramStart"/>
      <w:r>
        <w:rPr>
          <w:b/>
          <w:sz w:val="44"/>
          <w:szCs w:val="44"/>
        </w:rPr>
        <w:t>a</w:t>
      </w:r>
      <w:proofErr w:type="gramEnd"/>
      <w:del w:id="0" w:author="Bahlai, Christie" w:date="2019-02-28T14:54:00Z">
        <w:r w:rsidRPr="0014050F" w:rsidDel="009A52BF">
          <w:rPr>
            <w:b/>
            <w:sz w:val="44"/>
            <w:szCs w:val="44"/>
          </w:rPr>
          <w:delText xml:space="preserve"> </w:delText>
        </w:r>
        <w:r w:rsidDel="009A52BF">
          <w:rPr>
            <w:b/>
            <w:sz w:val="44"/>
            <w:szCs w:val="44"/>
          </w:rPr>
          <w:delText>model</w:delText>
        </w:r>
      </w:del>
      <w:ins w:id="1" w:author="Bahlai, Christie" w:date="2019-02-28T14:54:00Z">
        <w:r w:rsidR="009A52BF">
          <w:rPr>
            <w:b/>
            <w:sz w:val="44"/>
            <w:szCs w:val="44"/>
          </w:rPr>
          <w:t>n algorithm</w:t>
        </w:r>
      </w:ins>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3EDB32CA" w:rsidR="00493C01" w:rsidRDefault="00851E76" w:rsidP="00493C01">
      <w:pPr>
        <w:rPr>
          <w:ins w:id="2" w:author="Bahlai, Christie" w:date="2019-02-28T11:43:00Z"/>
        </w:rPr>
      </w:pPr>
      <w:ins w:id="3" w:author="Bahlai, Christie" w:date="2019-02-28T11:35:00Z">
        <w:r>
          <w:t>Short title:</w:t>
        </w:r>
        <w:r w:rsidRPr="00851E76">
          <w:t xml:space="preserve"> Regime Shift Detector: a</w:t>
        </w:r>
      </w:ins>
      <w:ins w:id="4" w:author="Bahlai, Christie" w:date="2019-02-28T14:54:00Z">
        <w:r w:rsidR="009A52BF">
          <w:t xml:space="preserve">n </w:t>
        </w:r>
      </w:ins>
      <w:ins w:id="5" w:author="Bahlai, Christie" w:date="2019-02-28T14:55:00Z">
        <w:r w:rsidR="009A52BF">
          <w:t>algorithm</w:t>
        </w:r>
      </w:ins>
      <w:ins w:id="6" w:author="Bahlai, Christie" w:date="2019-02-28T11:35:00Z">
        <w:r w:rsidRPr="00851E76">
          <w:t xml:space="preserve"> to identify changes in dynamic rules</w:t>
        </w:r>
      </w:ins>
    </w:p>
    <w:p w14:paraId="2D85D038" w14:textId="77777777" w:rsidR="00851E76" w:rsidRDefault="00851E76" w:rsidP="00493C01"/>
    <w:p w14:paraId="0745B63C" w14:textId="7FDE4373" w:rsidR="00493C01" w:rsidRDefault="00493C01" w:rsidP="00493C01">
      <w:r>
        <w:t>C</w:t>
      </w:r>
      <w:del w:id="7" w:author="Bahlai, Christie" w:date="2019-02-28T11:44:00Z">
        <w:r w:rsidDel="00851E76">
          <w:delText>.</w:delText>
        </w:r>
      </w:del>
      <w:ins w:id="8" w:author="Bahlai, Christie" w:date="2019-02-28T11:44:00Z">
        <w:r w:rsidR="00851E76">
          <w:t xml:space="preserve">hristie </w:t>
        </w:r>
      </w:ins>
      <w:r>
        <w:t>A. Bahlai</w:t>
      </w:r>
      <w:r w:rsidRPr="001F1F22">
        <w:rPr>
          <w:vertAlign w:val="superscript"/>
        </w:rPr>
        <w:t>1</w:t>
      </w:r>
      <w:ins w:id="9" w:author="Bahlai, Christie" w:date="2019-02-28T11:55:00Z">
        <w:r w:rsidR="00266869">
          <w:rPr>
            <w:vertAlign w:val="superscript"/>
          </w:rPr>
          <w:t xml:space="preserve"> </w:t>
        </w:r>
      </w:ins>
      <w:del w:id="10" w:author="Bahlai, Christie" w:date="2019-02-28T11:55:00Z">
        <w:r w:rsidRPr="001F1F22" w:rsidDel="00266869">
          <w:rPr>
            <w:vertAlign w:val="superscript"/>
          </w:rPr>
          <w:delText xml:space="preserve">,2 </w:delText>
        </w:r>
      </w:del>
      <w:del w:id="11" w:author="Bahlai, Christie" w:date="2019-02-28T11:56:00Z">
        <w:r w:rsidDel="00266869">
          <w:delText>A</w:delText>
        </w:r>
      </w:del>
      <w:ins w:id="12" w:author="Bahlai, Christie" w:date="2019-02-28T11:56:00Z">
        <w:r w:rsidR="00266869">
          <w:t>a</w:t>
        </w:r>
      </w:ins>
      <w:r>
        <w:t>nd E</w:t>
      </w:r>
      <w:del w:id="13" w:author="Bahlai, Christie" w:date="2019-02-28T11:44:00Z">
        <w:r w:rsidDel="00851E76">
          <w:delText>.</w:delText>
        </w:r>
      </w:del>
      <w:ins w:id="14" w:author="Bahlai, Christie" w:date="2019-02-28T11:44:00Z">
        <w:r w:rsidR="00851E76">
          <w:t xml:space="preserve">lise </w:t>
        </w:r>
      </w:ins>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12D1D02A" w:rsidR="00493C01" w:rsidRPr="0014050F" w:rsidRDefault="00493C01" w:rsidP="00493C01">
      <w:bookmarkStart w:id="15" w:name="_GoBack"/>
      <w:del w:id="16" w:author="Bahlai, Christie" w:date="2019-02-28T14:46:00Z">
        <w:r w:rsidRPr="0014050F" w:rsidDel="009A52BF">
          <w:delText xml:space="preserve">1: </w:delText>
        </w:r>
      </w:del>
      <w:r>
        <w:t>E</w:t>
      </w:r>
      <w:r w:rsidRPr="0014050F">
        <w:t xml:space="preserve">nvironmental factors </w:t>
      </w:r>
      <w:del w:id="17" w:author="Bahlai, Christie" w:date="2019-03-07T12:15:00Z">
        <w:r w:rsidDel="0024464F">
          <w:delText xml:space="preserve">may </w:delText>
        </w:r>
      </w:del>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773485A4" w14:textId="689AFCDC" w:rsidR="00493C01" w:rsidRPr="0014050F" w:rsidDel="009A52BF" w:rsidRDefault="00493C01" w:rsidP="00493C01">
      <w:pPr>
        <w:rPr>
          <w:del w:id="18" w:author="Bahlai, Christie" w:date="2019-02-28T14:46:00Z"/>
        </w:rPr>
      </w:pPr>
      <w:del w:id="19" w:author="Bahlai, Christie" w:date="2019-02-28T14:46:00Z">
        <w:r w:rsidRPr="0014050F" w:rsidDel="009A52BF">
          <w:delText xml:space="preserve">2: </w:delText>
        </w:r>
      </w:del>
      <w:del w:id="20" w:author="Bahlai, Christie" w:date="2019-02-28T14:49:00Z">
        <w:r w:rsidRPr="0014050F" w:rsidDel="009A52BF">
          <w:delText>We develop</w:delText>
        </w:r>
        <w:r w:rsidR="00C77761" w:rsidDel="009A52BF">
          <w:delText>ed</w:delText>
        </w:r>
        <w:r w:rsidRPr="0014050F" w:rsidDel="009A52BF">
          <w:delText xml:space="preserve"> a generalizable </w:delText>
        </w:r>
        <w:r w:rsidDel="009A52BF">
          <w:delText>model</w:delText>
        </w:r>
        <w:r w:rsidRPr="0014050F" w:rsidDel="009A52BF">
          <w:delText>, the</w:delText>
        </w:r>
      </w:del>
      <w:ins w:id="21" w:author="Bahlai, Christie" w:date="2019-02-28T14:49:00Z">
        <w:r w:rsidR="009A52BF">
          <w:t>The</w:t>
        </w:r>
      </w:ins>
      <w:r w:rsidRPr="0014050F">
        <w:t xml:space="preserve"> “Regime Shift Detector”</w:t>
      </w:r>
      <w:ins w:id="22" w:author="Bahlai, Christie" w:date="2019-02-28T14:49:00Z">
        <w:r w:rsidR="009A52BF">
          <w:t xml:space="preserve"> is a</w:t>
        </w:r>
      </w:ins>
      <w:ins w:id="23" w:author="Bahlai, Christie" w:date="2019-02-28T14:50:00Z">
        <w:r w:rsidR="009A52BF">
          <w:t xml:space="preserve"> model </w:t>
        </w:r>
      </w:ins>
      <w:ins w:id="24" w:author="Bahlai, Christie" w:date="2019-02-28T14:49:00Z">
        <w:r w:rsidR="009A52BF">
          <w:t>we developed</w:t>
        </w:r>
      </w:ins>
      <w:del w:id="25" w:author="Bahlai, Christie" w:date="2019-02-28T14:49:00Z">
        <w:r w:rsidR="00FA21FA" w:rsidDel="009A52BF">
          <w:delText>,</w:delText>
        </w:r>
        <w:r w:rsidRPr="0014050F" w:rsidDel="009A52BF">
          <w:delText xml:space="preserve"> for</w:delText>
        </w:r>
      </w:del>
      <w:ins w:id="26" w:author="Bahlai, Christie" w:date="2019-02-28T14:49:00Z">
        <w:r w:rsidR="009A52BF">
          <w:t xml:space="preserve"> to</w:t>
        </w:r>
      </w:ins>
      <w:r w:rsidRPr="0014050F">
        <w:t xml:space="preserve"> </w:t>
      </w:r>
      <w:r w:rsidR="00FA21FA">
        <w:t>identify</w:t>
      </w:r>
      <w:del w:id="27" w:author="Bahlai, Christie" w:date="2019-02-28T14:50:00Z">
        <w:r w:rsidR="00FA21FA" w:rsidDel="009A52BF">
          <w:delText>ing</w:delText>
        </w:r>
      </w:del>
      <w:r w:rsidR="00FA21FA">
        <w:t xml:space="preserve"> </w:t>
      </w:r>
      <w:r w:rsidR="00A366AF">
        <w:t>changes</w:t>
      </w:r>
      <w:r w:rsidR="00686F95">
        <w:t xml:space="preserve"> in</w:t>
      </w:r>
      <w:r w:rsidR="00E82218">
        <w:t xml:space="preserve"> the parameters</w:t>
      </w:r>
      <w:r w:rsidR="00686F95" w:rsidRPr="0014050F">
        <w:t xml:space="preserve"> </w:t>
      </w:r>
      <w:del w:id="28" w:author="Bahlai, Christie" w:date="2019-02-28T15:05:00Z">
        <w:r w:rsidR="00E82218" w:rsidDel="00BB6604">
          <w:delText xml:space="preserve">of </w:delText>
        </w:r>
        <w:r w:rsidRPr="0014050F" w:rsidDel="00BB6604">
          <w:delText xml:space="preserve">a </w:delText>
        </w:r>
      </w:del>
      <w:del w:id="29" w:author="Bahlai, Christie" w:date="2019-02-28T14:49:00Z">
        <w:r w:rsidRPr="0014050F" w:rsidDel="009A52BF">
          <w:delText xml:space="preserve">simple density dependent </w:delText>
        </w:r>
      </w:del>
      <w:del w:id="30" w:author="Bahlai, Christie" w:date="2019-02-28T15:05:00Z">
        <w:r w:rsidRPr="0014050F" w:rsidDel="00BB6604">
          <w:delText xml:space="preserve">model </w:delText>
        </w:r>
      </w:del>
      <w:r>
        <w:t xml:space="preserve">governing the </w:t>
      </w:r>
      <w:r w:rsidR="00E82218">
        <w:t xml:space="preserve">temporal </w:t>
      </w:r>
      <w:r>
        <w:t>fluctuations</w:t>
      </w:r>
      <w:r w:rsidRPr="0014050F">
        <w:t xml:space="preserve"> </w:t>
      </w:r>
      <w:del w:id="31" w:author="Bahlai, Christie" w:date="2019-02-28T14:50:00Z">
        <w:r w:rsidR="00E82218" w:rsidDel="009A52BF">
          <w:delText>of a</w:delText>
        </w:r>
      </w:del>
      <w:ins w:id="32" w:author="Bahlai, Christie" w:date="2019-02-28T14:50:00Z">
        <w:r w:rsidR="009A52BF">
          <w:t xml:space="preserve">in </w:t>
        </w:r>
      </w:ins>
      <w:del w:id="33" w:author="Bahlai, Christie" w:date="2019-02-28T14:50:00Z">
        <w:r w:rsidRPr="0014050F" w:rsidDel="009A52BF">
          <w:delText xml:space="preserve"> </w:delText>
        </w:r>
      </w:del>
      <w:r w:rsidRPr="0014050F">
        <w:t>population</w:t>
      </w:r>
      <w:ins w:id="34" w:author="Bahlai, Christie" w:date="2019-02-28T14:50:00Z">
        <w:r w:rsidR="009A52BF">
          <w:t>s</w:t>
        </w:r>
      </w:ins>
      <w:r w:rsidRPr="0014050F">
        <w:t>. Th</w:t>
      </w:r>
      <w:r>
        <w:t>e</w:t>
      </w:r>
      <w:r w:rsidRPr="0014050F">
        <w:t xml:space="preserve"> </w:t>
      </w:r>
      <w:r>
        <w:t>model</w:t>
      </w:r>
      <w:r w:rsidRPr="0014050F">
        <w:t xml:space="preserve"> </w:t>
      </w:r>
      <w:del w:id="35" w:author="Bahlai, Christie" w:date="2019-02-28T14:51:00Z">
        <w:r w:rsidDel="009A52BF">
          <w:delText xml:space="preserve">is a tool comprised of a </w:delText>
        </w:r>
        <w:r w:rsidRPr="0014050F" w:rsidDel="009A52BF">
          <w:delText xml:space="preserve">suite of functions for </w:delText>
        </w:r>
      </w:del>
      <w:r w:rsidRPr="0014050F">
        <w:t>examin</w:t>
      </w:r>
      <w:del w:id="36" w:author="Bahlai, Christie" w:date="2019-02-28T14:51:00Z">
        <w:r w:rsidRPr="0014050F" w:rsidDel="009A52BF">
          <w:delText>ing</w:delText>
        </w:r>
      </w:del>
      <w:ins w:id="37" w:author="Bahlai, Christie" w:date="2019-02-28T14:51:00Z">
        <w:r w:rsidR="009A52BF">
          <w:t>es</w:t>
        </w:r>
      </w:ins>
      <w:r w:rsidRPr="0014050F">
        <w:t xml:space="preserve"> population time series data for the presence, location, and magnitude of </w:t>
      </w:r>
      <w:r w:rsidR="00D93CA5">
        <w:t xml:space="preserve">parameter </w:t>
      </w:r>
      <w:r w:rsidRPr="0014050F">
        <w:t>shifts</w:t>
      </w:r>
      <w:r>
        <w:t xml:space="preserve">. </w:t>
      </w:r>
      <w:del w:id="38" w:author="Bahlai, Christie" w:date="2019-02-28T14:51:00Z">
        <w:r w:rsidR="00AF0366" w:rsidDel="009A52BF">
          <w:delText>The model</w:delText>
        </w:r>
      </w:del>
      <w:ins w:id="39" w:author="Bahlai, Christie" w:date="2019-02-28T14:51:00Z">
        <w:r w:rsidR="009A52BF">
          <w:t>It</w:t>
        </w:r>
      </w:ins>
      <w:r w:rsidRPr="0014050F">
        <w:t xml:space="preserve"> us</w:t>
      </w:r>
      <w:r>
        <w:t>e</w:t>
      </w:r>
      <w:r w:rsidR="00AF0366">
        <w:t>s</w:t>
      </w:r>
      <w:r>
        <w:t xml:space="preserve"> </w:t>
      </w:r>
      <w:r w:rsidRPr="0014050F">
        <w:t>an iterative approach to fitting subsets of time series</w:t>
      </w:r>
      <w:r>
        <w:t xml:space="preserve"> data</w:t>
      </w:r>
      <w:r w:rsidRPr="0014050F">
        <w:t xml:space="preserve">, </w:t>
      </w:r>
      <w:r w:rsidR="00A633EC">
        <w:t xml:space="preserve">then </w:t>
      </w:r>
      <w:r w:rsidRPr="0014050F">
        <w:t>rank</w:t>
      </w:r>
      <w:r w:rsidR="00AF0366">
        <w:t>s</w:t>
      </w:r>
      <w:r w:rsidRPr="0014050F">
        <w:t xml:space="preserve"> the fit of </w:t>
      </w:r>
      <w:r w:rsidR="00AF0366">
        <w:t>a particular</w:t>
      </w:r>
      <w:r w:rsidR="00AF0366" w:rsidRPr="0014050F">
        <w:t xml:space="preserve"> </w:t>
      </w:r>
      <w:r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Pr="0014050F">
        <w:t xml:space="preserve">. We examined </w:t>
      </w:r>
      <w:del w:id="40" w:author="Bahlai, Christie" w:date="2019-02-28T14:52:00Z">
        <w:r w:rsidRPr="0014050F" w:rsidDel="009A52BF">
          <w:delText>the performance of this</w:delText>
        </w:r>
        <w:r w:rsidDel="009A52BF">
          <w:delText xml:space="preserve"> model</w:delText>
        </w:r>
      </w:del>
      <w:ins w:id="41" w:author="Bahlai, Christie" w:date="2019-02-28T14:52:00Z">
        <w:r w:rsidR="009A52BF">
          <w:t>its performance</w:t>
        </w:r>
      </w:ins>
      <w:r w:rsidRPr="0014050F">
        <w:t xml:space="preserve"> with </w:t>
      </w:r>
      <w:r w:rsidR="004F7957">
        <w:t>simulations</w:t>
      </w:r>
      <w:r w:rsidRPr="0014050F">
        <w:t xml:space="preserve"> and </w:t>
      </w:r>
      <w:ins w:id="42" w:author="Bahlai, Christie" w:date="2019-03-07T12:11:00Z">
        <w:r w:rsidR="0024464F">
          <w:t xml:space="preserve">two insect </w:t>
        </w:r>
      </w:ins>
      <w:del w:id="43" w:author="Bahlai, Christie" w:date="2019-03-07T12:10:00Z">
        <w:r w:rsidRPr="0014050F" w:rsidDel="0024464F">
          <w:delText>two</w:delText>
        </w:r>
        <w:r w:rsidR="004F7957" w:rsidDel="0024464F">
          <w:delText xml:space="preserve"> </w:delText>
        </w:r>
      </w:del>
      <w:r w:rsidRPr="0014050F">
        <w:t>case studies</w:t>
      </w:r>
      <w:ins w:id="44" w:author="Bahlai, Christie" w:date="2019-03-07T12:11:00Z">
        <w:r w:rsidR="0024464F">
          <w:t>.</w:t>
        </w:r>
      </w:ins>
      <w:del w:id="45" w:author="Bahlai, Christie" w:date="2019-03-07T12:11:00Z">
        <w:r w:rsidR="00D93CA5" w:rsidDel="0024464F">
          <w:delText>:</w:delText>
        </w:r>
        <w:r w:rsidR="00F40045" w:rsidDel="0024464F">
          <w:delText xml:space="preserve"> the </w:delText>
        </w:r>
        <w:r w:rsidR="00B35270" w:rsidDel="0024464F">
          <w:delText xml:space="preserve">invasion of </w:delText>
        </w:r>
        <w:r w:rsidR="006350AB" w:rsidDel="0024464F">
          <w:delText xml:space="preserve">the </w:delText>
        </w:r>
        <w:r w:rsidR="00A42D09" w:rsidDel="0024464F">
          <w:delText>m</w:delText>
        </w:r>
        <w:r w:rsidR="00F40045" w:rsidDel="0024464F">
          <w:delText xml:space="preserve">ulticolored Asian </w:delText>
        </w:r>
        <w:r w:rsidR="00A42D09" w:rsidDel="0024464F">
          <w:delText>l</w:delText>
        </w:r>
        <w:r w:rsidR="00B35270" w:rsidDel="0024464F">
          <w:delText xml:space="preserve">adybeetle </w:delText>
        </w:r>
        <w:r w:rsidR="00A666CD" w:rsidDel="0024464F">
          <w:delText>and</w:delText>
        </w:r>
        <w:r w:rsidR="00F40045" w:rsidDel="0024464F">
          <w:delText xml:space="preserve"> the </w:delText>
        </w:r>
        <w:r w:rsidR="00B35270" w:rsidDel="0024464F">
          <w:delText xml:space="preserve">decline of </w:delText>
        </w:r>
        <w:r w:rsidR="00D93CA5" w:rsidDel="0024464F">
          <w:delText xml:space="preserve">the </w:delText>
        </w:r>
        <w:r w:rsidR="00F40045" w:rsidDel="0024464F">
          <w:delText xml:space="preserve">eastern </w:delText>
        </w:r>
        <w:r w:rsidR="00A42D09" w:rsidDel="0024464F">
          <w:delText>m</w:delText>
        </w:r>
        <w:r w:rsidR="00B35270" w:rsidDel="0024464F">
          <w:delText>onarch butterfly.</w:delText>
        </w:r>
      </w:del>
      <w:ins w:id="46" w:author="Bahlai, Christie" w:date="2019-02-28T14:46:00Z">
        <w:r w:rsidR="009A52BF">
          <w:t xml:space="preserve"> </w:t>
        </w:r>
      </w:ins>
    </w:p>
    <w:p w14:paraId="2FF4874F" w14:textId="164BA605" w:rsidR="00DA72A4" w:rsidDel="009A52BF" w:rsidRDefault="00493C01" w:rsidP="00493C01">
      <w:pPr>
        <w:rPr>
          <w:del w:id="47" w:author="Bahlai, Christie" w:date="2019-02-28T14:47:00Z"/>
        </w:rPr>
      </w:pPr>
      <w:del w:id="48" w:author="Bahlai, Christie" w:date="2019-02-28T14:46:00Z">
        <w:r w:rsidRPr="0014050F" w:rsidDel="009A52BF">
          <w:delText xml:space="preserve">3: </w:delText>
        </w:r>
      </w:del>
      <w:r w:rsidRPr="0014050F">
        <w:t xml:space="preserve">We found that under low </w:t>
      </w:r>
      <w:r w:rsidR="00F40045">
        <w:t xml:space="preserve">environmental/sampling </w:t>
      </w:r>
      <w:r w:rsidR="00BB5C7E">
        <w:t>noise</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ins w:id="49" w:author="Bahlai, Christie" w:date="2019-02-28T14:52:00Z">
        <w:r w:rsidR="009A52BF">
          <w:t xml:space="preserve">y. </w:t>
        </w:r>
      </w:ins>
      <w:del w:id="50" w:author="Bahlai, Christie" w:date="2019-02-28T14:52:00Z">
        <w:r w:rsidR="00DA72A4" w:rsidDel="009A52BF">
          <w:delText>y</w:delText>
        </w:r>
        <w:r w:rsidR="00F66560" w:rsidDel="009A52BF">
          <w:delText xml:space="preserve">, with the most complex parameterization conditions (i.e. time series with many break points) least likely to be detected by the model. </w:delText>
        </w:r>
      </w:del>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ins w:id="51" w:author="Bahlai, Christie" w:date="2019-02-28T14:52:00Z">
        <w:r w:rsidR="009A52BF">
          <w:t xml:space="preserve">. </w:t>
        </w:r>
      </w:ins>
      <w:del w:id="52" w:author="Bahlai, Christie" w:date="2019-02-28T14:52:00Z">
        <w:r w:rsidR="00DA72A4" w:rsidDel="009A52BF">
          <w:delText xml:space="preserve">, although </w:delText>
        </w:r>
        <w:r w:rsidR="00E70BD0" w:rsidDel="009A52BF">
          <w:delText xml:space="preserve">the absolute weights of true versus erroneous breaks found by the model </w:delText>
        </w:r>
        <w:r w:rsidR="00DA72A4" w:rsidDel="009A52BF">
          <w:delText>varied</w:delText>
        </w:r>
        <w:r w:rsidR="00E70BD0" w:rsidDel="009A52BF">
          <w:delText xml:space="preserve"> somewhat</w:delText>
        </w:r>
        <w:r w:rsidR="00DA72A4" w:rsidDel="009A52BF">
          <w:delText xml:space="preserve"> with other simulation par</w:delText>
        </w:r>
        <w:r w:rsidR="000237F7" w:rsidDel="009A52BF">
          <w:delText>a</w:delText>
        </w:r>
        <w:r w:rsidR="00DA72A4" w:rsidDel="009A52BF">
          <w:delText>meters.</w:delText>
        </w:r>
        <w:r w:rsidR="00342D01" w:rsidDel="009A52BF">
          <w:delText xml:space="preserve"> </w:delText>
        </w:r>
      </w:del>
    </w:p>
    <w:p w14:paraId="34F7EE4C" w14:textId="6499394B" w:rsidR="00493C01" w:rsidRPr="0014050F" w:rsidRDefault="00DA72A4" w:rsidP="00493C01">
      <w:del w:id="53" w:author="Bahlai, Christie" w:date="2019-02-28T14:47:00Z">
        <w:r w:rsidDel="009A52BF">
          <w:delText xml:space="preserve">4: </w:delText>
        </w:r>
      </w:del>
      <w:r w:rsidR="00493C01" w:rsidRPr="0014050F">
        <w:t xml:space="preserve">In our case study examining </w:t>
      </w:r>
      <w:del w:id="54" w:author="Bahlai, Christie" w:date="2019-03-07T12:12:00Z">
        <w:r w:rsidR="00493C01" w:rsidRPr="0014050F" w:rsidDel="0024464F">
          <w:delText xml:space="preserve">the </w:delText>
        </w:r>
      </w:del>
      <w:ins w:id="55" w:author="Bahlai, Christie" w:date="2019-03-07T12:12:00Z">
        <w:r w:rsidR="0024464F">
          <w:t>an</w:t>
        </w:r>
        <w:r w:rsidR="0024464F" w:rsidRPr="0014050F">
          <w:t xml:space="preserve"> </w:t>
        </w:r>
      </w:ins>
      <w:r w:rsidR="00493C01" w:rsidRPr="0014050F">
        <w:t>invasion process</w:t>
      </w:r>
      <w:del w:id="56" w:author="Bahlai, Christie" w:date="2019-03-07T12:12:00Z">
        <w:r w:rsidR="00493C01" w:rsidRPr="0014050F" w:rsidDel="0024464F">
          <w:delText xml:space="preserve"> of</w:delText>
        </w:r>
        <w:r w:rsidR="00493C01" w:rsidDel="0024464F">
          <w:delText xml:space="preserve"> </w:delText>
        </w:r>
        <w:r w:rsidR="00427B15" w:rsidDel="0024464F">
          <w:delText>ladybeetles</w:delText>
        </w:r>
      </w:del>
      <w:r w:rsidR="00493C01" w:rsidRPr="0014050F">
        <w:t xml:space="preserve">, the </w:t>
      </w:r>
      <w:del w:id="57" w:author="Bahlai, Christie" w:date="2019-02-28T14:53:00Z">
        <w:r w:rsidR="00845569" w:rsidDel="009A52BF">
          <w:delText>R</w:delText>
        </w:r>
        <w:r w:rsidR="00493C01" w:rsidRPr="0014050F" w:rsidDel="009A52BF">
          <w:delText xml:space="preserve">egime </w:delText>
        </w:r>
        <w:r w:rsidR="00845569" w:rsidDel="009A52BF">
          <w:delText>S</w:delText>
        </w:r>
        <w:r w:rsidR="00493C01" w:rsidRPr="0014050F" w:rsidDel="009A52BF">
          <w:delText xml:space="preserve">hift </w:delText>
        </w:r>
        <w:r w:rsidR="00845569" w:rsidDel="009A52BF">
          <w:delText>D</w:delText>
        </w:r>
        <w:r w:rsidR="00493C01" w:rsidRPr="0014050F" w:rsidDel="009A52BF">
          <w:delText>etector</w:delText>
        </w:r>
      </w:del>
      <w:ins w:id="58" w:author="Bahlai, Christie" w:date="2019-02-28T14:53:00Z">
        <w:r w:rsidR="009A52BF">
          <w:t>model</w:t>
        </w:r>
      </w:ins>
      <w:r w:rsidR="00493C01" w:rsidRPr="0014050F">
        <w:t xml:space="preserve"> identified shifts in population cycling associated with</w:t>
      </w:r>
      <w:r w:rsidR="00493C01">
        <w:t xml:space="preserve"> variation in</w:t>
      </w:r>
      <w:r w:rsidR="00493C01" w:rsidRPr="0014050F">
        <w:t xml:space="preserve"> </w:t>
      </w:r>
      <w:del w:id="59" w:author="Bahlai, Christie" w:date="2019-03-07T12:12:00Z">
        <w:r w:rsidR="00493C01" w:rsidRPr="0014050F" w:rsidDel="0024464F">
          <w:delText xml:space="preserve">prey </w:delText>
        </w:r>
      </w:del>
      <w:ins w:id="60" w:author="Bahlai, Christie" w:date="2019-03-07T12:12:00Z">
        <w:r w:rsidR="0024464F">
          <w:t>resource</w:t>
        </w:r>
        <w:r w:rsidR="0024464F" w:rsidRPr="0014050F">
          <w:t xml:space="preserve"> </w:t>
        </w:r>
      </w:ins>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del w:id="61" w:author="Bahlai, Christie" w:date="2019-03-07T12:12:00Z">
        <w:r w:rsidR="009A0B2F" w:rsidDel="0024464F">
          <w:delText xml:space="preserve">eastern monarch population </w:delText>
        </w:r>
      </w:del>
      <w:ins w:id="62" w:author="Bahlai, Christie" w:date="2019-03-07T12:12:00Z">
        <w:r w:rsidR="0024464F">
          <w:t xml:space="preserve">decline process </w:t>
        </w:r>
      </w:ins>
      <w:del w:id="63" w:author="Bahlai, Christie" w:date="2019-03-07T12:14:00Z">
        <w:r w:rsidR="00493C01" w:rsidRPr="0014050F" w:rsidDel="0024464F">
          <w:delText xml:space="preserve">were more ambiguous, </w:delText>
        </w:r>
        <w:r w:rsidR="00B35270" w:rsidDel="0024464F">
          <w:delText xml:space="preserve">but </w:delText>
        </w:r>
      </w:del>
      <w:r w:rsidR="00B35270">
        <w:t xml:space="preserve">generally coincided with </w:t>
      </w:r>
      <w:r w:rsidR="00E06798">
        <w:t xml:space="preserve">changing </w:t>
      </w:r>
      <w:r w:rsidR="00B35270">
        <w:t>management practices affecting the availability of hos</w:t>
      </w:r>
      <w:ins w:id="64" w:author="Bahlai, Christie" w:date="2019-03-07T12:13:00Z">
        <w:r w:rsidR="0024464F">
          <w:t>tplants</w:t>
        </w:r>
      </w:ins>
      <w:del w:id="65" w:author="Bahlai, Christie" w:date="2019-03-07T12:13:00Z">
        <w:r w:rsidR="00B35270" w:rsidDel="0024464F">
          <w:delText>tplants in their summer breeding grounds</w:delText>
        </w:r>
      </w:del>
      <w:r w:rsidR="00B35270">
        <w:t xml:space="preserve">. </w:t>
      </w:r>
    </w:p>
    <w:p w14:paraId="267DAE0E" w14:textId="7E04A243" w:rsidR="00493C01" w:rsidRPr="0014050F" w:rsidRDefault="00DA72A4" w:rsidP="00493C01">
      <w:del w:id="66" w:author="Bahlai, Christie" w:date="2019-02-28T14:49:00Z">
        <w:r w:rsidDel="009A52BF">
          <w:delText>5</w:delText>
        </w:r>
        <w:r w:rsidR="00493C01" w:rsidRPr="0014050F" w:rsidDel="009A52BF">
          <w:delText xml:space="preserve">: </w:delText>
        </w:r>
      </w:del>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D93CA5">
        <w:t xml:space="preserve">identifies </w:t>
      </w:r>
      <w:del w:id="67" w:author="Bahlai, Christie" w:date="2019-03-07T12:14:00Z">
        <w:r w:rsidR="003E19B5" w:rsidDel="0024464F">
          <w:delText xml:space="preserve">possible </w:delText>
        </w:r>
      </w:del>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species biology, the </w:t>
      </w:r>
      <w:del w:id="68" w:author="Bahlai, Christie" w:date="2019-03-07T12:13:00Z">
        <w:r w:rsidR="00845569" w:rsidDel="0024464F">
          <w:delText>R</w:delText>
        </w:r>
        <w:r w:rsidR="00493C01" w:rsidRPr="0014050F" w:rsidDel="0024464F">
          <w:delText xml:space="preserve">egime </w:delText>
        </w:r>
        <w:r w:rsidR="00845569" w:rsidDel="0024464F">
          <w:delText>S</w:delText>
        </w:r>
        <w:r w:rsidR="00493C01" w:rsidRPr="0014050F" w:rsidDel="0024464F">
          <w:delText xml:space="preserve">hift </w:delText>
        </w:r>
        <w:r w:rsidR="00845569" w:rsidDel="0024464F">
          <w:delText>D</w:delText>
        </w:r>
        <w:r w:rsidR="00493C01" w:rsidRPr="0014050F" w:rsidDel="0024464F">
          <w:delText>etector</w:delText>
        </w:r>
      </w:del>
      <w:ins w:id="69" w:author="Bahlai, Christie" w:date="2019-03-07T12:13:00Z">
        <w:r w:rsidR="0024464F">
          <w:t xml:space="preserve">model </w:t>
        </w:r>
      </w:ins>
      <w:del w:id="70" w:author="Bahlai, Christie" w:date="2019-03-07T12:13:00Z">
        <w:r w:rsidR="00493C01" w:rsidRPr="0014050F" w:rsidDel="0024464F">
          <w:delText xml:space="preserve"> </w:delText>
        </w:r>
      </w:del>
      <w:del w:id="71" w:author="Bahlai, Christie" w:date="2019-03-07T12:14:00Z">
        <w:r w:rsidR="00493C01" w:rsidRPr="0014050F" w:rsidDel="0024464F">
          <w:delText>has the potential to</w:delText>
        </w:r>
      </w:del>
      <w:ins w:id="72" w:author="Bahlai, Christie" w:date="2019-03-07T12:14:00Z">
        <w:r w:rsidR="0024464F">
          <w:t>can</w:t>
        </w:r>
      </w:ins>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bookmarkEnd w:id="15"/>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43594BD8" w:rsidR="00493C01" w:rsidRDefault="00493C01" w:rsidP="00493C01">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ins w:id="73" w:author="Bahlai, Christie" w:date="2019-02-28T12:51:00Z">
        <w:r w:rsidR="002C6A8E">
          <w:instrText xml:space="preserve"> ADDIN ZOTERO_ITEM CSL_CITATION {"citationID":"a2in70kd60p","properties":{"formattedCitation":"[1]","plainCitation":"[1]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del w:id="74" w:author="Bahlai, Christie" w:date="2019-02-28T12:51:00Z">
        <w:r w:rsidR="003D6BFD" w:rsidDel="002C6A8E">
          <w:del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delInstrText>
        </w:r>
      </w:del>
      <w:r>
        <w:fldChar w:fldCharType="separate"/>
      </w:r>
      <w:ins w:id="75" w:author="Bahlai, Christie" w:date="2019-02-28T12:51:00Z">
        <w:r w:rsidR="002C6A8E" w:rsidRPr="002C6A8E">
          <w:rPr>
            <w:rFonts w:ascii="Calibri" w:hAnsi="Calibri" w:cs="Calibri"/>
            <w:rPrChange w:id="76" w:author="Bahlai, Christie" w:date="2019-02-28T12:51:00Z">
              <w:rPr/>
            </w:rPrChange>
          </w:rPr>
          <w:t>[1]</w:t>
        </w:r>
      </w:ins>
      <w:del w:id="77" w:author="Bahlai, Christie" w:date="2019-02-28T12:51:00Z">
        <w:r w:rsidR="003D6BFD" w:rsidRPr="002C6A8E" w:rsidDel="002C6A8E">
          <w:rPr>
            <w:rPrChange w:id="78" w:author="Bahlai, Christie" w:date="2019-02-28T12:51:00Z">
              <w:rPr>
                <w:rFonts w:ascii="Calibri" w:hAnsi="Calibri" w:cs="Calibri"/>
                <w:szCs w:val="24"/>
              </w:rPr>
            </w:rPrChange>
          </w:rPr>
          <w:delText>(Bjørnstad and Grenfell 2001)</w:delText>
        </w:r>
      </w:del>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ins w:id="79" w:author="Bahlai, Christie" w:date="2019-02-28T12:51:00Z">
        <w:r w:rsidR="002C6A8E">
          <w:instrText xml:space="preserve"> ADDIN ZOTERO_ITEM CSL_CITATION {"citationID":"ah706siu9v","properties":{"formattedCitation":"[2,3]","plainCitation":"[2,3]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ins>
      <w:del w:id="80" w:author="Bahlai, Christie" w:date="2019-02-28T12:51:00Z">
        <w:r w:rsidR="003D6BFD" w:rsidDel="002C6A8E">
          <w:del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delInstrText>
        </w:r>
      </w:del>
      <w:r>
        <w:fldChar w:fldCharType="separate"/>
      </w:r>
      <w:ins w:id="81" w:author="Bahlai, Christie" w:date="2019-02-28T12:51:00Z">
        <w:r w:rsidR="002C6A8E" w:rsidRPr="002C6A8E">
          <w:rPr>
            <w:rFonts w:ascii="Calibri" w:hAnsi="Calibri" w:cs="Calibri"/>
            <w:rPrChange w:id="82" w:author="Bahlai, Christie" w:date="2019-02-28T12:51:00Z">
              <w:rPr/>
            </w:rPrChange>
          </w:rPr>
          <w:t>[2,3]</w:t>
        </w:r>
      </w:ins>
      <w:del w:id="83" w:author="Bahlai, Christie" w:date="2019-02-28T12:51:00Z">
        <w:r w:rsidRPr="002C6A8E" w:rsidDel="002C6A8E">
          <w:rPr>
            <w:rPrChange w:id="84" w:author="Bahlai, Christie" w:date="2019-02-28T12:51:00Z">
              <w:rPr>
                <w:rFonts w:ascii="Calibri" w:hAnsi="Calibri" w:cs="Calibri"/>
              </w:rPr>
            </w:rPrChange>
          </w:rPr>
          <w:delText>(Hare and Mantua 2000, Carpenter et al. 2008)</w:delText>
        </w:r>
      </w:del>
      <w:r>
        <w:fldChar w:fldCharType="end"/>
      </w:r>
      <w:r>
        <w:t xml:space="preserve">. Understanding how and when external environmental factors interact with internal density dependent regulation remains a fundamental challenge in population ecology </w:t>
      </w:r>
      <w:r>
        <w:fldChar w:fldCharType="begin"/>
      </w:r>
      <w:ins w:id="85" w:author="Bahlai, Christie" w:date="2019-02-28T12:51:00Z">
        <w:r w:rsidR="002C6A8E">
          <w:instrText xml:space="preserve"> ADDIN ZOTERO_ITEM CSL_CITATION {"citationID":"z626jZ2R","properties":{"formattedCitation":"[4,5]","plainCitation":"[4,5]","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ins>
      <w:del w:id="86" w:author="Bahlai, Christie" w:date="2019-02-28T12:51:00Z">
        <w:r w:rsidR="003D6BFD" w:rsidDel="002C6A8E">
          <w:del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delInstrText>
        </w:r>
      </w:del>
      <w:r>
        <w:fldChar w:fldCharType="separate"/>
      </w:r>
      <w:ins w:id="87" w:author="Bahlai, Christie" w:date="2019-02-28T12:51:00Z">
        <w:r w:rsidR="002C6A8E" w:rsidRPr="002C6A8E">
          <w:rPr>
            <w:rFonts w:ascii="Calibri" w:hAnsi="Calibri" w:cs="Calibri"/>
            <w:rPrChange w:id="88" w:author="Bahlai, Christie" w:date="2019-02-28T12:51:00Z">
              <w:rPr/>
            </w:rPrChange>
          </w:rPr>
          <w:t>[4,5]</w:t>
        </w:r>
      </w:ins>
      <w:del w:id="89" w:author="Bahlai, Christie" w:date="2019-02-28T12:51:00Z">
        <w:r w:rsidRPr="002C6A8E" w:rsidDel="002C6A8E">
          <w:rPr>
            <w:rPrChange w:id="90" w:author="Bahlai, Christie" w:date="2019-02-28T12:51:00Z">
              <w:rPr>
                <w:rFonts w:ascii="Calibri" w:hAnsi="Calibri" w:cs="Calibri"/>
              </w:rPr>
            </w:rPrChange>
          </w:rPr>
          <w:delText>(Sutherland et al. 2013, Eason et al. 2016)</w:delText>
        </w:r>
      </w:del>
      <w:r>
        <w:fldChar w:fldCharType="end"/>
      </w:r>
      <w:r>
        <w:t xml:space="preserve">. </w:t>
      </w:r>
    </w:p>
    <w:p w14:paraId="1DEAB935" w14:textId="664BDC1B"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w:t>
      </w:r>
      <w:r w:rsidR="00A366AF" w:rsidRPr="000E0392">
        <w:t>-1</w:t>
      </w:r>
      <w:r w:rsidR="00D93CA5" w:rsidRPr="00D93CA5">
        <w:t xml:space="preserve"> </w:t>
      </w:r>
      <w:r w:rsidR="00D93CA5">
        <w:fldChar w:fldCharType="begin"/>
      </w:r>
      <w:ins w:id="91" w:author="Bahlai, Christie" w:date="2019-02-28T12:51:00Z">
        <w:r w:rsidR="002C6A8E">
          <w: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ins>
      <w:del w:id="92" w:author="Bahlai, Christie" w:date="2019-02-28T12:51:00Z">
        <w:r w:rsidR="00553C76" w:rsidDel="002C6A8E">
          <w:delInstrText xml:space="preserve"> ADDIN ZOTERO_ITEM CSL_CITATION {"citationID":"hsnJFcay","properties":{"formattedCitation":"(Ricker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del>
      <w:r w:rsidR="00D93CA5">
        <w:fldChar w:fldCharType="separate"/>
      </w:r>
      <w:ins w:id="93" w:author="Bahlai, Christie" w:date="2019-02-28T12:51:00Z">
        <w:r w:rsidR="002C6A8E" w:rsidRPr="002C6A8E">
          <w:rPr>
            <w:rFonts w:ascii="Calibri" w:hAnsi="Calibri" w:cs="Calibri"/>
            <w:rPrChange w:id="94" w:author="Bahlai, Christie" w:date="2019-02-28T12:51:00Z">
              <w:rPr/>
            </w:rPrChange>
          </w:rPr>
          <w:t>[6,7]</w:t>
        </w:r>
      </w:ins>
      <w:del w:id="95" w:author="Bahlai, Christie" w:date="2019-02-28T12:51:00Z">
        <w:r w:rsidR="00553C76" w:rsidRPr="002C6A8E" w:rsidDel="002C6A8E">
          <w:rPr>
            <w:rPrChange w:id="96" w:author="Bahlai, Christie" w:date="2019-02-28T12:51:00Z">
              <w:rPr>
                <w:rFonts w:ascii="Calibri" w:hAnsi="Calibri" w:cs="Calibri"/>
              </w:rPr>
            </w:rPrChange>
          </w:rPr>
          <w:delText>(Ricker 1954, Beverton and Holt 1957)</w:delText>
        </w:r>
      </w:del>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w:t>
      </w:r>
      <w:r w:rsidR="00455756">
        <w:t>structures and</w:t>
      </w:r>
      <w:r>
        <w:t xml:space="preserve"> stochastic elements </w:t>
      </w:r>
      <w:r>
        <w:fldChar w:fldCharType="begin"/>
      </w:r>
      <w:ins w:id="97" w:author="Bahlai, Christie" w:date="2019-02-28T12:51:00Z">
        <w:r w:rsidR="002C6A8E">
          <w: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ins>
      <w:del w:id="98" w:author="Bahlai, Christie" w:date="2019-02-28T12:51:00Z">
        <w:r w:rsidR="00553C76" w:rsidDel="002C6A8E">
          <w:delInstrText xml:space="preserve"> ADDIN ZOTERO_ITEM CSL_CITATION {"citationID":"R2tn6J1V","properties":{"formattedCitation":"(May 1976, Barraquand et al. 2017, Boettiger 2018)","plainCitation":"(May 1976,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del>
      <w:r>
        <w:fldChar w:fldCharType="separate"/>
      </w:r>
      <w:ins w:id="99" w:author="Bahlai, Christie" w:date="2019-02-28T12:51:00Z">
        <w:r w:rsidR="002C6A8E" w:rsidRPr="002C6A8E">
          <w:rPr>
            <w:rFonts w:ascii="Calibri" w:hAnsi="Calibri" w:cs="Calibri"/>
            <w:szCs w:val="24"/>
            <w:rPrChange w:id="100" w:author="Bahlai, Christie" w:date="2019-02-28T12:51:00Z">
              <w:rPr>
                <w:rFonts w:ascii="Times New Roman" w:hAnsi="Times New Roman" w:cs="Times New Roman"/>
                <w:sz w:val="24"/>
                <w:szCs w:val="24"/>
              </w:rPr>
            </w:rPrChange>
          </w:rPr>
          <w:t>[8–10]</w:t>
        </w:r>
      </w:ins>
      <w:del w:id="101" w:author="Bahlai, Christie" w:date="2019-02-28T12:51:00Z">
        <w:r w:rsidR="00553C76" w:rsidRPr="00553C76" w:rsidDel="002C6A8E">
          <w:rPr>
            <w:rFonts w:ascii="Calibri" w:hAnsi="Calibri" w:cs="Calibri"/>
          </w:rPr>
          <w:delText>(May 1976, Barraquand et al. 2017, Boettiger 2018)</w:delText>
        </w:r>
      </w:del>
      <w:r>
        <w:fldChar w:fldCharType="end"/>
      </w:r>
      <w:r>
        <w:t xml:space="preserve">, </w:t>
      </w:r>
      <w:r w:rsidR="00F47012">
        <w:t xml:space="preserve">simple dynamic </w:t>
      </w:r>
      <w:r>
        <w:t>models remain useful, large</w:t>
      </w:r>
      <w:r w:rsidR="006350AB">
        <w:t>ly</w:t>
      </w:r>
      <w:r>
        <w:t xml:space="preserve"> due to </w:t>
      </w:r>
      <w:r w:rsidR="006350AB">
        <w:t xml:space="preserve">their </w:t>
      </w:r>
      <w:r w:rsidR="00F716E9">
        <w:t xml:space="preserve">easily interpretably </w:t>
      </w:r>
      <w:r>
        <w:t xml:space="preserve">and ecologically meaningful </w:t>
      </w:r>
      <w:r w:rsidR="00F716E9">
        <w:t xml:space="preserve">parameters </w:t>
      </w:r>
      <w:r>
        <w:fldChar w:fldCharType="begin"/>
      </w:r>
      <w:ins w:id="102" w:author="Bahlai, Christie" w:date="2019-02-28T12:51:00Z">
        <w:r w:rsidR="002C6A8E">
          <w: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ins>
      <w:del w:id="103" w:author="Bahlai, Christie" w:date="2019-02-28T12:51:00Z">
        <w:r w:rsidR="003D6BFD" w:rsidDel="002C6A8E">
          <w:del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del>
      <w:r>
        <w:fldChar w:fldCharType="separate"/>
      </w:r>
      <w:ins w:id="104" w:author="Bahlai, Christie" w:date="2019-02-28T12:51:00Z">
        <w:r w:rsidR="002C6A8E" w:rsidRPr="002C6A8E">
          <w:rPr>
            <w:rFonts w:ascii="Calibri" w:hAnsi="Calibri" w:cs="Calibri"/>
            <w:rPrChange w:id="105" w:author="Bahlai, Christie" w:date="2019-02-28T12:51:00Z">
              <w:rPr/>
            </w:rPrChange>
          </w:rPr>
          <w:t>[11]</w:t>
        </w:r>
      </w:ins>
      <w:del w:id="106" w:author="Bahlai, Christie" w:date="2019-02-28T12:51:00Z">
        <w:r w:rsidRPr="002C6A8E" w:rsidDel="002C6A8E">
          <w:rPr>
            <w:rPrChange w:id="107" w:author="Bahlai, Christie" w:date="2019-02-28T12:51:00Z">
              <w:rPr>
                <w:rFonts w:ascii="Calibri" w:hAnsi="Calibri" w:cs="Calibri"/>
              </w:rPr>
            </w:rPrChange>
          </w:rPr>
          <w:delText>(Gadrich and Katriel 2016)</w:delText>
        </w:r>
      </w:del>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w:t>
      </w:r>
      <w:r w:rsidR="006350AB">
        <w:t xml:space="preserve">quantifiable effect </w:t>
      </w:r>
      <w:r>
        <w:t>of environmental change</w:t>
      </w:r>
      <w:r w:rsidR="0069540F">
        <w:t xml:space="preserve"> </w:t>
      </w:r>
      <w:r>
        <w:fldChar w:fldCharType="begin"/>
      </w:r>
      <w:ins w:id="108" w:author="Bahlai, Christie" w:date="2019-02-28T12:51:00Z">
        <w:r w:rsidR="002C6A8E">
          <w: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109" w:author="Bahlai, Christie" w:date="2019-02-28T12:51:00Z">
        <w:r w:rsidR="003D6BFD" w:rsidDel="002C6A8E">
          <w:del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ins w:id="110" w:author="Bahlai, Christie" w:date="2019-02-28T12:51:00Z">
        <w:r w:rsidR="002C6A8E" w:rsidRPr="002C6A8E">
          <w:rPr>
            <w:rFonts w:ascii="Calibri" w:hAnsi="Calibri" w:cs="Calibri"/>
            <w:szCs w:val="24"/>
            <w:rPrChange w:id="111" w:author="Bahlai, Christie" w:date="2019-02-28T12:51:00Z">
              <w:rPr>
                <w:rFonts w:ascii="Times New Roman" w:hAnsi="Times New Roman" w:cs="Times New Roman"/>
                <w:sz w:val="24"/>
                <w:szCs w:val="24"/>
              </w:rPr>
            </w:rPrChange>
          </w:rPr>
          <w:t>[12–15]</w:t>
        </w:r>
      </w:ins>
      <w:del w:id="112" w:author="Bahlai, Christie" w:date="2019-02-28T12:51:00Z">
        <w:r w:rsidRPr="004B1518" w:rsidDel="002C6A8E">
          <w:rPr>
            <w:rFonts w:ascii="Calibri" w:hAnsi="Calibri" w:cs="Calibri"/>
          </w:rPr>
          <w:delText>(Forchhammer and Asferg 2000, Berryman and Lima 2006, Zipkin et al. 2009, Bahlai, vander Werf, et al. 2015)</w:delText>
        </w:r>
      </w:del>
      <w:r>
        <w:fldChar w:fldCharType="end"/>
      </w:r>
      <w:r>
        <w:t>.</w:t>
      </w:r>
    </w:p>
    <w:p w14:paraId="50CFF35B" w14:textId="5D121ECE"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ins w:id="113" w:author="Bahlai, Christie" w:date="2019-02-28T12:51:00Z">
        <w:r w:rsidR="002C6A8E">
          <w: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del w:id="114" w:author="Bahlai, Christie" w:date="2019-02-28T12:51:00Z">
        <w:r w:rsidR="003D6BFD" w:rsidDel="002C6A8E">
          <w:del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fldChar w:fldCharType="separate"/>
      </w:r>
      <w:ins w:id="115" w:author="Bahlai, Christie" w:date="2019-02-28T12:51:00Z">
        <w:r w:rsidR="002C6A8E" w:rsidRPr="002C6A8E">
          <w:rPr>
            <w:rFonts w:ascii="Calibri" w:hAnsi="Calibri" w:cs="Calibri"/>
            <w:rPrChange w:id="116" w:author="Bahlai, Christie" w:date="2019-02-28T12:51:00Z">
              <w:rPr/>
            </w:rPrChange>
          </w:rPr>
          <w:t>[16]</w:t>
        </w:r>
      </w:ins>
      <w:del w:id="117" w:author="Bahlai, Christie" w:date="2019-02-28T12:51:00Z">
        <w:r w:rsidRPr="002C6A8E" w:rsidDel="002C6A8E">
          <w:rPr>
            <w:rPrChange w:id="118" w:author="Bahlai, Christie" w:date="2019-02-28T12:51:00Z">
              <w:rPr>
                <w:rFonts w:ascii="Calibri" w:hAnsi="Calibri" w:cs="Calibri"/>
              </w:rPr>
            </w:rPrChange>
          </w:rPr>
          <w:delText>(Bestelmeyer et al. 2011)</w:delText>
        </w:r>
      </w:del>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ins w:id="119" w:author="Bahlai, Christie" w:date="2019-02-28T12:51:00Z">
        <w:r w:rsidR="002C6A8E">
          <w: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del w:id="120" w:author="Bahlai, Christie" w:date="2019-02-28T12:51:00Z">
        <w:r w:rsidR="00312392" w:rsidDel="002C6A8E">
          <w:del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fldChar w:fldCharType="separate"/>
      </w:r>
      <w:ins w:id="121" w:author="Bahlai, Christie" w:date="2019-02-28T12:51:00Z">
        <w:r w:rsidR="002C6A8E" w:rsidRPr="002C6A8E">
          <w:rPr>
            <w:rFonts w:ascii="Calibri" w:hAnsi="Calibri" w:cs="Calibri"/>
            <w:szCs w:val="24"/>
            <w:rPrChange w:id="122" w:author="Bahlai, Christie" w:date="2019-02-28T12:51:00Z">
              <w:rPr>
                <w:rFonts w:ascii="Times New Roman" w:hAnsi="Times New Roman" w:cs="Times New Roman"/>
                <w:sz w:val="24"/>
                <w:szCs w:val="24"/>
              </w:rPr>
            </w:rPrChange>
          </w:rPr>
          <w:t>[2,13,17–19]</w:t>
        </w:r>
      </w:ins>
      <w:del w:id="123" w:author="Bahlai, Christie" w:date="2019-02-28T12:51:00Z">
        <w:r w:rsidR="00312392" w:rsidRPr="0065335B" w:rsidDel="002C6A8E">
          <w:rPr>
            <w:rFonts w:ascii="Calibri" w:hAnsi="Calibri" w:cs="Calibri"/>
          </w:rPr>
          <w:delText>(Hare and Mantua 2000, Toms and Lesperance 2003, Weimerskirch et al. 2003, Berryman and Lima 2006, Knapp et al. 2012)</w:delText>
        </w:r>
      </w:del>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ins w:id="124" w:author="Bahlai, Christie" w:date="2019-02-28T12:51:00Z">
        <w:r w:rsidR="002C6A8E">
          <w: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ins>
      <w:del w:id="125" w:author="Bahlai, Christie" w:date="2019-02-28T12:51:00Z">
        <w:r w:rsidR="003D6BFD" w:rsidDel="002C6A8E">
          <w:del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del>
      <w:r>
        <w:fldChar w:fldCharType="separate"/>
      </w:r>
      <w:ins w:id="126" w:author="Bahlai, Christie" w:date="2019-02-28T12:51:00Z">
        <w:r w:rsidR="002C6A8E" w:rsidRPr="002C6A8E">
          <w:rPr>
            <w:rFonts w:ascii="Calibri" w:hAnsi="Calibri" w:cs="Calibri"/>
            <w:szCs w:val="24"/>
            <w:rPrChange w:id="127" w:author="Bahlai, Christie" w:date="2019-02-28T12:51:00Z">
              <w:rPr>
                <w:rFonts w:ascii="Times New Roman" w:hAnsi="Times New Roman" w:cs="Times New Roman"/>
                <w:sz w:val="24"/>
                <w:szCs w:val="24"/>
              </w:rPr>
            </w:rPrChange>
          </w:rPr>
          <w:t>[20–23]</w:t>
        </w:r>
      </w:ins>
      <w:del w:id="128" w:author="Bahlai, Christie" w:date="2019-02-28T12:51:00Z">
        <w:r w:rsidRPr="004B1518" w:rsidDel="002C6A8E">
          <w:rPr>
            <w:rFonts w:ascii="Calibri" w:hAnsi="Calibri" w:cs="Calibri"/>
          </w:rPr>
          <w:delText>(Braun and Muller 1998, Zeileis et al. 2001, Killick and Eckley 2014, Priyadarshana and Sofronov 2015)</w:delText>
        </w:r>
      </w:del>
      <w:r>
        <w:fldChar w:fldCharType="end"/>
      </w:r>
      <w:r>
        <w:t xml:space="preserve">. However, these methods </w:t>
      </w:r>
      <w:r w:rsidR="000D5977">
        <w:t>do not work on</w:t>
      </w:r>
      <w:r>
        <w:t xml:space="preserve"> data with internal, density dependent structure inherent to population time series.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ins w:id="129" w:author="Bahlai, Christie" w:date="2019-02-28T12:51:00Z">
        <w:r w:rsidR="002C6A8E">
          <w: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ins>
      <w:del w:id="130" w:author="Bahlai, Christie" w:date="2019-02-28T12:51:00Z">
        <w:r w:rsidR="003D6BFD" w:rsidDel="002C6A8E">
          <w:del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del>
      <w:r>
        <w:fldChar w:fldCharType="separate"/>
      </w:r>
      <w:ins w:id="131" w:author="Bahlai, Christie" w:date="2019-02-28T12:51:00Z">
        <w:r w:rsidR="002C6A8E" w:rsidRPr="002C6A8E">
          <w:rPr>
            <w:rFonts w:ascii="Calibri" w:hAnsi="Calibri" w:cs="Calibri"/>
            <w:rPrChange w:id="132" w:author="Bahlai, Christie" w:date="2019-02-28T12:51:00Z">
              <w:rPr/>
            </w:rPrChange>
          </w:rPr>
          <w:t>[24]</w:t>
        </w:r>
      </w:ins>
      <w:del w:id="133" w:author="Bahlai, Christie" w:date="2019-02-28T12:51:00Z">
        <w:r w:rsidRPr="002C6A8E" w:rsidDel="002C6A8E">
          <w:rPr>
            <w:rPrChange w:id="134" w:author="Bahlai, Christie" w:date="2019-02-28T12:51:00Z">
              <w:rPr>
                <w:rFonts w:ascii="Calibri" w:hAnsi="Calibri" w:cs="Calibri"/>
              </w:rPr>
            </w:rPrChange>
          </w:rPr>
          <w:delText>(Jenouvrier et al. 2005)</w:delText>
        </w:r>
      </w:del>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ins w:id="135" w:author="Bahlai, Christie" w:date="2019-02-28T12:51:00Z">
        <w:r w:rsidR="002C6A8E">
          <w: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ins>
      <w:del w:id="136" w:author="Bahlai, Christie" w:date="2019-02-28T12:51:00Z">
        <w:r w:rsidR="003D6BFD" w:rsidDel="002C6A8E">
          <w:del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del>
      <w:r>
        <w:fldChar w:fldCharType="separate"/>
      </w:r>
      <w:ins w:id="137" w:author="Bahlai, Christie" w:date="2019-02-28T12:51:00Z">
        <w:r w:rsidR="002C6A8E" w:rsidRPr="002C6A8E">
          <w:rPr>
            <w:rFonts w:ascii="Calibri" w:hAnsi="Calibri" w:cs="Calibri"/>
            <w:rPrChange w:id="138" w:author="Bahlai, Christie" w:date="2019-02-28T12:51:00Z">
              <w:rPr/>
            </w:rPrChange>
          </w:rPr>
          <w:t>[25]</w:t>
        </w:r>
      </w:ins>
      <w:del w:id="139" w:author="Bahlai, Christie" w:date="2019-02-28T12:51:00Z">
        <w:r w:rsidRPr="002C6A8E" w:rsidDel="002C6A8E">
          <w:rPr>
            <w:rPrChange w:id="140" w:author="Bahlai, Christie" w:date="2019-02-28T12:51:00Z">
              <w:rPr>
                <w:rFonts w:ascii="Calibri" w:hAnsi="Calibri" w:cs="Calibri"/>
              </w:rPr>
            </w:rPrChange>
          </w:rPr>
          <w:delText>(Cazelles et al. 2008)</w:delText>
        </w:r>
      </w:del>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4BEA3001"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w:t>
      </w:r>
      <w:r w:rsidR="00A30740">
        <w:lastRenderedPageBreak/>
        <w:t>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285C064E" w14:textId="77777777" w:rsidR="00493C01" w:rsidRDefault="00493C01" w:rsidP="00493C01">
      <w:pPr>
        <w:rPr>
          <w:b/>
        </w:rPr>
      </w:pPr>
      <w:r>
        <w:rPr>
          <w:b/>
        </w:rPr>
        <w:t>The Regime Shift Detector model</w:t>
      </w:r>
    </w:p>
    <w:p w14:paraId="7A4C5A80" w14:textId="63EADE1C"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ins w:id="141" w:author="Bahlai, Christie" w:date="2019-02-28T12:51:00Z">
        <w:r w:rsidR="002C6A8E">
          <w:instrText xml:space="preserve"> ADDIN ZOTERO_ITEM CSL_CITATION {"citationID":"a2lonl5c0vq","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ins>
      <w:del w:id="142" w:author="Bahlai, Christie" w:date="2019-02-28T12:51:00Z">
        <w:r w:rsidR="003D6BFD" w:rsidDel="002C6A8E">
          <w:del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delInstrText>
        </w:r>
      </w:del>
      <w:r w:rsidR="00493C01">
        <w:fldChar w:fldCharType="separate"/>
      </w:r>
      <w:ins w:id="143" w:author="Bahlai, Christie" w:date="2019-02-28T12:51:00Z">
        <w:r w:rsidR="002C6A8E" w:rsidRPr="002C6A8E">
          <w:rPr>
            <w:rFonts w:ascii="Calibri" w:hAnsi="Calibri" w:cs="Calibri"/>
            <w:rPrChange w:id="144" w:author="Bahlai, Christie" w:date="2019-02-28T12:51:00Z">
              <w:rPr/>
            </w:rPrChange>
          </w:rPr>
          <w:t>[26]</w:t>
        </w:r>
      </w:ins>
      <w:del w:id="145" w:author="Bahlai, Christie" w:date="2019-02-28T12:51:00Z">
        <w:r w:rsidR="00493C01" w:rsidRPr="002C6A8E" w:rsidDel="002C6A8E">
          <w:rPr>
            <w:rPrChange w:id="146" w:author="Bahlai, Christie" w:date="2019-02-28T12:51:00Z">
              <w:rPr>
                <w:rFonts w:ascii="Calibri" w:hAnsi="Calibri" w:cs="Calibri"/>
              </w:rPr>
            </w:rPrChange>
          </w:rPr>
          <w:delText>(Turchin 2003)</w:delText>
        </w:r>
      </w:del>
      <w:r w:rsidR="00493C01">
        <w:fldChar w:fldCharType="end"/>
      </w:r>
      <w:r w:rsidR="00493C01">
        <w:t xml:space="preserve">: </w:t>
      </w:r>
    </w:p>
    <w:p w14:paraId="325F0590" w14:textId="3F05E5B9" w:rsidR="00493C01" w:rsidRPr="00562E12" w:rsidRDefault="0024464F"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22F4D326"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ins w:id="147" w:author="Bahlai, Christie" w:date="2019-02-28T12:51:00Z">
        <w:r w:rsidR="002C6A8E">
          <w:instrText xml:space="preserve"> ADDIN ZOTERO_ITEM CSL_CITATION {"citationID":"J3vUceyI","properties":{"formattedCitation":"[6,27]","plainCitation":"[6,27]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ins>
      <w:del w:id="148" w:author="Bahlai, Christie" w:date="2019-02-28T12:51:00Z">
        <w:r w:rsidR="003D6BFD" w:rsidDel="002C6A8E">
          <w:del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delInstrText>
        </w:r>
      </w:del>
      <w:r w:rsidR="00493C01">
        <w:fldChar w:fldCharType="separate"/>
      </w:r>
      <w:ins w:id="149" w:author="Bahlai, Christie" w:date="2019-02-28T12:51:00Z">
        <w:r w:rsidR="002C6A8E" w:rsidRPr="002C6A8E">
          <w:rPr>
            <w:rFonts w:ascii="Calibri" w:hAnsi="Calibri" w:cs="Calibri"/>
            <w:rPrChange w:id="150" w:author="Bahlai, Christie" w:date="2019-02-28T12:51:00Z">
              <w:rPr/>
            </w:rPrChange>
          </w:rPr>
          <w:t>[6,27]</w:t>
        </w:r>
      </w:ins>
      <w:del w:id="151" w:author="Bahlai, Christie" w:date="2019-02-28T12:51:00Z">
        <w:r w:rsidR="00493C01" w:rsidRPr="002C6A8E" w:rsidDel="002C6A8E">
          <w:rPr>
            <w:rPrChange w:id="152" w:author="Bahlai, Christie" w:date="2019-02-28T12:51:00Z">
              <w:rPr>
                <w:rFonts w:ascii="Calibri" w:hAnsi="Calibri" w:cs="Calibri"/>
              </w:rPr>
            </w:rPrChange>
          </w:rPr>
          <w:delText>(Ricker 1954, Brook and Bradshaw 2006)</w:delText>
        </w:r>
      </w:del>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24E52C58" w14:textId="25486AAC" w:rsidR="00493C01" w:rsidRPr="00DA72A4"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ins w:id="153" w:author="Bahlai, Christie" w:date="2019-02-28T12:51:00Z">
        <w:r w:rsidR="002C6A8E">
          <w:instrText xml:space="preserve"> ADDIN ZOTERO_ITEM CSL_CITATION {"citationID":"VohVRuYc","properties":{"formattedCitation":"[28]","plainCitation":"[28]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ins>
      <w:del w:id="154" w:author="Bahlai, Christie" w:date="2019-02-28T12:51:00Z">
        <w:r w:rsidR="002D4506" w:rsidDel="002C6A8E">
          <w:del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delInstrText>
        </w:r>
      </w:del>
      <w:r w:rsidR="002D4506">
        <w:fldChar w:fldCharType="separate"/>
      </w:r>
      <w:ins w:id="155" w:author="Bahlai, Christie" w:date="2019-02-28T12:51:00Z">
        <w:r w:rsidR="002C6A8E" w:rsidRPr="002C6A8E">
          <w:rPr>
            <w:rFonts w:ascii="Calibri" w:hAnsi="Calibri" w:cs="Calibri"/>
            <w:rPrChange w:id="156" w:author="Bahlai, Christie" w:date="2019-02-28T12:51:00Z">
              <w:rPr/>
            </w:rPrChange>
          </w:rPr>
          <w:t>[28]</w:t>
        </w:r>
      </w:ins>
      <w:del w:id="157" w:author="Bahlai, Christie" w:date="2019-02-28T12:51:00Z">
        <w:r w:rsidR="002D4506" w:rsidRPr="002C6A8E" w:rsidDel="002C6A8E">
          <w:rPr>
            <w:rPrChange w:id="158" w:author="Bahlai, Christie" w:date="2019-02-28T12:51:00Z">
              <w:rPr>
                <w:rFonts w:ascii="Calibri" w:hAnsi="Calibri" w:cs="Calibri"/>
              </w:rPr>
            </w:rPrChange>
          </w:rPr>
          <w:delText>(Hall et al. 2013)</w:delText>
        </w:r>
      </w:del>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RSD model 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lastRenderedPageBreak/>
        <w:t>combination</w:t>
      </w:r>
      <w:r w:rsidR="0087290C">
        <w:t>s</w:t>
      </w:r>
      <w:r w:rsidR="00DA72A4">
        <w:t xml:space="preserve"> and sum</w:t>
      </w:r>
      <w:r w:rsidR="004628BA">
        <w:t xml:space="preserve"> </w:t>
      </w:r>
      <w:r w:rsidR="00DA72A4">
        <w:t xml:space="preserve">the </w:t>
      </w:r>
      <w:proofErr w:type="spellStart"/>
      <w:r w:rsidR="00DA72A4">
        <w:t>Akaike</w:t>
      </w:r>
      <w:proofErr w:type="spellEnd"/>
      <w:r w:rsidR="00DA72A4">
        <w:t xml:space="preserv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w:t>
      </w:r>
      <w:proofErr w:type="spellStart"/>
      <w:r w:rsidR="00553C76">
        <w:t>Akaike</w:t>
      </w:r>
      <w:proofErr w:type="spellEnd"/>
      <w:r w:rsidR="00553C76">
        <w:t xml:space="preserv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w:t>
      </w:r>
      <w:proofErr w:type="spellStart"/>
      <w:r w:rsidR="004628BA">
        <w:t>AICc</w:t>
      </w:r>
      <w:proofErr w:type="spellEnd"/>
      <w:r w:rsidR="004628BA">
        <w:t xml:space="preserve">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ins w:id="159" w:author="Bahlai, Christie" w:date="2019-02-28T12:51:00Z">
        <w:r w:rsidR="002C6A8E">
          <w:instrText xml:space="preserve"> ADDIN ZOTERO_ITEM CSL_CITATION {"citationID":"9kUvnk8K","properties":{"formattedCitation":"[29]","plainCitation":"[29]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ins>
      <w:del w:id="160" w:author="Bahlai, Christie" w:date="2019-02-28T12:51:00Z">
        <w:r w:rsidR="001C26AC" w:rsidDel="002C6A8E">
          <w:del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delInstrText>
        </w:r>
      </w:del>
      <w:r w:rsidR="001C26AC">
        <w:fldChar w:fldCharType="separate"/>
      </w:r>
      <w:ins w:id="161" w:author="Bahlai, Christie" w:date="2019-02-28T12:51:00Z">
        <w:r w:rsidR="002C6A8E" w:rsidRPr="002C6A8E">
          <w:rPr>
            <w:rFonts w:ascii="Calibri" w:hAnsi="Calibri" w:cs="Calibri"/>
            <w:rPrChange w:id="162" w:author="Bahlai, Christie" w:date="2019-02-28T12:51:00Z">
              <w:rPr/>
            </w:rPrChange>
          </w:rPr>
          <w:t>[29]</w:t>
        </w:r>
      </w:ins>
      <w:del w:id="163" w:author="Bahlai, Christie" w:date="2019-02-28T12:51:00Z">
        <w:r w:rsidR="001C26AC" w:rsidRPr="002C6A8E" w:rsidDel="002C6A8E">
          <w:rPr>
            <w:rPrChange w:id="164" w:author="Bahlai, Christie" w:date="2019-02-28T12:51:00Z">
              <w:rPr>
                <w:rFonts w:ascii="Calibri" w:hAnsi="Calibri" w:cs="Calibri"/>
              </w:rPr>
            </w:rPrChange>
          </w:rPr>
          <w:delText>(Burnham and Anderson 2002)</w:delText>
        </w:r>
      </w:del>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074401E5"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ins w:id="165" w:author="Bahlai, Christie" w:date="2019-02-28T12:51:00Z">
        <w:r w:rsidR="002C6A8E">
          <w:instrText xml:space="preserve"> ADDIN ZOTERO_ITEM CSL_CITATION {"citationID":"a262g9b99h5","properties":{"formattedCitation":"[30]","plainCitation":"[30]","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ins>
      <w:del w:id="166" w:author="Bahlai, Christie" w:date="2019-02-28T12:51:00Z">
        <w:r w:rsidR="003D6BFD" w:rsidDel="002C6A8E">
          <w:del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delInstrText>
        </w:r>
      </w:del>
      <w:r>
        <w:fldChar w:fldCharType="separate"/>
      </w:r>
      <w:ins w:id="167" w:author="Bahlai, Christie" w:date="2019-02-28T12:51:00Z">
        <w:r w:rsidR="002C6A8E" w:rsidRPr="002C6A8E">
          <w:rPr>
            <w:rFonts w:ascii="Calibri" w:hAnsi="Calibri" w:cs="Calibri"/>
            <w:rPrChange w:id="168" w:author="Bahlai, Christie" w:date="2019-02-28T12:51:00Z">
              <w:rPr/>
            </w:rPrChange>
          </w:rPr>
          <w:t>[30]</w:t>
        </w:r>
      </w:ins>
      <w:del w:id="169" w:author="Bahlai, Christie" w:date="2019-02-28T12:51:00Z">
        <w:r w:rsidRPr="002C6A8E" w:rsidDel="002C6A8E">
          <w:rPr>
            <w:rPrChange w:id="170" w:author="Bahlai, Christie" w:date="2019-02-28T12:51:00Z">
              <w:rPr>
                <w:rFonts w:ascii="Calibri" w:hAnsi="Calibri" w:cs="Calibri"/>
              </w:rPr>
            </w:rPrChange>
          </w:rPr>
          <w:delText>(R Development Core Team 2017)</w:delText>
        </w:r>
      </w:del>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48E1EDBC" w14:textId="77777777" w:rsidR="00493C01" w:rsidRDefault="00493C01" w:rsidP="00493C01">
      <w:pPr>
        <w:rPr>
          <w:i/>
        </w:rPr>
      </w:pPr>
      <w:r w:rsidRPr="00F03FA1">
        <w:rPr>
          <w:i/>
        </w:rPr>
        <w:t>Simulation</w:t>
      </w:r>
      <w:r>
        <w:rPr>
          <w:i/>
        </w:rPr>
        <w:t xml:space="preserve"> study</w:t>
      </w:r>
    </w:p>
    <w:p w14:paraId="1E6A143C" w14:textId="20C097D0"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w:t>
      </w:r>
      <w:r w:rsidR="007370A4">
        <w:lastRenderedPageBreak/>
        <w:t xml:space="preserve">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data sets that we examined with our RSD model</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FD9051"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06046EA7" w:rsidR="00527036" w:rsidRDefault="00EE1A6B" w:rsidP="00493C01">
      <w:bookmarkStart w:id="17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71"/>
    <w:p w14:paraId="4D6964D6" w14:textId="77777777" w:rsidR="00493C01" w:rsidRDefault="00493C01" w:rsidP="00493C01">
      <w:pPr>
        <w:rPr>
          <w:b/>
        </w:rPr>
      </w:pPr>
      <w:r>
        <w:rPr>
          <w:b/>
        </w:rPr>
        <w:t>Applications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7DE9465A" w:rsidR="00493C01" w:rsidRDefault="00493C01" w:rsidP="00493C01">
      <w:r>
        <w:lastRenderedPageBreak/>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ins w:id="172" w:author="Bahlai, Christie" w:date="2019-02-28T12:51:00Z">
        <w:r w:rsidR="002C6A8E">
          <w:instrText xml:space="preserve"> ADDIN ZOTERO_ITEM CSL_CITATION {"citationID":"aiqcni7gke","properties":{"formattedCitation":"[15,31,32]","plainCitation":"[15,31,32]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173" w:author="Bahlai, Christie" w:date="2019-02-28T12:51:00Z">
        <w:r w:rsidR="003D6BFD" w:rsidDel="002C6A8E">
          <w:del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ins w:id="174" w:author="Bahlai, Christie" w:date="2019-02-28T12:51:00Z">
        <w:r w:rsidR="002C6A8E" w:rsidRPr="002C6A8E">
          <w:rPr>
            <w:rFonts w:ascii="Calibri" w:hAnsi="Calibri" w:cs="Calibri"/>
            <w:rPrChange w:id="175" w:author="Bahlai, Christie" w:date="2019-02-28T12:51:00Z">
              <w:rPr/>
            </w:rPrChange>
          </w:rPr>
          <w:t>[15,31,32]</w:t>
        </w:r>
      </w:ins>
      <w:del w:id="176" w:author="Bahlai, Christie" w:date="2019-02-28T12:51:00Z">
        <w:r w:rsidRPr="002C6A8E" w:rsidDel="002C6A8E">
          <w:rPr>
            <w:rPrChange w:id="177" w:author="Bahlai, Christie" w:date="2019-02-28T12:51:00Z">
              <w:rPr>
                <w:rFonts w:ascii="Calibri" w:hAnsi="Calibri" w:cs="Calibri"/>
              </w:rPr>
            </w:rPrChange>
          </w:rPr>
          <w:delText>(Bahlai et al. 2013, Bahlai, Colunga-Garcia, et al. 2015, Bahlai, vander Werf, et al. 2015)</w:delText>
        </w:r>
      </w:del>
      <w:r>
        <w:fldChar w:fldCharType="end"/>
      </w:r>
      <w:r>
        <w:t xml:space="preserve">.  </w:t>
      </w:r>
    </w:p>
    <w:p w14:paraId="1DCD5FE4" w14:textId="64979852"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3132F11A"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ins w:id="178" w:author="Bahlai, Christie" w:date="2019-02-28T12:51:00Z">
        <w:r w:rsidR="002C6A8E">
          <w:instrText xml:space="preserve"> ADDIN ZOTERO_ITEM CSL_CITATION {"citationID":"aeo5980lef","properties":{"formattedCitation":"[32\\uc0\\u8211{}35]","plainCitation":"[32–35]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del w:id="179" w:author="Bahlai, Christie" w:date="2019-02-28T12:51:00Z">
        <w:r w:rsidR="00CB7EEE" w:rsidDel="002C6A8E">
          <w:del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del>
      <w:r w:rsidR="00CB7EEE">
        <w:fldChar w:fldCharType="separate"/>
      </w:r>
      <w:ins w:id="180" w:author="Bahlai, Christie" w:date="2019-02-28T12:51:00Z">
        <w:r w:rsidR="002C6A8E" w:rsidRPr="002C6A8E">
          <w:rPr>
            <w:rFonts w:ascii="Calibri" w:hAnsi="Calibri" w:cs="Calibri"/>
            <w:szCs w:val="24"/>
            <w:rPrChange w:id="181" w:author="Bahlai, Christie" w:date="2019-02-28T12:51:00Z">
              <w:rPr>
                <w:rFonts w:ascii="Times New Roman" w:hAnsi="Times New Roman" w:cs="Times New Roman"/>
                <w:sz w:val="24"/>
                <w:szCs w:val="24"/>
              </w:rPr>
            </w:rPrChange>
          </w:rPr>
          <w:t>[32–35]</w:t>
        </w:r>
      </w:ins>
      <w:del w:id="182" w:author="Bahlai, Christie" w:date="2019-02-28T12:51:00Z">
        <w:r w:rsidR="00CB7EEE" w:rsidRPr="00B35DE1" w:rsidDel="002C6A8E">
          <w:rPr>
            <w:rFonts w:ascii="Calibri" w:hAnsi="Calibri" w:cs="Calibri"/>
          </w:rPr>
          <w:delText>(Bahlai and Sears 2009, Heimpel et al. 2010, Rhainds et al. 2010, Bahlai, Colunga-Garcia, et al. 2015)</w:delText>
        </w:r>
      </w:del>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ins w:id="183" w:author="Bahlai, Christie" w:date="2019-02-28T12:51:00Z">
        <w:r w:rsidR="002C6A8E">
          <w:instrText xml:space="preserve"> ADDIN ZOTERO_ITEM CSL_CITATION {"citationID":"Aubs2z5X","properties":{"formattedCitation":"[36,37]","plainCitation":"[36,37]","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ins>
      <w:del w:id="184" w:author="Bahlai, Christie" w:date="2019-02-28T12:51:00Z">
        <w:r w:rsidR="00CB7EEE" w:rsidDel="002C6A8E">
          <w:del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delInstrText>
        </w:r>
      </w:del>
      <w:r w:rsidR="00CB7EEE">
        <w:fldChar w:fldCharType="separate"/>
      </w:r>
      <w:ins w:id="185" w:author="Bahlai, Christie" w:date="2019-02-28T12:51:00Z">
        <w:r w:rsidR="002C6A8E" w:rsidRPr="002C6A8E">
          <w:rPr>
            <w:rFonts w:ascii="Calibri" w:hAnsi="Calibri" w:cs="Calibri"/>
            <w:rPrChange w:id="186" w:author="Bahlai, Christie" w:date="2019-02-28T12:51:00Z">
              <w:rPr/>
            </w:rPrChange>
          </w:rPr>
          <w:t>[36,37]</w:t>
        </w:r>
      </w:ins>
      <w:del w:id="187" w:author="Bahlai, Christie" w:date="2019-02-28T12:51:00Z">
        <w:r w:rsidR="00CB7EEE" w:rsidRPr="002C6A8E" w:rsidDel="002C6A8E">
          <w:rPr>
            <w:rPrChange w:id="188" w:author="Bahlai, Christie" w:date="2019-02-28T12:51:00Z">
              <w:rPr>
                <w:rFonts w:ascii="Calibri" w:hAnsi="Calibri" w:cs="Calibri"/>
              </w:rPr>
            </w:rPrChange>
          </w:rPr>
          <w:delText>(Ragsdale et al. 2004, Wu et al. 2004)</w:delText>
        </w:r>
      </w:del>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ins w:id="189" w:author="Bahlai, Christie" w:date="2019-02-28T12:51:00Z">
        <w:r w:rsidR="002C6A8E">
          <w:instrText xml:space="preserve"> ADDIN ZOTERO_ITEM CSL_CITATION {"citationID":"XxxTEEIo","properties":{"formattedCitation":"[31]","plainCitation":"[31]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ins>
      <w:del w:id="190" w:author="Bahlai, Christie" w:date="2019-02-28T12:51:00Z">
        <w:r w:rsidR="00CB7EEE" w:rsidDel="002C6A8E">
          <w:del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delInstrText>
        </w:r>
      </w:del>
      <w:r w:rsidR="00CB7EEE">
        <w:fldChar w:fldCharType="separate"/>
      </w:r>
      <w:ins w:id="191" w:author="Bahlai, Christie" w:date="2019-02-28T12:51:00Z">
        <w:r w:rsidR="002C6A8E" w:rsidRPr="002C6A8E">
          <w:rPr>
            <w:rFonts w:ascii="Calibri" w:hAnsi="Calibri" w:cs="Calibri"/>
            <w:rPrChange w:id="192" w:author="Bahlai, Christie" w:date="2019-02-28T12:51:00Z">
              <w:rPr/>
            </w:rPrChange>
          </w:rPr>
          <w:t>[31]</w:t>
        </w:r>
      </w:ins>
      <w:del w:id="193" w:author="Bahlai, Christie" w:date="2019-02-28T12:51:00Z">
        <w:r w:rsidR="00CB7EEE" w:rsidRPr="002C6A8E" w:rsidDel="002C6A8E">
          <w:rPr>
            <w:rPrChange w:id="194" w:author="Bahlai, Christie" w:date="2019-02-28T12:51:00Z">
              <w:rPr>
                <w:rFonts w:ascii="Calibri" w:hAnsi="Calibri" w:cs="Calibri"/>
              </w:rPr>
            </w:rPrChange>
          </w:rPr>
          <w:delText>(Bahlai et al. 2013)</w:delText>
        </w:r>
      </w:del>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ins w:id="195" w:author="Bahlai, Christie" w:date="2019-02-28T12:51:00Z">
        <w:r w:rsidR="002C6A8E">
          <w:rPr>
            <w:i/>
          </w:rPr>
          <w:instrText xml:space="preserve"> ADDIN ZOTERO_ITEM CSL_CITATION {"citationID":"nksNrgGO","properties":{"formattedCitation":"[15]","plainCitation":"[15]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196" w:author="Bahlai, Christie" w:date="2019-02-28T12:51:00Z">
        <w:r w:rsidR="00CB7EEE" w:rsidDel="002C6A8E">
          <w:rPr>
            <w:i/>
          </w:rPr>
          <w:del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rPr>
          <w:i/>
        </w:rPr>
        <w:fldChar w:fldCharType="separate"/>
      </w:r>
      <w:ins w:id="197" w:author="Bahlai, Christie" w:date="2019-02-28T12:51:00Z">
        <w:r w:rsidR="002C6A8E" w:rsidRPr="002C6A8E">
          <w:rPr>
            <w:rFonts w:ascii="Calibri" w:hAnsi="Calibri" w:cs="Calibri"/>
            <w:rPrChange w:id="198" w:author="Bahlai, Christie" w:date="2019-02-28T12:51:00Z">
              <w:rPr/>
            </w:rPrChange>
          </w:rPr>
          <w:t>[15]</w:t>
        </w:r>
      </w:ins>
      <w:del w:id="199" w:author="Bahlai, Christie" w:date="2019-02-28T12:51:00Z">
        <w:r w:rsidR="00CB7EEE" w:rsidRPr="002C6A8E" w:rsidDel="002C6A8E">
          <w:rPr>
            <w:rPrChange w:id="200" w:author="Bahlai, Christie" w:date="2019-02-28T12:51:00Z">
              <w:rPr>
                <w:rFonts w:ascii="Calibri" w:hAnsi="Calibri" w:cs="Calibri"/>
              </w:rPr>
            </w:rPrChange>
          </w:rPr>
          <w:delText>(Bahlai, vander Werf, et al. 2015)</w:delText>
        </w:r>
      </w:del>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1288AE0"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ins w:id="201" w:author="Bahlai, Christie" w:date="2019-02-28T12:51:00Z">
        <w:r w:rsidR="002C6A8E">
          <w:instrText xml:space="preserve"> ADDIN ZOTERO_ITEM CSL_CITATION {"citationID":"eF6vlShd","properties":{"formattedCitation":"[38]","plainCitation":"[38]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ins>
      <w:del w:id="202" w:author="Bahlai, Christie" w:date="2019-02-28T12:51:00Z">
        <w:r w:rsidR="00A26FD7" w:rsidDel="002C6A8E">
          <w:del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delInstrText>
        </w:r>
      </w:del>
      <w:r>
        <w:fldChar w:fldCharType="separate"/>
      </w:r>
      <w:ins w:id="203" w:author="Bahlai, Christie" w:date="2019-02-28T12:51:00Z">
        <w:r w:rsidR="002C6A8E" w:rsidRPr="002C6A8E">
          <w:rPr>
            <w:rFonts w:ascii="Calibri" w:hAnsi="Calibri" w:cs="Calibri"/>
            <w:rPrChange w:id="204" w:author="Bahlai, Christie" w:date="2019-02-28T12:51:00Z">
              <w:rPr/>
            </w:rPrChange>
          </w:rPr>
          <w:t>[38]</w:t>
        </w:r>
      </w:ins>
      <w:del w:id="205" w:author="Bahlai, Christie" w:date="2019-02-28T12:51:00Z">
        <w:r w:rsidR="00A26FD7" w:rsidRPr="002C6A8E" w:rsidDel="002C6A8E">
          <w:rPr>
            <w:rPrChange w:id="206" w:author="Bahlai, Christie" w:date="2019-02-28T12:51:00Z">
              <w:rPr>
                <w:rFonts w:ascii="Calibri" w:hAnsi="Calibri" w:cs="Calibri"/>
              </w:rPr>
            </w:rPrChange>
          </w:rPr>
          <w:delText>(Urquhart and Urquhart 1978)</w:delText>
        </w:r>
      </w:del>
      <w:r>
        <w:fldChar w:fldCharType="end"/>
      </w:r>
      <w:r>
        <w:t xml:space="preserve">. Monarchs are highly dispersed over their breeding season, occupying landscapes throughout the agricultural belt in central and eastern United States and southern Canada </w:t>
      </w:r>
      <w:r>
        <w:fldChar w:fldCharType="begin"/>
      </w:r>
      <w:ins w:id="207" w:author="Bahlai, Christie" w:date="2019-02-28T12:51:00Z">
        <w:r w:rsidR="002C6A8E">
          <w:instrText xml:space="preserve"> ADDIN ZOTERO_ITEM CSL_CITATION {"citationID":"aq6d1r3rai","properties":{"formattedCitation":"[39]","plainCitation":"[39]","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ins>
      <w:del w:id="208" w:author="Bahlai, Christie" w:date="2019-02-28T12:51:00Z">
        <w:r w:rsidR="003D6BFD" w:rsidDel="002C6A8E">
          <w:del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delInstrText>
        </w:r>
      </w:del>
      <w:r>
        <w:fldChar w:fldCharType="separate"/>
      </w:r>
      <w:ins w:id="209" w:author="Bahlai, Christie" w:date="2019-02-28T12:51:00Z">
        <w:r w:rsidR="002C6A8E" w:rsidRPr="002C6A8E">
          <w:rPr>
            <w:rFonts w:ascii="Calibri" w:hAnsi="Calibri" w:cs="Calibri"/>
            <w:rPrChange w:id="210" w:author="Bahlai, Christie" w:date="2019-02-28T12:51:00Z">
              <w:rPr/>
            </w:rPrChange>
          </w:rPr>
          <w:t>[39]</w:t>
        </w:r>
      </w:ins>
      <w:del w:id="211" w:author="Bahlai, Christie" w:date="2019-02-28T12:51:00Z">
        <w:r w:rsidRPr="002C6A8E" w:rsidDel="002C6A8E">
          <w:rPr>
            <w:rPrChange w:id="212" w:author="Bahlai, Christie" w:date="2019-02-28T12:51:00Z">
              <w:rPr>
                <w:rFonts w:ascii="Calibri" w:hAnsi="Calibri" w:cs="Calibri"/>
              </w:rPr>
            </w:rPrChange>
          </w:rPr>
          <w:delText>(Flockhart et al. 2017)</w:delText>
        </w:r>
      </w:del>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ins w:id="213" w:author="Bahlai, Christie" w:date="2019-02-28T12:51:00Z">
        <w:r w:rsidR="002C6A8E">
          <w:instrText xml:space="preserve"> ADDIN ZOTERO_ITEM CSL_CITATION {"citationID":"a4tutls3lj","properties":{"formattedCitation":"[40]","plainCitation":"[40]","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ins>
      <w:del w:id="214" w:author="Bahlai, Christie" w:date="2019-02-28T12:51:00Z">
        <w:r w:rsidR="003D6BFD" w:rsidDel="002C6A8E">
          <w:del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delInstrText>
        </w:r>
      </w:del>
      <w:r>
        <w:fldChar w:fldCharType="separate"/>
      </w:r>
      <w:ins w:id="215" w:author="Bahlai, Christie" w:date="2019-02-28T12:51:00Z">
        <w:r w:rsidR="002C6A8E" w:rsidRPr="002C6A8E">
          <w:rPr>
            <w:rFonts w:ascii="Calibri" w:hAnsi="Calibri" w:cs="Calibri"/>
            <w:rPrChange w:id="216" w:author="Bahlai, Christie" w:date="2019-02-28T12:51:00Z">
              <w:rPr/>
            </w:rPrChange>
          </w:rPr>
          <w:t>[40]</w:t>
        </w:r>
      </w:ins>
      <w:del w:id="217" w:author="Bahlai, Christie" w:date="2019-02-28T12:51:00Z">
        <w:r w:rsidRPr="002C6A8E" w:rsidDel="002C6A8E">
          <w:rPr>
            <w:rPrChange w:id="218" w:author="Bahlai, Christie" w:date="2019-02-28T12:51:00Z">
              <w:rPr>
                <w:rFonts w:ascii="Calibri" w:hAnsi="Calibri" w:cs="Calibri"/>
              </w:rPr>
            </w:rPrChange>
          </w:rPr>
          <w:delText>(Prysby and Oberhauser 2004)</w:delText>
        </w:r>
      </w:del>
      <w:r>
        <w:fldChar w:fldCharType="end"/>
      </w:r>
      <w:r>
        <w:t>.</w:t>
      </w:r>
      <w:r w:rsidR="00BC62D0">
        <w:t xml:space="preserve"> This population of monarchs has been in dramatic decline in recent decades, although the degree and cause </w:t>
      </w:r>
      <w:r w:rsidR="00BC62D0">
        <w:lastRenderedPageBreak/>
        <w:t>of this decline is hotly debated</w:t>
      </w:r>
      <w:r>
        <w:t xml:space="preserve"> </w:t>
      </w:r>
      <w:r w:rsidR="00BC62D0">
        <w:fldChar w:fldCharType="begin"/>
      </w:r>
      <w:ins w:id="219" w:author="Bahlai, Christie" w:date="2019-02-28T12:51:00Z">
        <w:r w:rsidR="002C6A8E">
          <w:instrText xml:space="preserve"> ADDIN ZOTERO_ITEM CSL_CITATION {"citationID":"vTGi1NiW","properties":{"formattedCitation":"[41]","plainCitation":"[41]","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ins>
      <w:del w:id="220" w:author="Bahlai, Christie" w:date="2019-02-28T12:51:00Z">
        <w:r w:rsidR="00BC62D0" w:rsidDel="002C6A8E">
          <w:del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delInstrText>
        </w:r>
      </w:del>
      <w:r w:rsidR="00BC62D0">
        <w:fldChar w:fldCharType="separate"/>
      </w:r>
      <w:ins w:id="221" w:author="Bahlai, Christie" w:date="2019-02-28T12:51:00Z">
        <w:r w:rsidR="002C6A8E" w:rsidRPr="002C6A8E">
          <w:rPr>
            <w:rFonts w:ascii="Calibri" w:hAnsi="Calibri" w:cs="Calibri"/>
            <w:rPrChange w:id="222" w:author="Bahlai, Christie" w:date="2019-02-28T12:51:00Z">
              <w:rPr/>
            </w:rPrChange>
          </w:rPr>
          <w:t>[41]</w:t>
        </w:r>
      </w:ins>
      <w:del w:id="223" w:author="Bahlai, Christie" w:date="2019-02-28T12:51:00Z">
        <w:r w:rsidR="00BC62D0" w:rsidRPr="002C6A8E" w:rsidDel="002C6A8E">
          <w:rPr>
            <w:rPrChange w:id="224" w:author="Bahlai, Christie" w:date="2019-02-28T12:51:00Z">
              <w:rPr>
                <w:rFonts w:ascii="Calibri" w:hAnsi="Calibri" w:cs="Calibri"/>
              </w:rPr>
            </w:rPrChange>
          </w:rPr>
          <w:delText>(Sarkar 2017)</w:delText>
        </w:r>
      </w:del>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7BF192D0"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ins w:id="225" w:author="Bahlai, Christie" w:date="2019-02-28T12:51:00Z">
        <w:r w:rsidR="002C6A8E">
          <w:instrText xml:space="preserve"> ADDIN ZOTERO_ITEM CSL_CITATION {"citationID":"QT8l0Owy","properties":{"formattedCitation":"[43,44]","plainCitation":"[43,44]","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ins>
      <w:del w:id="226" w:author="Bahlai, Christie" w:date="2019-02-28T12:51:00Z">
        <w:r w:rsidDel="002C6A8E">
          <w:del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delInstrText>
        </w:r>
      </w:del>
      <w:r>
        <w:fldChar w:fldCharType="separate"/>
      </w:r>
      <w:ins w:id="227" w:author="Bahlai, Christie" w:date="2019-02-28T12:51:00Z">
        <w:r w:rsidR="002C6A8E" w:rsidRPr="002C6A8E">
          <w:rPr>
            <w:rFonts w:ascii="Calibri" w:hAnsi="Calibri" w:cs="Calibri"/>
            <w:rPrChange w:id="228" w:author="Bahlai, Christie" w:date="2019-02-28T12:51:00Z">
              <w:rPr/>
            </w:rPrChange>
          </w:rPr>
          <w:t>[43,44]</w:t>
        </w:r>
      </w:ins>
      <w:del w:id="229" w:author="Bahlai, Christie" w:date="2019-02-28T12:51:00Z">
        <w:r w:rsidRPr="002C6A8E" w:rsidDel="002C6A8E">
          <w:rPr>
            <w:rPrChange w:id="230" w:author="Bahlai, Christie" w:date="2019-02-28T12:51:00Z">
              <w:rPr>
                <w:rFonts w:ascii="Calibri" w:hAnsi="Calibri" w:cs="Calibri"/>
              </w:rPr>
            </w:rPrChange>
          </w:rPr>
          <w:delText>(Hartzler 2010, Pleasants and Oberhauser 2013)</w:delText>
        </w:r>
      </w:del>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ins w:id="231" w:author="Bahlai, Christie" w:date="2019-02-28T12:51:00Z">
        <w:r w:rsidR="002C6A8E">
          <w:instrText xml:space="preserve"> ADDIN ZOTERO_ITEM CSL_CITATION {"citationID":"a23i0e7e6ii","properties":{"formattedCitation":"[45]","plainCitation":"[45]","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232" w:author="Bahlai, Christie" w:date="2019-02-28T12:51:00Z">
        <w:r w:rsidDel="002C6A8E">
          <w:del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fldChar w:fldCharType="separate"/>
      </w:r>
      <w:ins w:id="233" w:author="Bahlai, Christie" w:date="2019-02-28T12:51:00Z">
        <w:r w:rsidR="002C6A8E" w:rsidRPr="002C6A8E">
          <w:rPr>
            <w:rFonts w:ascii="Calibri" w:hAnsi="Calibri" w:cs="Calibri"/>
            <w:rPrChange w:id="234" w:author="Bahlai, Christie" w:date="2019-02-28T12:51:00Z">
              <w:rPr/>
            </w:rPrChange>
          </w:rPr>
          <w:t>[45]</w:t>
        </w:r>
      </w:ins>
      <w:del w:id="235" w:author="Bahlai, Christie" w:date="2019-02-28T12:51:00Z">
        <w:r w:rsidRPr="002C6A8E" w:rsidDel="002C6A8E">
          <w:rPr>
            <w:rPrChange w:id="236" w:author="Bahlai, Christie" w:date="2019-02-28T12:51:00Z">
              <w:rPr>
                <w:rFonts w:ascii="Calibri" w:hAnsi="Calibri" w:cs="Calibri"/>
              </w:rPr>
            </w:rPrChange>
          </w:rPr>
          <w:delText>(Zaya et al. 2017)</w:delText>
        </w:r>
      </w:del>
      <w:r>
        <w:fldChar w:fldCharType="end"/>
      </w:r>
      <w:r>
        <w:t xml:space="preserve">. Although glyphosate tolerant soybeans and maize were introduced to the US market in 1996 and 1998 respectively </w:t>
      </w:r>
      <w:r>
        <w:fldChar w:fldCharType="begin"/>
      </w:r>
      <w:ins w:id="237" w:author="Bahlai, Christie" w:date="2019-02-28T12:51:00Z">
        <w:r w:rsidR="002C6A8E">
          <w:instrText xml:space="preserve"> ADDIN ZOTERO_ITEM CSL_CITATION {"citationID":"a85p3n616h","properties":{"formattedCitation":"[46]","plainCitation":"[46]","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ins>
      <w:del w:id="238" w:author="Bahlai, Christie" w:date="2019-02-28T12:51:00Z">
        <w:r w:rsidDel="002C6A8E">
          <w:del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delInstrText>
        </w:r>
      </w:del>
      <w:r>
        <w:fldChar w:fldCharType="separate"/>
      </w:r>
      <w:ins w:id="239" w:author="Bahlai, Christie" w:date="2019-02-28T12:51:00Z">
        <w:r w:rsidR="002C6A8E" w:rsidRPr="002C6A8E">
          <w:rPr>
            <w:rFonts w:ascii="Calibri" w:hAnsi="Calibri" w:cs="Calibri"/>
            <w:rPrChange w:id="240" w:author="Bahlai, Christie" w:date="2019-02-28T12:51:00Z">
              <w:rPr/>
            </w:rPrChange>
          </w:rPr>
          <w:t>[46]</w:t>
        </w:r>
      </w:ins>
      <w:del w:id="241" w:author="Bahlai, Christie" w:date="2019-02-28T12:51:00Z">
        <w:r w:rsidRPr="002C6A8E" w:rsidDel="002C6A8E">
          <w:rPr>
            <w:rPrChange w:id="242" w:author="Bahlai, Christie" w:date="2019-02-28T12:51:00Z">
              <w:rPr>
                <w:rFonts w:ascii="Calibri" w:hAnsi="Calibri" w:cs="Calibri"/>
              </w:rPr>
            </w:rPrChange>
          </w:rPr>
          <w:delText>(Duke and Powles 2009)</w:delText>
        </w:r>
      </w:del>
      <w:r>
        <w:fldChar w:fldCharType="end"/>
      </w:r>
      <w:r>
        <w:t xml:space="preserve">,  actual glyphosate use lagged behind, with dramatic increases in use of the pesticide in 1998- 2003 in soybean, and 2007-2008 in maize </w:t>
      </w:r>
      <w:r>
        <w:fldChar w:fldCharType="begin"/>
      </w:r>
      <w:ins w:id="243" w:author="Bahlai, Christie" w:date="2019-02-28T12:51:00Z">
        <w:r w:rsidR="002C6A8E">
          <w:instrText xml:space="preserve"> ADDIN ZOTERO_ITEM CSL_CITATION {"citationID":"a1hl1lc5gv6","properties":{"formattedCitation":"[47]","plainCitation":"[47]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ins>
      <w:del w:id="244" w:author="Bahlai, Christie" w:date="2019-02-28T12:51:00Z">
        <w:r w:rsidDel="002C6A8E">
          <w:del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del>
      <w:r>
        <w:fldChar w:fldCharType="separate"/>
      </w:r>
      <w:ins w:id="245" w:author="Bahlai, Christie" w:date="2019-02-28T12:51:00Z">
        <w:r w:rsidR="002C6A8E" w:rsidRPr="002C6A8E">
          <w:rPr>
            <w:rFonts w:ascii="Calibri" w:hAnsi="Calibri" w:cs="Calibri"/>
            <w:rPrChange w:id="246" w:author="Bahlai, Christie" w:date="2019-02-28T12:51:00Z">
              <w:rPr/>
            </w:rPrChange>
          </w:rPr>
          <w:t>[47]</w:t>
        </w:r>
      </w:ins>
      <w:del w:id="247" w:author="Bahlai, Christie" w:date="2019-02-28T12:51:00Z">
        <w:r w:rsidRPr="002C6A8E" w:rsidDel="002C6A8E">
          <w:rPr>
            <w:rPrChange w:id="248" w:author="Bahlai, Christie" w:date="2019-02-28T12:51:00Z">
              <w:rPr>
                <w:rFonts w:ascii="Calibri" w:hAnsi="Calibri" w:cs="Calibri"/>
              </w:rPr>
            </w:rPrChange>
          </w:rPr>
          <w:delText>(Baker 2017)</w:delText>
        </w:r>
      </w:del>
      <w:r>
        <w:fldChar w:fldCharType="end"/>
      </w:r>
      <w:r>
        <w:t xml:space="preserve">. </w:t>
      </w:r>
    </w:p>
    <w:p w14:paraId="7C05C850" w14:textId="0A3C9CF2"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ins w:id="249" w:author="Bahlai, Christie" w:date="2019-02-28T12:51:00Z">
        <w:r w:rsidR="002C6A8E">
          <w:instrText xml:space="preserve"> ADDIN ZOTERO_ITEM CSL_CITATION {"citationID":"a2i7trmq63f","properties":{"formattedCitation":"[48]","plainCitation":"[48]","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del w:id="250" w:author="Bahlai, Christie" w:date="2019-02-28T12:51:00Z">
        <w:r w:rsidR="003D6BFD" w:rsidDel="002C6A8E">
          <w:del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del>
      <w:r w:rsidR="001A760B">
        <w:fldChar w:fldCharType="separate"/>
      </w:r>
      <w:ins w:id="251" w:author="Bahlai, Christie" w:date="2019-02-28T12:51:00Z">
        <w:r w:rsidR="002C6A8E" w:rsidRPr="002C6A8E">
          <w:rPr>
            <w:rFonts w:ascii="Calibri" w:hAnsi="Calibri" w:cs="Calibri"/>
            <w:rPrChange w:id="252" w:author="Bahlai, Christie" w:date="2019-02-28T12:51:00Z">
              <w:rPr/>
            </w:rPrChange>
          </w:rPr>
          <w:t>[48]</w:t>
        </w:r>
      </w:ins>
      <w:del w:id="253" w:author="Bahlai, Christie" w:date="2019-02-28T12:51:00Z">
        <w:r w:rsidR="001A760B" w:rsidRPr="002C6A8E" w:rsidDel="002C6A8E">
          <w:rPr>
            <w:rPrChange w:id="254" w:author="Bahlai, Christie" w:date="2019-02-28T12:51:00Z">
              <w:rPr>
                <w:rFonts w:ascii="Calibri" w:hAnsi="Calibri" w:cs="Calibri"/>
              </w:rPr>
            </w:rPrChange>
          </w:rPr>
          <w:delText>(Saunders et al. 2017)</w:delText>
        </w:r>
      </w:del>
      <w:r w:rsidR="001A760B">
        <w:fldChar w:fldCharType="end"/>
      </w:r>
      <w:r w:rsidR="001A760B">
        <w:t>.</w:t>
      </w:r>
      <w:r>
        <w:t xml:space="preserve"> Other </w:t>
      </w:r>
      <w:r w:rsidR="001A760B">
        <w:t xml:space="preserve">studies have implicated climate </w:t>
      </w:r>
      <w:r w:rsidR="001A760B">
        <w:fldChar w:fldCharType="begin"/>
      </w:r>
      <w:ins w:id="255" w:author="Bahlai, Christie" w:date="2019-02-28T12:51:00Z">
        <w:r w:rsidR="002C6A8E">
          <w:instrText xml:space="preserve"> ADDIN ZOTERO_ITEM CSL_CITATION {"citationID":"a1q25ckc7jk","properties":{"formattedCitation":"[49]","plainCitation":"[49]","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del w:id="256" w:author="Bahlai, Christie" w:date="2019-02-28T12:51:00Z">
        <w:r w:rsidR="003D6BFD" w:rsidDel="002C6A8E">
          <w:del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del>
      <w:r w:rsidR="001A760B">
        <w:fldChar w:fldCharType="separate"/>
      </w:r>
      <w:ins w:id="257" w:author="Bahlai, Christie" w:date="2019-02-28T12:51:00Z">
        <w:r w:rsidR="002C6A8E" w:rsidRPr="002C6A8E">
          <w:rPr>
            <w:rFonts w:ascii="Calibri" w:hAnsi="Calibri" w:cs="Calibri"/>
            <w:rPrChange w:id="258" w:author="Bahlai, Christie" w:date="2019-02-28T12:51:00Z">
              <w:rPr/>
            </w:rPrChange>
          </w:rPr>
          <w:t>[49]</w:t>
        </w:r>
      </w:ins>
      <w:del w:id="259" w:author="Bahlai, Christie" w:date="2019-02-28T12:51:00Z">
        <w:r w:rsidR="001A760B" w:rsidRPr="002C6A8E" w:rsidDel="002C6A8E">
          <w:rPr>
            <w:rPrChange w:id="260" w:author="Bahlai, Christie" w:date="2019-02-28T12:51:00Z">
              <w:rPr>
                <w:rFonts w:ascii="Calibri" w:hAnsi="Calibri" w:cs="Calibri"/>
              </w:rPr>
            </w:rPrChange>
          </w:rPr>
          <w:delText>(Zipkin et al. 2012)</w:delText>
        </w:r>
      </w:del>
      <w:r w:rsidR="001A760B">
        <w:fldChar w:fldCharType="end"/>
      </w:r>
      <w:r w:rsidR="001A760B">
        <w:t xml:space="preserve">, </w:t>
      </w:r>
      <w:r w:rsidR="00217133">
        <w:t xml:space="preserve">extreme </w:t>
      </w:r>
      <w:r w:rsidR="001A760B">
        <w:t xml:space="preserve">weather events </w:t>
      </w:r>
      <w:r w:rsidR="001A760B">
        <w:fldChar w:fldCharType="begin"/>
      </w:r>
      <w:ins w:id="261" w:author="Bahlai, Christie" w:date="2019-02-28T12:51:00Z">
        <w:r w:rsidR="002C6A8E">
          <w:instrText xml:space="preserve"> ADDIN ZOTERO_ITEM CSL_CITATION {"citationID":"a28t0hbcl1g","properties":{"formattedCitation":"[50]","plainCitation":"[50]","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del w:id="262" w:author="Bahlai, Christie" w:date="2019-02-28T12:51:00Z">
        <w:r w:rsidR="003D6BFD" w:rsidDel="002C6A8E">
          <w:del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del>
      <w:r w:rsidR="001A760B">
        <w:fldChar w:fldCharType="separate"/>
      </w:r>
      <w:ins w:id="263" w:author="Bahlai, Christie" w:date="2019-02-28T12:51:00Z">
        <w:r w:rsidR="002C6A8E" w:rsidRPr="002C6A8E">
          <w:rPr>
            <w:rFonts w:ascii="Calibri" w:hAnsi="Calibri" w:cs="Calibri"/>
            <w:rPrChange w:id="264" w:author="Bahlai, Christie" w:date="2019-02-28T12:51:00Z">
              <w:rPr/>
            </w:rPrChange>
          </w:rPr>
          <w:t>[50]</w:t>
        </w:r>
      </w:ins>
      <w:del w:id="265" w:author="Bahlai, Christie" w:date="2019-02-28T12:51:00Z">
        <w:r w:rsidR="001A760B" w:rsidRPr="002C6A8E" w:rsidDel="002C6A8E">
          <w:rPr>
            <w:rPrChange w:id="266" w:author="Bahlai, Christie" w:date="2019-02-28T12:51:00Z">
              <w:rPr>
                <w:rFonts w:ascii="Calibri" w:hAnsi="Calibri" w:cs="Calibri"/>
              </w:rPr>
            </w:rPrChange>
          </w:rPr>
          <w:delText>(Brower et al. 2004)</w:delText>
        </w:r>
      </w:del>
      <w:r w:rsidR="001A760B">
        <w:fldChar w:fldCharType="end"/>
      </w:r>
      <w:r w:rsidR="001A760B">
        <w:t xml:space="preserve">, changing habitat availability on wintering grounds </w:t>
      </w:r>
      <w:r w:rsidR="001A760B">
        <w:fldChar w:fldCharType="begin"/>
      </w:r>
      <w:ins w:id="267" w:author="Bahlai, Christie" w:date="2019-02-28T12:51:00Z">
        <w:r w:rsidR="002C6A8E">
          <w:instrText xml:space="preserve"> ADDIN ZOTERO_ITEM CSL_CITATION {"citationID":"a1hnagcerbh","properties":{"formattedCitation":"[51]","plainCitation":"[51]","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268" w:author="Bahlai, Christie" w:date="2019-02-28T12:51:00Z">
        <w:r w:rsidR="003D6BFD" w:rsidDel="002C6A8E">
          <w:del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1A760B">
        <w:fldChar w:fldCharType="separate"/>
      </w:r>
      <w:ins w:id="269" w:author="Bahlai, Christie" w:date="2019-02-28T12:51:00Z">
        <w:r w:rsidR="002C6A8E" w:rsidRPr="002C6A8E">
          <w:rPr>
            <w:rFonts w:ascii="Calibri" w:hAnsi="Calibri" w:cs="Calibri"/>
            <w:rPrChange w:id="270" w:author="Bahlai, Christie" w:date="2019-02-28T12:51:00Z">
              <w:rPr/>
            </w:rPrChange>
          </w:rPr>
          <w:t>[51]</w:t>
        </w:r>
      </w:ins>
      <w:del w:id="271" w:author="Bahlai, Christie" w:date="2019-02-28T12:51:00Z">
        <w:r w:rsidR="003D6BFD" w:rsidRPr="002C6A8E" w:rsidDel="002C6A8E">
          <w:rPr>
            <w:rPrChange w:id="272" w:author="Bahlai, Christie" w:date="2019-02-28T12:51:00Z">
              <w:rPr>
                <w:rFonts w:ascii="Calibri" w:hAnsi="Calibri" w:cs="Calibri"/>
                <w:szCs w:val="24"/>
              </w:rPr>
            </w:rPrChange>
          </w:rPr>
          <w:delText>(Vidal and Rendón-Salinas 2014)</w:delText>
        </w:r>
      </w:del>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ins w:id="273" w:author="Bahlai, Christie" w:date="2019-02-28T12:51:00Z">
        <w:r w:rsidR="002C6A8E">
          <w:instrText xml:space="preserve"> ADDIN ZOTERO_ITEM CSL_CITATION {"citationID":"hDDDWjmb","properties":{"formattedCitation":"[52]","plainCitation":"[52]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ins>
      <w:del w:id="274" w:author="Bahlai, Christie" w:date="2019-02-28T12:51:00Z">
        <w:r w:rsidR="00647F76" w:rsidDel="002C6A8E">
          <w:del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delInstrText>
        </w:r>
      </w:del>
      <w:r w:rsidR="00647F76">
        <w:fldChar w:fldCharType="separate"/>
      </w:r>
      <w:ins w:id="275" w:author="Bahlai, Christie" w:date="2019-02-28T12:51:00Z">
        <w:r w:rsidR="002C6A8E" w:rsidRPr="002C6A8E">
          <w:rPr>
            <w:rFonts w:ascii="Calibri" w:hAnsi="Calibri" w:cs="Calibri"/>
            <w:rPrChange w:id="276" w:author="Bahlai, Christie" w:date="2019-02-28T12:51:00Z">
              <w:rPr/>
            </w:rPrChange>
          </w:rPr>
          <w:t>[52]</w:t>
        </w:r>
      </w:ins>
      <w:del w:id="277" w:author="Bahlai, Christie" w:date="2019-02-28T12:51:00Z">
        <w:r w:rsidR="00647F76" w:rsidRPr="002C6A8E" w:rsidDel="002C6A8E">
          <w:rPr>
            <w:rPrChange w:id="278" w:author="Bahlai, Christie" w:date="2019-02-28T12:51:00Z">
              <w:rPr>
                <w:rFonts w:ascii="Calibri" w:hAnsi="Calibri" w:cs="Calibri"/>
              </w:rPr>
            </w:rPrChange>
          </w:rPr>
          <w:delText>(Davis and Altizer 2015)</w:delText>
        </w:r>
      </w:del>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t>Discussion</w:t>
      </w:r>
    </w:p>
    <w:p w14:paraId="43E25267" w14:textId="22836812"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0D3B5BC6" w:rsidR="003F34F4" w:rsidRDefault="002A75AC" w:rsidP="003F34F4">
      <w:r>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w:t>
      </w:r>
      <w:r w:rsidR="003F34F4">
        <w:lastRenderedPageBreak/>
        <w:t xml:space="preserve">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4F5E5E4D" w14:textId="146026CC" w:rsidR="00680FA3" w:rsidRDefault="00A542EC">
      <w:pPr>
        <w:rPr>
          <w:ins w:id="279" w:author="Bahlai, Christie" w:date="2019-02-28T13:52:00Z"/>
        </w:rPr>
      </w:pPr>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Pr>
        <w:rPr>
          <w:ins w:id="280" w:author="Bahlai, Christie" w:date="2019-02-28T13:52:00Z"/>
        </w:rPr>
      </w:pPr>
    </w:p>
    <w:p w14:paraId="37C9F743" w14:textId="5BBD2489" w:rsidR="00680FA3" w:rsidRDefault="00680FA3">
      <w:pPr>
        <w:rPr>
          <w:ins w:id="281" w:author="Bahlai, Christie" w:date="2019-02-28T13:52:00Z"/>
          <w:b/>
        </w:rPr>
      </w:pPr>
      <w:ins w:id="282" w:author="Bahlai, Christie" w:date="2019-02-28T13:52:00Z">
        <w:r w:rsidRPr="00680FA3">
          <w:rPr>
            <w:b/>
            <w:rPrChange w:id="283" w:author="Bahlai, Christie" w:date="2019-02-28T13:52:00Z">
              <w:rPr/>
            </w:rPrChange>
          </w:rPr>
          <w:t>Acknowle</w:t>
        </w:r>
      </w:ins>
      <w:ins w:id="284" w:author="Bahlai, Christie" w:date="2019-02-28T13:53:00Z">
        <w:r>
          <w:rPr>
            <w:b/>
          </w:rPr>
          <w:t>d</w:t>
        </w:r>
      </w:ins>
      <w:ins w:id="285" w:author="Bahlai, Christie" w:date="2019-02-28T13:52:00Z">
        <w:r w:rsidRPr="00680FA3">
          <w:rPr>
            <w:b/>
            <w:rPrChange w:id="286" w:author="Bahlai, Christie" w:date="2019-02-28T13:52:00Z">
              <w:rPr/>
            </w:rPrChange>
          </w:rPr>
          <w:t>gements</w:t>
        </w:r>
      </w:ins>
    </w:p>
    <w:p w14:paraId="02CE91AA" w14:textId="6C00DFC4" w:rsidR="00202BBB" w:rsidRPr="00680FA3" w:rsidRDefault="00680FA3">
      <w:pPr>
        <w:rPr>
          <w:b/>
        </w:rPr>
      </w:pPr>
      <w:ins w:id="287" w:author="Bahlai, Christie" w:date="2019-02-28T13:53:00Z">
        <w:r>
          <w:t xml:space="preserve">The conception of an earlier version of this model came </w:t>
        </w:r>
      </w:ins>
      <w:ins w:id="288" w:author="Bahlai, Christie" w:date="2019-02-28T13:54:00Z">
        <w:r>
          <w:t xml:space="preserve">about out of conversations with </w:t>
        </w:r>
        <w:proofErr w:type="spellStart"/>
        <w:r>
          <w:t>Wopke</w:t>
        </w:r>
        <w:proofErr w:type="spellEnd"/>
        <w:r>
          <w:t xml:space="preserve"> van der </w:t>
        </w:r>
        <w:proofErr w:type="spellStart"/>
        <w:r>
          <w:t>Werf</w:t>
        </w:r>
        <w:proofErr w:type="spellEnd"/>
        <w:r>
          <w:t xml:space="preserve"> and Douglas Landis, and </w:t>
        </w:r>
      </w:ins>
      <w:ins w:id="289" w:author="Bahlai, Christie" w:date="2019-02-28T14:03:00Z">
        <w:r>
          <w:t xml:space="preserve">the model </w:t>
        </w:r>
      </w:ins>
      <w:ins w:id="290" w:author="Bahlai, Christie" w:date="2019-02-28T13:54:00Z">
        <w:r>
          <w:t>has incorporated feedback from colle</w:t>
        </w:r>
      </w:ins>
      <w:ins w:id="291" w:author="Bahlai, Christie" w:date="2019-02-28T13:55:00Z">
        <w:r>
          <w:t xml:space="preserve">agues from the US- Long Term Ecological Research network throughout its development. CB was partially funded by </w:t>
        </w:r>
      </w:ins>
      <w:ins w:id="292" w:author="Bahlai, Christie" w:date="2019-02-28T13:56:00Z">
        <w:r>
          <w:t>grants from</w:t>
        </w:r>
      </w:ins>
      <w:ins w:id="293" w:author="Bahlai, Christie" w:date="2019-02-28T13:57:00Z">
        <w:r>
          <w:t xml:space="preserve"> </w:t>
        </w:r>
      </w:ins>
      <w:ins w:id="294" w:author="Bahlai, Christie" w:date="2019-02-28T14:00:00Z">
        <w:r>
          <w:t xml:space="preserve">the </w:t>
        </w:r>
      </w:ins>
      <w:ins w:id="295" w:author="Bahlai, Christie" w:date="2019-02-28T13:58:00Z">
        <w:r>
          <w:t>Mozilla</w:t>
        </w:r>
      </w:ins>
      <w:ins w:id="296" w:author="Bahlai, Christie" w:date="2019-02-28T14:00:00Z">
        <w:r>
          <w:t xml:space="preserve"> Foundation</w:t>
        </w:r>
      </w:ins>
      <w:ins w:id="297" w:author="Bahlai, Christie" w:date="2019-02-28T13:58:00Z">
        <w:r>
          <w:t xml:space="preserve">, </w:t>
        </w:r>
      </w:ins>
      <w:ins w:id="298" w:author="Bahlai, Christie" w:date="2019-02-28T13:59:00Z">
        <w:r>
          <w:t>the Kellogg Biological Station Long Term Ecological Research site (NSF grant</w:t>
        </w:r>
      </w:ins>
      <w:ins w:id="299" w:author="Bahlai, Christie" w:date="2019-02-28T14:13:00Z">
        <w:r w:rsidR="00D7636F">
          <w:t>s</w:t>
        </w:r>
      </w:ins>
      <w:ins w:id="300" w:author="Bahlai, Christie" w:date="2019-02-28T13:59:00Z">
        <w:r>
          <w:t xml:space="preserve"> </w:t>
        </w:r>
      </w:ins>
      <w:ins w:id="301" w:author="Bahlai, Christie" w:date="2019-02-28T14:13:00Z">
        <w:r w:rsidR="00D7636F">
          <w:lastRenderedPageBreak/>
          <w:t>#</w:t>
        </w:r>
        <w:r w:rsidR="00D7636F" w:rsidRPr="00D7636F">
          <w:t>1027253</w:t>
        </w:r>
        <w:r w:rsidR="00D7636F">
          <w:t xml:space="preserve">, </w:t>
        </w:r>
      </w:ins>
      <w:ins w:id="302" w:author="Bahlai, Christie" w:date="2019-02-28T13:59:00Z">
        <w:r>
          <w:t>#</w:t>
        </w:r>
      </w:ins>
      <w:ins w:id="303" w:author="Bahlai, Christie" w:date="2019-02-28T14:12:00Z">
        <w:r w:rsidR="00D7636F" w:rsidRPr="00D7636F">
          <w:t>1637653</w:t>
        </w:r>
      </w:ins>
      <w:ins w:id="304" w:author="Bahlai, Christie" w:date="2019-02-28T13:59:00Z">
        <w:r>
          <w:t xml:space="preserve">), and Kent State University; </w:t>
        </w:r>
      </w:ins>
      <w:ins w:id="305" w:author="Bahlai, Christie" w:date="2019-02-28T13:57:00Z">
        <w:r>
          <w:t xml:space="preserve"> and EZ was funded in part by Michigan State </w:t>
        </w:r>
        <w:proofErr w:type="spellStart"/>
        <w:r>
          <w:t>AgBioResearch</w:t>
        </w:r>
      </w:ins>
      <w:proofErr w:type="spellEnd"/>
      <w:ins w:id="306" w:author="Bahlai, Christie" w:date="2019-02-28T13:58:00Z">
        <w:r>
          <w:t xml:space="preserve"> during the development of this manuscript</w:t>
        </w:r>
      </w:ins>
      <w:ins w:id="307" w:author="Bahlai, Christie" w:date="2019-02-28T13:57:00Z">
        <w:r>
          <w:t xml:space="preserve">. </w:t>
        </w:r>
      </w:ins>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6D80E5EF" w14:textId="77777777" w:rsidR="002C6A8E" w:rsidRPr="004F14C2" w:rsidRDefault="00493C01">
      <w:pPr>
        <w:pStyle w:val="Bibliography"/>
        <w:rPr>
          <w:ins w:id="308" w:author="Bahlai, Christie" w:date="2019-02-28T12:51:00Z"/>
          <w:rFonts w:cstheme="minorHAnsi"/>
          <w:rPrChange w:id="309" w:author="Bahlai, Christie" w:date="2019-02-28T13:10:00Z">
            <w:rPr>
              <w:ins w:id="310" w:author="Bahlai, Christie" w:date="2019-02-28T12:51:00Z"/>
              <w:rFonts w:ascii="Times New Roman" w:hAnsi="Times New Roman" w:cs="Times New Roman"/>
              <w:sz w:val="24"/>
              <w:szCs w:val="24"/>
            </w:rPr>
          </w:rPrChange>
        </w:rPr>
        <w:pPrChange w:id="311" w:author="Bahlai, Christie" w:date="2019-02-28T12:51:00Z">
          <w:pPr>
            <w:widowControl w:val="0"/>
            <w:autoSpaceDE w:val="0"/>
            <w:autoSpaceDN w:val="0"/>
            <w:adjustRightInd w:val="0"/>
            <w:spacing w:after="0" w:line="240" w:lineRule="auto"/>
          </w:pPr>
        </w:pPrChange>
      </w:pPr>
      <w:r w:rsidRPr="004F14C2">
        <w:rPr>
          <w:rFonts w:cstheme="minorHAnsi"/>
        </w:rPr>
        <w:fldChar w:fldCharType="begin"/>
      </w:r>
      <w:ins w:id="312" w:author="Bahlai, Christie" w:date="2019-02-28T12:51:00Z">
        <w:r w:rsidR="002C6A8E" w:rsidRPr="004F14C2">
          <w:rPr>
            <w:rFonts w:cstheme="minorHAnsi"/>
            <w:rPrChange w:id="313" w:author="Bahlai, Christie" w:date="2019-02-28T13:10:00Z">
              <w:rPr/>
            </w:rPrChange>
          </w:rPr>
          <w:instrText xml:space="preserve"> ADDIN ZOTERO_BIBL {"uncited":[],"omitted":[],"custom":[]} CSL_BIBLIOGRAPHY </w:instrText>
        </w:r>
      </w:ins>
      <w:del w:id="314" w:author="Bahlai, Christie" w:date="2019-02-28T12:51:00Z">
        <w:r w:rsidR="00312392" w:rsidRPr="004F14C2" w:rsidDel="002C6A8E">
          <w:rPr>
            <w:rFonts w:cstheme="minorHAnsi"/>
            <w:rPrChange w:id="315" w:author="Bahlai, Christie" w:date="2019-02-28T13:10:00Z">
              <w:rPr/>
            </w:rPrChange>
          </w:rPr>
          <w:delInstrText xml:space="preserve"> ADDIN ZOTERO_BIBL {"uncited":[],"omitted":[],"custom":[]} CSL_BIBLIOGRAPHY </w:delInstrText>
        </w:r>
      </w:del>
      <w:r w:rsidRPr="004F14C2">
        <w:rPr>
          <w:rFonts w:cstheme="minorHAnsi"/>
          <w:rPrChange w:id="316" w:author="Bahlai, Christie" w:date="2019-02-28T13:10:00Z">
            <w:rPr>
              <w:rFonts w:cstheme="minorHAnsi"/>
            </w:rPr>
          </w:rPrChange>
        </w:rPr>
        <w:fldChar w:fldCharType="separate"/>
      </w:r>
      <w:ins w:id="317" w:author="Bahlai, Christie" w:date="2019-02-28T12:51:00Z">
        <w:r w:rsidR="002C6A8E" w:rsidRPr="004F14C2">
          <w:rPr>
            <w:rFonts w:cstheme="minorHAnsi"/>
            <w:rPrChange w:id="318" w:author="Bahlai, Christie" w:date="2019-02-28T13:10:00Z">
              <w:rPr>
                <w:rFonts w:ascii="Times New Roman" w:hAnsi="Times New Roman" w:cs="Times New Roman"/>
                <w:sz w:val="24"/>
                <w:szCs w:val="24"/>
              </w:rPr>
            </w:rPrChange>
          </w:rPr>
          <w:t xml:space="preserve">1. </w:t>
        </w:r>
        <w:r w:rsidR="002C6A8E" w:rsidRPr="004F14C2">
          <w:rPr>
            <w:rFonts w:cstheme="minorHAnsi"/>
            <w:rPrChange w:id="319" w:author="Bahlai, Christie" w:date="2019-02-28T13:10:00Z">
              <w:rPr>
                <w:rFonts w:ascii="Times New Roman" w:hAnsi="Times New Roman" w:cs="Times New Roman"/>
                <w:sz w:val="24"/>
                <w:szCs w:val="24"/>
              </w:rPr>
            </w:rPrChange>
          </w:rPr>
          <w:tab/>
          <w:t>Bjørnstad ON, Grenfell BT. Noisy Clockwork: Time Series Analysis of Population Fluctuations in Animals. Science. 2001;293: 638. doi:10.1126/science.1062226</w:t>
        </w:r>
      </w:ins>
    </w:p>
    <w:p w14:paraId="05020015" w14:textId="77777777" w:rsidR="002C6A8E" w:rsidRPr="004F14C2" w:rsidRDefault="002C6A8E">
      <w:pPr>
        <w:pStyle w:val="Bibliography"/>
        <w:rPr>
          <w:ins w:id="320" w:author="Bahlai, Christie" w:date="2019-02-28T12:51:00Z"/>
          <w:rFonts w:cstheme="minorHAnsi"/>
          <w:rPrChange w:id="321" w:author="Bahlai, Christie" w:date="2019-02-28T13:10:00Z">
            <w:rPr>
              <w:ins w:id="322" w:author="Bahlai, Christie" w:date="2019-02-28T12:51:00Z"/>
              <w:rFonts w:ascii="Times New Roman" w:hAnsi="Times New Roman" w:cs="Times New Roman"/>
              <w:sz w:val="24"/>
              <w:szCs w:val="24"/>
            </w:rPr>
          </w:rPrChange>
        </w:rPr>
        <w:pPrChange w:id="323" w:author="Bahlai, Christie" w:date="2019-02-28T12:51:00Z">
          <w:pPr>
            <w:widowControl w:val="0"/>
            <w:autoSpaceDE w:val="0"/>
            <w:autoSpaceDN w:val="0"/>
            <w:adjustRightInd w:val="0"/>
            <w:spacing w:after="0" w:line="240" w:lineRule="auto"/>
          </w:pPr>
        </w:pPrChange>
      </w:pPr>
      <w:ins w:id="324" w:author="Bahlai, Christie" w:date="2019-02-28T12:51:00Z">
        <w:r w:rsidRPr="004F14C2">
          <w:rPr>
            <w:rFonts w:cstheme="minorHAnsi"/>
            <w:rPrChange w:id="325" w:author="Bahlai, Christie" w:date="2019-02-28T13:10:00Z">
              <w:rPr>
                <w:rFonts w:ascii="Times New Roman" w:hAnsi="Times New Roman" w:cs="Times New Roman"/>
                <w:sz w:val="24"/>
                <w:szCs w:val="24"/>
              </w:rPr>
            </w:rPrChange>
          </w:rPr>
          <w:t xml:space="preserve">2. </w:t>
        </w:r>
        <w:r w:rsidRPr="004F14C2">
          <w:rPr>
            <w:rFonts w:cstheme="minorHAnsi"/>
            <w:rPrChange w:id="326" w:author="Bahlai, Christie" w:date="2019-02-28T13:10:00Z">
              <w:rPr>
                <w:rFonts w:ascii="Times New Roman" w:hAnsi="Times New Roman" w:cs="Times New Roman"/>
                <w:sz w:val="24"/>
                <w:szCs w:val="24"/>
              </w:rPr>
            </w:rPrChange>
          </w:rPr>
          <w:tab/>
          <w:t>Hare SR, Mantua NJ. Empirical evidence for North Pacific regime shifts in 1977 and 1989. Progress in Oceanography. 2000;47: 103–145. doi:10.1016/S0079-6611(00)00033-1</w:t>
        </w:r>
      </w:ins>
    </w:p>
    <w:p w14:paraId="38C9DBA7" w14:textId="77777777" w:rsidR="002C6A8E" w:rsidRPr="004F14C2" w:rsidRDefault="002C6A8E">
      <w:pPr>
        <w:pStyle w:val="Bibliography"/>
        <w:rPr>
          <w:ins w:id="327" w:author="Bahlai, Christie" w:date="2019-02-28T12:51:00Z"/>
          <w:rFonts w:cstheme="minorHAnsi"/>
          <w:rPrChange w:id="328" w:author="Bahlai, Christie" w:date="2019-02-28T13:10:00Z">
            <w:rPr>
              <w:ins w:id="329" w:author="Bahlai, Christie" w:date="2019-02-28T12:51:00Z"/>
              <w:rFonts w:ascii="Times New Roman" w:hAnsi="Times New Roman" w:cs="Times New Roman"/>
              <w:sz w:val="24"/>
              <w:szCs w:val="24"/>
            </w:rPr>
          </w:rPrChange>
        </w:rPr>
        <w:pPrChange w:id="330" w:author="Bahlai, Christie" w:date="2019-02-28T12:51:00Z">
          <w:pPr>
            <w:widowControl w:val="0"/>
            <w:autoSpaceDE w:val="0"/>
            <w:autoSpaceDN w:val="0"/>
            <w:adjustRightInd w:val="0"/>
            <w:spacing w:after="0" w:line="240" w:lineRule="auto"/>
          </w:pPr>
        </w:pPrChange>
      </w:pPr>
      <w:ins w:id="331" w:author="Bahlai, Christie" w:date="2019-02-28T12:51:00Z">
        <w:r w:rsidRPr="004F14C2">
          <w:rPr>
            <w:rFonts w:cstheme="minorHAnsi"/>
            <w:rPrChange w:id="332" w:author="Bahlai, Christie" w:date="2019-02-28T13:10:00Z">
              <w:rPr>
                <w:rFonts w:ascii="Times New Roman" w:hAnsi="Times New Roman" w:cs="Times New Roman"/>
                <w:sz w:val="24"/>
                <w:szCs w:val="24"/>
              </w:rPr>
            </w:rPrChange>
          </w:rPr>
          <w:t xml:space="preserve">3. </w:t>
        </w:r>
        <w:r w:rsidRPr="004F14C2">
          <w:rPr>
            <w:rFonts w:cstheme="minorHAnsi"/>
            <w:rPrChange w:id="333" w:author="Bahlai, Christie" w:date="2019-02-28T13:10:00Z">
              <w:rPr>
                <w:rFonts w:ascii="Times New Roman" w:hAnsi="Times New Roman" w:cs="Times New Roman"/>
                <w:sz w:val="24"/>
                <w:szCs w:val="24"/>
              </w:rPr>
            </w:rPrChange>
          </w:rPr>
          <w:tab/>
          <w:t>Carpenter SR, Brock WA, Cole JJ, Kitchell JF, Pace ML. Leading indicators of trophic cascades. Ecology Letters. 2008;11: 128–138. doi:10.1111/j.1461-0248.2007.01131.x</w:t>
        </w:r>
      </w:ins>
    </w:p>
    <w:p w14:paraId="32FC6E16" w14:textId="77777777" w:rsidR="002C6A8E" w:rsidRPr="004F14C2" w:rsidRDefault="002C6A8E">
      <w:pPr>
        <w:pStyle w:val="Bibliography"/>
        <w:rPr>
          <w:ins w:id="334" w:author="Bahlai, Christie" w:date="2019-02-28T12:51:00Z"/>
          <w:rFonts w:cstheme="minorHAnsi"/>
          <w:rPrChange w:id="335" w:author="Bahlai, Christie" w:date="2019-02-28T13:10:00Z">
            <w:rPr>
              <w:ins w:id="336" w:author="Bahlai, Christie" w:date="2019-02-28T12:51:00Z"/>
              <w:rFonts w:ascii="Times New Roman" w:hAnsi="Times New Roman" w:cs="Times New Roman"/>
              <w:sz w:val="24"/>
              <w:szCs w:val="24"/>
            </w:rPr>
          </w:rPrChange>
        </w:rPr>
        <w:pPrChange w:id="337" w:author="Bahlai, Christie" w:date="2019-02-28T12:51:00Z">
          <w:pPr>
            <w:widowControl w:val="0"/>
            <w:autoSpaceDE w:val="0"/>
            <w:autoSpaceDN w:val="0"/>
            <w:adjustRightInd w:val="0"/>
            <w:spacing w:after="0" w:line="240" w:lineRule="auto"/>
          </w:pPr>
        </w:pPrChange>
      </w:pPr>
      <w:ins w:id="338" w:author="Bahlai, Christie" w:date="2019-02-28T12:51:00Z">
        <w:r w:rsidRPr="004F14C2">
          <w:rPr>
            <w:rFonts w:cstheme="minorHAnsi"/>
            <w:rPrChange w:id="339" w:author="Bahlai, Christie" w:date="2019-02-28T13:10:00Z">
              <w:rPr>
                <w:rFonts w:ascii="Times New Roman" w:hAnsi="Times New Roman" w:cs="Times New Roman"/>
                <w:sz w:val="24"/>
                <w:szCs w:val="24"/>
              </w:rPr>
            </w:rPrChange>
          </w:rPr>
          <w:t xml:space="preserve">4. </w:t>
        </w:r>
        <w:r w:rsidRPr="004F14C2">
          <w:rPr>
            <w:rFonts w:cstheme="minorHAnsi"/>
            <w:rPrChange w:id="340" w:author="Bahlai, Christie" w:date="2019-02-28T13:10:00Z">
              <w:rPr>
                <w:rFonts w:ascii="Times New Roman" w:hAnsi="Times New Roman" w:cs="Times New Roman"/>
                <w:sz w:val="24"/>
                <w:szCs w:val="24"/>
              </w:rPr>
            </w:rPrChange>
          </w:rPr>
          <w:tab/>
          <w:t>Sutherland WJ, Freckleton RP, Godfray HCJ, Beissinger SR, Benton T, Cameron DD, et al. Identification of 100 fundamental ecological questions. J Ecol. 2013;101: 58–67. doi:10.1111/1365-2745.12025</w:t>
        </w:r>
      </w:ins>
    </w:p>
    <w:p w14:paraId="1918025C" w14:textId="77777777" w:rsidR="002C6A8E" w:rsidRPr="004F14C2" w:rsidRDefault="002C6A8E">
      <w:pPr>
        <w:pStyle w:val="Bibliography"/>
        <w:rPr>
          <w:ins w:id="341" w:author="Bahlai, Christie" w:date="2019-02-28T12:51:00Z"/>
          <w:rFonts w:cstheme="minorHAnsi"/>
          <w:rPrChange w:id="342" w:author="Bahlai, Christie" w:date="2019-02-28T13:10:00Z">
            <w:rPr>
              <w:ins w:id="343" w:author="Bahlai, Christie" w:date="2019-02-28T12:51:00Z"/>
              <w:rFonts w:ascii="Times New Roman" w:hAnsi="Times New Roman" w:cs="Times New Roman"/>
              <w:sz w:val="24"/>
              <w:szCs w:val="24"/>
            </w:rPr>
          </w:rPrChange>
        </w:rPr>
        <w:pPrChange w:id="344" w:author="Bahlai, Christie" w:date="2019-02-28T12:51:00Z">
          <w:pPr>
            <w:widowControl w:val="0"/>
            <w:autoSpaceDE w:val="0"/>
            <w:autoSpaceDN w:val="0"/>
            <w:adjustRightInd w:val="0"/>
            <w:spacing w:after="0" w:line="240" w:lineRule="auto"/>
          </w:pPr>
        </w:pPrChange>
      </w:pPr>
      <w:ins w:id="345" w:author="Bahlai, Christie" w:date="2019-02-28T12:51:00Z">
        <w:r w:rsidRPr="004F14C2">
          <w:rPr>
            <w:rFonts w:cstheme="minorHAnsi"/>
            <w:rPrChange w:id="346" w:author="Bahlai, Christie" w:date="2019-02-28T13:10:00Z">
              <w:rPr>
                <w:rFonts w:ascii="Times New Roman" w:hAnsi="Times New Roman" w:cs="Times New Roman"/>
                <w:sz w:val="24"/>
                <w:szCs w:val="24"/>
              </w:rPr>
            </w:rPrChange>
          </w:rPr>
          <w:t xml:space="preserve">5. </w:t>
        </w:r>
        <w:r w:rsidRPr="004F14C2">
          <w:rPr>
            <w:rFonts w:cstheme="minorHAnsi"/>
            <w:rPrChange w:id="347" w:author="Bahlai, Christie" w:date="2019-02-28T13:10:00Z">
              <w:rPr>
                <w:rFonts w:ascii="Times New Roman" w:hAnsi="Times New Roman" w:cs="Times New Roman"/>
                <w:sz w:val="24"/>
                <w:szCs w:val="24"/>
              </w:rPr>
            </w:rPrChange>
          </w:rPr>
          <w:tab/>
          <w:t>Eason T, Garmestani AS, Stow CA, Rojo C, Alvarez-Cobelas M, Cabezas H. Managing for resilience: an information theory-based approach to assessing ecosystems. J Appl Ecol. 2016;53: 656–665. doi:10.1111/1365-2664.12597</w:t>
        </w:r>
      </w:ins>
    </w:p>
    <w:p w14:paraId="491F3805" w14:textId="77777777" w:rsidR="002C6A8E" w:rsidRPr="004F14C2" w:rsidRDefault="002C6A8E">
      <w:pPr>
        <w:pStyle w:val="Bibliography"/>
        <w:rPr>
          <w:ins w:id="348" w:author="Bahlai, Christie" w:date="2019-02-28T12:51:00Z"/>
          <w:rFonts w:cstheme="minorHAnsi"/>
          <w:rPrChange w:id="349" w:author="Bahlai, Christie" w:date="2019-02-28T13:10:00Z">
            <w:rPr>
              <w:ins w:id="350" w:author="Bahlai, Christie" w:date="2019-02-28T12:51:00Z"/>
              <w:rFonts w:ascii="Times New Roman" w:hAnsi="Times New Roman" w:cs="Times New Roman"/>
              <w:sz w:val="24"/>
              <w:szCs w:val="24"/>
            </w:rPr>
          </w:rPrChange>
        </w:rPr>
        <w:pPrChange w:id="351" w:author="Bahlai, Christie" w:date="2019-02-28T12:51:00Z">
          <w:pPr>
            <w:widowControl w:val="0"/>
            <w:autoSpaceDE w:val="0"/>
            <w:autoSpaceDN w:val="0"/>
            <w:adjustRightInd w:val="0"/>
            <w:spacing w:after="0" w:line="240" w:lineRule="auto"/>
          </w:pPr>
        </w:pPrChange>
      </w:pPr>
      <w:ins w:id="352" w:author="Bahlai, Christie" w:date="2019-02-28T12:51:00Z">
        <w:r w:rsidRPr="004F14C2">
          <w:rPr>
            <w:rFonts w:cstheme="minorHAnsi"/>
            <w:rPrChange w:id="353" w:author="Bahlai, Christie" w:date="2019-02-28T13:10:00Z">
              <w:rPr>
                <w:rFonts w:ascii="Times New Roman" w:hAnsi="Times New Roman" w:cs="Times New Roman"/>
                <w:sz w:val="24"/>
                <w:szCs w:val="24"/>
              </w:rPr>
            </w:rPrChange>
          </w:rPr>
          <w:t xml:space="preserve">6. </w:t>
        </w:r>
        <w:r w:rsidRPr="004F14C2">
          <w:rPr>
            <w:rFonts w:cstheme="minorHAnsi"/>
            <w:rPrChange w:id="354" w:author="Bahlai, Christie" w:date="2019-02-28T13:10:00Z">
              <w:rPr>
                <w:rFonts w:ascii="Times New Roman" w:hAnsi="Times New Roman" w:cs="Times New Roman"/>
                <w:sz w:val="24"/>
                <w:szCs w:val="24"/>
              </w:rPr>
            </w:rPrChange>
          </w:rPr>
          <w:tab/>
          <w:t>Ricker WE. Stock and Recruitment. J Fish Res Bd Can. 1954;11: 559–623. doi:10.1139/f54-039</w:t>
        </w:r>
      </w:ins>
    </w:p>
    <w:p w14:paraId="4DB50549" w14:textId="77777777" w:rsidR="002C6A8E" w:rsidRPr="004F14C2" w:rsidRDefault="002C6A8E">
      <w:pPr>
        <w:pStyle w:val="Bibliography"/>
        <w:rPr>
          <w:ins w:id="355" w:author="Bahlai, Christie" w:date="2019-02-28T12:51:00Z"/>
          <w:rFonts w:cstheme="minorHAnsi"/>
          <w:rPrChange w:id="356" w:author="Bahlai, Christie" w:date="2019-02-28T13:10:00Z">
            <w:rPr>
              <w:ins w:id="357" w:author="Bahlai, Christie" w:date="2019-02-28T12:51:00Z"/>
              <w:rFonts w:ascii="Times New Roman" w:hAnsi="Times New Roman" w:cs="Times New Roman"/>
              <w:sz w:val="24"/>
              <w:szCs w:val="24"/>
            </w:rPr>
          </w:rPrChange>
        </w:rPr>
        <w:pPrChange w:id="358" w:author="Bahlai, Christie" w:date="2019-02-28T12:51:00Z">
          <w:pPr>
            <w:widowControl w:val="0"/>
            <w:autoSpaceDE w:val="0"/>
            <w:autoSpaceDN w:val="0"/>
            <w:adjustRightInd w:val="0"/>
            <w:spacing w:after="0" w:line="240" w:lineRule="auto"/>
          </w:pPr>
        </w:pPrChange>
      </w:pPr>
      <w:ins w:id="359" w:author="Bahlai, Christie" w:date="2019-02-28T12:51:00Z">
        <w:r w:rsidRPr="004F14C2">
          <w:rPr>
            <w:rFonts w:cstheme="minorHAnsi"/>
            <w:rPrChange w:id="360" w:author="Bahlai, Christie" w:date="2019-02-28T13:10:00Z">
              <w:rPr>
                <w:rFonts w:ascii="Times New Roman" w:hAnsi="Times New Roman" w:cs="Times New Roman"/>
                <w:sz w:val="24"/>
                <w:szCs w:val="24"/>
              </w:rPr>
            </w:rPrChange>
          </w:rPr>
          <w:t xml:space="preserve">7. </w:t>
        </w:r>
        <w:r w:rsidRPr="004F14C2">
          <w:rPr>
            <w:rFonts w:cstheme="minorHAnsi"/>
            <w:rPrChange w:id="361" w:author="Bahlai, Christie" w:date="2019-02-28T13:10:00Z">
              <w:rPr>
                <w:rFonts w:ascii="Times New Roman" w:hAnsi="Times New Roman" w:cs="Times New Roman"/>
                <w:sz w:val="24"/>
                <w:szCs w:val="24"/>
              </w:rPr>
            </w:rPrChange>
          </w:rPr>
          <w:tab/>
          <w:t xml:space="preserve">Beverton RJ, Holt SJ. On the dynamics of exploited fish populations. Springer Science &amp; Business Media; 1957. </w:t>
        </w:r>
      </w:ins>
    </w:p>
    <w:p w14:paraId="3498A9D2" w14:textId="77777777" w:rsidR="002C6A8E" w:rsidRPr="004F14C2" w:rsidRDefault="002C6A8E">
      <w:pPr>
        <w:pStyle w:val="Bibliography"/>
        <w:rPr>
          <w:ins w:id="362" w:author="Bahlai, Christie" w:date="2019-02-28T12:51:00Z"/>
          <w:rFonts w:cstheme="minorHAnsi"/>
          <w:rPrChange w:id="363" w:author="Bahlai, Christie" w:date="2019-02-28T13:10:00Z">
            <w:rPr>
              <w:ins w:id="364" w:author="Bahlai, Christie" w:date="2019-02-28T12:51:00Z"/>
              <w:rFonts w:ascii="Times New Roman" w:hAnsi="Times New Roman" w:cs="Times New Roman"/>
              <w:sz w:val="24"/>
              <w:szCs w:val="24"/>
            </w:rPr>
          </w:rPrChange>
        </w:rPr>
        <w:pPrChange w:id="365" w:author="Bahlai, Christie" w:date="2019-02-28T12:51:00Z">
          <w:pPr>
            <w:widowControl w:val="0"/>
            <w:autoSpaceDE w:val="0"/>
            <w:autoSpaceDN w:val="0"/>
            <w:adjustRightInd w:val="0"/>
            <w:spacing w:after="0" w:line="240" w:lineRule="auto"/>
          </w:pPr>
        </w:pPrChange>
      </w:pPr>
      <w:ins w:id="366" w:author="Bahlai, Christie" w:date="2019-02-28T12:51:00Z">
        <w:r w:rsidRPr="004F14C2">
          <w:rPr>
            <w:rFonts w:cstheme="minorHAnsi"/>
            <w:rPrChange w:id="367" w:author="Bahlai, Christie" w:date="2019-02-28T13:10:00Z">
              <w:rPr>
                <w:rFonts w:ascii="Times New Roman" w:hAnsi="Times New Roman" w:cs="Times New Roman"/>
                <w:sz w:val="24"/>
                <w:szCs w:val="24"/>
              </w:rPr>
            </w:rPrChange>
          </w:rPr>
          <w:t xml:space="preserve">8. </w:t>
        </w:r>
        <w:r w:rsidRPr="004F14C2">
          <w:rPr>
            <w:rFonts w:cstheme="minorHAnsi"/>
            <w:rPrChange w:id="368" w:author="Bahlai, Christie" w:date="2019-02-28T13:10:00Z">
              <w:rPr>
                <w:rFonts w:ascii="Times New Roman" w:hAnsi="Times New Roman" w:cs="Times New Roman"/>
                <w:sz w:val="24"/>
                <w:szCs w:val="24"/>
              </w:rPr>
            </w:rPrChange>
          </w:rPr>
          <w:tab/>
          <w:t>May RM. Simple mathematical models with very complicated dynamics. Nature. 1976;261: 459–467. doi:10.1038/261459a0</w:t>
        </w:r>
      </w:ins>
    </w:p>
    <w:p w14:paraId="5FB7B122" w14:textId="77777777" w:rsidR="002C6A8E" w:rsidRPr="004F14C2" w:rsidRDefault="002C6A8E">
      <w:pPr>
        <w:pStyle w:val="Bibliography"/>
        <w:rPr>
          <w:ins w:id="369" w:author="Bahlai, Christie" w:date="2019-02-28T12:51:00Z"/>
          <w:rFonts w:cstheme="minorHAnsi"/>
          <w:rPrChange w:id="370" w:author="Bahlai, Christie" w:date="2019-02-28T13:10:00Z">
            <w:rPr>
              <w:ins w:id="371" w:author="Bahlai, Christie" w:date="2019-02-28T12:51:00Z"/>
              <w:rFonts w:ascii="Times New Roman" w:hAnsi="Times New Roman" w:cs="Times New Roman"/>
              <w:sz w:val="24"/>
              <w:szCs w:val="24"/>
            </w:rPr>
          </w:rPrChange>
        </w:rPr>
        <w:pPrChange w:id="372" w:author="Bahlai, Christie" w:date="2019-02-28T12:51:00Z">
          <w:pPr>
            <w:widowControl w:val="0"/>
            <w:autoSpaceDE w:val="0"/>
            <w:autoSpaceDN w:val="0"/>
            <w:adjustRightInd w:val="0"/>
            <w:spacing w:after="0" w:line="240" w:lineRule="auto"/>
          </w:pPr>
        </w:pPrChange>
      </w:pPr>
      <w:ins w:id="373" w:author="Bahlai, Christie" w:date="2019-02-28T12:51:00Z">
        <w:r w:rsidRPr="004F14C2">
          <w:rPr>
            <w:rFonts w:cstheme="minorHAnsi"/>
            <w:rPrChange w:id="374" w:author="Bahlai, Christie" w:date="2019-02-28T13:10:00Z">
              <w:rPr>
                <w:rFonts w:ascii="Times New Roman" w:hAnsi="Times New Roman" w:cs="Times New Roman"/>
                <w:sz w:val="24"/>
                <w:szCs w:val="24"/>
              </w:rPr>
            </w:rPrChange>
          </w:rPr>
          <w:t xml:space="preserve">9. </w:t>
        </w:r>
        <w:r w:rsidRPr="004F14C2">
          <w:rPr>
            <w:rFonts w:cstheme="minorHAnsi"/>
            <w:rPrChange w:id="375" w:author="Bahlai, Christie" w:date="2019-02-28T13:10:00Z">
              <w:rPr>
                <w:rFonts w:ascii="Times New Roman" w:hAnsi="Times New Roman" w:cs="Times New Roman"/>
                <w:sz w:val="24"/>
                <w:szCs w:val="24"/>
              </w:rPr>
            </w:rPrChange>
          </w:rPr>
          <w:tab/>
          <w:t xml:space="preserve">Barraquand F, Louca S, Abbott KC, Cobbold CA, Cordoleani F, DeAngelis DL, et al. Moving forward in circles: challenges and opportunities in modelling population cycles. Ecology letters. 2017;20: 1074–1092. </w:t>
        </w:r>
      </w:ins>
    </w:p>
    <w:p w14:paraId="25134902" w14:textId="77777777" w:rsidR="002C6A8E" w:rsidRPr="004F14C2" w:rsidRDefault="002C6A8E">
      <w:pPr>
        <w:pStyle w:val="Bibliography"/>
        <w:rPr>
          <w:ins w:id="376" w:author="Bahlai, Christie" w:date="2019-02-28T12:51:00Z"/>
          <w:rFonts w:cstheme="minorHAnsi"/>
          <w:rPrChange w:id="377" w:author="Bahlai, Christie" w:date="2019-02-28T13:10:00Z">
            <w:rPr>
              <w:ins w:id="378" w:author="Bahlai, Christie" w:date="2019-02-28T12:51:00Z"/>
              <w:rFonts w:ascii="Times New Roman" w:hAnsi="Times New Roman" w:cs="Times New Roman"/>
              <w:sz w:val="24"/>
              <w:szCs w:val="24"/>
            </w:rPr>
          </w:rPrChange>
        </w:rPr>
        <w:pPrChange w:id="379" w:author="Bahlai, Christie" w:date="2019-02-28T12:51:00Z">
          <w:pPr>
            <w:widowControl w:val="0"/>
            <w:autoSpaceDE w:val="0"/>
            <w:autoSpaceDN w:val="0"/>
            <w:adjustRightInd w:val="0"/>
            <w:spacing w:after="0" w:line="240" w:lineRule="auto"/>
          </w:pPr>
        </w:pPrChange>
      </w:pPr>
      <w:ins w:id="380" w:author="Bahlai, Christie" w:date="2019-02-28T12:51:00Z">
        <w:r w:rsidRPr="004F14C2">
          <w:rPr>
            <w:rFonts w:cstheme="minorHAnsi"/>
            <w:rPrChange w:id="381" w:author="Bahlai, Christie" w:date="2019-02-28T13:10:00Z">
              <w:rPr>
                <w:rFonts w:ascii="Times New Roman" w:hAnsi="Times New Roman" w:cs="Times New Roman"/>
                <w:sz w:val="24"/>
                <w:szCs w:val="24"/>
              </w:rPr>
            </w:rPrChange>
          </w:rPr>
          <w:t xml:space="preserve">10. </w:t>
        </w:r>
        <w:r w:rsidRPr="004F14C2">
          <w:rPr>
            <w:rFonts w:cstheme="minorHAnsi"/>
            <w:rPrChange w:id="382" w:author="Bahlai, Christie" w:date="2019-02-28T13:10:00Z">
              <w:rPr>
                <w:rFonts w:ascii="Times New Roman" w:hAnsi="Times New Roman" w:cs="Times New Roman"/>
                <w:sz w:val="24"/>
                <w:szCs w:val="24"/>
              </w:rPr>
            </w:rPrChange>
          </w:rPr>
          <w:tab/>
          <w:t>Boettiger C. From noise to knowledge: how randomness generates novel phenomena and reveals information. Ecology Letters. 2018;21: 1255–1267. doi:10.1111/ele.13085</w:t>
        </w:r>
      </w:ins>
    </w:p>
    <w:p w14:paraId="6FE49B87" w14:textId="77777777" w:rsidR="002C6A8E" w:rsidRPr="004F14C2" w:rsidRDefault="002C6A8E">
      <w:pPr>
        <w:pStyle w:val="Bibliography"/>
        <w:rPr>
          <w:ins w:id="383" w:author="Bahlai, Christie" w:date="2019-02-28T12:51:00Z"/>
          <w:rFonts w:cstheme="minorHAnsi"/>
          <w:rPrChange w:id="384" w:author="Bahlai, Christie" w:date="2019-02-28T13:10:00Z">
            <w:rPr>
              <w:ins w:id="385" w:author="Bahlai, Christie" w:date="2019-02-28T12:51:00Z"/>
              <w:rFonts w:ascii="Times New Roman" w:hAnsi="Times New Roman" w:cs="Times New Roman"/>
              <w:sz w:val="24"/>
              <w:szCs w:val="24"/>
            </w:rPr>
          </w:rPrChange>
        </w:rPr>
        <w:pPrChange w:id="386" w:author="Bahlai, Christie" w:date="2019-02-28T12:51:00Z">
          <w:pPr>
            <w:widowControl w:val="0"/>
            <w:autoSpaceDE w:val="0"/>
            <w:autoSpaceDN w:val="0"/>
            <w:adjustRightInd w:val="0"/>
            <w:spacing w:after="0" w:line="240" w:lineRule="auto"/>
          </w:pPr>
        </w:pPrChange>
      </w:pPr>
      <w:ins w:id="387" w:author="Bahlai, Christie" w:date="2019-02-28T12:51:00Z">
        <w:r w:rsidRPr="004F14C2">
          <w:rPr>
            <w:rFonts w:cstheme="minorHAnsi"/>
            <w:rPrChange w:id="388" w:author="Bahlai, Christie" w:date="2019-02-28T13:10:00Z">
              <w:rPr>
                <w:rFonts w:ascii="Times New Roman" w:hAnsi="Times New Roman" w:cs="Times New Roman"/>
                <w:sz w:val="24"/>
                <w:szCs w:val="24"/>
              </w:rPr>
            </w:rPrChange>
          </w:rPr>
          <w:t xml:space="preserve">11. </w:t>
        </w:r>
        <w:r w:rsidRPr="004F14C2">
          <w:rPr>
            <w:rFonts w:cstheme="minorHAnsi"/>
            <w:rPrChange w:id="389" w:author="Bahlai, Christie" w:date="2019-02-28T13:10:00Z">
              <w:rPr>
                <w:rFonts w:ascii="Times New Roman" w:hAnsi="Times New Roman" w:cs="Times New Roman"/>
                <w:sz w:val="24"/>
                <w:szCs w:val="24"/>
              </w:rPr>
            </w:rPrChange>
          </w:rPr>
          <w:tab/>
          <w:t>Gadrich T, Katriel G. A Mechanistic Stochastic Ricker Model: Analytical and Numerical Investigations. Int J Bifurcation Chaos. 2016;26: 1650067. doi:10.1142/S021812741650067X</w:t>
        </w:r>
      </w:ins>
    </w:p>
    <w:p w14:paraId="302F8706" w14:textId="77777777" w:rsidR="002C6A8E" w:rsidRPr="004F14C2" w:rsidRDefault="002C6A8E">
      <w:pPr>
        <w:pStyle w:val="Bibliography"/>
        <w:rPr>
          <w:ins w:id="390" w:author="Bahlai, Christie" w:date="2019-02-28T12:51:00Z"/>
          <w:rFonts w:cstheme="minorHAnsi"/>
          <w:rPrChange w:id="391" w:author="Bahlai, Christie" w:date="2019-02-28T13:10:00Z">
            <w:rPr>
              <w:ins w:id="392" w:author="Bahlai, Christie" w:date="2019-02-28T12:51:00Z"/>
              <w:rFonts w:ascii="Times New Roman" w:hAnsi="Times New Roman" w:cs="Times New Roman"/>
              <w:sz w:val="24"/>
              <w:szCs w:val="24"/>
            </w:rPr>
          </w:rPrChange>
        </w:rPr>
        <w:pPrChange w:id="393" w:author="Bahlai, Christie" w:date="2019-02-28T12:51:00Z">
          <w:pPr>
            <w:widowControl w:val="0"/>
            <w:autoSpaceDE w:val="0"/>
            <w:autoSpaceDN w:val="0"/>
            <w:adjustRightInd w:val="0"/>
            <w:spacing w:after="0" w:line="240" w:lineRule="auto"/>
          </w:pPr>
        </w:pPrChange>
      </w:pPr>
      <w:ins w:id="394" w:author="Bahlai, Christie" w:date="2019-02-28T12:51:00Z">
        <w:r w:rsidRPr="004F14C2">
          <w:rPr>
            <w:rFonts w:cstheme="minorHAnsi"/>
            <w:rPrChange w:id="395" w:author="Bahlai, Christie" w:date="2019-02-28T13:10:00Z">
              <w:rPr>
                <w:rFonts w:ascii="Times New Roman" w:hAnsi="Times New Roman" w:cs="Times New Roman"/>
                <w:sz w:val="24"/>
                <w:szCs w:val="24"/>
              </w:rPr>
            </w:rPrChange>
          </w:rPr>
          <w:t xml:space="preserve">12. </w:t>
        </w:r>
        <w:r w:rsidRPr="004F14C2">
          <w:rPr>
            <w:rFonts w:cstheme="minorHAnsi"/>
            <w:rPrChange w:id="396" w:author="Bahlai, Christie" w:date="2019-02-28T13:10:00Z">
              <w:rPr>
                <w:rFonts w:ascii="Times New Roman" w:hAnsi="Times New Roman" w:cs="Times New Roman"/>
                <w:sz w:val="24"/>
                <w:szCs w:val="24"/>
              </w:rPr>
            </w:rPrChange>
          </w:rPr>
          <w:tab/>
          <w:t xml:space="preserve">Forchhammer MC, Asferg T. Invading parasites cause a structural shift in red fox dynamics. Proceedings of the Royal Society of London B: Biological Sciences. 2000;267: 779–786. </w:t>
        </w:r>
      </w:ins>
    </w:p>
    <w:p w14:paraId="2A5BCA1F" w14:textId="77777777" w:rsidR="002C6A8E" w:rsidRPr="004F14C2" w:rsidRDefault="002C6A8E">
      <w:pPr>
        <w:pStyle w:val="Bibliography"/>
        <w:rPr>
          <w:ins w:id="397" w:author="Bahlai, Christie" w:date="2019-02-28T12:51:00Z"/>
          <w:rFonts w:cstheme="minorHAnsi"/>
          <w:rPrChange w:id="398" w:author="Bahlai, Christie" w:date="2019-02-28T13:10:00Z">
            <w:rPr>
              <w:ins w:id="399" w:author="Bahlai, Christie" w:date="2019-02-28T12:51:00Z"/>
              <w:rFonts w:ascii="Times New Roman" w:hAnsi="Times New Roman" w:cs="Times New Roman"/>
              <w:sz w:val="24"/>
              <w:szCs w:val="24"/>
            </w:rPr>
          </w:rPrChange>
        </w:rPr>
        <w:pPrChange w:id="400" w:author="Bahlai, Christie" w:date="2019-02-28T12:51:00Z">
          <w:pPr>
            <w:widowControl w:val="0"/>
            <w:autoSpaceDE w:val="0"/>
            <w:autoSpaceDN w:val="0"/>
            <w:adjustRightInd w:val="0"/>
            <w:spacing w:after="0" w:line="240" w:lineRule="auto"/>
          </w:pPr>
        </w:pPrChange>
      </w:pPr>
      <w:ins w:id="401" w:author="Bahlai, Christie" w:date="2019-02-28T12:51:00Z">
        <w:r w:rsidRPr="004F14C2">
          <w:rPr>
            <w:rFonts w:cstheme="minorHAnsi"/>
            <w:rPrChange w:id="402" w:author="Bahlai, Christie" w:date="2019-02-28T13:10:00Z">
              <w:rPr>
                <w:rFonts w:ascii="Times New Roman" w:hAnsi="Times New Roman" w:cs="Times New Roman"/>
                <w:sz w:val="24"/>
                <w:szCs w:val="24"/>
              </w:rPr>
            </w:rPrChange>
          </w:rPr>
          <w:t xml:space="preserve">13. </w:t>
        </w:r>
        <w:r w:rsidRPr="004F14C2">
          <w:rPr>
            <w:rFonts w:cstheme="minorHAnsi"/>
            <w:rPrChange w:id="403" w:author="Bahlai, Christie" w:date="2019-02-28T13:10:00Z">
              <w:rPr>
                <w:rFonts w:ascii="Times New Roman" w:hAnsi="Times New Roman" w:cs="Times New Roman"/>
                <w:sz w:val="24"/>
                <w:szCs w:val="24"/>
              </w:rPr>
            </w:rPrChange>
          </w:rPr>
          <w:tab/>
          <w:t xml:space="preserve">Berryman A, Lima M. Deciphering the effects of climate on animal populations: diagnostic analysis provides new interpretation of Soay sheep dynamics. The American Naturalist. 2006;168: 784–795. </w:t>
        </w:r>
      </w:ins>
    </w:p>
    <w:p w14:paraId="1E65D20B" w14:textId="77777777" w:rsidR="002C6A8E" w:rsidRPr="004F14C2" w:rsidRDefault="002C6A8E">
      <w:pPr>
        <w:pStyle w:val="Bibliography"/>
        <w:rPr>
          <w:ins w:id="404" w:author="Bahlai, Christie" w:date="2019-02-28T12:51:00Z"/>
          <w:rFonts w:cstheme="minorHAnsi"/>
          <w:rPrChange w:id="405" w:author="Bahlai, Christie" w:date="2019-02-28T13:10:00Z">
            <w:rPr>
              <w:ins w:id="406" w:author="Bahlai, Christie" w:date="2019-02-28T12:51:00Z"/>
              <w:rFonts w:ascii="Times New Roman" w:hAnsi="Times New Roman" w:cs="Times New Roman"/>
              <w:sz w:val="24"/>
              <w:szCs w:val="24"/>
            </w:rPr>
          </w:rPrChange>
        </w:rPr>
        <w:pPrChange w:id="407" w:author="Bahlai, Christie" w:date="2019-02-28T12:51:00Z">
          <w:pPr>
            <w:widowControl w:val="0"/>
            <w:autoSpaceDE w:val="0"/>
            <w:autoSpaceDN w:val="0"/>
            <w:adjustRightInd w:val="0"/>
            <w:spacing w:after="0" w:line="240" w:lineRule="auto"/>
          </w:pPr>
        </w:pPrChange>
      </w:pPr>
      <w:ins w:id="408" w:author="Bahlai, Christie" w:date="2019-02-28T12:51:00Z">
        <w:r w:rsidRPr="004F14C2">
          <w:rPr>
            <w:rFonts w:cstheme="minorHAnsi"/>
            <w:rPrChange w:id="409" w:author="Bahlai, Christie" w:date="2019-02-28T13:10:00Z">
              <w:rPr>
                <w:rFonts w:ascii="Times New Roman" w:hAnsi="Times New Roman" w:cs="Times New Roman"/>
                <w:sz w:val="24"/>
                <w:szCs w:val="24"/>
              </w:rPr>
            </w:rPrChange>
          </w:rPr>
          <w:t xml:space="preserve">14. </w:t>
        </w:r>
        <w:r w:rsidRPr="004F14C2">
          <w:rPr>
            <w:rFonts w:cstheme="minorHAnsi"/>
            <w:rPrChange w:id="410" w:author="Bahlai, Christie" w:date="2019-02-28T13:10:00Z">
              <w:rPr>
                <w:rFonts w:ascii="Times New Roman" w:hAnsi="Times New Roman" w:cs="Times New Roman"/>
                <w:sz w:val="24"/>
                <w:szCs w:val="24"/>
              </w:rPr>
            </w:rPrChange>
          </w:rPr>
          <w:tab/>
          <w:t xml:space="preserve">Zipkin EF, Kraft CE, Cooch EG, Sullivan PJ. When can efforts to control nuisance and invasive species backfire? Ecological Applications. 2009;19: 1585–1595. </w:t>
        </w:r>
      </w:ins>
    </w:p>
    <w:p w14:paraId="4337AE1D" w14:textId="77777777" w:rsidR="002C6A8E" w:rsidRPr="004F14C2" w:rsidRDefault="002C6A8E">
      <w:pPr>
        <w:pStyle w:val="Bibliography"/>
        <w:rPr>
          <w:ins w:id="411" w:author="Bahlai, Christie" w:date="2019-02-28T12:51:00Z"/>
          <w:rFonts w:cstheme="minorHAnsi"/>
          <w:rPrChange w:id="412" w:author="Bahlai, Christie" w:date="2019-02-28T13:10:00Z">
            <w:rPr>
              <w:ins w:id="413" w:author="Bahlai, Christie" w:date="2019-02-28T12:51:00Z"/>
              <w:rFonts w:ascii="Times New Roman" w:hAnsi="Times New Roman" w:cs="Times New Roman"/>
              <w:sz w:val="24"/>
              <w:szCs w:val="24"/>
            </w:rPr>
          </w:rPrChange>
        </w:rPr>
        <w:pPrChange w:id="414" w:author="Bahlai, Christie" w:date="2019-02-28T12:51:00Z">
          <w:pPr>
            <w:widowControl w:val="0"/>
            <w:autoSpaceDE w:val="0"/>
            <w:autoSpaceDN w:val="0"/>
            <w:adjustRightInd w:val="0"/>
            <w:spacing w:after="0" w:line="240" w:lineRule="auto"/>
          </w:pPr>
        </w:pPrChange>
      </w:pPr>
      <w:ins w:id="415" w:author="Bahlai, Christie" w:date="2019-02-28T12:51:00Z">
        <w:r w:rsidRPr="004F14C2">
          <w:rPr>
            <w:rFonts w:cstheme="minorHAnsi"/>
            <w:rPrChange w:id="416" w:author="Bahlai, Christie" w:date="2019-02-28T13:10:00Z">
              <w:rPr>
                <w:rFonts w:ascii="Times New Roman" w:hAnsi="Times New Roman" w:cs="Times New Roman"/>
                <w:sz w:val="24"/>
                <w:szCs w:val="24"/>
              </w:rPr>
            </w:rPrChange>
          </w:rPr>
          <w:t xml:space="preserve">15. </w:t>
        </w:r>
        <w:r w:rsidRPr="004F14C2">
          <w:rPr>
            <w:rFonts w:cstheme="minorHAnsi"/>
            <w:rPrChange w:id="417" w:author="Bahlai, Christie" w:date="2019-02-28T13:10:00Z">
              <w:rPr>
                <w:rFonts w:ascii="Times New Roman" w:hAnsi="Times New Roman" w:cs="Times New Roman"/>
                <w:sz w:val="24"/>
                <w:szCs w:val="24"/>
              </w:rPr>
            </w:rPrChange>
          </w:rPr>
          <w:tab/>
          <w:t>Bahlai CA, vander Werf W, O’Neal M, Hemerik L, Landis DA. Shifts in dynamic regime of an invasive lady beetle are linked to the invasion and insecticidal management of its prey. Ecological Applications. 2015; doi:10.1890/14-2022.1</w:t>
        </w:r>
      </w:ins>
    </w:p>
    <w:p w14:paraId="4A1F5844" w14:textId="77777777" w:rsidR="002C6A8E" w:rsidRPr="004F14C2" w:rsidRDefault="002C6A8E">
      <w:pPr>
        <w:pStyle w:val="Bibliography"/>
        <w:rPr>
          <w:ins w:id="418" w:author="Bahlai, Christie" w:date="2019-02-28T12:51:00Z"/>
          <w:rFonts w:cstheme="minorHAnsi"/>
          <w:rPrChange w:id="419" w:author="Bahlai, Christie" w:date="2019-02-28T13:10:00Z">
            <w:rPr>
              <w:ins w:id="420" w:author="Bahlai, Christie" w:date="2019-02-28T12:51:00Z"/>
              <w:rFonts w:ascii="Times New Roman" w:hAnsi="Times New Roman" w:cs="Times New Roman"/>
              <w:sz w:val="24"/>
              <w:szCs w:val="24"/>
            </w:rPr>
          </w:rPrChange>
        </w:rPr>
        <w:pPrChange w:id="421" w:author="Bahlai, Christie" w:date="2019-02-28T12:51:00Z">
          <w:pPr>
            <w:widowControl w:val="0"/>
            <w:autoSpaceDE w:val="0"/>
            <w:autoSpaceDN w:val="0"/>
            <w:adjustRightInd w:val="0"/>
            <w:spacing w:after="0" w:line="240" w:lineRule="auto"/>
          </w:pPr>
        </w:pPrChange>
      </w:pPr>
      <w:ins w:id="422" w:author="Bahlai, Christie" w:date="2019-02-28T12:51:00Z">
        <w:r w:rsidRPr="004F14C2">
          <w:rPr>
            <w:rFonts w:cstheme="minorHAnsi"/>
            <w:rPrChange w:id="423" w:author="Bahlai, Christie" w:date="2019-02-28T13:10:00Z">
              <w:rPr>
                <w:rFonts w:ascii="Times New Roman" w:hAnsi="Times New Roman" w:cs="Times New Roman"/>
                <w:sz w:val="24"/>
                <w:szCs w:val="24"/>
              </w:rPr>
            </w:rPrChange>
          </w:rPr>
          <w:lastRenderedPageBreak/>
          <w:t xml:space="preserve">16. </w:t>
        </w:r>
        <w:r w:rsidRPr="004F14C2">
          <w:rPr>
            <w:rFonts w:cstheme="minorHAnsi"/>
            <w:rPrChange w:id="424" w:author="Bahlai, Christie" w:date="2019-02-28T13:10:00Z">
              <w:rPr>
                <w:rFonts w:ascii="Times New Roman" w:hAnsi="Times New Roman" w:cs="Times New Roman"/>
                <w:sz w:val="24"/>
                <w:szCs w:val="24"/>
              </w:rPr>
            </w:rPrChange>
          </w:rPr>
          <w:tab/>
          <w:t>Bestelmeyer BT, Ellison AM, Fraser WR, Gorman KB, Holbrook SJ, Laney CM, et al. Analysis of abrupt transitions in ecological systems. Ecosphere. 2011;2: art129. doi:10.1890/es11-00216.1</w:t>
        </w:r>
      </w:ins>
    </w:p>
    <w:p w14:paraId="2F89F85A" w14:textId="77777777" w:rsidR="002C6A8E" w:rsidRPr="004F14C2" w:rsidRDefault="002C6A8E">
      <w:pPr>
        <w:pStyle w:val="Bibliography"/>
        <w:rPr>
          <w:ins w:id="425" w:author="Bahlai, Christie" w:date="2019-02-28T12:51:00Z"/>
          <w:rFonts w:cstheme="minorHAnsi"/>
          <w:rPrChange w:id="426" w:author="Bahlai, Christie" w:date="2019-02-28T13:10:00Z">
            <w:rPr>
              <w:ins w:id="427" w:author="Bahlai, Christie" w:date="2019-02-28T12:51:00Z"/>
              <w:rFonts w:ascii="Times New Roman" w:hAnsi="Times New Roman" w:cs="Times New Roman"/>
              <w:sz w:val="24"/>
              <w:szCs w:val="24"/>
            </w:rPr>
          </w:rPrChange>
        </w:rPr>
        <w:pPrChange w:id="428" w:author="Bahlai, Christie" w:date="2019-02-28T12:51:00Z">
          <w:pPr>
            <w:widowControl w:val="0"/>
            <w:autoSpaceDE w:val="0"/>
            <w:autoSpaceDN w:val="0"/>
            <w:adjustRightInd w:val="0"/>
            <w:spacing w:after="0" w:line="240" w:lineRule="auto"/>
          </w:pPr>
        </w:pPrChange>
      </w:pPr>
      <w:ins w:id="429" w:author="Bahlai, Christie" w:date="2019-02-28T12:51:00Z">
        <w:r w:rsidRPr="004F14C2">
          <w:rPr>
            <w:rFonts w:cstheme="minorHAnsi"/>
            <w:rPrChange w:id="430" w:author="Bahlai, Christie" w:date="2019-02-28T13:10:00Z">
              <w:rPr>
                <w:rFonts w:ascii="Times New Roman" w:hAnsi="Times New Roman" w:cs="Times New Roman"/>
                <w:sz w:val="24"/>
                <w:szCs w:val="24"/>
              </w:rPr>
            </w:rPrChange>
          </w:rPr>
          <w:t xml:space="preserve">17. </w:t>
        </w:r>
        <w:r w:rsidRPr="004F14C2">
          <w:rPr>
            <w:rFonts w:cstheme="minorHAnsi"/>
            <w:rPrChange w:id="431" w:author="Bahlai, Christie" w:date="2019-02-28T13:10:00Z">
              <w:rPr>
                <w:rFonts w:ascii="Times New Roman" w:hAnsi="Times New Roman" w:cs="Times New Roman"/>
                <w:sz w:val="24"/>
                <w:szCs w:val="24"/>
              </w:rPr>
            </w:rPrChange>
          </w:rPr>
          <w:tab/>
          <w:t>Toms JD, Lesperance ML. Piecewise regression: a tool for identifying ecological thresholds. Ecology. 2003;84: 2034–2041. doi:10.1890/02-0472</w:t>
        </w:r>
      </w:ins>
    </w:p>
    <w:p w14:paraId="5B0971C1" w14:textId="77777777" w:rsidR="002C6A8E" w:rsidRPr="004F14C2" w:rsidRDefault="002C6A8E">
      <w:pPr>
        <w:pStyle w:val="Bibliography"/>
        <w:rPr>
          <w:ins w:id="432" w:author="Bahlai, Christie" w:date="2019-02-28T12:51:00Z"/>
          <w:rFonts w:cstheme="minorHAnsi"/>
          <w:rPrChange w:id="433" w:author="Bahlai, Christie" w:date="2019-02-28T13:10:00Z">
            <w:rPr>
              <w:ins w:id="434" w:author="Bahlai, Christie" w:date="2019-02-28T12:51:00Z"/>
              <w:rFonts w:ascii="Times New Roman" w:hAnsi="Times New Roman" w:cs="Times New Roman"/>
              <w:sz w:val="24"/>
              <w:szCs w:val="24"/>
            </w:rPr>
          </w:rPrChange>
        </w:rPr>
        <w:pPrChange w:id="435" w:author="Bahlai, Christie" w:date="2019-02-28T12:51:00Z">
          <w:pPr>
            <w:widowControl w:val="0"/>
            <w:autoSpaceDE w:val="0"/>
            <w:autoSpaceDN w:val="0"/>
            <w:adjustRightInd w:val="0"/>
            <w:spacing w:after="0" w:line="240" w:lineRule="auto"/>
          </w:pPr>
        </w:pPrChange>
      </w:pPr>
      <w:ins w:id="436" w:author="Bahlai, Christie" w:date="2019-02-28T12:51:00Z">
        <w:r w:rsidRPr="004F14C2">
          <w:rPr>
            <w:rFonts w:cstheme="minorHAnsi"/>
            <w:rPrChange w:id="437" w:author="Bahlai, Christie" w:date="2019-02-28T13:10:00Z">
              <w:rPr>
                <w:rFonts w:ascii="Times New Roman" w:hAnsi="Times New Roman" w:cs="Times New Roman"/>
                <w:sz w:val="24"/>
                <w:szCs w:val="24"/>
              </w:rPr>
            </w:rPrChange>
          </w:rPr>
          <w:t xml:space="preserve">18. </w:t>
        </w:r>
        <w:r w:rsidRPr="004F14C2">
          <w:rPr>
            <w:rFonts w:cstheme="minorHAnsi"/>
            <w:rPrChange w:id="438" w:author="Bahlai, Christie" w:date="2019-02-28T13:10:00Z">
              <w:rPr>
                <w:rFonts w:ascii="Times New Roman" w:hAnsi="Times New Roman" w:cs="Times New Roman"/>
                <w:sz w:val="24"/>
                <w:szCs w:val="24"/>
              </w:rPr>
            </w:rPrChange>
          </w:rPr>
          <w:tab/>
          <w:t xml:space="preserve">Weimerskirch H, Inchausti P, Guinet C, Barbraud C. Trends in bird and seal populations as indicators of a system shift in the Southern Ocean. Antarctic Science. 2003;15: 249–256. </w:t>
        </w:r>
      </w:ins>
    </w:p>
    <w:p w14:paraId="145DE9E2" w14:textId="77777777" w:rsidR="002C6A8E" w:rsidRPr="004F14C2" w:rsidRDefault="002C6A8E">
      <w:pPr>
        <w:pStyle w:val="Bibliography"/>
        <w:rPr>
          <w:ins w:id="439" w:author="Bahlai, Christie" w:date="2019-02-28T12:51:00Z"/>
          <w:rFonts w:cstheme="minorHAnsi"/>
          <w:rPrChange w:id="440" w:author="Bahlai, Christie" w:date="2019-02-28T13:10:00Z">
            <w:rPr>
              <w:ins w:id="441" w:author="Bahlai, Christie" w:date="2019-02-28T12:51:00Z"/>
              <w:rFonts w:ascii="Times New Roman" w:hAnsi="Times New Roman" w:cs="Times New Roman"/>
              <w:sz w:val="24"/>
              <w:szCs w:val="24"/>
            </w:rPr>
          </w:rPrChange>
        </w:rPr>
        <w:pPrChange w:id="442" w:author="Bahlai, Christie" w:date="2019-02-28T12:51:00Z">
          <w:pPr>
            <w:widowControl w:val="0"/>
            <w:autoSpaceDE w:val="0"/>
            <w:autoSpaceDN w:val="0"/>
            <w:adjustRightInd w:val="0"/>
            <w:spacing w:after="0" w:line="240" w:lineRule="auto"/>
          </w:pPr>
        </w:pPrChange>
      </w:pPr>
      <w:ins w:id="443" w:author="Bahlai, Christie" w:date="2019-02-28T12:51:00Z">
        <w:r w:rsidRPr="004F14C2">
          <w:rPr>
            <w:rFonts w:cstheme="minorHAnsi"/>
            <w:rPrChange w:id="444" w:author="Bahlai, Christie" w:date="2019-02-28T13:10:00Z">
              <w:rPr>
                <w:rFonts w:ascii="Times New Roman" w:hAnsi="Times New Roman" w:cs="Times New Roman"/>
                <w:sz w:val="24"/>
                <w:szCs w:val="24"/>
              </w:rPr>
            </w:rPrChange>
          </w:rPr>
          <w:t xml:space="preserve">19. </w:t>
        </w:r>
        <w:r w:rsidRPr="004F14C2">
          <w:rPr>
            <w:rFonts w:cstheme="minorHAnsi"/>
            <w:rPrChange w:id="445" w:author="Bahlai, Christie" w:date="2019-02-28T13:10:00Z">
              <w:rPr>
                <w:rFonts w:ascii="Times New Roman" w:hAnsi="Times New Roman" w:cs="Times New Roman"/>
                <w:sz w:val="24"/>
                <w:szCs w:val="24"/>
              </w:rPr>
            </w:rPrChange>
          </w:rPr>
          <w:tab/>
          <w:t>Knapp AK, Smith MD, Hobbie SE, Collins SL, Fahey TJ, Hansen GJA, et al. Past, present, and future roles of long-term experiments in the LTER Network. Bioscience. 2012;62: 377–389. doi:10.1029/2008gb003336</w:t>
        </w:r>
      </w:ins>
    </w:p>
    <w:p w14:paraId="71E244BC" w14:textId="77777777" w:rsidR="002C6A8E" w:rsidRPr="004F14C2" w:rsidRDefault="002C6A8E">
      <w:pPr>
        <w:pStyle w:val="Bibliography"/>
        <w:rPr>
          <w:ins w:id="446" w:author="Bahlai, Christie" w:date="2019-02-28T12:51:00Z"/>
          <w:rFonts w:cstheme="minorHAnsi"/>
          <w:rPrChange w:id="447" w:author="Bahlai, Christie" w:date="2019-02-28T13:10:00Z">
            <w:rPr>
              <w:ins w:id="448" w:author="Bahlai, Christie" w:date="2019-02-28T12:51:00Z"/>
              <w:rFonts w:ascii="Times New Roman" w:hAnsi="Times New Roman" w:cs="Times New Roman"/>
              <w:sz w:val="24"/>
              <w:szCs w:val="24"/>
            </w:rPr>
          </w:rPrChange>
        </w:rPr>
        <w:pPrChange w:id="449" w:author="Bahlai, Christie" w:date="2019-02-28T12:51:00Z">
          <w:pPr>
            <w:widowControl w:val="0"/>
            <w:autoSpaceDE w:val="0"/>
            <w:autoSpaceDN w:val="0"/>
            <w:adjustRightInd w:val="0"/>
            <w:spacing w:after="0" w:line="240" w:lineRule="auto"/>
          </w:pPr>
        </w:pPrChange>
      </w:pPr>
      <w:ins w:id="450" w:author="Bahlai, Christie" w:date="2019-02-28T12:51:00Z">
        <w:r w:rsidRPr="004F14C2">
          <w:rPr>
            <w:rFonts w:cstheme="minorHAnsi"/>
            <w:rPrChange w:id="451" w:author="Bahlai, Christie" w:date="2019-02-28T13:10:00Z">
              <w:rPr>
                <w:rFonts w:ascii="Times New Roman" w:hAnsi="Times New Roman" w:cs="Times New Roman"/>
                <w:sz w:val="24"/>
                <w:szCs w:val="24"/>
              </w:rPr>
            </w:rPrChange>
          </w:rPr>
          <w:t xml:space="preserve">20. </w:t>
        </w:r>
        <w:r w:rsidRPr="004F14C2">
          <w:rPr>
            <w:rFonts w:cstheme="minorHAnsi"/>
            <w:rPrChange w:id="452" w:author="Bahlai, Christie" w:date="2019-02-28T13:10:00Z">
              <w:rPr>
                <w:rFonts w:ascii="Times New Roman" w:hAnsi="Times New Roman" w:cs="Times New Roman"/>
                <w:sz w:val="24"/>
                <w:szCs w:val="24"/>
              </w:rPr>
            </w:rPrChange>
          </w:rPr>
          <w:tab/>
          <w:t xml:space="preserve">Braun JV, Muller H-G. Statistical Methods for DNA Sequence Segmentation. Statistical Science. 1998;13: 142–162. </w:t>
        </w:r>
      </w:ins>
    </w:p>
    <w:p w14:paraId="1073E500" w14:textId="77777777" w:rsidR="002C6A8E" w:rsidRPr="004F14C2" w:rsidRDefault="002C6A8E">
      <w:pPr>
        <w:pStyle w:val="Bibliography"/>
        <w:rPr>
          <w:ins w:id="453" w:author="Bahlai, Christie" w:date="2019-02-28T12:51:00Z"/>
          <w:rFonts w:cstheme="minorHAnsi"/>
          <w:rPrChange w:id="454" w:author="Bahlai, Christie" w:date="2019-02-28T13:10:00Z">
            <w:rPr>
              <w:ins w:id="455" w:author="Bahlai, Christie" w:date="2019-02-28T12:51:00Z"/>
              <w:rFonts w:ascii="Times New Roman" w:hAnsi="Times New Roman" w:cs="Times New Roman"/>
              <w:sz w:val="24"/>
              <w:szCs w:val="24"/>
            </w:rPr>
          </w:rPrChange>
        </w:rPr>
        <w:pPrChange w:id="456" w:author="Bahlai, Christie" w:date="2019-02-28T12:51:00Z">
          <w:pPr>
            <w:widowControl w:val="0"/>
            <w:autoSpaceDE w:val="0"/>
            <w:autoSpaceDN w:val="0"/>
            <w:adjustRightInd w:val="0"/>
            <w:spacing w:after="0" w:line="240" w:lineRule="auto"/>
          </w:pPr>
        </w:pPrChange>
      </w:pPr>
      <w:ins w:id="457" w:author="Bahlai, Christie" w:date="2019-02-28T12:51:00Z">
        <w:r w:rsidRPr="004F14C2">
          <w:rPr>
            <w:rFonts w:cstheme="minorHAnsi"/>
            <w:rPrChange w:id="458" w:author="Bahlai, Christie" w:date="2019-02-28T13:10:00Z">
              <w:rPr>
                <w:rFonts w:ascii="Times New Roman" w:hAnsi="Times New Roman" w:cs="Times New Roman"/>
                <w:sz w:val="24"/>
                <w:szCs w:val="24"/>
              </w:rPr>
            </w:rPrChange>
          </w:rPr>
          <w:t xml:space="preserve">21. </w:t>
        </w:r>
        <w:r w:rsidRPr="004F14C2">
          <w:rPr>
            <w:rFonts w:cstheme="minorHAnsi"/>
            <w:rPrChange w:id="459" w:author="Bahlai, Christie" w:date="2019-02-28T13:10:00Z">
              <w:rPr>
                <w:rFonts w:ascii="Times New Roman" w:hAnsi="Times New Roman" w:cs="Times New Roman"/>
                <w:sz w:val="24"/>
                <w:szCs w:val="24"/>
              </w:rPr>
            </w:rPrChange>
          </w:rPr>
          <w:tab/>
          <w:t xml:space="preserve">Zeileis A, Leisch F, Hornik K, Kleiber C. strucchange. An R package for testing for structural change in linear regression models. 2001; </w:t>
        </w:r>
      </w:ins>
    </w:p>
    <w:p w14:paraId="4924D87D" w14:textId="77777777" w:rsidR="002C6A8E" w:rsidRPr="004F14C2" w:rsidRDefault="002C6A8E">
      <w:pPr>
        <w:pStyle w:val="Bibliography"/>
        <w:rPr>
          <w:ins w:id="460" w:author="Bahlai, Christie" w:date="2019-02-28T12:51:00Z"/>
          <w:rFonts w:cstheme="minorHAnsi"/>
          <w:rPrChange w:id="461" w:author="Bahlai, Christie" w:date="2019-02-28T13:10:00Z">
            <w:rPr>
              <w:ins w:id="462" w:author="Bahlai, Christie" w:date="2019-02-28T12:51:00Z"/>
              <w:rFonts w:ascii="Times New Roman" w:hAnsi="Times New Roman" w:cs="Times New Roman"/>
              <w:sz w:val="24"/>
              <w:szCs w:val="24"/>
            </w:rPr>
          </w:rPrChange>
        </w:rPr>
        <w:pPrChange w:id="463" w:author="Bahlai, Christie" w:date="2019-02-28T12:51:00Z">
          <w:pPr>
            <w:widowControl w:val="0"/>
            <w:autoSpaceDE w:val="0"/>
            <w:autoSpaceDN w:val="0"/>
            <w:adjustRightInd w:val="0"/>
            <w:spacing w:after="0" w:line="240" w:lineRule="auto"/>
          </w:pPr>
        </w:pPrChange>
      </w:pPr>
      <w:ins w:id="464" w:author="Bahlai, Christie" w:date="2019-02-28T12:51:00Z">
        <w:r w:rsidRPr="004F14C2">
          <w:rPr>
            <w:rFonts w:cstheme="minorHAnsi"/>
            <w:rPrChange w:id="465" w:author="Bahlai, Christie" w:date="2019-02-28T13:10:00Z">
              <w:rPr>
                <w:rFonts w:ascii="Times New Roman" w:hAnsi="Times New Roman" w:cs="Times New Roman"/>
                <w:sz w:val="24"/>
                <w:szCs w:val="24"/>
              </w:rPr>
            </w:rPrChange>
          </w:rPr>
          <w:t xml:space="preserve">22. </w:t>
        </w:r>
        <w:r w:rsidRPr="004F14C2">
          <w:rPr>
            <w:rFonts w:cstheme="minorHAnsi"/>
            <w:rPrChange w:id="466" w:author="Bahlai, Christie" w:date="2019-02-28T13:10:00Z">
              <w:rPr>
                <w:rFonts w:ascii="Times New Roman" w:hAnsi="Times New Roman" w:cs="Times New Roman"/>
                <w:sz w:val="24"/>
                <w:szCs w:val="24"/>
              </w:rPr>
            </w:rPrChange>
          </w:rPr>
          <w:tab/>
          <w:t xml:space="preserve">Killick R, Eckley I. changepoint: An R package for changepoint analysis. Journal of Statistical Software. 2014;58: 1–19. </w:t>
        </w:r>
      </w:ins>
    </w:p>
    <w:p w14:paraId="259202B0" w14:textId="77777777" w:rsidR="002C6A8E" w:rsidRPr="004F14C2" w:rsidRDefault="002C6A8E">
      <w:pPr>
        <w:pStyle w:val="Bibliography"/>
        <w:rPr>
          <w:ins w:id="467" w:author="Bahlai, Christie" w:date="2019-02-28T12:51:00Z"/>
          <w:rFonts w:cstheme="minorHAnsi"/>
          <w:rPrChange w:id="468" w:author="Bahlai, Christie" w:date="2019-02-28T13:10:00Z">
            <w:rPr>
              <w:ins w:id="469" w:author="Bahlai, Christie" w:date="2019-02-28T12:51:00Z"/>
              <w:rFonts w:ascii="Times New Roman" w:hAnsi="Times New Roman" w:cs="Times New Roman"/>
              <w:sz w:val="24"/>
              <w:szCs w:val="24"/>
            </w:rPr>
          </w:rPrChange>
        </w:rPr>
        <w:pPrChange w:id="470" w:author="Bahlai, Christie" w:date="2019-02-28T12:51:00Z">
          <w:pPr>
            <w:widowControl w:val="0"/>
            <w:autoSpaceDE w:val="0"/>
            <w:autoSpaceDN w:val="0"/>
            <w:adjustRightInd w:val="0"/>
            <w:spacing w:after="0" w:line="240" w:lineRule="auto"/>
          </w:pPr>
        </w:pPrChange>
      </w:pPr>
      <w:ins w:id="471" w:author="Bahlai, Christie" w:date="2019-02-28T12:51:00Z">
        <w:r w:rsidRPr="004F14C2">
          <w:rPr>
            <w:rFonts w:cstheme="minorHAnsi"/>
            <w:rPrChange w:id="472" w:author="Bahlai, Christie" w:date="2019-02-28T13:10:00Z">
              <w:rPr>
                <w:rFonts w:ascii="Times New Roman" w:hAnsi="Times New Roman" w:cs="Times New Roman"/>
                <w:sz w:val="24"/>
                <w:szCs w:val="24"/>
              </w:rPr>
            </w:rPrChange>
          </w:rPr>
          <w:t xml:space="preserve">23. </w:t>
        </w:r>
        <w:r w:rsidRPr="004F14C2">
          <w:rPr>
            <w:rFonts w:cstheme="minorHAnsi"/>
            <w:rPrChange w:id="473" w:author="Bahlai, Christie" w:date="2019-02-28T13:10:00Z">
              <w:rPr>
                <w:rFonts w:ascii="Times New Roman" w:hAnsi="Times New Roman" w:cs="Times New Roman"/>
                <w:sz w:val="24"/>
                <w:szCs w:val="24"/>
              </w:rPr>
            </w:rPrChange>
          </w:rPr>
          <w:tab/>
          <w:t xml:space="preserve">Priyadarshana W, Sofronov G. Multiple break-points detection in array CGH data via the cross-entropy method. IEEE/ACM Transactions on Computational Biology and Bioinformatics (TCBB). 2015;12: 487–498. </w:t>
        </w:r>
      </w:ins>
    </w:p>
    <w:p w14:paraId="6D7DD428" w14:textId="77777777" w:rsidR="002C6A8E" w:rsidRPr="004F14C2" w:rsidRDefault="002C6A8E">
      <w:pPr>
        <w:pStyle w:val="Bibliography"/>
        <w:rPr>
          <w:ins w:id="474" w:author="Bahlai, Christie" w:date="2019-02-28T12:51:00Z"/>
          <w:rFonts w:cstheme="minorHAnsi"/>
          <w:rPrChange w:id="475" w:author="Bahlai, Christie" w:date="2019-02-28T13:10:00Z">
            <w:rPr>
              <w:ins w:id="476" w:author="Bahlai, Christie" w:date="2019-02-28T12:51:00Z"/>
              <w:rFonts w:ascii="Times New Roman" w:hAnsi="Times New Roman" w:cs="Times New Roman"/>
              <w:sz w:val="24"/>
              <w:szCs w:val="24"/>
            </w:rPr>
          </w:rPrChange>
        </w:rPr>
        <w:pPrChange w:id="477" w:author="Bahlai, Christie" w:date="2019-02-28T12:51:00Z">
          <w:pPr>
            <w:widowControl w:val="0"/>
            <w:autoSpaceDE w:val="0"/>
            <w:autoSpaceDN w:val="0"/>
            <w:adjustRightInd w:val="0"/>
            <w:spacing w:after="0" w:line="240" w:lineRule="auto"/>
          </w:pPr>
        </w:pPrChange>
      </w:pPr>
      <w:ins w:id="478" w:author="Bahlai, Christie" w:date="2019-02-28T12:51:00Z">
        <w:r w:rsidRPr="004F14C2">
          <w:rPr>
            <w:rFonts w:cstheme="minorHAnsi"/>
            <w:rPrChange w:id="479" w:author="Bahlai, Christie" w:date="2019-02-28T13:10:00Z">
              <w:rPr>
                <w:rFonts w:ascii="Times New Roman" w:hAnsi="Times New Roman" w:cs="Times New Roman"/>
                <w:sz w:val="24"/>
                <w:szCs w:val="24"/>
              </w:rPr>
            </w:rPrChange>
          </w:rPr>
          <w:t xml:space="preserve">24. </w:t>
        </w:r>
        <w:r w:rsidRPr="004F14C2">
          <w:rPr>
            <w:rFonts w:cstheme="minorHAnsi"/>
            <w:rPrChange w:id="480" w:author="Bahlai, Christie" w:date="2019-02-28T13:10:00Z">
              <w:rPr>
                <w:rFonts w:ascii="Times New Roman" w:hAnsi="Times New Roman" w:cs="Times New Roman"/>
                <w:sz w:val="24"/>
                <w:szCs w:val="24"/>
              </w:rPr>
            </w:rPrChange>
          </w:rPr>
          <w:tab/>
          <w:t>Jenouvrier S, Weimerskirch H, Barbraud C, Park Y-H, Cazelles B. Evidence of a shift in the cyclicity of Antarctic seabird dynamics linked to climate. Proceedings of the Royal Society B: Biological Sciences. 2005;272: 887–895. doi:10.1098/rspb.2004.2978</w:t>
        </w:r>
      </w:ins>
    </w:p>
    <w:p w14:paraId="0F40E18B" w14:textId="77777777" w:rsidR="002C6A8E" w:rsidRPr="004F14C2" w:rsidRDefault="002C6A8E">
      <w:pPr>
        <w:pStyle w:val="Bibliography"/>
        <w:rPr>
          <w:ins w:id="481" w:author="Bahlai, Christie" w:date="2019-02-28T12:51:00Z"/>
          <w:rFonts w:cstheme="minorHAnsi"/>
          <w:rPrChange w:id="482" w:author="Bahlai, Christie" w:date="2019-02-28T13:10:00Z">
            <w:rPr>
              <w:ins w:id="483" w:author="Bahlai, Christie" w:date="2019-02-28T12:51:00Z"/>
              <w:rFonts w:ascii="Times New Roman" w:hAnsi="Times New Roman" w:cs="Times New Roman"/>
              <w:sz w:val="24"/>
              <w:szCs w:val="24"/>
            </w:rPr>
          </w:rPrChange>
        </w:rPr>
        <w:pPrChange w:id="484" w:author="Bahlai, Christie" w:date="2019-02-28T12:51:00Z">
          <w:pPr>
            <w:widowControl w:val="0"/>
            <w:autoSpaceDE w:val="0"/>
            <w:autoSpaceDN w:val="0"/>
            <w:adjustRightInd w:val="0"/>
            <w:spacing w:after="0" w:line="240" w:lineRule="auto"/>
          </w:pPr>
        </w:pPrChange>
      </w:pPr>
      <w:ins w:id="485" w:author="Bahlai, Christie" w:date="2019-02-28T12:51:00Z">
        <w:r w:rsidRPr="004F14C2">
          <w:rPr>
            <w:rFonts w:cstheme="minorHAnsi"/>
            <w:rPrChange w:id="486" w:author="Bahlai, Christie" w:date="2019-02-28T13:10:00Z">
              <w:rPr>
                <w:rFonts w:ascii="Times New Roman" w:hAnsi="Times New Roman" w:cs="Times New Roman"/>
                <w:sz w:val="24"/>
                <w:szCs w:val="24"/>
              </w:rPr>
            </w:rPrChange>
          </w:rPr>
          <w:t xml:space="preserve">25. </w:t>
        </w:r>
        <w:r w:rsidRPr="004F14C2">
          <w:rPr>
            <w:rFonts w:cstheme="minorHAnsi"/>
            <w:rPrChange w:id="487" w:author="Bahlai, Christie" w:date="2019-02-28T13:10:00Z">
              <w:rPr>
                <w:rFonts w:ascii="Times New Roman" w:hAnsi="Times New Roman" w:cs="Times New Roman"/>
                <w:sz w:val="24"/>
                <w:szCs w:val="24"/>
              </w:rPr>
            </w:rPrChange>
          </w:rPr>
          <w:tab/>
          <w:t>Cazelles B, Chavez M, Berteaux D, Ménard F, Vik JO, Jenouvrier S, et al. Wavelet analysis of ecological time series. Oecologia. 2008;156: 287–304. doi:10.1007/s00442-008-0993-2</w:t>
        </w:r>
      </w:ins>
    </w:p>
    <w:p w14:paraId="47195143" w14:textId="77777777" w:rsidR="002C6A8E" w:rsidRPr="004F14C2" w:rsidRDefault="002C6A8E">
      <w:pPr>
        <w:pStyle w:val="Bibliography"/>
        <w:rPr>
          <w:ins w:id="488" w:author="Bahlai, Christie" w:date="2019-02-28T12:51:00Z"/>
          <w:rFonts w:cstheme="minorHAnsi"/>
          <w:rPrChange w:id="489" w:author="Bahlai, Christie" w:date="2019-02-28T13:10:00Z">
            <w:rPr>
              <w:ins w:id="490" w:author="Bahlai, Christie" w:date="2019-02-28T12:51:00Z"/>
              <w:rFonts w:ascii="Times New Roman" w:hAnsi="Times New Roman" w:cs="Times New Roman"/>
              <w:sz w:val="24"/>
              <w:szCs w:val="24"/>
            </w:rPr>
          </w:rPrChange>
        </w:rPr>
        <w:pPrChange w:id="491" w:author="Bahlai, Christie" w:date="2019-02-28T12:51:00Z">
          <w:pPr>
            <w:widowControl w:val="0"/>
            <w:autoSpaceDE w:val="0"/>
            <w:autoSpaceDN w:val="0"/>
            <w:adjustRightInd w:val="0"/>
            <w:spacing w:after="0" w:line="240" w:lineRule="auto"/>
          </w:pPr>
        </w:pPrChange>
      </w:pPr>
      <w:ins w:id="492" w:author="Bahlai, Christie" w:date="2019-02-28T12:51:00Z">
        <w:r w:rsidRPr="004F14C2">
          <w:rPr>
            <w:rFonts w:cstheme="minorHAnsi"/>
            <w:rPrChange w:id="493" w:author="Bahlai, Christie" w:date="2019-02-28T13:10:00Z">
              <w:rPr>
                <w:rFonts w:ascii="Times New Roman" w:hAnsi="Times New Roman" w:cs="Times New Roman"/>
                <w:sz w:val="24"/>
                <w:szCs w:val="24"/>
              </w:rPr>
            </w:rPrChange>
          </w:rPr>
          <w:t xml:space="preserve">26. </w:t>
        </w:r>
        <w:r w:rsidRPr="004F14C2">
          <w:rPr>
            <w:rFonts w:cstheme="minorHAnsi"/>
            <w:rPrChange w:id="494" w:author="Bahlai, Christie" w:date="2019-02-28T13:10:00Z">
              <w:rPr>
                <w:rFonts w:ascii="Times New Roman" w:hAnsi="Times New Roman" w:cs="Times New Roman"/>
                <w:sz w:val="24"/>
                <w:szCs w:val="24"/>
              </w:rPr>
            </w:rPrChange>
          </w:rPr>
          <w:tab/>
          <w:t xml:space="preserve">Turchin P. Complex population dynamics: a theoretical/empirical synthesis. Princeton University Press; 2003. </w:t>
        </w:r>
      </w:ins>
    </w:p>
    <w:p w14:paraId="314F40EC" w14:textId="77777777" w:rsidR="002C6A8E" w:rsidRPr="004F14C2" w:rsidRDefault="002C6A8E">
      <w:pPr>
        <w:pStyle w:val="Bibliography"/>
        <w:rPr>
          <w:ins w:id="495" w:author="Bahlai, Christie" w:date="2019-02-28T12:51:00Z"/>
          <w:rFonts w:cstheme="minorHAnsi"/>
          <w:rPrChange w:id="496" w:author="Bahlai, Christie" w:date="2019-02-28T13:10:00Z">
            <w:rPr>
              <w:ins w:id="497" w:author="Bahlai, Christie" w:date="2019-02-28T12:51:00Z"/>
              <w:rFonts w:ascii="Times New Roman" w:hAnsi="Times New Roman" w:cs="Times New Roman"/>
              <w:sz w:val="24"/>
              <w:szCs w:val="24"/>
            </w:rPr>
          </w:rPrChange>
        </w:rPr>
        <w:pPrChange w:id="498" w:author="Bahlai, Christie" w:date="2019-02-28T12:51:00Z">
          <w:pPr>
            <w:widowControl w:val="0"/>
            <w:autoSpaceDE w:val="0"/>
            <w:autoSpaceDN w:val="0"/>
            <w:adjustRightInd w:val="0"/>
            <w:spacing w:after="0" w:line="240" w:lineRule="auto"/>
          </w:pPr>
        </w:pPrChange>
      </w:pPr>
      <w:ins w:id="499" w:author="Bahlai, Christie" w:date="2019-02-28T12:51:00Z">
        <w:r w:rsidRPr="004F14C2">
          <w:rPr>
            <w:rFonts w:cstheme="minorHAnsi"/>
            <w:rPrChange w:id="500" w:author="Bahlai, Christie" w:date="2019-02-28T13:10:00Z">
              <w:rPr>
                <w:rFonts w:ascii="Times New Roman" w:hAnsi="Times New Roman" w:cs="Times New Roman"/>
                <w:sz w:val="24"/>
                <w:szCs w:val="24"/>
              </w:rPr>
            </w:rPrChange>
          </w:rPr>
          <w:t xml:space="preserve">27. </w:t>
        </w:r>
        <w:r w:rsidRPr="004F14C2">
          <w:rPr>
            <w:rFonts w:cstheme="minorHAnsi"/>
            <w:rPrChange w:id="501" w:author="Bahlai, Christie" w:date="2019-02-28T13:10:00Z">
              <w:rPr>
                <w:rFonts w:ascii="Times New Roman" w:hAnsi="Times New Roman" w:cs="Times New Roman"/>
                <w:sz w:val="24"/>
                <w:szCs w:val="24"/>
              </w:rPr>
            </w:rPrChange>
          </w:rPr>
          <w:tab/>
          <w:t xml:space="preserve">Brook BW, Bradshaw CJ. Strength of evidence for density dependence in abundance time series of 1198 species. Ecology. 2006;87: 1445–1451. </w:t>
        </w:r>
      </w:ins>
    </w:p>
    <w:p w14:paraId="487A5F72" w14:textId="77777777" w:rsidR="002C6A8E" w:rsidRPr="004F14C2" w:rsidRDefault="002C6A8E">
      <w:pPr>
        <w:pStyle w:val="Bibliography"/>
        <w:rPr>
          <w:ins w:id="502" w:author="Bahlai, Christie" w:date="2019-02-28T12:51:00Z"/>
          <w:rFonts w:cstheme="minorHAnsi"/>
          <w:rPrChange w:id="503" w:author="Bahlai, Christie" w:date="2019-02-28T13:10:00Z">
            <w:rPr>
              <w:ins w:id="504" w:author="Bahlai, Christie" w:date="2019-02-28T12:51:00Z"/>
              <w:rFonts w:ascii="Times New Roman" w:hAnsi="Times New Roman" w:cs="Times New Roman"/>
              <w:sz w:val="24"/>
              <w:szCs w:val="24"/>
            </w:rPr>
          </w:rPrChange>
        </w:rPr>
        <w:pPrChange w:id="505" w:author="Bahlai, Christie" w:date="2019-02-28T12:51:00Z">
          <w:pPr>
            <w:widowControl w:val="0"/>
            <w:autoSpaceDE w:val="0"/>
            <w:autoSpaceDN w:val="0"/>
            <w:adjustRightInd w:val="0"/>
            <w:spacing w:after="0" w:line="240" w:lineRule="auto"/>
          </w:pPr>
        </w:pPrChange>
      </w:pPr>
      <w:ins w:id="506" w:author="Bahlai, Christie" w:date="2019-02-28T12:51:00Z">
        <w:r w:rsidRPr="004F14C2">
          <w:rPr>
            <w:rFonts w:cstheme="minorHAnsi"/>
            <w:rPrChange w:id="507" w:author="Bahlai, Christie" w:date="2019-02-28T13:10:00Z">
              <w:rPr>
                <w:rFonts w:ascii="Times New Roman" w:hAnsi="Times New Roman" w:cs="Times New Roman"/>
                <w:sz w:val="24"/>
                <w:szCs w:val="24"/>
              </w:rPr>
            </w:rPrChange>
          </w:rPr>
          <w:t xml:space="preserve">28. </w:t>
        </w:r>
        <w:r w:rsidRPr="004F14C2">
          <w:rPr>
            <w:rFonts w:cstheme="minorHAnsi"/>
            <w:rPrChange w:id="508" w:author="Bahlai, Christie" w:date="2019-02-28T13:10:00Z">
              <w:rPr>
                <w:rFonts w:ascii="Times New Roman" w:hAnsi="Times New Roman" w:cs="Times New Roman"/>
                <w:sz w:val="24"/>
                <w:szCs w:val="24"/>
              </w:rPr>
            </w:rPrChange>
          </w:rPr>
          <w:tab/>
          <w:t>Hall AR, Osborn DR, Sakkas N. Inference on Structural Breaks using Information Criteria. The Manchester School. 2013;81: 54–81. doi:10.1111/manc.12017</w:t>
        </w:r>
      </w:ins>
    </w:p>
    <w:p w14:paraId="19AC7DB8" w14:textId="77777777" w:rsidR="002C6A8E" w:rsidRPr="004F14C2" w:rsidRDefault="002C6A8E">
      <w:pPr>
        <w:pStyle w:val="Bibliography"/>
        <w:rPr>
          <w:ins w:id="509" w:author="Bahlai, Christie" w:date="2019-02-28T12:51:00Z"/>
          <w:rFonts w:cstheme="minorHAnsi"/>
          <w:rPrChange w:id="510" w:author="Bahlai, Christie" w:date="2019-02-28T13:10:00Z">
            <w:rPr>
              <w:ins w:id="511" w:author="Bahlai, Christie" w:date="2019-02-28T12:51:00Z"/>
              <w:rFonts w:ascii="Times New Roman" w:hAnsi="Times New Roman" w:cs="Times New Roman"/>
              <w:sz w:val="24"/>
              <w:szCs w:val="24"/>
            </w:rPr>
          </w:rPrChange>
        </w:rPr>
        <w:pPrChange w:id="512" w:author="Bahlai, Christie" w:date="2019-02-28T12:51:00Z">
          <w:pPr>
            <w:widowControl w:val="0"/>
            <w:autoSpaceDE w:val="0"/>
            <w:autoSpaceDN w:val="0"/>
            <w:adjustRightInd w:val="0"/>
            <w:spacing w:after="0" w:line="240" w:lineRule="auto"/>
          </w:pPr>
        </w:pPrChange>
      </w:pPr>
      <w:ins w:id="513" w:author="Bahlai, Christie" w:date="2019-02-28T12:51:00Z">
        <w:r w:rsidRPr="004F14C2">
          <w:rPr>
            <w:rFonts w:cstheme="minorHAnsi"/>
            <w:rPrChange w:id="514" w:author="Bahlai, Christie" w:date="2019-02-28T13:10:00Z">
              <w:rPr>
                <w:rFonts w:ascii="Times New Roman" w:hAnsi="Times New Roman" w:cs="Times New Roman"/>
                <w:sz w:val="24"/>
                <w:szCs w:val="24"/>
              </w:rPr>
            </w:rPrChange>
          </w:rPr>
          <w:t xml:space="preserve">29. </w:t>
        </w:r>
        <w:r w:rsidRPr="004F14C2">
          <w:rPr>
            <w:rFonts w:cstheme="minorHAnsi"/>
            <w:rPrChange w:id="515" w:author="Bahlai, Christie" w:date="2019-02-28T13:10:00Z">
              <w:rPr>
                <w:rFonts w:ascii="Times New Roman" w:hAnsi="Times New Roman" w:cs="Times New Roman"/>
                <w:sz w:val="24"/>
                <w:szCs w:val="24"/>
              </w:rPr>
            </w:rPrChange>
          </w:rPr>
          <w:tab/>
          <w:t xml:space="preserve">Burnham KP, Anderson DR. Model selection and multimodal inference: a practical information-theoretic approach. 2nd ed. New York: Springer Science + Business Media, LLC; 2002. </w:t>
        </w:r>
      </w:ins>
    </w:p>
    <w:p w14:paraId="095FC580" w14:textId="77777777" w:rsidR="002C6A8E" w:rsidRPr="004F14C2" w:rsidRDefault="002C6A8E">
      <w:pPr>
        <w:pStyle w:val="Bibliography"/>
        <w:rPr>
          <w:ins w:id="516" w:author="Bahlai, Christie" w:date="2019-02-28T12:51:00Z"/>
          <w:rFonts w:cstheme="minorHAnsi"/>
          <w:rPrChange w:id="517" w:author="Bahlai, Christie" w:date="2019-02-28T13:10:00Z">
            <w:rPr>
              <w:ins w:id="518" w:author="Bahlai, Christie" w:date="2019-02-28T12:51:00Z"/>
              <w:rFonts w:ascii="Times New Roman" w:hAnsi="Times New Roman" w:cs="Times New Roman"/>
              <w:sz w:val="24"/>
              <w:szCs w:val="24"/>
            </w:rPr>
          </w:rPrChange>
        </w:rPr>
        <w:pPrChange w:id="519" w:author="Bahlai, Christie" w:date="2019-02-28T12:51:00Z">
          <w:pPr>
            <w:widowControl w:val="0"/>
            <w:autoSpaceDE w:val="0"/>
            <w:autoSpaceDN w:val="0"/>
            <w:adjustRightInd w:val="0"/>
            <w:spacing w:after="0" w:line="240" w:lineRule="auto"/>
          </w:pPr>
        </w:pPrChange>
      </w:pPr>
      <w:ins w:id="520" w:author="Bahlai, Christie" w:date="2019-02-28T12:51:00Z">
        <w:r w:rsidRPr="004F14C2">
          <w:rPr>
            <w:rFonts w:cstheme="minorHAnsi"/>
            <w:rPrChange w:id="521" w:author="Bahlai, Christie" w:date="2019-02-28T13:10:00Z">
              <w:rPr>
                <w:rFonts w:ascii="Times New Roman" w:hAnsi="Times New Roman" w:cs="Times New Roman"/>
                <w:sz w:val="24"/>
                <w:szCs w:val="24"/>
              </w:rPr>
            </w:rPrChange>
          </w:rPr>
          <w:t xml:space="preserve">30. </w:t>
        </w:r>
        <w:r w:rsidRPr="004F14C2">
          <w:rPr>
            <w:rFonts w:cstheme="minorHAnsi"/>
            <w:rPrChange w:id="522" w:author="Bahlai, Christie" w:date="2019-02-28T13:10:00Z">
              <w:rPr>
                <w:rFonts w:ascii="Times New Roman" w:hAnsi="Times New Roman" w:cs="Times New Roman"/>
                <w:sz w:val="24"/>
                <w:szCs w:val="24"/>
              </w:rPr>
            </w:rPrChange>
          </w:rPr>
          <w:tab/>
          <w:t>R Development Core Team. R: A Language and Environment for Statistical Computing 3.3.3. R Foundation for Statistical Computing. 2017; Available: http://www.R-project.org</w:t>
        </w:r>
      </w:ins>
    </w:p>
    <w:p w14:paraId="3A28882E" w14:textId="77777777" w:rsidR="002C6A8E" w:rsidRPr="004F14C2" w:rsidRDefault="002C6A8E">
      <w:pPr>
        <w:pStyle w:val="Bibliography"/>
        <w:rPr>
          <w:ins w:id="523" w:author="Bahlai, Christie" w:date="2019-02-28T12:51:00Z"/>
          <w:rFonts w:cstheme="minorHAnsi"/>
          <w:rPrChange w:id="524" w:author="Bahlai, Christie" w:date="2019-02-28T13:10:00Z">
            <w:rPr>
              <w:ins w:id="525" w:author="Bahlai, Christie" w:date="2019-02-28T12:51:00Z"/>
              <w:rFonts w:ascii="Times New Roman" w:hAnsi="Times New Roman" w:cs="Times New Roman"/>
              <w:sz w:val="24"/>
              <w:szCs w:val="24"/>
            </w:rPr>
          </w:rPrChange>
        </w:rPr>
        <w:pPrChange w:id="526" w:author="Bahlai, Christie" w:date="2019-02-28T12:51:00Z">
          <w:pPr>
            <w:widowControl w:val="0"/>
            <w:autoSpaceDE w:val="0"/>
            <w:autoSpaceDN w:val="0"/>
            <w:adjustRightInd w:val="0"/>
            <w:spacing w:after="0" w:line="240" w:lineRule="auto"/>
          </w:pPr>
        </w:pPrChange>
      </w:pPr>
      <w:ins w:id="527" w:author="Bahlai, Christie" w:date="2019-02-28T12:51:00Z">
        <w:r w:rsidRPr="004F14C2">
          <w:rPr>
            <w:rFonts w:cstheme="minorHAnsi"/>
            <w:rPrChange w:id="528" w:author="Bahlai, Christie" w:date="2019-02-28T13:10:00Z">
              <w:rPr>
                <w:rFonts w:ascii="Times New Roman" w:hAnsi="Times New Roman" w:cs="Times New Roman"/>
                <w:sz w:val="24"/>
                <w:szCs w:val="24"/>
              </w:rPr>
            </w:rPrChange>
          </w:rPr>
          <w:lastRenderedPageBreak/>
          <w:t xml:space="preserve">31. </w:t>
        </w:r>
        <w:r w:rsidRPr="004F14C2">
          <w:rPr>
            <w:rFonts w:cstheme="minorHAnsi"/>
            <w:rPrChange w:id="529" w:author="Bahlai, Christie" w:date="2019-02-28T13:10:00Z">
              <w:rPr>
                <w:rFonts w:ascii="Times New Roman" w:hAnsi="Times New Roman" w:cs="Times New Roman"/>
                <w:sz w:val="24"/>
                <w:szCs w:val="24"/>
              </w:rPr>
            </w:rPrChange>
          </w:rPr>
          <w:tab/>
          <w:t>Bahlai CA, Colunga-Garcia M, Gage SH, Landis DA. Long term functional dynamics of an aphidophagous coccinellid community are unchanged in response to repeated invasion. PLoS One. 2013;8: e83407. doi:10.1371/journal.pone.0083407</w:t>
        </w:r>
      </w:ins>
    </w:p>
    <w:p w14:paraId="3FFD2DE5" w14:textId="77777777" w:rsidR="002C6A8E" w:rsidRPr="004F14C2" w:rsidRDefault="002C6A8E">
      <w:pPr>
        <w:pStyle w:val="Bibliography"/>
        <w:rPr>
          <w:ins w:id="530" w:author="Bahlai, Christie" w:date="2019-02-28T12:51:00Z"/>
          <w:rFonts w:cstheme="minorHAnsi"/>
          <w:rPrChange w:id="531" w:author="Bahlai, Christie" w:date="2019-02-28T13:10:00Z">
            <w:rPr>
              <w:ins w:id="532" w:author="Bahlai, Christie" w:date="2019-02-28T12:51:00Z"/>
              <w:rFonts w:ascii="Times New Roman" w:hAnsi="Times New Roman" w:cs="Times New Roman"/>
              <w:sz w:val="24"/>
              <w:szCs w:val="24"/>
            </w:rPr>
          </w:rPrChange>
        </w:rPr>
        <w:pPrChange w:id="533" w:author="Bahlai, Christie" w:date="2019-02-28T12:51:00Z">
          <w:pPr>
            <w:widowControl w:val="0"/>
            <w:autoSpaceDE w:val="0"/>
            <w:autoSpaceDN w:val="0"/>
            <w:adjustRightInd w:val="0"/>
            <w:spacing w:after="0" w:line="240" w:lineRule="auto"/>
          </w:pPr>
        </w:pPrChange>
      </w:pPr>
      <w:ins w:id="534" w:author="Bahlai, Christie" w:date="2019-02-28T12:51:00Z">
        <w:r w:rsidRPr="004F14C2">
          <w:rPr>
            <w:rFonts w:cstheme="minorHAnsi"/>
            <w:rPrChange w:id="535" w:author="Bahlai, Christie" w:date="2019-02-28T13:10:00Z">
              <w:rPr>
                <w:rFonts w:ascii="Times New Roman" w:hAnsi="Times New Roman" w:cs="Times New Roman"/>
                <w:sz w:val="24"/>
                <w:szCs w:val="24"/>
              </w:rPr>
            </w:rPrChange>
          </w:rPr>
          <w:t xml:space="preserve">32. </w:t>
        </w:r>
        <w:r w:rsidRPr="004F14C2">
          <w:rPr>
            <w:rFonts w:cstheme="minorHAnsi"/>
            <w:rPrChange w:id="536" w:author="Bahlai, Christie" w:date="2019-02-28T13:10:00Z">
              <w:rPr>
                <w:rFonts w:ascii="Times New Roman" w:hAnsi="Times New Roman" w:cs="Times New Roman"/>
                <w:sz w:val="24"/>
                <w:szCs w:val="24"/>
              </w:rPr>
            </w:rPrChange>
          </w:rPr>
          <w:tab/>
          <w:t>Bahlai C, Colunga-Garcia M, Gage S, Landis D. The role of exotic ladybeetles in the decline of native ladybeetle populations: evidence from long-term monitoring. Biol Invasions. 2015;17: 1005–1024. doi:10.1007/s10530-014-0772-4</w:t>
        </w:r>
      </w:ins>
    </w:p>
    <w:p w14:paraId="6ED67438" w14:textId="77777777" w:rsidR="002C6A8E" w:rsidRPr="004F14C2" w:rsidRDefault="002C6A8E">
      <w:pPr>
        <w:pStyle w:val="Bibliography"/>
        <w:rPr>
          <w:ins w:id="537" w:author="Bahlai, Christie" w:date="2019-02-28T12:51:00Z"/>
          <w:rFonts w:cstheme="minorHAnsi"/>
          <w:rPrChange w:id="538" w:author="Bahlai, Christie" w:date="2019-02-28T13:10:00Z">
            <w:rPr>
              <w:ins w:id="539" w:author="Bahlai, Christie" w:date="2019-02-28T12:51:00Z"/>
              <w:rFonts w:ascii="Times New Roman" w:hAnsi="Times New Roman" w:cs="Times New Roman"/>
              <w:sz w:val="24"/>
              <w:szCs w:val="24"/>
            </w:rPr>
          </w:rPrChange>
        </w:rPr>
        <w:pPrChange w:id="540" w:author="Bahlai, Christie" w:date="2019-02-28T12:51:00Z">
          <w:pPr>
            <w:widowControl w:val="0"/>
            <w:autoSpaceDE w:val="0"/>
            <w:autoSpaceDN w:val="0"/>
            <w:adjustRightInd w:val="0"/>
            <w:spacing w:after="0" w:line="240" w:lineRule="auto"/>
          </w:pPr>
        </w:pPrChange>
      </w:pPr>
      <w:ins w:id="541" w:author="Bahlai, Christie" w:date="2019-02-28T12:51:00Z">
        <w:r w:rsidRPr="004F14C2">
          <w:rPr>
            <w:rFonts w:cstheme="minorHAnsi"/>
            <w:rPrChange w:id="542" w:author="Bahlai, Christie" w:date="2019-02-28T13:10:00Z">
              <w:rPr>
                <w:rFonts w:ascii="Times New Roman" w:hAnsi="Times New Roman" w:cs="Times New Roman"/>
                <w:sz w:val="24"/>
                <w:szCs w:val="24"/>
              </w:rPr>
            </w:rPrChange>
          </w:rPr>
          <w:t xml:space="preserve">33. </w:t>
        </w:r>
        <w:r w:rsidRPr="004F14C2">
          <w:rPr>
            <w:rFonts w:cstheme="minorHAnsi"/>
            <w:rPrChange w:id="543" w:author="Bahlai, Christie" w:date="2019-02-28T13:10:00Z">
              <w:rPr>
                <w:rFonts w:ascii="Times New Roman" w:hAnsi="Times New Roman" w:cs="Times New Roman"/>
                <w:sz w:val="24"/>
                <w:szCs w:val="24"/>
              </w:rPr>
            </w:rPrChange>
          </w:rPr>
          <w:tab/>
          <w:t xml:space="preserve">Bahlai CA, Sears MK. Population dynamics of Harmonia axyridis and Aphis glycines in Niagara Peninsula soybean fields and vineyards. Journal of the Entomological Society of Ontario. 2009;140: 27–39. </w:t>
        </w:r>
      </w:ins>
    </w:p>
    <w:p w14:paraId="343573DE" w14:textId="77777777" w:rsidR="002C6A8E" w:rsidRPr="004F14C2" w:rsidRDefault="002C6A8E">
      <w:pPr>
        <w:pStyle w:val="Bibliography"/>
        <w:rPr>
          <w:ins w:id="544" w:author="Bahlai, Christie" w:date="2019-02-28T12:51:00Z"/>
          <w:rFonts w:cstheme="minorHAnsi"/>
          <w:rPrChange w:id="545" w:author="Bahlai, Christie" w:date="2019-02-28T13:10:00Z">
            <w:rPr>
              <w:ins w:id="546" w:author="Bahlai, Christie" w:date="2019-02-28T12:51:00Z"/>
              <w:rFonts w:ascii="Times New Roman" w:hAnsi="Times New Roman" w:cs="Times New Roman"/>
              <w:sz w:val="24"/>
              <w:szCs w:val="24"/>
            </w:rPr>
          </w:rPrChange>
        </w:rPr>
        <w:pPrChange w:id="547" w:author="Bahlai, Christie" w:date="2019-02-28T12:51:00Z">
          <w:pPr>
            <w:widowControl w:val="0"/>
            <w:autoSpaceDE w:val="0"/>
            <w:autoSpaceDN w:val="0"/>
            <w:adjustRightInd w:val="0"/>
            <w:spacing w:after="0" w:line="240" w:lineRule="auto"/>
          </w:pPr>
        </w:pPrChange>
      </w:pPr>
      <w:ins w:id="548" w:author="Bahlai, Christie" w:date="2019-02-28T12:51:00Z">
        <w:r w:rsidRPr="004F14C2">
          <w:rPr>
            <w:rFonts w:cstheme="minorHAnsi"/>
            <w:rPrChange w:id="549" w:author="Bahlai, Christie" w:date="2019-02-28T13:10:00Z">
              <w:rPr>
                <w:rFonts w:ascii="Times New Roman" w:hAnsi="Times New Roman" w:cs="Times New Roman"/>
                <w:sz w:val="24"/>
                <w:szCs w:val="24"/>
              </w:rPr>
            </w:rPrChange>
          </w:rPr>
          <w:t xml:space="preserve">34. </w:t>
        </w:r>
        <w:r w:rsidRPr="004F14C2">
          <w:rPr>
            <w:rFonts w:cstheme="minorHAnsi"/>
            <w:rPrChange w:id="550" w:author="Bahlai, Christie" w:date="2019-02-28T13:10:00Z">
              <w:rPr>
                <w:rFonts w:ascii="Times New Roman" w:hAnsi="Times New Roman" w:cs="Times New Roman"/>
                <w:sz w:val="24"/>
                <w:szCs w:val="24"/>
              </w:rPr>
            </w:rPrChange>
          </w:rPr>
          <w:tab/>
          <w:t>Heimpel G, Frelich L, Landis D, Hopper K, Hoelmer K, Sezen Z, et al. European buckthorn and Asian soybean aphid as components of an extensive invasional meltdown in North America. Biological Invasions. 2010;12: 2913–2931. doi:10.1007/s10530-010-9736-5</w:t>
        </w:r>
      </w:ins>
    </w:p>
    <w:p w14:paraId="01AAD84E" w14:textId="77777777" w:rsidR="002C6A8E" w:rsidRPr="004F14C2" w:rsidRDefault="002C6A8E">
      <w:pPr>
        <w:pStyle w:val="Bibliography"/>
        <w:rPr>
          <w:ins w:id="551" w:author="Bahlai, Christie" w:date="2019-02-28T12:51:00Z"/>
          <w:rFonts w:cstheme="minorHAnsi"/>
          <w:rPrChange w:id="552" w:author="Bahlai, Christie" w:date="2019-02-28T13:10:00Z">
            <w:rPr>
              <w:ins w:id="553" w:author="Bahlai, Christie" w:date="2019-02-28T12:51:00Z"/>
              <w:rFonts w:ascii="Times New Roman" w:hAnsi="Times New Roman" w:cs="Times New Roman"/>
              <w:sz w:val="24"/>
              <w:szCs w:val="24"/>
            </w:rPr>
          </w:rPrChange>
        </w:rPr>
        <w:pPrChange w:id="554" w:author="Bahlai, Christie" w:date="2019-02-28T12:51:00Z">
          <w:pPr>
            <w:widowControl w:val="0"/>
            <w:autoSpaceDE w:val="0"/>
            <w:autoSpaceDN w:val="0"/>
            <w:adjustRightInd w:val="0"/>
            <w:spacing w:after="0" w:line="240" w:lineRule="auto"/>
          </w:pPr>
        </w:pPrChange>
      </w:pPr>
      <w:ins w:id="555" w:author="Bahlai, Christie" w:date="2019-02-28T12:51:00Z">
        <w:r w:rsidRPr="004F14C2">
          <w:rPr>
            <w:rFonts w:cstheme="minorHAnsi"/>
            <w:rPrChange w:id="556" w:author="Bahlai, Christie" w:date="2019-02-28T13:10:00Z">
              <w:rPr>
                <w:rFonts w:ascii="Times New Roman" w:hAnsi="Times New Roman" w:cs="Times New Roman"/>
                <w:sz w:val="24"/>
                <w:szCs w:val="24"/>
              </w:rPr>
            </w:rPrChange>
          </w:rPr>
          <w:t xml:space="preserve">35. </w:t>
        </w:r>
        <w:r w:rsidRPr="004F14C2">
          <w:rPr>
            <w:rFonts w:cstheme="minorHAnsi"/>
            <w:rPrChange w:id="557" w:author="Bahlai, Christie" w:date="2019-02-28T13:10:00Z">
              <w:rPr>
                <w:rFonts w:ascii="Times New Roman" w:hAnsi="Times New Roman" w:cs="Times New Roman"/>
                <w:sz w:val="24"/>
                <w:szCs w:val="24"/>
              </w:rPr>
            </w:rPrChange>
          </w:rPr>
          <w:tab/>
          <w:t xml:space="preserve">Rhainds M, Yoo HJS, Kindlmann P, Voegtlin D, Castillo D, Rutledge C, et al. Two-year oscillation cycle in abundance of soybean aphid in Indiana. Agricultural and Forest Entomology. 2010;12: 251–257. </w:t>
        </w:r>
      </w:ins>
    </w:p>
    <w:p w14:paraId="1238D4D9" w14:textId="77777777" w:rsidR="002C6A8E" w:rsidRPr="004F14C2" w:rsidRDefault="002C6A8E">
      <w:pPr>
        <w:pStyle w:val="Bibliography"/>
        <w:rPr>
          <w:ins w:id="558" w:author="Bahlai, Christie" w:date="2019-02-28T12:51:00Z"/>
          <w:rFonts w:cstheme="minorHAnsi"/>
          <w:rPrChange w:id="559" w:author="Bahlai, Christie" w:date="2019-02-28T13:10:00Z">
            <w:rPr>
              <w:ins w:id="560" w:author="Bahlai, Christie" w:date="2019-02-28T12:51:00Z"/>
              <w:rFonts w:ascii="Times New Roman" w:hAnsi="Times New Roman" w:cs="Times New Roman"/>
              <w:sz w:val="24"/>
              <w:szCs w:val="24"/>
            </w:rPr>
          </w:rPrChange>
        </w:rPr>
        <w:pPrChange w:id="561" w:author="Bahlai, Christie" w:date="2019-02-28T12:51:00Z">
          <w:pPr>
            <w:widowControl w:val="0"/>
            <w:autoSpaceDE w:val="0"/>
            <w:autoSpaceDN w:val="0"/>
            <w:adjustRightInd w:val="0"/>
            <w:spacing w:after="0" w:line="240" w:lineRule="auto"/>
          </w:pPr>
        </w:pPrChange>
      </w:pPr>
      <w:ins w:id="562" w:author="Bahlai, Christie" w:date="2019-02-28T12:51:00Z">
        <w:r w:rsidRPr="004F14C2">
          <w:rPr>
            <w:rFonts w:cstheme="minorHAnsi"/>
            <w:rPrChange w:id="563" w:author="Bahlai, Christie" w:date="2019-02-28T13:10:00Z">
              <w:rPr>
                <w:rFonts w:ascii="Times New Roman" w:hAnsi="Times New Roman" w:cs="Times New Roman"/>
                <w:sz w:val="24"/>
                <w:szCs w:val="24"/>
              </w:rPr>
            </w:rPrChange>
          </w:rPr>
          <w:t xml:space="preserve">36. </w:t>
        </w:r>
        <w:r w:rsidRPr="004F14C2">
          <w:rPr>
            <w:rFonts w:cstheme="minorHAnsi"/>
            <w:rPrChange w:id="564" w:author="Bahlai, Christie" w:date="2019-02-28T13:10:00Z">
              <w:rPr>
                <w:rFonts w:ascii="Times New Roman" w:hAnsi="Times New Roman" w:cs="Times New Roman"/>
                <w:sz w:val="24"/>
                <w:szCs w:val="24"/>
              </w:rPr>
            </w:rPrChange>
          </w:rPr>
          <w:tab/>
          <w:t xml:space="preserve">Ragsdale DW, Voegtlin DJ, O’Neil RJ. Soybean aphid biology in North America. Annals of the Entomological Society of America. 2004;97: 204–208. </w:t>
        </w:r>
      </w:ins>
    </w:p>
    <w:p w14:paraId="294A3844" w14:textId="77777777" w:rsidR="002C6A8E" w:rsidRPr="004F14C2" w:rsidRDefault="002C6A8E">
      <w:pPr>
        <w:pStyle w:val="Bibliography"/>
        <w:rPr>
          <w:ins w:id="565" w:author="Bahlai, Christie" w:date="2019-02-28T12:51:00Z"/>
          <w:rFonts w:cstheme="minorHAnsi"/>
          <w:rPrChange w:id="566" w:author="Bahlai, Christie" w:date="2019-02-28T13:10:00Z">
            <w:rPr>
              <w:ins w:id="567" w:author="Bahlai, Christie" w:date="2019-02-28T12:51:00Z"/>
              <w:rFonts w:ascii="Times New Roman" w:hAnsi="Times New Roman" w:cs="Times New Roman"/>
              <w:sz w:val="24"/>
              <w:szCs w:val="24"/>
            </w:rPr>
          </w:rPrChange>
        </w:rPr>
        <w:pPrChange w:id="568" w:author="Bahlai, Christie" w:date="2019-02-28T12:51:00Z">
          <w:pPr>
            <w:widowControl w:val="0"/>
            <w:autoSpaceDE w:val="0"/>
            <w:autoSpaceDN w:val="0"/>
            <w:adjustRightInd w:val="0"/>
            <w:spacing w:after="0" w:line="240" w:lineRule="auto"/>
          </w:pPr>
        </w:pPrChange>
      </w:pPr>
      <w:ins w:id="569" w:author="Bahlai, Christie" w:date="2019-02-28T12:51:00Z">
        <w:r w:rsidRPr="004F14C2">
          <w:rPr>
            <w:rFonts w:cstheme="minorHAnsi"/>
            <w:rPrChange w:id="570" w:author="Bahlai, Christie" w:date="2019-02-28T13:10:00Z">
              <w:rPr>
                <w:rFonts w:ascii="Times New Roman" w:hAnsi="Times New Roman" w:cs="Times New Roman"/>
                <w:sz w:val="24"/>
                <w:szCs w:val="24"/>
              </w:rPr>
            </w:rPrChange>
          </w:rPr>
          <w:t xml:space="preserve">37. </w:t>
        </w:r>
        <w:r w:rsidRPr="004F14C2">
          <w:rPr>
            <w:rFonts w:cstheme="minorHAnsi"/>
            <w:rPrChange w:id="571" w:author="Bahlai, Christie" w:date="2019-02-28T13:10:00Z">
              <w:rPr>
                <w:rFonts w:ascii="Times New Roman" w:hAnsi="Times New Roman" w:cs="Times New Roman"/>
                <w:sz w:val="24"/>
                <w:szCs w:val="24"/>
              </w:rPr>
            </w:rPrChange>
          </w:rPr>
          <w:tab/>
          <w:t xml:space="preserve">Wu Z, Schenk-Hamlin D, Zhan W, Ragsdale DW, Heimpel GE. The soybean aphid in China: a historical review. Annals of the Entomological Society of America. 2004;97: 209–218. </w:t>
        </w:r>
      </w:ins>
    </w:p>
    <w:p w14:paraId="1F5D525C" w14:textId="77777777" w:rsidR="002C6A8E" w:rsidRPr="004F14C2" w:rsidRDefault="002C6A8E">
      <w:pPr>
        <w:pStyle w:val="Bibliography"/>
        <w:rPr>
          <w:ins w:id="572" w:author="Bahlai, Christie" w:date="2019-02-28T12:51:00Z"/>
          <w:rFonts w:cstheme="minorHAnsi"/>
          <w:rPrChange w:id="573" w:author="Bahlai, Christie" w:date="2019-02-28T13:10:00Z">
            <w:rPr>
              <w:ins w:id="574" w:author="Bahlai, Christie" w:date="2019-02-28T12:51:00Z"/>
              <w:rFonts w:ascii="Times New Roman" w:hAnsi="Times New Roman" w:cs="Times New Roman"/>
              <w:sz w:val="24"/>
              <w:szCs w:val="24"/>
            </w:rPr>
          </w:rPrChange>
        </w:rPr>
        <w:pPrChange w:id="575" w:author="Bahlai, Christie" w:date="2019-02-28T12:51:00Z">
          <w:pPr>
            <w:widowControl w:val="0"/>
            <w:autoSpaceDE w:val="0"/>
            <w:autoSpaceDN w:val="0"/>
            <w:adjustRightInd w:val="0"/>
            <w:spacing w:after="0" w:line="240" w:lineRule="auto"/>
          </w:pPr>
        </w:pPrChange>
      </w:pPr>
      <w:ins w:id="576" w:author="Bahlai, Christie" w:date="2019-02-28T12:51:00Z">
        <w:r w:rsidRPr="004F14C2">
          <w:rPr>
            <w:rFonts w:cstheme="minorHAnsi"/>
            <w:rPrChange w:id="577" w:author="Bahlai, Christie" w:date="2019-02-28T13:10:00Z">
              <w:rPr>
                <w:rFonts w:ascii="Times New Roman" w:hAnsi="Times New Roman" w:cs="Times New Roman"/>
                <w:sz w:val="24"/>
                <w:szCs w:val="24"/>
              </w:rPr>
            </w:rPrChange>
          </w:rPr>
          <w:t xml:space="preserve">38. </w:t>
        </w:r>
        <w:r w:rsidRPr="004F14C2">
          <w:rPr>
            <w:rFonts w:cstheme="minorHAnsi"/>
            <w:rPrChange w:id="578" w:author="Bahlai, Christie" w:date="2019-02-28T13:10:00Z">
              <w:rPr>
                <w:rFonts w:ascii="Times New Roman" w:hAnsi="Times New Roman" w:cs="Times New Roman"/>
                <w:sz w:val="24"/>
                <w:szCs w:val="24"/>
              </w:rPr>
            </w:rPrChange>
          </w:rP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ins>
    </w:p>
    <w:p w14:paraId="5A2D5C1A" w14:textId="77777777" w:rsidR="002C6A8E" w:rsidRPr="004F14C2" w:rsidRDefault="002C6A8E">
      <w:pPr>
        <w:pStyle w:val="Bibliography"/>
        <w:rPr>
          <w:ins w:id="579" w:author="Bahlai, Christie" w:date="2019-02-28T12:51:00Z"/>
          <w:rFonts w:cstheme="minorHAnsi"/>
          <w:rPrChange w:id="580" w:author="Bahlai, Christie" w:date="2019-02-28T13:10:00Z">
            <w:rPr>
              <w:ins w:id="581" w:author="Bahlai, Christie" w:date="2019-02-28T12:51:00Z"/>
              <w:rFonts w:ascii="Times New Roman" w:hAnsi="Times New Roman" w:cs="Times New Roman"/>
              <w:sz w:val="24"/>
              <w:szCs w:val="24"/>
            </w:rPr>
          </w:rPrChange>
        </w:rPr>
        <w:pPrChange w:id="582" w:author="Bahlai, Christie" w:date="2019-02-28T12:51:00Z">
          <w:pPr>
            <w:widowControl w:val="0"/>
            <w:autoSpaceDE w:val="0"/>
            <w:autoSpaceDN w:val="0"/>
            <w:adjustRightInd w:val="0"/>
            <w:spacing w:after="0" w:line="240" w:lineRule="auto"/>
          </w:pPr>
        </w:pPrChange>
      </w:pPr>
      <w:ins w:id="583" w:author="Bahlai, Christie" w:date="2019-02-28T12:51:00Z">
        <w:r w:rsidRPr="004F14C2">
          <w:rPr>
            <w:rFonts w:cstheme="minorHAnsi"/>
            <w:rPrChange w:id="584" w:author="Bahlai, Christie" w:date="2019-02-28T13:10:00Z">
              <w:rPr>
                <w:rFonts w:ascii="Times New Roman" w:hAnsi="Times New Roman" w:cs="Times New Roman"/>
                <w:sz w:val="24"/>
                <w:szCs w:val="24"/>
              </w:rPr>
            </w:rPrChange>
          </w:rPr>
          <w:t xml:space="preserve">39. </w:t>
        </w:r>
        <w:r w:rsidRPr="004F14C2">
          <w:rPr>
            <w:rFonts w:cstheme="minorHAnsi"/>
            <w:rPrChange w:id="585" w:author="Bahlai, Christie" w:date="2019-02-28T13:10:00Z">
              <w:rPr>
                <w:rFonts w:ascii="Times New Roman" w:hAnsi="Times New Roman" w:cs="Times New Roman"/>
                <w:sz w:val="24"/>
                <w:szCs w:val="24"/>
              </w:rPr>
            </w:rPrChange>
          </w:rP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ins>
    </w:p>
    <w:p w14:paraId="193332A1" w14:textId="77777777" w:rsidR="002C6A8E" w:rsidRPr="004F14C2" w:rsidRDefault="002C6A8E">
      <w:pPr>
        <w:pStyle w:val="Bibliography"/>
        <w:rPr>
          <w:ins w:id="586" w:author="Bahlai, Christie" w:date="2019-02-28T12:51:00Z"/>
          <w:rFonts w:cstheme="minorHAnsi"/>
          <w:rPrChange w:id="587" w:author="Bahlai, Christie" w:date="2019-02-28T13:10:00Z">
            <w:rPr>
              <w:ins w:id="588" w:author="Bahlai, Christie" w:date="2019-02-28T12:51:00Z"/>
              <w:rFonts w:ascii="Times New Roman" w:hAnsi="Times New Roman" w:cs="Times New Roman"/>
              <w:sz w:val="24"/>
              <w:szCs w:val="24"/>
            </w:rPr>
          </w:rPrChange>
        </w:rPr>
        <w:pPrChange w:id="589" w:author="Bahlai, Christie" w:date="2019-02-28T12:51:00Z">
          <w:pPr>
            <w:widowControl w:val="0"/>
            <w:autoSpaceDE w:val="0"/>
            <w:autoSpaceDN w:val="0"/>
            <w:adjustRightInd w:val="0"/>
            <w:spacing w:after="0" w:line="240" w:lineRule="auto"/>
          </w:pPr>
        </w:pPrChange>
      </w:pPr>
      <w:ins w:id="590" w:author="Bahlai, Christie" w:date="2019-02-28T12:51:00Z">
        <w:r w:rsidRPr="004F14C2">
          <w:rPr>
            <w:rFonts w:cstheme="minorHAnsi"/>
            <w:rPrChange w:id="591" w:author="Bahlai, Christie" w:date="2019-02-28T13:10:00Z">
              <w:rPr>
                <w:rFonts w:ascii="Times New Roman" w:hAnsi="Times New Roman" w:cs="Times New Roman"/>
                <w:sz w:val="24"/>
                <w:szCs w:val="24"/>
              </w:rPr>
            </w:rPrChange>
          </w:rPr>
          <w:t xml:space="preserve">40. </w:t>
        </w:r>
        <w:r w:rsidRPr="004F14C2">
          <w:rPr>
            <w:rFonts w:cstheme="minorHAnsi"/>
            <w:rPrChange w:id="592" w:author="Bahlai, Christie" w:date="2019-02-28T13:10:00Z">
              <w:rPr>
                <w:rFonts w:ascii="Times New Roman" w:hAnsi="Times New Roman" w:cs="Times New Roman"/>
                <w:sz w:val="24"/>
                <w:szCs w:val="24"/>
              </w:rPr>
            </w:rPrChange>
          </w:rPr>
          <w:tab/>
          <w:t xml:space="preserve">Prysby MD, Oberhauser KS. Temporal and geographic variation in monarch densities: citizen scientists document monarch population patterns. The monarch butterfly: Biology and conservation. 2004; 9–20. </w:t>
        </w:r>
      </w:ins>
    </w:p>
    <w:p w14:paraId="5C2A1484" w14:textId="77777777" w:rsidR="002C6A8E" w:rsidRPr="004F14C2" w:rsidRDefault="002C6A8E">
      <w:pPr>
        <w:pStyle w:val="Bibliography"/>
        <w:rPr>
          <w:ins w:id="593" w:author="Bahlai, Christie" w:date="2019-02-28T12:51:00Z"/>
          <w:rFonts w:cstheme="minorHAnsi"/>
          <w:rPrChange w:id="594" w:author="Bahlai, Christie" w:date="2019-02-28T13:10:00Z">
            <w:rPr>
              <w:ins w:id="595" w:author="Bahlai, Christie" w:date="2019-02-28T12:51:00Z"/>
              <w:rFonts w:ascii="Times New Roman" w:hAnsi="Times New Roman" w:cs="Times New Roman"/>
              <w:sz w:val="24"/>
              <w:szCs w:val="24"/>
            </w:rPr>
          </w:rPrChange>
        </w:rPr>
        <w:pPrChange w:id="596" w:author="Bahlai, Christie" w:date="2019-02-28T12:51:00Z">
          <w:pPr>
            <w:widowControl w:val="0"/>
            <w:autoSpaceDE w:val="0"/>
            <w:autoSpaceDN w:val="0"/>
            <w:adjustRightInd w:val="0"/>
            <w:spacing w:after="0" w:line="240" w:lineRule="auto"/>
          </w:pPr>
        </w:pPrChange>
      </w:pPr>
      <w:ins w:id="597" w:author="Bahlai, Christie" w:date="2019-02-28T12:51:00Z">
        <w:r w:rsidRPr="004F14C2">
          <w:rPr>
            <w:rFonts w:cstheme="minorHAnsi"/>
            <w:rPrChange w:id="598" w:author="Bahlai, Christie" w:date="2019-02-28T13:10:00Z">
              <w:rPr>
                <w:rFonts w:ascii="Times New Roman" w:hAnsi="Times New Roman" w:cs="Times New Roman"/>
                <w:sz w:val="24"/>
                <w:szCs w:val="24"/>
              </w:rPr>
            </w:rPrChange>
          </w:rPr>
          <w:t xml:space="preserve">41. </w:t>
        </w:r>
        <w:r w:rsidRPr="004F14C2">
          <w:rPr>
            <w:rFonts w:cstheme="minorHAnsi"/>
            <w:rPrChange w:id="599" w:author="Bahlai, Christie" w:date="2019-02-28T13:10:00Z">
              <w:rPr>
                <w:rFonts w:ascii="Times New Roman" w:hAnsi="Times New Roman" w:cs="Times New Roman"/>
                <w:sz w:val="24"/>
                <w:szCs w:val="24"/>
              </w:rPr>
            </w:rPrChange>
          </w:rPr>
          <w:tab/>
          <w:t>Sarkar S. What Is Threatening Monarchs? BioScience. 2017;67: 1080–1080. doi:10.1093/biosci/bix120</w:t>
        </w:r>
      </w:ins>
    </w:p>
    <w:p w14:paraId="5561F779" w14:textId="77777777" w:rsidR="002C6A8E" w:rsidRPr="004F14C2" w:rsidRDefault="002C6A8E">
      <w:pPr>
        <w:pStyle w:val="Bibliography"/>
        <w:rPr>
          <w:ins w:id="600" w:author="Bahlai, Christie" w:date="2019-02-28T12:51:00Z"/>
          <w:rFonts w:cstheme="minorHAnsi"/>
          <w:rPrChange w:id="601" w:author="Bahlai, Christie" w:date="2019-02-28T13:10:00Z">
            <w:rPr>
              <w:ins w:id="602" w:author="Bahlai, Christie" w:date="2019-02-28T12:51:00Z"/>
              <w:rFonts w:ascii="Times New Roman" w:hAnsi="Times New Roman" w:cs="Times New Roman"/>
              <w:sz w:val="24"/>
              <w:szCs w:val="24"/>
            </w:rPr>
          </w:rPrChange>
        </w:rPr>
        <w:pPrChange w:id="603" w:author="Bahlai, Christie" w:date="2019-02-28T12:51:00Z">
          <w:pPr>
            <w:widowControl w:val="0"/>
            <w:autoSpaceDE w:val="0"/>
            <w:autoSpaceDN w:val="0"/>
            <w:adjustRightInd w:val="0"/>
            <w:spacing w:after="0" w:line="240" w:lineRule="auto"/>
          </w:pPr>
        </w:pPrChange>
      </w:pPr>
      <w:ins w:id="604" w:author="Bahlai, Christie" w:date="2019-02-28T12:51:00Z">
        <w:r w:rsidRPr="004F14C2">
          <w:rPr>
            <w:rFonts w:cstheme="minorHAnsi"/>
            <w:rPrChange w:id="605" w:author="Bahlai, Christie" w:date="2019-02-28T13:10:00Z">
              <w:rPr>
                <w:rFonts w:ascii="Times New Roman" w:hAnsi="Times New Roman" w:cs="Times New Roman"/>
                <w:sz w:val="24"/>
                <w:szCs w:val="24"/>
              </w:rPr>
            </w:rPrChange>
          </w:rPr>
          <w:t xml:space="preserve">42. </w:t>
        </w:r>
        <w:r w:rsidRPr="004F14C2">
          <w:rPr>
            <w:rFonts w:cstheme="minorHAnsi"/>
            <w:rPrChange w:id="606" w:author="Bahlai, Christie" w:date="2019-02-28T13:10:00Z">
              <w:rPr>
                <w:rFonts w:ascii="Times New Roman" w:hAnsi="Times New Roman" w:cs="Times New Roman"/>
                <w:sz w:val="24"/>
                <w:szCs w:val="24"/>
              </w:rPr>
            </w:rPrChange>
          </w:rPr>
          <w:tab/>
          <w:t>Lovett J. Monarch Population Status [Internet]. Monarch Watch; 2017. Available: http://monarchwatch.org/blog/2017/02/11/monarch-population-status-30/</w:t>
        </w:r>
      </w:ins>
    </w:p>
    <w:p w14:paraId="2A5FCFE6" w14:textId="77777777" w:rsidR="002C6A8E" w:rsidRPr="004F14C2" w:rsidRDefault="002C6A8E">
      <w:pPr>
        <w:pStyle w:val="Bibliography"/>
        <w:rPr>
          <w:ins w:id="607" w:author="Bahlai, Christie" w:date="2019-02-28T12:51:00Z"/>
          <w:rFonts w:cstheme="minorHAnsi"/>
          <w:rPrChange w:id="608" w:author="Bahlai, Christie" w:date="2019-02-28T13:10:00Z">
            <w:rPr>
              <w:ins w:id="609" w:author="Bahlai, Christie" w:date="2019-02-28T12:51:00Z"/>
              <w:rFonts w:ascii="Times New Roman" w:hAnsi="Times New Roman" w:cs="Times New Roman"/>
              <w:sz w:val="24"/>
              <w:szCs w:val="24"/>
            </w:rPr>
          </w:rPrChange>
        </w:rPr>
        <w:pPrChange w:id="610" w:author="Bahlai, Christie" w:date="2019-02-28T12:51:00Z">
          <w:pPr>
            <w:widowControl w:val="0"/>
            <w:autoSpaceDE w:val="0"/>
            <w:autoSpaceDN w:val="0"/>
            <w:adjustRightInd w:val="0"/>
            <w:spacing w:after="0" w:line="240" w:lineRule="auto"/>
          </w:pPr>
        </w:pPrChange>
      </w:pPr>
      <w:ins w:id="611" w:author="Bahlai, Christie" w:date="2019-02-28T12:51:00Z">
        <w:r w:rsidRPr="004F14C2">
          <w:rPr>
            <w:rFonts w:cstheme="minorHAnsi"/>
            <w:rPrChange w:id="612" w:author="Bahlai, Christie" w:date="2019-02-28T13:10:00Z">
              <w:rPr>
                <w:rFonts w:ascii="Times New Roman" w:hAnsi="Times New Roman" w:cs="Times New Roman"/>
                <w:sz w:val="24"/>
                <w:szCs w:val="24"/>
              </w:rPr>
            </w:rPrChange>
          </w:rPr>
          <w:t xml:space="preserve">43. </w:t>
        </w:r>
        <w:r w:rsidRPr="004F14C2">
          <w:rPr>
            <w:rFonts w:cstheme="minorHAnsi"/>
            <w:rPrChange w:id="613" w:author="Bahlai, Christie" w:date="2019-02-28T13:10:00Z">
              <w:rPr>
                <w:rFonts w:ascii="Times New Roman" w:hAnsi="Times New Roman" w:cs="Times New Roman"/>
                <w:sz w:val="24"/>
                <w:szCs w:val="24"/>
              </w:rPr>
            </w:rPrChange>
          </w:rPr>
          <w:tab/>
          <w:t>Hartzler RG. Reduction in common milkweed (Asclepias syriaca) occurrence in Iowa cropland from 1999 to 2009. Crop Protection. 2010;29: 1542–1544. doi:10.1016/j.cropro.2010.07.018</w:t>
        </w:r>
      </w:ins>
    </w:p>
    <w:p w14:paraId="38B77675" w14:textId="77777777" w:rsidR="002C6A8E" w:rsidRPr="004F14C2" w:rsidRDefault="002C6A8E">
      <w:pPr>
        <w:pStyle w:val="Bibliography"/>
        <w:rPr>
          <w:ins w:id="614" w:author="Bahlai, Christie" w:date="2019-02-28T12:51:00Z"/>
          <w:rFonts w:cstheme="minorHAnsi"/>
          <w:rPrChange w:id="615" w:author="Bahlai, Christie" w:date="2019-02-28T13:10:00Z">
            <w:rPr>
              <w:ins w:id="616" w:author="Bahlai, Christie" w:date="2019-02-28T12:51:00Z"/>
              <w:rFonts w:ascii="Times New Roman" w:hAnsi="Times New Roman" w:cs="Times New Roman"/>
              <w:sz w:val="24"/>
              <w:szCs w:val="24"/>
            </w:rPr>
          </w:rPrChange>
        </w:rPr>
        <w:pPrChange w:id="617" w:author="Bahlai, Christie" w:date="2019-02-28T12:51:00Z">
          <w:pPr>
            <w:widowControl w:val="0"/>
            <w:autoSpaceDE w:val="0"/>
            <w:autoSpaceDN w:val="0"/>
            <w:adjustRightInd w:val="0"/>
            <w:spacing w:after="0" w:line="240" w:lineRule="auto"/>
          </w:pPr>
        </w:pPrChange>
      </w:pPr>
      <w:ins w:id="618" w:author="Bahlai, Christie" w:date="2019-02-28T12:51:00Z">
        <w:r w:rsidRPr="004F14C2">
          <w:rPr>
            <w:rFonts w:cstheme="minorHAnsi"/>
            <w:rPrChange w:id="619" w:author="Bahlai, Christie" w:date="2019-02-28T13:10:00Z">
              <w:rPr>
                <w:rFonts w:ascii="Times New Roman" w:hAnsi="Times New Roman" w:cs="Times New Roman"/>
                <w:sz w:val="24"/>
                <w:szCs w:val="24"/>
              </w:rPr>
            </w:rPrChange>
          </w:rPr>
          <w:lastRenderedPageBreak/>
          <w:t xml:space="preserve">44. </w:t>
        </w:r>
        <w:r w:rsidRPr="004F14C2">
          <w:rPr>
            <w:rFonts w:cstheme="minorHAnsi"/>
            <w:rPrChange w:id="620" w:author="Bahlai, Christie" w:date="2019-02-28T13:10:00Z">
              <w:rPr>
                <w:rFonts w:ascii="Times New Roman" w:hAnsi="Times New Roman" w:cs="Times New Roman"/>
                <w:sz w:val="24"/>
                <w:szCs w:val="24"/>
              </w:rPr>
            </w:rPrChange>
          </w:rPr>
          <w:tab/>
          <w:t>Pleasants JM, Oberhauser KS. Milkweed loss in agricultural fields because of herbicide use: effect on the monarch butterfly population. Insect Conservation and Diversity. 2013;6: 135–144. doi:10.1111/j.1752-4598.2012.00196.x</w:t>
        </w:r>
      </w:ins>
    </w:p>
    <w:p w14:paraId="7148406A" w14:textId="77777777" w:rsidR="002C6A8E" w:rsidRPr="004F14C2" w:rsidRDefault="002C6A8E">
      <w:pPr>
        <w:pStyle w:val="Bibliography"/>
        <w:rPr>
          <w:ins w:id="621" w:author="Bahlai, Christie" w:date="2019-02-28T12:51:00Z"/>
          <w:rFonts w:cstheme="minorHAnsi"/>
          <w:rPrChange w:id="622" w:author="Bahlai, Christie" w:date="2019-02-28T13:10:00Z">
            <w:rPr>
              <w:ins w:id="623" w:author="Bahlai, Christie" w:date="2019-02-28T12:51:00Z"/>
              <w:rFonts w:ascii="Times New Roman" w:hAnsi="Times New Roman" w:cs="Times New Roman"/>
              <w:sz w:val="24"/>
              <w:szCs w:val="24"/>
            </w:rPr>
          </w:rPrChange>
        </w:rPr>
        <w:pPrChange w:id="624" w:author="Bahlai, Christie" w:date="2019-02-28T12:51:00Z">
          <w:pPr>
            <w:widowControl w:val="0"/>
            <w:autoSpaceDE w:val="0"/>
            <w:autoSpaceDN w:val="0"/>
            <w:adjustRightInd w:val="0"/>
            <w:spacing w:after="0" w:line="240" w:lineRule="auto"/>
          </w:pPr>
        </w:pPrChange>
      </w:pPr>
      <w:ins w:id="625" w:author="Bahlai, Christie" w:date="2019-02-28T12:51:00Z">
        <w:r w:rsidRPr="004F14C2">
          <w:rPr>
            <w:rFonts w:cstheme="minorHAnsi"/>
            <w:rPrChange w:id="626" w:author="Bahlai, Christie" w:date="2019-02-28T13:10:00Z">
              <w:rPr>
                <w:rFonts w:ascii="Times New Roman" w:hAnsi="Times New Roman" w:cs="Times New Roman"/>
                <w:sz w:val="24"/>
                <w:szCs w:val="24"/>
              </w:rPr>
            </w:rPrChange>
          </w:rPr>
          <w:t xml:space="preserve">45. </w:t>
        </w:r>
        <w:r w:rsidRPr="004F14C2">
          <w:rPr>
            <w:rFonts w:cstheme="minorHAnsi"/>
            <w:rPrChange w:id="627" w:author="Bahlai, Christie" w:date="2019-02-28T13:10:00Z">
              <w:rPr>
                <w:rFonts w:ascii="Times New Roman" w:hAnsi="Times New Roman" w:cs="Times New Roman"/>
                <w:sz w:val="24"/>
                <w:szCs w:val="24"/>
              </w:rPr>
            </w:rPrChange>
          </w:rPr>
          <w:tab/>
          <w:t>Zaya DN, Pearse IS, Spyreas G. Long-Term Trends in Midwestern Milkweed Abundances and Their Relevance to Monarch Butterfly Declines. BioScience. 2017;67: 343–356. doi:10.1093/biosci/biw186</w:t>
        </w:r>
      </w:ins>
    </w:p>
    <w:p w14:paraId="7BDC2182" w14:textId="77777777" w:rsidR="002C6A8E" w:rsidRPr="004F14C2" w:rsidRDefault="002C6A8E">
      <w:pPr>
        <w:pStyle w:val="Bibliography"/>
        <w:rPr>
          <w:ins w:id="628" w:author="Bahlai, Christie" w:date="2019-02-28T12:51:00Z"/>
          <w:rFonts w:cstheme="minorHAnsi"/>
          <w:rPrChange w:id="629" w:author="Bahlai, Christie" w:date="2019-02-28T13:10:00Z">
            <w:rPr>
              <w:ins w:id="630" w:author="Bahlai, Christie" w:date="2019-02-28T12:51:00Z"/>
              <w:rFonts w:ascii="Times New Roman" w:hAnsi="Times New Roman" w:cs="Times New Roman"/>
              <w:sz w:val="24"/>
              <w:szCs w:val="24"/>
            </w:rPr>
          </w:rPrChange>
        </w:rPr>
        <w:pPrChange w:id="631" w:author="Bahlai, Christie" w:date="2019-02-28T12:51:00Z">
          <w:pPr>
            <w:widowControl w:val="0"/>
            <w:autoSpaceDE w:val="0"/>
            <w:autoSpaceDN w:val="0"/>
            <w:adjustRightInd w:val="0"/>
            <w:spacing w:after="0" w:line="240" w:lineRule="auto"/>
          </w:pPr>
        </w:pPrChange>
      </w:pPr>
      <w:ins w:id="632" w:author="Bahlai, Christie" w:date="2019-02-28T12:51:00Z">
        <w:r w:rsidRPr="004F14C2">
          <w:rPr>
            <w:rFonts w:cstheme="minorHAnsi"/>
            <w:rPrChange w:id="633" w:author="Bahlai, Christie" w:date="2019-02-28T13:10:00Z">
              <w:rPr>
                <w:rFonts w:ascii="Times New Roman" w:hAnsi="Times New Roman" w:cs="Times New Roman"/>
                <w:sz w:val="24"/>
                <w:szCs w:val="24"/>
              </w:rPr>
            </w:rPrChange>
          </w:rPr>
          <w:t xml:space="preserve">46. </w:t>
        </w:r>
        <w:r w:rsidRPr="004F14C2">
          <w:rPr>
            <w:rFonts w:cstheme="minorHAnsi"/>
            <w:rPrChange w:id="634" w:author="Bahlai, Christie" w:date="2019-02-28T13:10:00Z">
              <w:rPr>
                <w:rFonts w:ascii="Times New Roman" w:hAnsi="Times New Roman" w:cs="Times New Roman"/>
                <w:sz w:val="24"/>
                <w:szCs w:val="24"/>
              </w:rPr>
            </w:rPrChange>
          </w:rPr>
          <w:tab/>
          <w:t xml:space="preserve">Duke SO, Powles SB. Glyphosate-resistant crops and weeds: now and in the future. AgBioForum. 2009;12: 346–357. </w:t>
        </w:r>
      </w:ins>
    </w:p>
    <w:p w14:paraId="46FE73EF" w14:textId="77777777" w:rsidR="002C6A8E" w:rsidRPr="004F14C2" w:rsidRDefault="002C6A8E">
      <w:pPr>
        <w:pStyle w:val="Bibliography"/>
        <w:rPr>
          <w:ins w:id="635" w:author="Bahlai, Christie" w:date="2019-02-28T12:51:00Z"/>
          <w:rFonts w:cstheme="minorHAnsi"/>
          <w:rPrChange w:id="636" w:author="Bahlai, Christie" w:date="2019-02-28T13:10:00Z">
            <w:rPr>
              <w:ins w:id="637" w:author="Bahlai, Christie" w:date="2019-02-28T12:51:00Z"/>
              <w:rFonts w:ascii="Times New Roman" w:hAnsi="Times New Roman" w:cs="Times New Roman"/>
              <w:sz w:val="24"/>
              <w:szCs w:val="24"/>
            </w:rPr>
          </w:rPrChange>
        </w:rPr>
        <w:pPrChange w:id="638" w:author="Bahlai, Christie" w:date="2019-02-28T12:51:00Z">
          <w:pPr>
            <w:widowControl w:val="0"/>
            <w:autoSpaceDE w:val="0"/>
            <w:autoSpaceDN w:val="0"/>
            <w:adjustRightInd w:val="0"/>
            <w:spacing w:after="0" w:line="240" w:lineRule="auto"/>
          </w:pPr>
        </w:pPrChange>
      </w:pPr>
      <w:ins w:id="639" w:author="Bahlai, Christie" w:date="2019-02-28T12:51:00Z">
        <w:r w:rsidRPr="004F14C2">
          <w:rPr>
            <w:rFonts w:cstheme="minorHAnsi"/>
            <w:rPrChange w:id="640" w:author="Bahlai, Christie" w:date="2019-02-28T13:10:00Z">
              <w:rPr>
                <w:rFonts w:ascii="Times New Roman" w:hAnsi="Times New Roman" w:cs="Times New Roman"/>
                <w:sz w:val="24"/>
                <w:szCs w:val="24"/>
              </w:rPr>
            </w:rPrChange>
          </w:rPr>
          <w:t xml:space="preserve">47. </w:t>
        </w:r>
        <w:r w:rsidRPr="004F14C2">
          <w:rPr>
            <w:rFonts w:cstheme="minorHAnsi"/>
            <w:rPrChange w:id="641" w:author="Bahlai, Christie" w:date="2019-02-28T13:10:00Z">
              <w:rPr>
                <w:rFonts w:ascii="Times New Roman" w:hAnsi="Times New Roman" w:cs="Times New Roman"/>
                <w:sz w:val="24"/>
                <w:szCs w:val="24"/>
              </w:rPr>
            </w:rPrChange>
          </w:rPr>
          <w:tab/>
          <w:t>Baker NT. Estimated annual agricultural pesticide use by crop group for states of the conterminous United States, 1992-2014. National Water Quality Assessment Program. 2017; doi:10.5066/F7NP22KM</w:t>
        </w:r>
      </w:ins>
    </w:p>
    <w:p w14:paraId="2AB26D78" w14:textId="77777777" w:rsidR="002C6A8E" w:rsidRPr="004F14C2" w:rsidRDefault="002C6A8E">
      <w:pPr>
        <w:pStyle w:val="Bibliography"/>
        <w:rPr>
          <w:ins w:id="642" w:author="Bahlai, Christie" w:date="2019-02-28T12:51:00Z"/>
          <w:rFonts w:cstheme="minorHAnsi"/>
          <w:rPrChange w:id="643" w:author="Bahlai, Christie" w:date="2019-02-28T13:10:00Z">
            <w:rPr>
              <w:ins w:id="644" w:author="Bahlai, Christie" w:date="2019-02-28T12:51:00Z"/>
              <w:rFonts w:ascii="Times New Roman" w:hAnsi="Times New Roman" w:cs="Times New Roman"/>
              <w:sz w:val="24"/>
              <w:szCs w:val="24"/>
            </w:rPr>
          </w:rPrChange>
        </w:rPr>
        <w:pPrChange w:id="645" w:author="Bahlai, Christie" w:date="2019-02-28T12:51:00Z">
          <w:pPr>
            <w:widowControl w:val="0"/>
            <w:autoSpaceDE w:val="0"/>
            <w:autoSpaceDN w:val="0"/>
            <w:adjustRightInd w:val="0"/>
            <w:spacing w:after="0" w:line="240" w:lineRule="auto"/>
          </w:pPr>
        </w:pPrChange>
      </w:pPr>
      <w:ins w:id="646" w:author="Bahlai, Christie" w:date="2019-02-28T12:51:00Z">
        <w:r w:rsidRPr="004F14C2">
          <w:rPr>
            <w:rFonts w:cstheme="minorHAnsi"/>
            <w:rPrChange w:id="647" w:author="Bahlai, Christie" w:date="2019-02-28T13:10:00Z">
              <w:rPr>
                <w:rFonts w:ascii="Times New Roman" w:hAnsi="Times New Roman" w:cs="Times New Roman"/>
                <w:sz w:val="24"/>
                <w:szCs w:val="24"/>
              </w:rPr>
            </w:rPrChange>
          </w:rPr>
          <w:t xml:space="preserve">48. </w:t>
        </w:r>
        <w:r w:rsidRPr="004F14C2">
          <w:rPr>
            <w:rFonts w:cstheme="minorHAnsi"/>
            <w:rPrChange w:id="648" w:author="Bahlai, Christie" w:date="2019-02-28T13:10:00Z">
              <w:rPr>
                <w:rFonts w:ascii="Times New Roman" w:hAnsi="Times New Roman" w:cs="Times New Roman"/>
                <w:sz w:val="24"/>
                <w:szCs w:val="24"/>
              </w:rPr>
            </w:rPrChange>
          </w:rPr>
          <w:tab/>
          <w:t>Saunders SP, Ries L, Oberhauser KS, Thogmartin WE, Zipkin EF. Local and cross-seasonal associations of climate and land use with abundance of monarch butterflies Danaus plexippus. Ecography. 2017; n/a-n/a. doi:10.1111/ecog.02719</w:t>
        </w:r>
      </w:ins>
    </w:p>
    <w:p w14:paraId="1A1E5FAD" w14:textId="77777777" w:rsidR="002C6A8E" w:rsidRPr="004F14C2" w:rsidRDefault="002C6A8E">
      <w:pPr>
        <w:pStyle w:val="Bibliography"/>
        <w:rPr>
          <w:ins w:id="649" w:author="Bahlai, Christie" w:date="2019-02-28T12:51:00Z"/>
          <w:rFonts w:cstheme="minorHAnsi"/>
          <w:rPrChange w:id="650" w:author="Bahlai, Christie" w:date="2019-02-28T13:10:00Z">
            <w:rPr>
              <w:ins w:id="651" w:author="Bahlai, Christie" w:date="2019-02-28T12:51:00Z"/>
              <w:rFonts w:ascii="Times New Roman" w:hAnsi="Times New Roman" w:cs="Times New Roman"/>
              <w:sz w:val="24"/>
              <w:szCs w:val="24"/>
            </w:rPr>
          </w:rPrChange>
        </w:rPr>
        <w:pPrChange w:id="652" w:author="Bahlai, Christie" w:date="2019-02-28T12:51:00Z">
          <w:pPr>
            <w:widowControl w:val="0"/>
            <w:autoSpaceDE w:val="0"/>
            <w:autoSpaceDN w:val="0"/>
            <w:adjustRightInd w:val="0"/>
            <w:spacing w:after="0" w:line="240" w:lineRule="auto"/>
          </w:pPr>
        </w:pPrChange>
      </w:pPr>
      <w:ins w:id="653" w:author="Bahlai, Christie" w:date="2019-02-28T12:51:00Z">
        <w:r w:rsidRPr="004F14C2">
          <w:rPr>
            <w:rFonts w:cstheme="minorHAnsi"/>
            <w:rPrChange w:id="654" w:author="Bahlai, Christie" w:date="2019-02-28T13:10:00Z">
              <w:rPr>
                <w:rFonts w:ascii="Times New Roman" w:hAnsi="Times New Roman" w:cs="Times New Roman"/>
                <w:sz w:val="24"/>
                <w:szCs w:val="24"/>
              </w:rPr>
            </w:rPrChange>
          </w:rPr>
          <w:t xml:space="preserve">49. </w:t>
        </w:r>
        <w:r w:rsidRPr="004F14C2">
          <w:rPr>
            <w:rFonts w:cstheme="minorHAnsi"/>
            <w:rPrChange w:id="655" w:author="Bahlai, Christie" w:date="2019-02-28T13:10:00Z">
              <w:rPr>
                <w:rFonts w:ascii="Times New Roman" w:hAnsi="Times New Roman" w:cs="Times New Roman"/>
                <w:sz w:val="24"/>
                <w:szCs w:val="24"/>
              </w:rPr>
            </w:rPrChange>
          </w:rPr>
          <w:tab/>
          <w:t>Zipkin EF, Ries L, Reeves R, Regetz J, Oberhauser KS. Tracking climate impacts on the migratory monarch butterfly. Glob Change Biol. 2012;18: 3039–3049. doi:10.1111/j.1365-2486.2012.02751.x</w:t>
        </w:r>
      </w:ins>
    </w:p>
    <w:p w14:paraId="1A49237A" w14:textId="77777777" w:rsidR="002C6A8E" w:rsidRPr="004F14C2" w:rsidRDefault="002C6A8E">
      <w:pPr>
        <w:pStyle w:val="Bibliography"/>
        <w:rPr>
          <w:ins w:id="656" w:author="Bahlai, Christie" w:date="2019-02-28T12:51:00Z"/>
          <w:rFonts w:cstheme="minorHAnsi"/>
          <w:rPrChange w:id="657" w:author="Bahlai, Christie" w:date="2019-02-28T13:10:00Z">
            <w:rPr>
              <w:ins w:id="658" w:author="Bahlai, Christie" w:date="2019-02-28T12:51:00Z"/>
              <w:rFonts w:ascii="Times New Roman" w:hAnsi="Times New Roman" w:cs="Times New Roman"/>
              <w:sz w:val="24"/>
              <w:szCs w:val="24"/>
            </w:rPr>
          </w:rPrChange>
        </w:rPr>
        <w:pPrChange w:id="659" w:author="Bahlai, Christie" w:date="2019-02-28T12:51:00Z">
          <w:pPr>
            <w:widowControl w:val="0"/>
            <w:autoSpaceDE w:val="0"/>
            <w:autoSpaceDN w:val="0"/>
            <w:adjustRightInd w:val="0"/>
            <w:spacing w:after="0" w:line="240" w:lineRule="auto"/>
          </w:pPr>
        </w:pPrChange>
      </w:pPr>
      <w:ins w:id="660" w:author="Bahlai, Christie" w:date="2019-02-28T12:51:00Z">
        <w:r w:rsidRPr="004F14C2">
          <w:rPr>
            <w:rFonts w:cstheme="minorHAnsi"/>
            <w:rPrChange w:id="661" w:author="Bahlai, Christie" w:date="2019-02-28T13:10:00Z">
              <w:rPr>
                <w:rFonts w:ascii="Times New Roman" w:hAnsi="Times New Roman" w:cs="Times New Roman"/>
                <w:sz w:val="24"/>
                <w:szCs w:val="24"/>
              </w:rPr>
            </w:rPrChange>
          </w:rPr>
          <w:t xml:space="preserve">50. </w:t>
        </w:r>
        <w:r w:rsidRPr="004F14C2">
          <w:rPr>
            <w:rFonts w:cstheme="minorHAnsi"/>
            <w:rPrChange w:id="662" w:author="Bahlai, Christie" w:date="2019-02-28T13:10:00Z">
              <w:rPr>
                <w:rFonts w:ascii="Times New Roman" w:hAnsi="Times New Roman" w:cs="Times New Roman"/>
                <w:sz w:val="24"/>
                <w:szCs w:val="24"/>
              </w:rPr>
            </w:rPrChange>
          </w:rPr>
          <w:tab/>
          <w:t xml:space="preserve">Brower LP, Kust DR, Rendon-Salinas E, Serrano EG, Kust KR, Miller J, et al. Catastrophic winter storm mortality of monarch butterflies in Mexico during January 2002. The Monarch butterfly: biology and conservation. 2004; 151–166. </w:t>
        </w:r>
      </w:ins>
    </w:p>
    <w:p w14:paraId="02E2B892" w14:textId="77777777" w:rsidR="002C6A8E" w:rsidRPr="004F14C2" w:rsidRDefault="002C6A8E">
      <w:pPr>
        <w:pStyle w:val="Bibliography"/>
        <w:rPr>
          <w:ins w:id="663" w:author="Bahlai, Christie" w:date="2019-02-28T12:51:00Z"/>
          <w:rFonts w:cstheme="minorHAnsi"/>
          <w:rPrChange w:id="664" w:author="Bahlai, Christie" w:date="2019-02-28T13:10:00Z">
            <w:rPr>
              <w:ins w:id="665" w:author="Bahlai, Christie" w:date="2019-02-28T12:51:00Z"/>
              <w:rFonts w:ascii="Times New Roman" w:hAnsi="Times New Roman" w:cs="Times New Roman"/>
              <w:sz w:val="24"/>
              <w:szCs w:val="24"/>
            </w:rPr>
          </w:rPrChange>
        </w:rPr>
        <w:pPrChange w:id="666" w:author="Bahlai, Christie" w:date="2019-02-28T12:51:00Z">
          <w:pPr>
            <w:widowControl w:val="0"/>
            <w:autoSpaceDE w:val="0"/>
            <w:autoSpaceDN w:val="0"/>
            <w:adjustRightInd w:val="0"/>
            <w:spacing w:after="0" w:line="240" w:lineRule="auto"/>
          </w:pPr>
        </w:pPrChange>
      </w:pPr>
      <w:ins w:id="667" w:author="Bahlai, Christie" w:date="2019-02-28T12:51:00Z">
        <w:r w:rsidRPr="004F14C2">
          <w:rPr>
            <w:rFonts w:cstheme="minorHAnsi"/>
            <w:rPrChange w:id="668" w:author="Bahlai, Christie" w:date="2019-02-28T13:10:00Z">
              <w:rPr>
                <w:rFonts w:ascii="Times New Roman" w:hAnsi="Times New Roman" w:cs="Times New Roman"/>
                <w:sz w:val="24"/>
                <w:szCs w:val="24"/>
              </w:rPr>
            </w:rPrChange>
          </w:rPr>
          <w:t xml:space="preserve">51. </w:t>
        </w:r>
        <w:r w:rsidRPr="004F14C2">
          <w:rPr>
            <w:rFonts w:cstheme="minorHAnsi"/>
            <w:rPrChange w:id="669" w:author="Bahlai, Christie" w:date="2019-02-28T13:10:00Z">
              <w:rPr>
                <w:rFonts w:ascii="Times New Roman" w:hAnsi="Times New Roman" w:cs="Times New Roman"/>
                <w:sz w:val="24"/>
                <w:szCs w:val="24"/>
              </w:rPr>
            </w:rPrChange>
          </w:rPr>
          <w:tab/>
          <w:t>Vidal O, Rendón-Salinas E. Dynamics and trends of overwintering colonies of the monarch butterfly in Mexico. Biological Conservation. 2014;180: 165–175. doi:10.1016/j.biocon.2014.09.041</w:t>
        </w:r>
      </w:ins>
    </w:p>
    <w:p w14:paraId="4ECF63D3" w14:textId="77777777" w:rsidR="002C6A8E" w:rsidRPr="004F14C2" w:rsidRDefault="002C6A8E">
      <w:pPr>
        <w:pStyle w:val="Bibliography"/>
        <w:rPr>
          <w:ins w:id="670" w:author="Bahlai, Christie" w:date="2019-02-28T12:51:00Z"/>
          <w:rFonts w:cstheme="minorHAnsi"/>
          <w:rPrChange w:id="671" w:author="Bahlai, Christie" w:date="2019-02-28T13:10:00Z">
            <w:rPr>
              <w:ins w:id="672" w:author="Bahlai, Christie" w:date="2019-02-28T12:51:00Z"/>
              <w:rFonts w:ascii="Times New Roman" w:hAnsi="Times New Roman" w:cs="Times New Roman"/>
              <w:sz w:val="24"/>
              <w:szCs w:val="24"/>
            </w:rPr>
          </w:rPrChange>
        </w:rPr>
        <w:pPrChange w:id="673" w:author="Bahlai, Christie" w:date="2019-02-28T12:51:00Z">
          <w:pPr>
            <w:widowControl w:val="0"/>
            <w:autoSpaceDE w:val="0"/>
            <w:autoSpaceDN w:val="0"/>
            <w:adjustRightInd w:val="0"/>
            <w:spacing w:after="0" w:line="240" w:lineRule="auto"/>
          </w:pPr>
        </w:pPrChange>
      </w:pPr>
      <w:ins w:id="674" w:author="Bahlai, Christie" w:date="2019-02-28T12:51:00Z">
        <w:r w:rsidRPr="004F14C2">
          <w:rPr>
            <w:rFonts w:cstheme="minorHAnsi"/>
            <w:rPrChange w:id="675" w:author="Bahlai, Christie" w:date="2019-02-28T13:10:00Z">
              <w:rPr>
                <w:rFonts w:ascii="Times New Roman" w:hAnsi="Times New Roman" w:cs="Times New Roman"/>
                <w:sz w:val="24"/>
                <w:szCs w:val="24"/>
              </w:rPr>
            </w:rPrChange>
          </w:rPr>
          <w:t xml:space="preserve">52. </w:t>
        </w:r>
        <w:r w:rsidRPr="004F14C2">
          <w:rPr>
            <w:rFonts w:cstheme="minorHAnsi"/>
            <w:rPrChange w:id="676" w:author="Bahlai, Christie" w:date="2019-02-28T13:10:00Z">
              <w:rPr>
                <w:rFonts w:ascii="Times New Roman" w:hAnsi="Times New Roman" w:cs="Times New Roman"/>
                <w:sz w:val="24"/>
                <w:szCs w:val="24"/>
              </w:rPr>
            </w:rPrChange>
          </w:rPr>
          <w:tab/>
          <w:t xml:space="preserve">Davis AK, Altizer S. New Perspectives on Monarch Migration, Evolution, and Population Biology. Monarchs in a Changing World: Biology and Conservation of an Iconic Butterfly. 2015; 203. </w:t>
        </w:r>
      </w:ins>
    </w:p>
    <w:p w14:paraId="7C0711F8" w14:textId="053564A2" w:rsidR="00553C76" w:rsidRPr="00D7636F" w:rsidDel="002C6A8E" w:rsidRDefault="00553C76" w:rsidP="006F7B30">
      <w:pPr>
        <w:pStyle w:val="Bibliography"/>
        <w:rPr>
          <w:del w:id="677" w:author="Bahlai, Christie" w:date="2019-02-28T12:51:00Z"/>
          <w:rFonts w:cstheme="minorHAnsi"/>
        </w:rPr>
      </w:pPr>
      <w:del w:id="678" w:author="Bahlai, Christie" w:date="2019-02-28T12:51:00Z">
        <w:r w:rsidRPr="004F14C2" w:rsidDel="002C6A8E">
          <w:rPr>
            <w:rFonts w:cstheme="minorHAnsi"/>
            <w:b/>
            <w:bCs/>
          </w:rPr>
          <w:delText>Bahlai, C. A., M. Colunga-Garcia, S. H. Gage, and D. A. Landis</w:delText>
        </w:r>
        <w:r w:rsidRPr="00680FA3" w:rsidDel="002C6A8E">
          <w:rPr>
            <w:rFonts w:cstheme="minorHAnsi"/>
          </w:rPr>
          <w:delText xml:space="preserve">. </w:delText>
        </w:r>
        <w:r w:rsidRPr="00680FA3" w:rsidDel="002C6A8E">
          <w:rPr>
            <w:rFonts w:cstheme="minorHAnsi"/>
            <w:b/>
            <w:bCs/>
          </w:rPr>
          <w:delText>2013</w:delText>
        </w:r>
        <w:r w:rsidRPr="00680FA3" w:rsidDel="002C6A8E">
          <w:rPr>
            <w:rFonts w:cstheme="minorHAnsi"/>
          </w:rPr>
          <w:delText>. Long term functional dynamics of an aphidophagous coccinellid community are unchanged in response to repeated invasion. PLoS One. 8: e83407.</w:delText>
        </w:r>
      </w:del>
    </w:p>
    <w:p w14:paraId="3649641C" w14:textId="34DFB29D" w:rsidR="00553C76" w:rsidRPr="004F14C2" w:rsidDel="002C6A8E" w:rsidRDefault="00553C76" w:rsidP="006F7B30">
      <w:pPr>
        <w:pStyle w:val="Bibliography"/>
        <w:rPr>
          <w:del w:id="679" w:author="Bahlai, Christie" w:date="2019-02-28T12:51:00Z"/>
          <w:rFonts w:cstheme="minorHAnsi"/>
          <w:rPrChange w:id="680" w:author="Bahlai, Christie" w:date="2019-02-28T13:10:00Z">
            <w:rPr>
              <w:del w:id="681" w:author="Bahlai, Christie" w:date="2019-02-28T12:51:00Z"/>
            </w:rPr>
          </w:rPrChange>
        </w:rPr>
      </w:pPr>
      <w:del w:id="682" w:author="Bahlai, Christie" w:date="2019-02-28T12:51:00Z">
        <w:r w:rsidRPr="00D7636F" w:rsidDel="002C6A8E">
          <w:rPr>
            <w:rFonts w:cstheme="minorHAnsi"/>
            <w:b/>
            <w:bCs/>
          </w:rPr>
          <w:delText>Bahlai, C. A., and M. K. Sears</w:delText>
        </w:r>
        <w:r w:rsidRPr="0024464F" w:rsidDel="002C6A8E">
          <w:rPr>
            <w:rFonts w:cstheme="minorHAnsi"/>
          </w:rPr>
          <w:delText xml:space="preserve">. </w:delText>
        </w:r>
        <w:r w:rsidRPr="0024464F" w:rsidDel="002C6A8E">
          <w:rPr>
            <w:rFonts w:cstheme="minorHAnsi"/>
            <w:b/>
            <w:bCs/>
          </w:rPr>
          <w:delText>2009</w:delText>
        </w:r>
        <w:r w:rsidRPr="0024464F" w:rsidDel="002C6A8E">
          <w:rPr>
            <w:rFonts w:cstheme="minorHAnsi"/>
          </w:rPr>
          <w:delText>. Population dynamics of Harmonia axyridis and Aphis glycines in Niagara Peninsula soybean fields and vineyards. Journal of the Entomological Society of Ontario. 140: 27–39.</w:delText>
        </w:r>
      </w:del>
    </w:p>
    <w:p w14:paraId="38925A51" w14:textId="16BCC0BF" w:rsidR="00553C76" w:rsidRPr="004F14C2" w:rsidDel="002C6A8E" w:rsidRDefault="00553C76" w:rsidP="006F7B30">
      <w:pPr>
        <w:pStyle w:val="Bibliography"/>
        <w:rPr>
          <w:del w:id="683" w:author="Bahlai, Christie" w:date="2019-02-28T12:51:00Z"/>
          <w:rFonts w:cstheme="minorHAnsi"/>
          <w:rPrChange w:id="684" w:author="Bahlai, Christie" w:date="2019-02-28T13:10:00Z">
            <w:rPr>
              <w:del w:id="685" w:author="Bahlai, Christie" w:date="2019-02-28T12:51:00Z"/>
            </w:rPr>
          </w:rPrChange>
        </w:rPr>
      </w:pPr>
      <w:del w:id="686" w:author="Bahlai, Christie" w:date="2019-02-28T12:51:00Z">
        <w:r w:rsidRPr="004F14C2" w:rsidDel="002C6A8E">
          <w:rPr>
            <w:rFonts w:cstheme="minorHAnsi"/>
            <w:b/>
            <w:bCs/>
            <w:rPrChange w:id="687" w:author="Bahlai, Christie" w:date="2019-02-28T13:10:00Z">
              <w:rPr>
                <w:b/>
                <w:bCs/>
              </w:rPr>
            </w:rPrChange>
          </w:rPr>
          <w:delText>Bahlai, C. A., W. vander Werf, M. O’Neal, L. Hemerik, and D. A. Landis</w:delText>
        </w:r>
        <w:r w:rsidRPr="004F14C2" w:rsidDel="002C6A8E">
          <w:rPr>
            <w:rFonts w:cstheme="minorHAnsi"/>
            <w:rPrChange w:id="688" w:author="Bahlai, Christie" w:date="2019-02-28T13:10:00Z">
              <w:rPr/>
            </w:rPrChange>
          </w:rPr>
          <w:delText xml:space="preserve">. </w:delText>
        </w:r>
        <w:r w:rsidRPr="004F14C2" w:rsidDel="002C6A8E">
          <w:rPr>
            <w:rFonts w:cstheme="minorHAnsi"/>
            <w:b/>
            <w:bCs/>
            <w:rPrChange w:id="689" w:author="Bahlai, Christie" w:date="2019-02-28T13:10:00Z">
              <w:rPr>
                <w:b/>
                <w:bCs/>
              </w:rPr>
            </w:rPrChange>
          </w:rPr>
          <w:delText>2015</w:delText>
        </w:r>
        <w:r w:rsidRPr="004F14C2" w:rsidDel="002C6A8E">
          <w:rPr>
            <w:rFonts w:cstheme="minorHAnsi"/>
            <w:rPrChange w:id="690" w:author="Bahlai, Christie" w:date="2019-02-28T13:10:00Z">
              <w:rPr/>
            </w:rPrChange>
          </w:rPr>
          <w:delText>. Shifts in dynamic regime of an invasive lady beetle are linked to the invasion and insecticidal management of its prey. Ecological Applications.</w:delText>
        </w:r>
      </w:del>
    </w:p>
    <w:p w14:paraId="619FAE97" w14:textId="63F2F20A" w:rsidR="00553C76" w:rsidRPr="004F14C2" w:rsidDel="002C6A8E" w:rsidRDefault="00553C76" w:rsidP="006F7B30">
      <w:pPr>
        <w:pStyle w:val="Bibliography"/>
        <w:rPr>
          <w:del w:id="691" w:author="Bahlai, Christie" w:date="2019-02-28T12:51:00Z"/>
          <w:rFonts w:cstheme="minorHAnsi"/>
          <w:rPrChange w:id="692" w:author="Bahlai, Christie" w:date="2019-02-28T13:10:00Z">
            <w:rPr>
              <w:del w:id="693" w:author="Bahlai, Christie" w:date="2019-02-28T12:51:00Z"/>
            </w:rPr>
          </w:rPrChange>
        </w:rPr>
      </w:pPr>
      <w:del w:id="694" w:author="Bahlai, Christie" w:date="2019-02-28T12:51:00Z">
        <w:r w:rsidRPr="004F14C2" w:rsidDel="002C6A8E">
          <w:rPr>
            <w:rFonts w:cstheme="minorHAnsi"/>
            <w:b/>
            <w:bCs/>
            <w:rPrChange w:id="695" w:author="Bahlai, Christie" w:date="2019-02-28T13:10:00Z">
              <w:rPr>
                <w:b/>
                <w:bCs/>
              </w:rPr>
            </w:rPrChange>
          </w:rPr>
          <w:delText>Bahlai, C., M. Colunga-Garcia, S. Gage, and D. Landis</w:delText>
        </w:r>
        <w:r w:rsidRPr="004F14C2" w:rsidDel="002C6A8E">
          <w:rPr>
            <w:rFonts w:cstheme="minorHAnsi"/>
            <w:rPrChange w:id="696" w:author="Bahlai, Christie" w:date="2019-02-28T13:10:00Z">
              <w:rPr/>
            </w:rPrChange>
          </w:rPr>
          <w:delText xml:space="preserve">. </w:delText>
        </w:r>
        <w:r w:rsidRPr="004F14C2" w:rsidDel="002C6A8E">
          <w:rPr>
            <w:rFonts w:cstheme="minorHAnsi"/>
            <w:b/>
            <w:bCs/>
            <w:rPrChange w:id="697" w:author="Bahlai, Christie" w:date="2019-02-28T13:10:00Z">
              <w:rPr>
                <w:b/>
                <w:bCs/>
              </w:rPr>
            </w:rPrChange>
          </w:rPr>
          <w:delText>2015</w:delText>
        </w:r>
        <w:r w:rsidRPr="004F14C2" w:rsidDel="002C6A8E">
          <w:rPr>
            <w:rFonts w:cstheme="minorHAnsi"/>
            <w:rPrChange w:id="698" w:author="Bahlai, Christie" w:date="2019-02-28T13:10:00Z">
              <w:rPr/>
            </w:rPrChange>
          </w:rPr>
          <w:delText>. The role of exotic ladybeetles in the decline of native ladybeetle populations: evidence from long-term monitoring. Biol Invasions. 17: 1005–1024.</w:delText>
        </w:r>
      </w:del>
    </w:p>
    <w:p w14:paraId="45F9B68A" w14:textId="3509B6BB" w:rsidR="00553C76" w:rsidRPr="004F14C2" w:rsidDel="002C6A8E" w:rsidRDefault="00553C76" w:rsidP="006F7B30">
      <w:pPr>
        <w:pStyle w:val="Bibliography"/>
        <w:rPr>
          <w:del w:id="699" w:author="Bahlai, Christie" w:date="2019-02-28T12:51:00Z"/>
          <w:rFonts w:cstheme="minorHAnsi"/>
          <w:rPrChange w:id="700" w:author="Bahlai, Christie" w:date="2019-02-28T13:10:00Z">
            <w:rPr>
              <w:del w:id="701" w:author="Bahlai, Christie" w:date="2019-02-28T12:51:00Z"/>
            </w:rPr>
          </w:rPrChange>
        </w:rPr>
      </w:pPr>
      <w:del w:id="702" w:author="Bahlai, Christie" w:date="2019-02-28T12:51:00Z">
        <w:r w:rsidRPr="004F14C2" w:rsidDel="002C6A8E">
          <w:rPr>
            <w:rFonts w:cstheme="minorHAnsi"/>
            <w:b/>
            <w:bCs/>
            <w:rPrChange w:id="703" w:author="Bahlai, Christie" w:date="2019-02-28T13:10:00Z">
              <w:rPr>
                <w:b/>
                <w:bCs/>
              </w:rPr>
            </w:rPrChange>
          </w:rPr>
          <w:delText>Baker, N. T.</w:delText>
        </w:r>
        <w:r w:rsidRPr="004F14C2" w:rsidDel="002C6A8E">
          <w:rPr>
            <w:rFonts w:cstheme="minorHAnsi"/>
            <w:rPrChange w:id="704" w:author="Bahlai, Christie" w:date="2019-02-28T13:10:00Z">
              <w:rPr/>
            </w:rPrChange>
          </w:rPr>
          <w:delText xml:space="preserve"> </w:delText>
        </w:r>
        <w:r w:rsidRPr="004F14C2" w:rsidDel="002C6A8E">
          <w:rPr>
            <w:rFonts w:cstheme="minorHAnsi"/>
            <w:b/>
            <w:bCs/>
            <w:rPrChange w:id="705" w:author="Bahlai, Christie" w:date="2019-02-28T13:10:00Z">
              <w:rPr>
                <w:b/>
                <w:bCs/>
              </w:rPr>
            </w:rPrChange>
          </w:rPr>
          <w:delText>2017</w:delText>
        </w:r>
        <w:r w:rsidRPr="004F14C2" w:rsidDel="002C6A8E">
          <w:rPr>
            <w:rFonts w:cstheme="minorHAnsi"/>
            <w:rPrChange w:id="706" w:author="Bahlai, Christie" w:date="2019-02-28T13:10:00Z">
              <w:rPr/>
            </w:rPrChange>
          </w:rPr>
          <w:delText>. Estimated annual agricultural pesticide use by crop group for states of the conterminous United States, 1992-2014. National Water Quality Assessment Program.</w:delText>
        </w:r>
      </w:del>
    </w:p>
    <w:p w14:paraId="17DCA440" w14:textId="133DBF6A" w:rsidR="00553C76" w:rsidRPr="004F14C2" w:rsidDel="002C6A8E" w:rsidRDefault="00553C76" w:rsidP="006F7B30">
      <w:pPr>
        <w:pStyle w:val="Bibliography"/>
        <w:rPr>
          <w:del w:id="707" w:author="Bahlai, Christie" w:date="2019-02-28T12:51:00Z"/>
          <w:rFonts w:cstheme="minorHAnsi"/>
          <w:rPrChange w:id="708" w:author="Bahlai, Christie" w:date="2019-02-28T13:10:00Z">
            <w:rPr>
              <w:del w:id="709" w:author="Bahlai, Christie" w:date="2019-02-28T12:51:00Z"/>
            </w:rPr>
          </w:rPrChange>
        </w:rPr>
      </w:pPr>
      <w:del w:id="710" w:author="Bahlai, Christie" w:date="2019-02-28T12:51:00Z">
        <w:r w:rsidRPr="004F14C2" w:rsidDel="002C6A8E">
          <w:rPr>
            <w:rFonts w:cstheme="minorHAnsi"/>
            <w:b/>
            <w:bCs/>
            <w:rPrChange w:id="711" w:author="Bahlai, Christie" w:date="2019-02-28T13:10:00Z">
              <w:rPr>
                <w:b/>
                <w:bCs/>
              </w:rPr>
            </w:rPrChange>
          </w:rPr>
          <w:delText>Barraquand, F., S. Louca, K. C. Abbott, C. A. Cobbold, F. Cordoleani, D. L. DeAngelis, B. D. Elderd, J. W. Fox, P. Greenwood, and F. M. Hilker</w:delText>
        </w:r>
        <w:r w:rsidRPr="004F14C2" w:rsidDel="002C6A8E">
          <w:rPr>
            <w:rFonts w:cstheme="minorHAnsi"/>
            <w:rPrChange w:id="712" w:author="Bahlai, Christie" w:date="2019-02-28T13:10:00Z">
              <w:rPr/>
            </w:rPrChange>
          </w:rPr>
          <w:delText xml:space="preserve">. </w:delText>
        </w:r>
        <w:r w:rsidRPr="004F14C2" w:rsidDel="002C6A8E">
          <w:rPr>
            <w:rFonts w:cstheme="minorHAnsi"/>
            <w:b/>
            <w:bCs/>
            <w:rPrChange w:id="713" w:author="Bahlai, Christie" w:date="2019-02-28T13:10:00Z">
              <w:rPr>
                <w:b/>
                <w:bCs/>
              </w:rPr>
            </w:rPrChange>
          </w:rPr>
          <w:delText>2017</w:delText>
        </w:r>
        <w:r w:rsidRPr="004F14C2" w:rsidDel="002C6A8E">
          <w:rPr>
            <w:rFonts w:cstheme="minorHAnsi"/>
            <w:rPrChange w:id="714" w:author="Bahlai, Christie" w:date="2019-02-28T13:10:00Z">
              <w:rPr/>
            </w:rPrChange>
          </w:rPr>
          <w:delText>. Moving forward in circles: challenges and opportunities in modelling population cycles. Ecology letters. 20: 1074–1092.</w:delText>
        </w:r>
      </w:del>
    </w:p>
    <w:p w14:paraId="0695F61B" w14:textId="703A516C" w:rsidR="00553C76" w:rsidRPr="004F14C2" w:rsidDel="002C6A8E" w:rsidRDefault="00553C76" w:rsidP="006F7B30">
      <w:pPr>
        <w:pStyle w:val="Bibliography"/>
        <w:rPr>
          <w:del w:id="715" w:author="Bahlai, Christie" w:date="2019-02-28T12:51:00Z"/>
          <w:rFonts w:cstheme="minorHAnsi"/>
          <w:rPrChange w:id="716" w:author="Bahlai, Christie" w:date="2019-02-28T13:10:00Z">
            <w:rPr>
              <w:del w:id="717" w:author="Bahlai, Christie" w:date="2019-02-28T12:51:00Z"/>
            </w:rPr>
          </w:rPrChange>
        </w:rPr>
      </w:pPr>
      <w:del w:id="718" w:author="Bahlai, Christie" w:date="2019-02-28T12:51:00Z">
        <w:r w:rsidRPr="004F14C2" w:rsidDel="002C6A8E">
          <w:rPr>
            <w:rFonts w:cstheme="minorHAnsi"/>
            <w:b/>
            <w:bCs/>
            <w:rPrChange w:id="719" w:author="Bahlai, Christie" w:date="2019-02-28T13:10:00Z">
              <w:rPr>
                <w:b/>
                <w:bCs/>
              </w:rPr>
            </w:rPrChange>
          </w:rPr>
          <w:delText>Berryman, A., and M. Lima</w:delText>
        </w:r>
        <w:r w:rsidRPr="004F14C2" w:rsidDel="002C6A8E">
          <w:rPr>
            <w:rFonts w:cstheme="minorHAnsi"/>
            <w:rPrChange w:id="720" w:author="Bahlai, Christie" w:date="2019-02-28T13:10:00Z">
              <w:rPr/>
            </w:rPrChange>
          </w:rPr>
          <w:delText xml:space="preserve">. </w:delText>
        </w:r>
        <w:r w:rsidRPr="004F14C2" w:rsidDel="002C6A8E">
          <w:rPr>
            <w:rFonts w:cstheme="minorHAnsi"/>
            <w:b/>
            <w:bCs/>
            <w:rPrChange w:id="721" w:author="Bahlai, Christie" w:date="2019-02-28T13:10:00Z">
              <w:rPr>
                <w:b/>
                <w:bCs/>
              </w:rPr>
            </w:rPrChange>
          </w:rPr>
          <w:delText>2006</w:delText>
        </w:r>
        <w:r w:rsidRPr="004F14C2" w:rsidDel="002C6A8E">
          <w:rPr>
            <w:rFonts w:cstheme="minorHAnsi"/>
            <w:rPrChange w:id="722" w:author="Bahlai, Christie" w:date="2019-02-28T13:10:00Z">
              <w:rPr/>
            </w:rPrChange>
          </w:rPr>
          <w:delText>. Deciphering the effects of climate on animal populations: diagnostic analysis provides new interpretation of Soay sheep dynamics. The American Naturalist. 168: 784–795.</w:delText>
        </w:r>
      </w:del>
    </w:p>
    <w:p w14:paraId="420F2EE5" w14:textId="5F7CA5EE" w:rsidR="00553C76" w:rsidRPr="004F14C2" w:rsidDel="002C6A8E" w:rsidRDefault="00553C76" w:rsidP="006F7B30">
      <w:pPr>
        <w:pStyle w:val="Bibliography"/>
        <w:rPr>
          <w:del w:id="723" w:author="Bahlai, Christie" w:date="2019-02-28T12:51:00Z"/>
          <w:rFonts w:cstheme="minorHAnsi"/>
          <w:rPrChange w:id="724" w:author="Bahlai, Christie" w:date="2019-02-28T13:10:00Z">
            <w:rPr>
              <w:del w:id="725" w:author="Bahlai, Christie" w:date="2019-02-28T12:51:00Z"/>
            </w:rPr>
          </w:rPrChange>
        </w:rPr>
      </w:pPr>
      <w:del w:id="726" w:author="Bahlai, Christie" w:date="2019-02-28T12:51:00Z">
        <w:r w:rsidRPr="004F14C2" w:rsidDel="002C6A8E">
          <w:rPr>
            <w:rFonts w:cstheme="minorHAnsi"/>
            <w:b/>
            <w:bCs/>
            <w:rPrChange w:id="727" w:author="Bahlai, Christie" w:date="2019-02-28T13:10:00Z">
              <w:rPr>
                <w:b/>
                <w:bCs/>
              </w:rPr>
            </w:rPrChange>
          </w:rPr>
          <w:delText>Bestelmeyer, B. T., A. M. Ellison, W. R. Fraser, K. B. Gorman, S. J. Holbrook, C. M. Laney, M. D. Ohman, D. P. C. Peters, F. C. Pillsbury, A. Rassweiler, R. J. Schmitt, and S. Sharma</w:delText>
        </w:r>
        <w:r w:rsidRPr="004F14C2" w:rsidDel="002C6A8E">
          <w:rPr>
            <w:rFonts w:cstheme="minorHAnsi"/>
            <w:rPrChange w:id="728" w:author="Bahlai, Christie" w:date="2019-02-28T13:10:00Z">
              <w:rPr/>
            </w:rPrChange>
          </w:rPr>
          <w:delText xml:space="preserve">. </w:delText>
        </w:r>
        <w:r w:rsidRPr="004F14C2" w:rsidDel="002C6A8E">
          <w:rPr>
            <w:rFonts w:cstheme="minorHAnsi"/>
            <w:b/>
            <w:bCs/>
            <w:rPrChange w:id="729" w:author="Bahlai, Christie" w:date="2019-02-28T13:10:00Z">
              <w:rPr>
                <w:b/>
                <w:bCs/>
              </w:rPr>
            </w:rPrChange>
          </w:rPr>
          <w:delText>2011</w:delText>
        </w:r>
        <w:r w:rsidRPr="004F14C2" w:rsidDel="002C6A8E">
          <w:rPr>
            <w:rFonts w:cstheme="minorHAnsi"/>
            <w:rPrChange w:id="730" w:author="Bahlai, Christie" w:date="2019-02-28T13:10:00Z">
              <w:rPr/>
            </w:rPrChange>
          </w:rPr>
          <w:delText>. Analysis of abrupt transitions in ecological systems. Ecosphere. 2: art129.</w:delText>
        </w:r>
      </w:del>
    </w:p>
    <w:p w14:paraId="5B86CCCC" w14:textId="3F6B011B" w:rsidR="00553C76" w:rsidRPr="004F14C2" w:rsidDel="002C6A8E" w:rsidRDefault="00553C76" w:rsidP="006F7B30">
      <w:pPr>
        <w:pStyle w:val="Bibliography"/>
        <w:rPr>
          <w:del w:id="731" w:author="Bahlai, Christie" w:date="2019-02-28T12:51:00Z"/>
          <w:rFonts w:cstheme="minorHAnsi"/>
          <w:rPrChange w:id="732" w:author="Bahlai, Christie" w:date="2019-02-28T13:10:00Z">
            <w:rPr>
              <w:del w:id="733" w:author="Bahlai, Christie" w:date="2019-02-28T12:51:00Z"/>
            </w:rPr>
          </w:rPrChange>
        </w:rPr>
      </w:pPr>
      <w:del w:id="734" w:author="Bahlai, Christie" w:date="2019-02-28T12:51:00Z">
        <w:r w:rsidRPr="004F14C2" w:rsidDel="002C6A8E">
          <w:rPr>
            <w:rFonts w:cstheme="minorHAnsi"/>
            <w:b/>
            <w:bCs/>
            <w:rPrChange w:id="735" w:author="Bahlai, Christie" w:date="2019-02-28T13:10:00Z">
              <w:rPr>
                <w:b/>
                <w:bCs/>
              </w:rPr>
            </w:rPrChange>
          </w:rPr>
          <w:delText>Beverton, R. J., and S. J. Holt</w:delText>
        </w:r>
        <w:r w:rsidRPr="004F14C2" w:rsidDel="002C6A8E">
          <w:rPr>
            <w:rFonts w:cstheme="minorHAnsi"/>
            <w:rPrChange w:id="736" w:author="Bahlai, Christie" w:date="2019-02-28T13:10:00Z">
              <w:rPr/>
            </w:rPrChange>
          </w:rPr>
          <w:delText xml:space="preserve">. </w:delText>
        </w:r>
        <w:r w:rsidRPr="004F14C2" w:rsidDel="002C6A8E">
          <w:rPr>
            <w:rFonts w:cstheme="minorHAnsi"/>
            <w:b/>
            <w:bCs/>
            <w:rPrChange w:id="737" w:author="Bahlai, Christie" w:date="2019-02-28T13:10:00Z">
              <w:rPr>
                <w:b/>
                <w:bCs/>
              </w:rPr>
            </w:rPrChange>
          </w:rPr>
          <w:delText>1957</w:delText>
        </w:r>
        <w:r w:rsidRPr="004F14C2" w:rsidDel="002C6A8E">
          <w:rPr>
            <w:rFonts w:cstheme="minorHAnsi"/>
            <w:rPrChange w:id="738" w:author="Bahlai, Christie" w:date="2019-02-28T13:10:00Z">
              <w:rPr/>
            </w:rPrChange>
          </w:rPr>
          <w:delText>. On the dynamics of exploited fish populations. Springer Science &amp; Business Media.</w:delText>
        </w:r>
      </w:del>
    </w:p>
    <w:p w14:paraId="5D6BA47F" w14:textId="53CBF87A" w:rsidR="00553C76" w:rsidRPr="004F14C2" w:rsidDel="002C6A8E" w:rsidRDefault="00553C76" w:rsidP="006F7B30">
      <w:pPr>
        <w:pStyle w:val="Bibliography"/>
        <w:rPr>
          <w:del w:id="739" w:author="Bahlai, Christie" w:date="2019-02-28T12:51:00Z"/>
          <w:rFonts w:cstheme="minorHAnsi"/>
          <w:rPrChange w:id="740" w:author="Bahlai, Christie" w:date="2019-02-28T13:10:00Z">
            <w:rPr>
              <w:del w:id="741" w:author="Bahlai, Christie" w:date="2019-02-28T12:51:00Z"/>
            </w:rPr>
          </w:rPrChange>
        </w:rPr>
      </w:pPr>
      <w:del w:id="742" w:author="Bahlai, Christie" w:date="2019-02-28T12:51:00Z">
        <w:r w:rsidRPr="004F14C2" w:rsidDel="002C6A8E">
          <w:rPr>
            <w:rFonts w:cstheme="minorHAnsi"/>
            <w:b/>
            <w:bCs/>
            <w:rPrChange w:id="743" w:author="Bahlai, Christie" w:date="2019-02-28T13:10:00Z">
              <w:rPr>
                <w:b/>
                <w:bCs/>
              </w:rPr>
            </w:rPrChange>
          </w:rPr>
          <w:delText>Bjørnstad, O. N., and B. T. Grenfell</w:delText>
        </w:r>
        <w:r w:rsidRPr="004F14C2" w:rsidDel="002C6A8E">
          <w:rPr>
            <w:rFonts w:cstheme="minorHAnsi"/>
            <w:rPrChange w:id="744" w:author="Bahlai, Christie" w:date="2019-02-28T13:10:00Z">
              <w:rPr/>
            </w:rPrChange>
          </w:rPr>
          <w:delText xml:space="preserve">. </w:delText>
        </w:r>
        <w:r w:rsidRPr="004F14C2" w:rsidDel="002C6A8E">
          <w:rPr>
            <w:rFonts w:cstheme="minorHAnsi"/>
            <w:b/>
            <w:bCs/>
            <w:rPrChange w:id="745" w:author="Bahlai, Christie" w:date="2019-02-28T13:10:00Z">
              <w:rPr>
                <w:b/>
                <w:bCs/>
              </w:rPr>
            </w:rPrChange>
          </w:rPr>
          <w:delText>2001</w:delText>
        </w:r>
        <w:r w:rsidRPr="004F14C2" w:rsidDel="002C6A8E">
          <w:rPr>
            <w:rFonts w:cstheme="minorHAnsi"/>
            <w:rPrChange w:id="746" w:author="Bahlai, Christie" w:date="2019-02-28T13:10:00Z">
              <w:rPr/>
            </w:rPrChange>
          </w:rPr>
          <w:delText>. Noisy Clockwork: Time Series Analysis of Population Fluctuations in Animals. Science. 293: 638.</w:delText>
        </w:r>
      </w:del>
    </w:p>
    <w:p w14:paraId="059275AE" w14:textId="1767D2BD" w:rsidR="00553C76" w:rsidRPr="004F14C2" w:rsidDel="002C6A8E" w:rsidRDefault="00553C76" w:rsidP="006F7B30">
      <w:pPr>
        <w:pStyle w:val="Bibliography"/>
        <w:rPr>
          <w:del w:id="747" w:author="Bahlai, Christie" w:date="2019-02-28T12:51:00Z"/>
          <w:rFonts w:cstheme="minorHAnsi"/>
          <w:rPrChange w:id="748" w:author="Bahlai, Christie" w:date="2019-02-28T13:10:00Z">
            <w:rPr>
              <w:del w:id="749" w:author="Bahlai, Christie" w:date="2019-02-28T12:51:00Z"/>
            </w:rPr>
          </w:rPrChange>
        </w:rPr>
      </w:pPr>
      <w:del w:id="750" w:author="Bahlai, Christie" w:date="2019-02-28T12:51:00Z">
        <w:r w:rsidRPr="004F14C2" w:rsidDel="002C6A8E">
          <w:rPr>
            <w:rFonts w:cstheme="minorHAnsi"/>
            <w:b/>
            <w:bCs/>
            <w:rPrChange w:id="751" w:author="Bahlai, Christie" w:date="2019-02-28T13:10:00Z">
              <w:rPr>
                <w:b/>
                <w:bCs/>
              </w:rPr>
            </w:rPrChange>
          </w:rPr>
          <w:delText>Boettiger, C.</w:delText>
        </w:r>
        <w:r w:rsidRPr="004F14C2" w:rsidDel="002C6A8E">
          <w:rPr>
            <w:rFonts w:cstheme="minorHAnsi"/>
            <w:rPrChange w:id="752" w:author="Bahlai, Christie" w:date="2019-02-28T13:10:00Z">
              <w:rPr/>
            </w:rPrChange>
          </w:rPr>
          <w:delText xml:space="preserve"> </w:delText>
        </w:r>
        <w:r w:rsidRPr="004F14C2" w:rsidDel="002C6A8E">
          <w:rPr>
            <w:rFonts w:cstheme="minorHAnsi"/>
            <w:b/>
            <w:bCs/>
            <w:rPrChange w:id="753" w:author="Bahlai, Christie" w:date="2019-02-28T13:10:00Z">
              <w:rPr>
                <w:b/>
                <w:bCs/>
              </w:rPr>
            </w:rPrChange>
          </w:rPr>
          <w:delText>2018</w:delText>
        </w:r>
        <w:r w:rsidRPr="004F14C2" w:rsidDel="002C6A8E">
          <w:rPr>
            <w:rFonts w:cstheme="minorHAnsi"/>
            <w:rPrChange w:id="754" w:author="Bahlai, Christie" w:date="2019-02-28T13:10:00Z">
              <w:rPr/>
            </w:rPrChange>
          </w:rPr>
          <w:delText>. From noise to knowledge: how randomness generates novel phenomena and reveals information. Ecology Letters. 21: 1255–1267.</w:delText>
        </w:r>
      </w:del>
    </w:p>
    <w:p w14:paraId="5EB94A02" w14:textId="197309D9" w:rsidR="00553C76" w:rsidRPr="004F14C2" w:rsidDel="002C6A8E" w:rsidRDefault="00553C76" w:rsidP="006F7B30">
      <w:pPr>
        <w:pStyle w:val="Bibliography"/>
        <w:rPr>
          <w:del w:id="755" w:author="Bahlai, Christie" w:date="2019-02-28T12:51:00Z"/>
          <w:rFonts w:cstheme="minorHAnsi"/>
          <w:rPrChange w:id="756" w:author="Bahlai, Christie" w:date="2019-02-28T13:10:00Z">
            <w:rPr>
              <w:del w:id="757" w:author="Bahlai, Christie" w:date="2019-02-28T12:51:00Z"/>
            </w:rPr>
          </w:rPrChange>
        </w:rPr>
      </w:pPr>
      <w:del w:id="758" w:author="Bahlai, Christie" w:date="2019-02-28T12:51:00Z">
        <w:r w:rsidRPr="004F14C2" w:rsidDel="002C6A8E">
          <w:rPr>
            <w:rFonts w:cstheme="minorHAnsi"/>
            <w:b/>
            <w:bCs/>
            <w:rPrChange w:id="759" w:author="Bahlai, Christie" w:date="2019-02-28T13:10:00Z">
              <w:rPr>
                <w:b/>
                <w:bCs/>
              </w:rPr>
            </w:rPrChange>
          </w:rPr>
          <w:delText>Braun, J. V., and H.-G. Muller</w:delText>
        </w:r>
        <w:r w:rsidRPr="004F14C2" w:rsidDel="002C6A8E">
          <w:rPr>
            <w:rFonts w:cstheme="minorHAnsi"/>
            <w:rPrChange w:id="760" w:author="Bahlai, Christie" w:date="2019-02-28T13:10:00Z">
              <w:rPr/>
            </w:rPrChange>
          </w:rPr>
          <w:delText xml:space="preserve">. </w:delText>
        </w:r>
        <w:r w:rsidRPr="004F14C2" w:rsidDel="002C6A8E">
          <w:rPr>
            <w:rFonts w:cstheme="minorHAnsi"/>
            <w:b/>
            <w:bCs/>
            <w:rPrChange w:id="761" w:author="Bahlai, Christie" w:date="2019-02-28T13:10:00Z">
              <w:rPr>
                <w:b/>
                <w:bCs/>
              </w:rPr>
            </w:rPrChange>
          </w:rPr>
          <w:delText>1998</w:delText>
        </w:r>
        <w:r w:rsidRPr="004F14C2" w:rsidDel="002C6A8E">
          <w:rPr>
            <w:rFonts w:cstheme="minorHAnsi"/>
            <w:rPrChange w:id="762" w:author="Bahlai, Christie" w:date="2019-02-28T13:10:00Z">
              <w:rPr/>
            </w:rPrChange>
          </w:rPr>
          <w:delText>. Statistical Methods for DNA Sequence Segmentation. Statistical Science. 13: 142–162.</w:delText>
        </w:r>
      </w:del>
    </w:p>
    <w:p w14:paraId="0559189B" w14:textId="5F1DC96B" w:rsidR="00553C76" w:rsidRPr="004F14C2" w:rsidDel="002C6A8E" w:rsidRDefault="00553C76" w:rsidP="006F7B30">
      <w:pPr>
        <w:pStyle w:val="Bibliography"/>
        <w:rPr>
          <w:del w:id="763" w:author="Bahlai, Christie" w:date="2019-02-28T12:51:00Z"/>
          <w:rFonts w:cstheme="minorHAnsi"/>
          <w:rPrChange w:id="764" w:author="Bahlai, Christie" w:date="2019-02-28T13:10:00Z">
            <w:rPr>
              <w:del w:id="765" w:author="Bahlai, Christie" w:date="2019-02-28T12:51:00Z"/>
            </w:rPr>
          </w:rPrChange>
        </w:rPr>
      </w:pPr>
      <w:del w:id="766" w:author="Bahlai, Christie" w:date="2019-02-28T12:51:00Z">
        <w:r w:rsidRPr="004F14C2" w:rsidDel="002C6A8E">
          <w:rPr>
            <w:rFonts w:cstheme="minorHAnsi"/>
            <w:b/>
            <w:bCs/>
            <w:rPrChange w:id="767" w:author="Bahlai, Christie" w:date="2019-02-28T13:10:00Z">
              <w:rPr>
                <w:b/>
                <w:bCs/>
              </w:rPr>
            </w:rPrChange>
          </w:rPr>
          <w:delText>Brook, B. W., and C. J. Bradshaw</w:delText>
        </w:r>
        <w:r w:rsidRPr="004F14C2" w:rsidDel="002C6A8E">
          <w:rPr>
            <w:rFonts w:cstheme="minorHAnsi"/>
            <w:rPrChange w:id="768" w:author="Bahlai, Christie" w:date="2019-02-28T13:10:00Z">
              <w:rPr/>
            </w:rPrChange>
          </w:rPr>
          <w:delText xml:space="preserve">. </w:delText>
        </w:r>
        <w:r w:rsidRPr="004F14C2" w:rsidDel="002C6A8E">
          <w:rPr>
            <w:rFonts w:cstheme="minorHAnsi"/>
            <w:b/>
            <w:bCs/>
            <w:rPrChange w:id="769" w:author="Bahlai, Christie" w:date="2019-02-28T13:10:00Z">
              <w:rPr>
                <w:b/>
                <w:bCs/>
              </w:rPr>
            </w:rPrChange>
          </w:rPr>
          <w:delText>2006</w:delText>
        </w:r>
        <w:r w:rsidRPr="004F14C2" w:rsidDel="002C6A8E">
          <w:rPr>
            <w:rFonts w:cstheme="minorHAnsi"/>
            <w:rPrChange w:id="770" w:author="Bahlai, Christie" w:date="2019-02-28T13:10:00Z">
              <w:rPr/>
            </w:rPrChange>
          </w:rPr>
          <w:delText>. Strength of evidence for density dependence in abundance time series of 1198 species. Ecology. 87: 1445–1451.</w:delText>
        </w:r>
      </w:del>
    </w:p>
    <w:p w14:paraId="461198AC" w14:textId="67E42631" w:rsidR="00553C76" w:rsidRPr="004F14C2" w:rsidDel="002C6A8E" w:rsidRDefault="00553C76" w:rsidP="006F7B30">
      <w:pPr>
        <w:pStyle w:val="Bibliography"/>
        <w:rPr>
          <w:del w:id="771" w:author="Bahlai, Christie" w:date="2019-02-28T12:51:00Z"/>
          <w:rFonts w:cstheme="minorHAnsi"/>
          <w:rPrChange w:id="772" w:author="Bahlai, Christie" w:date="2019-02-28T13:10:00Z">
            <w:rPr>
              <w:del w:id="773" w:author="Bahlai, Christie" w:date="2019-02-28T12:51:00Z"/>
            </w:rPr>
          </w:rPrChange>
        </w:rPr>
      </w:pPr>
      <w:del w:id="774" w:author="Bahlai, Christie" w:date="2019-02-28T12:51:00Z">
        <w:r w:rsidRPr="004F14C2" w:rsidDel="002C6A8E">
          <w:rPr>
            <w:rFonts w:cstheme="minorHAnsi"/>
            <w:b/>
            <w:bCs/>
            <w:rPrChange w:id="775" w:author="Bahlai, Christie" w:date="2019-02-28T13:10:00Z">
              <w:rPr>
                <w:b/>
                <w:bCs/>
              </w:rPr>
            </w:rPrChange>
          </w:rPr>
          <w:delText>Brower, L. P., D. R. Kust, E. Rendon-Salinas, E. G. Serrano, K. R. Kust, J. Miller, C. Fernandez del Rey, and K. Pape</w:delText>
        </w:r>
        <w:r w:rsidRPr="004F14C2" w:rsidDel="002C6A8E">
          <w:rPr>
            <w:rFonts w:cstheme="minorHAnsi"/>
            <w:rPrChange w:id="776" w:author="Bahlai, Christie" w:date="2019-02-28T13:10:00Z">
              <w:rPr/>
            </w:rPrChange>
          </w:rPr>
          <w:delText xml:space="preserve">. </w:delText>
        </w:r>
        <w:r w:rsidRPr="004F14C2" w:rsidDel="002C6A8E">
          <w:rPr>
            <w:rFonts w:cstheme="minorHAnsi"/>
            <w:b/>
            <w:bCs/>
            <w:rPrChange w:id="777" w:author="Bahlai, Christie" w:date="2019-02-28T13:10:00Z">
              <w:rPr>
                <w:b/>
                <w:bCs/>
              </w:rPr>
            </w:rPrChange>
          </w:rPr>
          <w:delText>2004</w:delText>
        </w:r>
        <w:r w:rsidRPr="004F14C2" w:rsidDel="002C6A8E">
          <w:rPr>
            <w:rFonts w:cstheme="minorHAnsi"/>
            <w:rPrChange w:id="778" w:author="Bahlai, Christie" w:date="2019-02-28T13:10:00Z">
              <w:rPr/>
            </w:rPrChange>
          </w:rPr>
          <w:delText>. Catastrophic winter storm mortality of monarch butterflies in Mexico during January 2002. The Monarch butterfly: biology and conservation. 151–166.</w:delText>
        </w:r>
      </w:del>
    </w:p>
    <w:p w14:paraId="2C1AD853" w14:textId="1F038F54" w:rsidR="00553C76" w:rsidRPr="004F14C2" w:rsidDel="002C6A8E" w:rsidRDefault="00553C76" w:rsidP="006F7B30">
      <w:pPr>
        <w:pStyle w:val="Bibliography"/>
        <w:rPr>
          <w:del w:id="779" w:author="Bahlai, Christie" w:date="2019-02-28T12:51:00Z"/>
          <w:rFonts w:cstheme="minorHAnsi"/>
          <w:rPrChange w:id="780" w:author="Bahlai, Christie" w:date="2019-02-28T13:10:00Z">
            <w:rPr>
              <w:del w:id="781" w:author="Bahlai, Christie" w:date="2019-02-28T12:51:00Z"/>
            </w:rPr>
          </w:rPrChange>
        </w:rPr>
      </w:pPr>
      <w:del w:id="782" w:author="Bahlai, Christie" w:date="2019-02-28T12:51:00Z">
        <w:r w:rsidRPr="004F14C2" w:rsidDel="002C6A8E">
          <w:rPr>
            <w:rFonts w:cstheme="minorHAnsi"/>
            <w:b/>
            <w:bCs/>
            <w:rPrChange w:id="783" w:author="Bahlai, Christie" w:date="2019-02-28T13:10:00Z">
              <w:rPr>
                <w:b/>
                <w:bCs/>
              </w:rPr>
            </w:rPrChange>
          </w:rPr>
          <w:delText>Burnham, K. P., and D. R. Anderson</w:delText>
        </w:r>
        <w:r w:rsidRPr="004F14C2" w:rsidDel="002C6A8E">
          <w:rPr>
            <w:rFonts w:cstheme="minorHAnsi"/>
            <w:rPrChange w:id="784" w:author="Bahlai, Christie" w:date="2019-02-28T13:10:00Z">
              <w:rPr/>
            </w:rPrChange>
          </w:rPr>
          <w:delText xml:space="preserve">. </w:delText>
        </w:r>
        <w:r w:rsidRPr="004F14C2" w:rsidDel="002C6A8E">
          <w:rPr>
            <w:rFonts w:cstheme="minorHAnsi"/>
            <w:b/>
            <w:bCs/>
            <w:rPrChange w:id="785" w:author="Bahlai, Christie" w:date="2019-02-28T13:10:00Z">
              <w:rPr>
                <w:b/>
                <w:bCs/>
              </w:rPr>
            </w:rPrChange>
          </w:rPr>
          <w:delText>2002</w:delText>
        </w:r>
        <w:r w:rsidRPr="004F14C2" w:rsidDel="002C6A8E">
          <w:rPr>
            <w:rFonts w:cstheme="minorHAnsi"/>
            <w:rPrChange w:id="786" w:author="Bahlai, Christie" w:date="2019-02-28T13:10:00Z">
              <w:rPr/>
            </w:rPrChange>
          </w:rPr>
          <w:delText>. Model selection and multimodal inference: a practical information-theoretic approach, 2nd ed. Springer Science + Business Media, LLC, New York.</w:delText>
        </w:r>
      </w:del>
    </w:p>
    <w:p w14:paraId="1CE9B9D4" w14:textId="61E0BF9B" w:rsidR="00553C76" w:rsidRPr="004F14C2" w:rsidDel="002C6A8E" w:rsidRDefault="00553C76" w:rsidP="006F7B30">
      <w:pPr>
        <w:pStyle w:val="Bibliography"/>
        <w:rPr>
          <w:del w:id="787" w:author="Bahlai, Christie" w:date="2019-02-28T12:51:00Z"/>
          <w:rFonts w:cstheme="minorHAnsi"/>
          <w:rPrChange w:id="788" w:author="Bahlai, Christie" w:date="2019-02-28T13:10:00Z">
            <w:rPr>
              <w:del w:id="789" w:author="Bahlai, Christie" w:date="2019-02-28T12:51:00Z"/>
            </w:rPr>
          </w:rPrChange>
        </w:rPr>
      </w:pPr>
      <w:del w:id="790" w:author="Bahlai, Christie" w:date="2019-02-28T12:51:00Z">
        <w:r w:rsidRPr="004F14C2" w:rsidDel="002C6A8E">
          <w:rPr>
            <w:rFonts w:cstheme="minorHAnsi"/>
            <w:b/>
            <w:bCs/>
            <w:rPrChange w:id="791" w:author="Bahlai, Christie" w:date="2019-02-28T13:10:00Z">
              <w:rPr>
                <w:b/>
                <w:bCs/>
              </w:rPr>
            </w:rPrChange>
          </w:rPr>
          <w:delText>Carpenter, S. R., W. A. Brock, J. J. Cole, J. F. Kitchell, and M. L. Pace</w:delText>
        </w:r>
        <w:r w:rsidRPr="004F14C2" w:rsidDel="002C6A8E">
          <w:rPr>
            <w:rFonts w:cstheme="minorHAnsi"/>
            <w:rPrChange w:id="792" w:author="Bahlai, Christie" w:date="2019-02-28T13:10:00Z">
              <w:rPr/>
            </w:rPrChange>
          </w:rPr>
          <w:delText xml:space="preserve">. </w:delText>
        </w:r>
        <w:r w:rsidRPr="004F14C2" w:rsidDel="002C6A8E">
          <w:rPr>
            <w:rFonts w:cstheme="minorHAnsi"/>
            <w:b/>
            <w:bCs/>
            <w:rPrChange w:id="793" w:author="Bahlai, Christie" w:date="2019-02-28T13:10:00Z">
              <w:rPr>
                <w:b/>
                <w:bCs/>
              </w:rPr>
            </w:rPrChange>
          </w:rPr>
          <w:delText>2008</w:delText>
        </w:r>
        <w:r w:rsidRPr="004F14C2" w:rsidDel="002C6A8E">
          <w:rPr>
            <w:rFonts w:cstheme="minorHAnsi"/>
            <w:rPrChange w:id="794" w:author="Bahlai, Christie" w:date="2019-02-28T13:10:00Z">
              <w:rPr/>
            </w:rPrChange>
          </w:rPr>
          <w:delText>. Leading indicators of trophic cascades. Ecology Letters. 11: 128–138.</w:delText>
        </w:r>
      </w:del>
    </w:p>
    <w:p w14:paraId="4D8AAD0B" w14:textId="5CDDC9CE" w:rsidR="00553C76" w:rsidRPr="004F14C2" w:rsidDel="002C6A8E" w:rsidRDefault="00553C76" w:rsidP="006F7B30">
      <w:pPr>
        <w:pStyle w:val="Bibliography"/>
        <w:rPr>
          <w:del w:id="795" w:author="Bahlai, Christie" w:date="2019-02-28T12:51:00Z"/>
          <w:rFonts w:cstheme="minorHAnsi"/>
          <w:rPrChange w:id="796" w:author="Bahlai, Christie" w:date="2019-02-28T13:10:00Z">
            <w:rPr>
              <w:del w:id="797" w:author="Bahlai, Christie" w:date="2019-02-28T12:51:00Z"/>
            </w:rPr>
          </w:rPrChange>
        </w:rPr>
      </w:pPr>
      <w:del w:id="798" w:author="Bahlai, Christie" w:date="2019-02-28T12:51:00Z">
        <w:r w:rsidRPr="004F14C2" w:rsidDel="002C6A8E">
          <w:rPr>
            <w:rFonts w:cstheme="minorHAnsi"/>
            <w:b/>
            <w:bCs/>
            <w:rPrChange w:id="799" w:author="Bahlai, Christie" w:date="2019-02-28T13:10:00Z">
              <w:rPr>
                <w:b/>
                <w:bCs/>
              </w:rPr>
            </w:rPrChange>
          </w:rPr>
          <w:delText>Cazelles, B., M. Chavez, D. Berteaux, F. Ménard, J. O. Vik, S. Jenouvrier, and N. C. Stenseth</w:delText>
        </w:r>
        <w:r w:rsidRPr="004F14C2" w:rsidDel="002C6A8E">
          <w:rPr>
            <w:rFonts w:cstheme="minorHAnsi"/>
            <w:rPrChange w:id="800" w:author="Bahlai, Christie" w:date="2019-02-28T13:10:00Z">
              <w:rPr/>
            </w:rPrChange>
          </w:rPr>
          <w:delText xml:space="preserve">. </w:delText>
        </w:r>
        <w:r w:rsidRPr="004F14C2" w:rsidDel="002C6A8E">
          <w:rPr>
            <w:rFonts w:cstheme="minorHAnsi"/>
            <w:b/>
            <w:bCs/>
            <w:rPrChange w:id="801" w:author="Bahlai, Christie" w:date="2019-02-28T13:10:00Z">
              <w:rPr>
                <w:b/>
                <w:bCs/>
              </w:rPr>
            </w:rPrChange>
          </w:rPr>
          <w:delText>2008</w:delText>
        </w:r>
        <w:r w:rsidRPr="004F14C2" w:rsidDel="002C6A8E">
          <w:rPr>
            <w:rFonts w:cstheme="minorHAnsi"/>
            <w:rPrChange w:id="802" w:author="Bahlai, Christie" w:date="2019-02-28T13:10:00Z">
              <w:rPr/>
            </w:rPrChange>
          </w:rPr>
          <w:delText>. Wavelet analysis of ecological time series. Oecologia. 156: 287–304.</w:delText>
        </w:r>
      </w:del>
    </w:p>
    <w:p w14:paraId="5C1D4D38" w14:textId="34F883AB" w:rsidR="00553C76" w:rsidRPr="004F14C2" w:rsidDel="002C6A8E" w:rsidRDefault="00553C76" w:rsidP="006F7B30">
      <w:pPr>
        <w:pStyle w:val="Bibliography"/>
        <w:rPr>
          <w:del w:id="803" w:author="Bahlai, Christie" w:date="2019-02-28T12:51:00Z"/>
          <w:rFonts w:cstheme="minorHAnsi"/>
          <w:rPrChange w:id="804" w:author="Bahlai, Christie" w:date="2019-02-28T13:10:00Z">
            <w:rPr>
              <w:del w:id="805" w:author="Bahlai, Christie" w:date="2019-02-28T12:51:00Z"/>
            </w:rPr>
          </w:rPrChange>
        </w:rPr>
      </w:pPr>
      <w:del w:id="806" w:author="Bahlai, Christie" w:date="2019-02-28T12:51:00Z">
        <w:r w:rsidRPr="004F14C2" w:rsidDel="002C6A8E">
          <w:rPr>
            <w:rFonts w:cstheme="minorHAnsi"/>
            <w:b/>
            <w:bCs/>
            <w:rPrChange w:id="807" w:author="Bahlai, Christie" w:date="2019-02-28T13:10:00Z">
              <w:rPr>
                <w:b/>
                <w:bCs/>
              </w:rPr>
            </w:rPrChange>
          </w:rPr>
          <w:delText>Davis, A. K., and S. Altizer</w:delText>
        </w:r>
        <w:r w:rsidRPr="004F14C2" w:rsidDel="002C6A8E">
          <w:rPr>
            <w:rFonts w:cstheme="minorHAnsi"/>
            <w:rPrChange w:id="808" w:author="Bahlai, Christie" w:date="2019-02-28T13:10:00Z">
              <w:rPr/>
            </w:rPrChange>
          </w:rPr>
          <w:delText xml:space="preserve">. </w:delText>
        </w:r>
        <w:r w:rsidRPr="004F14C2" w:rsidDel="002C6A8E">
          <w:rPr>
            <w:rFonts w:cstheme="minorHAnsi"/>
            <w:b/>
            <w:bCs/>
            <w:rPrChange w:id="809" w:author="Bahlai, Christie" w:date="2019-02-28T13:10:00Z">
              <w:rPr>
                <w:b/>
                <w:bCs/>
              </w:rPr>
            </w:rPrChange>
          </w:rPr>
          <w:delText>2015</w:delText>
        </w:r>
        <w:r w:rsidRPr="004F14C2" w:rsidDel="002C6A8E">
          <w:rPr>
            <w:rFonts w:cstheme="minorHAnsi"/>
            <w:rPrChange w:id="810" w:author="Bahlai, Christie" w:date="2019-02-28T13:10:00Z">
              <w:rPr/>
            </w:rPrChange>
          </w:rPr>
          <w:delText>. New Perspectives on Monarch Migration, Evolution, and Population Biology. Monarchs in a Changing World: Biology and Conservation of an Iconic Butterfly. 203.</w:delText>
        </w:r>
      </w:del>
    </w:p>
    <w:p w14:paraId="6B284F75" w14:textId="5BAC6221" w:rsidR="00553C76" w:rsidRPr="004F14C2" w:rsidDel="002C6A8E" w:rsidRDefault="00553C76" w:rsidP="006F7B30">
      <w:pPr>
        <w:pStyle w:val="Bibliography"/>
        <w:rPr>
          <w:del w:id="811" w:author="Bahlai, Christie" w:date="2019-02-28T12:51:00Z"/>
          <w:rFonts w:cstheme="minorHAnsi"/>
          <w:rPrChange w:id="812" w:author="Bahlai, Christie" w:date="2019-02-28T13:10:00Z">
            <w:rPr>
              <w:del w:id="813" w:author="Bahlai, Christie" w:date="2019-02-28T12:51:00Z"/>
            </w:rPr>
          </w:rPrChange>
        </w:rPr>
      </w:pPr>
      <w:del w:id="814" w:author="Bahlai, Christie" w:date="2019-02-28T12:51:00Z">
        <w:r w:rsidRPr="004F14C2" w:rsidDel="002C6A8E">
          <w:rPr>
            <w:rFonts w:cstheme="minorHAnsi"/>
            <w:b/>
            <w:bCs/>
            <w:rPrChange w:id="815" w:author="Bahlai, Christie" w:date="2019-02-28T13:10:00Z">
              <w:rPr>
                <w:b/>
                <w:bCs/>
              </w:rPr>
            </w:rPrChange>
          </w:rPr>
          <w:delText>Duke, S. O., and S. B. Powles</w:delText>
        </w:r>
        <w:r w:rsidRPr="004F14C2" w:rsidDel="002C6A8E">
          <w:rPr>
            <w:rFonts w:cstheme="minorHAnsi"/>
            <w:rPrChange w:id="816" w:author="Bahlai, Christie" w:date="2019-02-28T13:10:00Z">
              <w:rPr/>
            </w:rPrChange>
          </w:rPr>
          <w:delText xml:space="preserve">. </w:delText>
        </w:r>
        <w:r w:rsidRPr="004F14C2" w:rsidDel="002C6A8E">
          <w:rPr>
            <w:rFonts w:cstheme="minorHAnsi"/>
            <w:b/>
            <w:bCs/>
            <w:rPrChange w:id="817" w:author="Bahlai, Christie" w:date="2019-02-28T13:10:00Z">
              <w:rPr>
                <w:b/>
                <w:bCs/>
              </w:rPr>
            </w:rPrChange>
          </w:rPr>
          <w:delText>2009</w:delText>
        </w:r>
        <w:r w:rsidRPr="004F14C2" w:rsidDel="002C6A8E">
          <w:rPr>
            <w:rFonts w:cstheme="minorHAnsi"/>
            <w:rPrChange w:id="818" w:author="Bahlai, Christie" w:date="2019-02-28T13:10:00Z">
              <w:rPr/>
            </w:rPrChange>
          </w:rPr>
          <w:delText>. Glyphosate-resistant crops and weeds: now and in the future. AgBioForum. 12: 346–357.</w:delText>
        </w:r>
      </w:del>
    </w:p>
    <w:p w14:paraId="047D2DD9" w14:textId="73B78BB3" w:rsidR="00553C76" w:rsidRPr="004F14C2" w:rsidDel="002C6A8E" w:rsidRDefault="00553C76" w:rsidP="006F7B30">
      <w:pPr>
        <w:pStyle w:val="Bibliography"/>
        <w:rPr>
          <w:del w:id="819" w:author="Bahlai, Christie" w:date="2019-02-28T12:51:00Z"/>
          <w:rFonts w:cstheme="minorHAnsi"/>
          <w:rPrChange w:id="820" w:author="Bahlai, Christie" w:date="2019-02-28T13:10:00Z">
            <w:rPr>
              <w:del w:id="821" w:author="Bahlai, Christie" w:date="2019-02-28T12:51:00Z"/>
            </w:rPr>
          </w:rPrChange>
        </w:rPr>
      </w:pPr>
      <w:del w:id="822" w:author="Bahlai, Christie" w:date="2019-02-28T12:51:00Z">
        <w:r w:rsidRPr="004F14C2" w:rsidDel="002C6A8E">
          <w:rPr>
            <w:rFonts w:cstheme="minorHAnsi"/>
            <w:b/>
            <w:bCs/>
            <w:rPrChange w:id="823" w:author="Bahlai, Christie" w:date="2019-02-28T13:10:00Z">
              <w:rPr>
                <w:b/>
                <w:bCs/>
              </w:rPr>
            </w:rPrChange>
          </w:rPr>
          <w:delText>Eason, T., A. S. Garmestani, C. A. Stow, C. Rojo, M. Alvarez-Cobelas, and H. Cabezas</w:delText>
        </w:r>
        <w:r w:rsidRPr="004F14C2" w:rsidDel="002C6A8E">
          <w:rPr>
            <w:rFonts w:cstheme="minorHAnsi"/>
            <w:rPrChange w:id="824" w:author="Bahlai, Christie" w:date="2019-02-28T13:10:00Z">
              <w:rPr/>
            </w:rPrChange>
          </w:rPr>
          <w:delText xml:space="preserve">. </w:delText>
        </w:r>
        <w:r w:rsidRPr="004F14C2" w:rsidDel="002C6A8E">
          <w:rPr>
            <w:rFonts w:cstheme="minorHAnsi"/>
            <w:b/>
            <w:bCs/>
            <w:rPrChange w:id="825" w:author="Bahlai, Christie" w:date="2019-02-28T13:10:00Z">
              <w:rPr>
                <w:b/>
                <w:bCs/>
              </w:rPr>
            </w:rPrChange>
          </w:rPr>
          <w:delText>2016</w:delText>
        </w:r>
        <w:r w:rsidRPr="004F14C2" w:rsidDel="002C6A8E">
          <w:rPr>
            <w:rFonts w:cstheme="minorHAnsi"/>
            <w:rPrChange w:id="826" w:author="Bahlai, Christie" w:date="2019-02-28T13:10:00Z">
              <w:rPr/>
            </w:rPrChange>
          </w:rPr>
          <w:delText>. Managing for resilience: an information theory-based approach to assessing ecosystems. J Appl Ecol. 53: 656–665.</w:delText>
        </w:r>
      </w:del>
    </w:p>
    <w:p w14:paraId="51549880" w14:textId="6D140462" w:rsidR="00553C76" w:rsidRPr="004F14C2" w:rsidDel="002C6A8E" w:rsidRDefault="00553C76" w:rsidP="006F7B30">
      <w:pPr>
        <w:pStyle w:val="Bibliography"/>
        <w:rPr>
          <w:del w:id="827" w:author="Bahlai, Christie" w:date="2019-02-28T12:51:00Z"/>
          <w:rFonts w:cstheme="minorHAnsi"/>
          <w:rPrChange w:id="828" w:author="Bahlai, Christie" w:date="2019-02-28T13:10:00Z">
            <w:rPr>
              <w:del w:id="829" w:author="Bahlai, Christie" w:date="2019-02-28T12:51:00Z"/>
            </w:rPr>
          </w:rPrChange>
        </w:rPr>
      </w:pPr>
      <w:del w:id="830" w:author="Bahlai, Christie" w:date="2019-02-28T12:51:00Z">
        <w:r w:rsidRPr="004F14C2" w:rsidDel="002C6A8E">
          <w:rPr>
            <w:rFonts w:cstheme="minorHAnsi"/>
            <w:b/>
            <w:bCs/>
            <w:rPrChange w:id="831" w:author="Bahlai, Christie" w:date="2019-02-28T13:10:00Z">
              <w:rPr>
                <w:b/>
                <w:bCs/>
              </w:rPr>
            </w:rPrChange>
          </w:rPr>
          <w:delText>Flockhart, D. T. T., L. P. Brower, M. I. Ramirez, K. A. Hobson, L. I. Wassenaar, S. Altizer, and D. R. Norris</w:delText>
        </w:r>
        <w:r w:rsidRPr="004F14C2" w:rsidDel="002C6A8E">
          <w:rPr>
            <w:rFonts w:cstheme="minorHAnsi"/>
            <w:rPrChange w:id="832" w:author="Bahlai, Christie" w:date="2019-02-28T13:10:00Z">
              <w:rPr/>
            </w:rPrChange>
          </w:rPr>
          <w:delText xml:space="preserve">. </w:delText>
        </w:r>
        <w:r w:rsidRPr="004F14C2" w:rsidDel="002C6A8E">
          <w:rPr>
            <w:rFonts w:cstheme="minorHAnsi"/>
            <w:b/>
            <w:bCs/>
            <w:rPrChange w:id="833" w:author="Bahlai, Christie" w:date="2019-02-28T13:10:00Z">
              <w:rPr>
                <w:b/>
                <w:bCs/>
              </w:rPr>
            </w:rPrChange>
          </w:rPr>
          <w:delText>2017</w:delText>
        </w:r>
        <w:r w:rsidRPr="004F14C2" w:rsidDel="002C6A8E">
          <w:rPr>
            <w:rFonts w:cstheme="minorHAnsi"/>
            <w:rPrChange w:id="834" w:author="Bahlai, Christie" w:date="2019-02-28T13:10:00Z">
              <w:rPr/>
            </w:rPrChange>
          </w:rPr>
          <w:delText>. Regional climate on the breeding grounds predicts variation in the natal origin of monarch butterflies overwintering in Mexico over 38 years. Glob Change Biol. 23: 2565–2576.</w:delText>
        </w:r>
      </w:del>
    </w:p>
    <w:p w14:paraId="356B48F5" w14:textId="2717EDE5" w:rsidR="00553C76" w:rsidRPr="004F14C2" w:rsidDel="002C6A8E" w:rsidRDefault="00553C76" w:rsidP="006F7B30">
      <w:pPr>
        <w:pStyle w:val="Bibliography"/>
        <w:rPr>
          <w:del w:id="835" w:author="Bahlai, Christie" w:date="2019-02-28T12:51:00Z"/>
          <w:rFonts w:cstheme="minorHAnsi"/>
          <w:rPrChange w:id="836" w:author="Bahlai, Christie" w:date="2019-02-28T13:10:00Z">
            <w:rPr>
              <w:del w:id="837" w:author="Bahlai, Christie" w:date="2019-02-28T12:51:00Z"/>
            </w:rPr>
          </w:rPrChange>
        </w:rPr>
      </w:pPr>
      <w:del w:id="838" w:author="Bahlai, Christie" w:date="2019-02-28T12:51:00Z">
        <w:r w:rsidRPr="004F14C2" w:rsidDel="002C6A8E">
          <w:rPr>
            <w:rFonts w:cstheme="minorHAnsi"/>
            <w:b/>
            <w:bCs/>
            <w:rPrChange w:id="839" w:author="Bahlai, Christie" w:date="2019-02-28T13:10:00Z">
              <w:rPr>
                <w:b/>
                <w:bCs/>
              </w:rPr>
            </w:rPrChange>
          </w:rPr>
          <w:delText>Forchhammer, M. C., and T. Asferg</w:delText>
        </w:r>
        <w:r w:rsidRPr="004F14C2" w:rsidDel="002C6A8E">
          <w:rPr>
            <w:rFonts w:cstheme="minorHAnsi"/>
            <w:rPrChange w:id="840" w:author="Bahlai, Christie" w:date="2019-02-28T13:10:00Z">
              <w:rPr/>
            </w:rPrChange>
          </w:rPr>
          <w:delText xml:space="preserve">. </w:delText>
        </w:r>
        <w:r w:rsidRPr="004F14C2" w:rsidDel="002C6A8E">
          <w:rPr>
            <w:rFonts w:cstheme="minorHAnsi"/>
            <w:b/>
            <w:bCs/>
            <w:rPrChange w:id="841" w:author="Bahlai, Christie" w:date="2019-02-28T13:10:00Z">
              <w:rPr>
                <w:b/>
                <w:bCs/>
              </w:rPr>
            </w:rPrChange>
          </w:rPr>
          <w:delText>2000</w:delText>
        </w:r>
        <w:r w:rsidRPr="004F14C2" w:rsidDel="002C6A8E">
          <w:rPr>
            <w:rFonts w:cstheme="minorHAnsi"/>
            <w:rPrChange w:id="842" w:author="Bahlai, Christie" w:date="2019-02-28T13:10:00Z">
              <w:rPr/>
            </w:rPrChange>
          </w:rPr>
          <w:delText>. Invading parasites cause a structural shift in red fox dynamics. Proceedings of the Royal Society of London B: Biological Sciences. 267: 779–786.</w:delText>
        </w:r>
      </w:del>
    </w:p>
    <w:p w14:paraId="6FDAAC67" w14:textId="0B3087D0" w:rsidR="00553C76" w:rsidRPr="004F14C2" w:rsidDel="002C6A8E" w:rsidRDefault="00553C76" w:rsidP="006F7B30">
      <w:pPr>
        <w:pStyle w:val="Bibliography"/>
        <w:rPr>
          <w:del w:id="843" w:author="Bahlai, Christie" w:date="2019-02-28T12:51:00Z"/>
          <w:rFonts w:cstheme="minorHAnsi"/>
          <w:rPrChange w:id="844" w:author="Bahlai, Christie" w:date="2019-02-28T13:10:00Z">
            <w:rPr>
              <w:del w:id="845" w:author="Bahlai, Christie" w:date="2019-02-28T12:51:00Z"/>
            </w:rPr>
          </w:rPrChange>
        </w:rPr>
      </w:pPr>
      <w:del w:id="846" w:author="Bahlai, Christie" w:date="2019-02-28T12:51:00Z">
        <w:r w:rsidRPr="004F14C2" w:rsidDel="002C6A8E">
          <w:rPr>
            <w:rFonts w:cstheme="minorHAnsi"/>
            <w:b/>
            <w:bCs/>
            <w:rPrChange w:id="847" w:author="Bahlai, Christie" w:date="2019-02-28T13:10:00Z">
              <w:rPr>
                <w:b/>
                <w:bCs/>
              </w:rPr>
            </w:rPrChange>
          </w:rPr>
          <w:delText>Gadrich, T., and G. Katriel</w:delText>
        </w:r>
        <w:r w:rsidRPr="004F14C2" w:rsidDel="002C6A8E">
          <w:rPr>
            <w:rFonts w:cstheme="minorHAnsi"/>
            <w:rPrChange w:id="848" w:author="Bahlai, Christie" w:date="2019-02-28T13:10:00Z">
              <w:rPr/>
            </w:rPrChange>
          </w:rPr>
          <w:delText xml:space="preserve">. </w:delText>
        </w:r>
        <w:r w:rsidRPr="004F14C2" w:rsidDel="002C6A8E">
          <w:rPr>
            <w:rFonts w:cstheme="minorHAnsi"/>
            <w:b/>
            <w:bCs/>
            <w:rPrChange w:id="849" w:author="Bahlai, Christie" w:date="2019-02-28T13:10:00Z">
              <w:rPr>
                <w:b/>
                <w:bCs/>
              </w:rPr>
            </w:rPrChange>
          </w:rPr>
          <w:delText>2016</w:delText>
        </w:r>
        <w:r w:rsidRPr="004F14C2" w:rsidDel="002C6A8E">
          <w:rPr>
            <w:rFonts w:cstheme="minorHAnsi"/>
            <w:rPrChange w:id="850" w:author="Bahlai, Christie" w:date="2019-02-28T13:10:00Z">
              <w:rPr/>
            </w:rPrChange>
          </w:rPr>
          <w:delText>. A Mechanistic Stochastic Ricker Model: Analytical and Numerical Investigations. Int. J. Bifurcation Chaos. 26: 1650067.</w:delText>
        </w:r>
      </w:del>
    </w:p>
    <w:p w14:paraId="3314DD9C" w14:textId="136372D6" w:rsidR="00553C76" w:rsidRPr="004F14C2" w:rsidDel="002C6A8E" w:rsidRDefault="00553C76" w:rsidP="006F7B30">
      <w:pPr>
        <w:pStyle w:val="Bibliography"/>
        <w:rPr>
          <w:del w:id="851" w:author="Bahlai, Christie" w:date="2019-02-28T12:51:00Z"/>
          <w:rFonts w:cstheme="minorHAnsi"/>
          <w:rPrChange w:id="852" w:author="Bahlai, Christie" w:date="2019-02-28T13:10:00Z">
            <w:rPr>
              <w:del w:id="853" w:author="Bahlai, Christie" w:date="2019-02-28T12:51:00Z"/>
            </w:rPr>
          </w:rPrChange>
        </w:rPr>
      </w:pPr>
      <w:del w:id="854" w:author="Bahlai, Christie" w:date="2019-02-28T12:51:00Z">
        <w:r w:rsidRPr="004F14C2" w:rsidDel="002C6A8E">
          <w:rPr>
            <w:rFonts w:cstheme="minorHAnsi"/>
            <w:b/>
            <w:bCs/>
            <w:rPrChange w:id="855" w:author="Bahlai, Christie" w:date="2019-02-28T13:10:00Z">
              <w:rPr>
                <w:b/>
                <w:bCs/>
              </w:rPr>
            </w:rPrChange>
          </w:rPr>
          <w:delText>Hall, A. R., D. R. Osborn, and N. Sakkas</w:delText>
        </w:r>
        <w:r w:rsidRPr="004F14C2" w:rsidDel="002C6A8E">
          <w:rPr>
            <w:rFonts w:cstheme="minorHAnsi"/>
            <w:rPrChange w:id="856" w:author="Bahlai, Christie" w:date="2019-02-28T13:10:00Z">
              <w:rPr/>
            </w:rPrChange>
          </w:rPr>
          <w:delText xml:space="preserve">. </w:delText>
        </w:r>
        <w:r w:rsidRPr="004F14C2" w:rsidDel="002C6A8E">
          <w:rPr>
            <w:rFonts w:cstheme="minorHAnsi"/>
            <w:b/>
            <w:bCs/>
            <w:rPrChange w:id="857" w:author="Bahlai, Christie" w:date="2019-02-28T13:10:00Z">
              <w:rPr>
                <w:b/>
                <w:bCs/>
              </w:rPr>
            </w:rPrChange>
          </w:rPr>
          <w:delText>2013</w:delText>
        </w:r>
        <w:r w:rsidRPr="004F14C2" w:rsidDel="002C6A8E">
          <w:rPr>
            <w:rFonts w:cstheme="minorHAnsi"/>
            <w:rPrChange w:id="858" w:author="Bahlai, Christie" w:date="2019-02-28T13:10:00Z">
              <w:rPr/>
            </w:rPrChange>
          </w:rPr>
          <w:delText>. Inference on Structural Breaks using Information Criteria. The Manchester School. 81: 54–81.</w:delText>
        </w:r>
      </w:del>
    </w:p>
    <w:p w14:paraId="42867C9E" w14:textId="601431DD" w:rsidR="00553C76" w:rsidRPr="004F14C2" w:rsidDel="002C6A8E" w:rsidRDefault="00553C76" w:rsidP="006F7B30">
      <w:pPr>
        <w:pStyle w:val="Bibliography"/>
        <w:rPr>
          <w:del w:id="859" w:author="Bahlai, Christie" w:date="2019-02-28T12:51:00Z"/>
          <w:rFonts w:cstheme="minorHAnsi"/>
          <w:rPrChange w:id="860" w:author="Bahlai, Christie" w:date="2019-02-28T13:10:00Z">
            <w:rPr>
              <w:del w:id="861" w:author="Bahlai, Christie" w:date="2019-02-28T12:51:00Z"/>
            </w:rPr>
          </w:rPrChange>
        </w:rPr>
      </w:pPr>
      <w:del w:id="862" w:author="Bahlai, Christie" w:date="2019-02-28T12:51:00Z">
        <w:r w:rsidRPr="004F14C2" w:rsidDel="002C6A8E">
          <w:rPr>
            <w:rFonts w:cstheme="minorHAnsi"/>
            <w:b/>
            <w:bCs/>
            <w:rPrChange w:id="863" w:author="Bahlai, Christie" w:date="2019-02-28T13:10:00Z">
              <w:rPr>
                <w:b/>
                <w:bCs/>
              </w:rPr>
            </w:rPrChange>
          </w:rPr>
          <w:delText>Hare, S. R., and N. J. Mantua</w:delText>
        </w:r>
        <w:r w:rsidRPr="004F14C2" w:rsidDel="002C6A8E">
          <w:rPr>
            <w:rFonts w:cstheme="minorHAnsi"/>
            <w:rPrChange w:id="864" w:author="Bahlai, Christie" w:date="2019-02-28T13:10:00Z">
              <w:rPr/>
            </w:rPrChange>
          </w:rPr>
          <w:delText xml:space="preserve">. </w:delText>
        </w:r>
        <w:r w:rsidRPr="004F14C2" w:rsidDel="002C6A8E">
          <w:rPr>
            <w:rFonts w:cstheme="minorHAnsi"/>
            <w:b/>
            <w:bCs/>
            <w:rPrChange w:id="865" w:author="Bahlai, Christie" w:date="2019-02-28T13:10:00Z">
              <w:rPr>
                <w:b/>
                <w:bCs/>
              </w:rPr>
            </w:rPrChange>
          </w:rPr>
          <w:delText>2000</w:delText>
        </w:r>
        <w:r w:rsidRPr="004F14C2" w:rsidDel="002C6A8E">
          <w:rPr>
            <w:rFonts w:cstheme="minorHAnsi"/>
            <w:rPrChange w:id="866" w:author="Bahlai, Christie" w:date="2019-02-28T13:10:00Z">
              <w:rPr/>
            </w:rPrChange>
          </w:rPr>
          <w:delText>. Empirical evidence for North Pacific regime shifts in 1977 and 1989. Progress in Oceanography. 47: 103–145.</w:delText>
        </w:r>
      </w:del>
    </w:p>
    <w:p w14:paraId="3C679629" w14:textId="659135A4" w:rsidR="00553C76" w:rsidRPr="004F14C2" w:rsidDel="002C6A8E" w:rsidRDefault="00553C76" w:rsidP="006F7B30">
      <w:pPr>
        <w:pStyle w:val="Bibliography"/>
        <w:rPr>
          <w:del w:id="867" w:author="Bahlai, Christie" w:date="2019-02-28T12:51:00Z"/>
          <w:rFonts w:cstheme="minorHAnsi"/>
          <w:rPrChange w:id="868" w:author="Bahlai, Christie" w:date="2019-02-28T13:10:00Z">
            <w:rPr>
              <w:del w:id="869" w:author="Bahlai, Christie" w:date="2019-02-28T12:51:00Z"/>
            </w:rPr>
          </w:rPrChange>
        </w:rPr>
      </w:pPr>
      <w:del w:id="870" w:author="Bahlai, Christie" w:date="2019-02-28T12:51:00Z">
        <w:r w:rsidRPr="004F14C2" w:rsidDel="002C6A8E">
          <w:rPr>
            <w:rFonts w:cstheme="minorHAnsi"/>
            <w:b/>
            <w:bCs/>
            <w:rPrChange w:id="871" w:author="Bahlai, Christie" w:date="2019-02-28T13:10:00Z">
              <w:rPr>
                <w:b/>
                <w:bCs/>
              </w:rPr>
            </w:rPrChange>
          </w:rPr>
          <w:delText>Hartzler, R. G.</w:delText>
        </w:r>
        <w:r w:rsidRPr="004F14C2" w:rsidDel="002C6A8E">
          <w:rPr>
            <w:rFonts w:cstheme="minorHAnsi"/>
            <w:rPrChange w:id="872" w:author="Bahlai, Christie" w:date="2019-02-28T13:10:00Z">
              <w:rPr/>
            </w:rPrChange>
          </w:rPr>
          <w:delText xml:space="preserve"> </w:delText>
        </w:r>
        <w:r w:rsidRPr="004F14C2" w:rsidDel="002C6A8E">
          <w:rPr>
            <w:rFonts w:cstheme="minorHAnsi"/>
            <w:b/>
            <w:bCs/>
            <w:rPrChange w:id="873" w:author="Bahlai, Christie" w:date="2019-02-28T13:10:00Z">
              <w:rPr>
                <w:b/>
                <w:bCs/>
              </w:rPr>
            </w:rPrChange>
          </w:rPr>
          <w:delText>2010</w:delText>
        </w:r>
        <w:r w:rsidRPr="004F14C2" w:rsidDel="002C6A8E">
          <w:rPr>
            <w:rFonts w:cstheme="minorHAnsi"/>
            <w:rPrChange w:id="874" w:author="Bahlai, Christie" w:date="2019-02-28T13:10:00Z">
              <w:rPr/>
            </w:rPrChange>
          </w:rPr>
          <w:delText>. Reduction in common milkweed (Asclepias syriaca) occurrence in Iowa cropland from 1999 to 2009. Crop Protection. 29: 1542–1544.</w:delText>
        </w:r>
      </w:del>
    </w:p>
    <w:p w14:paraId="6CF877C9" w14:textId="3842FBFA" w:rsidR="00553C76" w:rsidRPr="004F14C2" w:rsidDel="002C6A8E" w:rsidRDefault="00553C76" w:rsidP="006F7B30">
      <w:pPr>
        <w:pStyle w:val="Bibliography"/>
        <w:rPr>
          <w:del w:id="875" w:author="Bahlai, Christie" w:date="2019-02-28T12:51:00Z"/>
          <w:rFonts w:cstheme="minorHAnsi"/>
          <w:rPrChange w:id="876" w:author="Bahlai, Christie" w:date="2019-02-28T13:10:00Z">
            <w:rPr>
              <w:del w:id="877" w:author="Bahlai, Christie" w:date="2019-02-28T12:51:00Z"/>
            </w:rPr>
          </w:rPrChange>
        </w:rPr>
      </w:pPr>
      <w:del w:id="878" w:author="Bahlai, Christie" w:date="2019-02-28T12:51:00Z">
        <w:r w:rsidRPr="004F14C2" w:rsidDel="002C6A8E">
          <w:rPr>
            <w:rFonts w:cstheme="minorHAnsi"/>
            <w:b/>
            <w:bCs/>
            <w:rPrChange w:id="879" w:author="Bahlai, Christie" w:date="2019-02-28T13:10:00Z">
              <w:rPr>
                <w:b/>
                <w:bCs/>
              </w:rPr>
            </w:rPrChange>
          </w:rPr>
          <w:delText>Heimpel, G., L. Frelich, D. Landis, K. Hopper, K. Hoelmer, Z. Sezen, M. Asplen, and K. Wu</w:delText>
        </w:r>
        <w:r w:rsidRPr="004F14C2" w:rsidDel="002C6A8E">
          <w:rPr>
            <w:rFonts w:cstheme="minorHAnsi"/>
            <w:rPrChange w:id="880" w:author="Bahlai, Christie" w:date="2019-02-28T13:10:00Z">
              <w:rPr/>
            </w:rPrChange>
          </w:rPr>
          <w:delText xml:space="preserve">. </w:delText>
        </w:r>
        <w:r w:rsidRPr="004F14C2" w:rsidDel="002C6A8E">
          <w:rPr>
            <w:rFonts w:cstheme="minorHAnsi"/>
            <w:b/>
            <w:bCs/>
            <w:rPrChange w:id="881" w:author="Bahlai, Christie" w:date="2019-02-28T13:10:00Z">
              <w:rPr>
                <w:b/>
                <w:bCs/>
              </w:rPr>
            </w:rPrChange>
          </w:rPr>
          <w:delText>2010</w:delText>
        </w:r>
        <w:r w:rsidRPr="004F14C2" w:rsidDel="002C6A8E">
          <w:rPr>
            <w:rFonts w:cstheme="minorHAnsi"/>
            <w:rPrChange w:id="882" w:author="Bahlai, Christie" w:date="2019-02-28T13:10:00Z">
              <w:rPr/>
            </w:rPrChange>
          </w:rPr>
          <w:delText>. European buckthorn and Asian soybean aphid as components of an extensive invasional meltdown in North America. Biological Invasions. 12: 2913–2931.</w:delText>
        </w:r>
      </w:del>
    </w:p>
    <w:p w14:paraId="13185282" w14:textId="54BD4551" w:rsidR="00553C76" w:rsidRPr="004F14C2" w:rsidDel="002C6A8E" w:rsidRDefault="00553C76" w:rsidP="006F7B30">
      <w:pPr>
        <w:pStyle w:val="Bibliography"/>
        <w:rPr>
          <w:del w:id="883" w:author="Bahlai, Christie" w:date="2019-02-28T12:51:00Z"/>
          <w:rFonts w:cstheme="minorHAnsi"/>
          <w:rPrChange w:id="884" w:author="Bahlai, Christie" w:date="2019-02-28T13:10:00Z">
            <w:rPr>
              <w:del w:id="885" w:author="Bahlai, Christie" w:date="2019-02-28T12:51:00Z"/>
            </w:rPr>
          </w:rPrChange>
        </w:rPr>
      </w:pPr>
      <w:del w:id="886" w:author="Bahlai, Christie" w:date="2019-02-28T12:51:00Z">
        <w:r w:rsidRPr="004F14C2" w:rsidDel="002C6A8E">
          <w:rPr>
            <w:rFonts w:cstheme="minorHAnsi"/>
            <w:b/>
            <w:bCs/>
            <w:rPrChange w:id="887" w:author="Bahlai, Christie" w:date="2019-02-28T13:10:00Z">
              <w:rPr>
                <w:b/>
                <w:bCs/>
              </w:rPr>
            </w:rPrChange>
          </w:rPr>
          <w:delText>Jenouvrier, S., H. Weimerskirch, C. Barbraud, Y.-H. Park, and B. Cazelles</w:delText>
        </w:r>
        <w:r w:rsidRPr="004F14C2" w:rsidDel="002C6A8E">
          <w:rPr>
            <w:rFonts w:cstheme="minorHAnsi"/>
            <w:rPrChange w:id="888" w:author="Bahlai, Christie" w:date="2019-02-28T13:10:00Z">
              <w:rPr/>
            </w:rPrChange>
          </w:rPr>
          <w:delText xml:space="preserve">. </w:delText>
        </w:r>
        <w:r w:rsidRPr="004F14C2" w:rsidDel="002C6A8E">
          <w:rPr>
            <w:rFonts w:cstheme="minorHAnsi"/>
            <w:b/>
            <w:bCs/>
            <w:rPrChange w:id="889" w:author="Bahlai, Christie" w:date="2019-02-28T13:10:00Z">
              <w:rPr>
                <w:b/>
                <w:bCs/>
              </w:rPr>
            </w:rPrChange>
          </w:rPr>
          <w:delText>2005</w:delText>
        </w:r>
        <w:r w:rsidRPr="004F14C2" w:rsidDel="002C6A8E">
          <w:rPr>
            <w:rFonts w:cstheme="minorHAnsi"/>
            <w:rPrChange w:id="890" w:author="Bahlai, Christie" w:date="2019-02-28T13:10:00Z">
              <w:rPr/>
            </w:rPrChange>
          </w:rPr>
          <w:delText>. Evidence of a shift in the cyclicity of Antarctic seabird dynamics linked to climate. Proceedings of the Royal Society B: Biological Sciences. 272: 887–895.</w:delText>
        </w:r>
      </w:del>
    </w:p>
    <w:p w14:paraId="2721FBB4" w14:textId="375B88D9" w:rsidR="00553C76" w:rsidRPr="004F14C2" w:rsidDel="002C6A8E" w:rsidRDefault="00553C76" w:rsidP="006F7B30">
      <w:pPr>
        <w:pStyle w:val="Bibliography"/>
        <w:rPr>
          <w:del w:id="891" w:author="Bahlai, Christie" w:date="2019-02-28T12:51:00Z"/>
          <w:rFonts w:cstheme="minorHAnsi"/>
          <w:rPrChange w:id="892" w:author="Bahlai, Christie" w:date="2019-02-28T13:10:00Z">
            <w:rPr>
              <w:del w:id="893" w:author="Bahlai, Christie" w:date="2019-02-28T12:51:00Z"/>
            </w:rPr>
          </w:rPrChange>
        </w:rPr>
      </w:pPr>
      <w:del w:id="894" w:author="Bahlai, Christie" w:date="2019-02-28T12:51:00Z">
        <w:r w:rsidRPr="004F14C2" w:rsidDel="002C6A8E">
          <w:rPr>
            <w:rFonts w:cstheme="minorHAnsi"/>
            <w:b/>
            <w:bCs/>
            <w:rPrChange w:id="895" w:author="Bahlai, Christie" w:date="2019-02-28T13:10:00Z">
              <w:rPr>
                <w:b/>
                <w:bCs/>
              </w:rPr>
            </w:rPrChange>
          </w:rPr>
          <w:delText>Killick, R., and I. Eckley</w:delText>
        </w:r>
        <w:r w:rsidRPr="004F14C2" w:rsidDel="002C6A8E">
          <w:rPr>
            <w:rFonts w:cstheme="minorHAnsi"/>
            <w:rPrChange w:id="896" w:author="Bahlai, Christie" w:date="2019-02-28T13:10:00Z">
              <w:rPr/>
            </w:rPrChange>
          </w:rPr>
          <w:delText xml:space="preserve">. </w:delText>
        </w:r>
        <w:r w:rsidRPr="004F14C2" w:rsidDel="002C6A8E">
          <w:rPr>
            <w:rFonts w:cstheme="minorHAnsi"/>
            <w:b/>
            <w:bCs/>
            <w:rPrChange w:id="897" w:author="Bahlai, Christie" w:date="2019-02-28T13:10:00Z">
              <w:rPr>
                <w:b/>
                <w:bCs/>
              </w:rPr>
            </w:rPrChange>
          </w:rPr>
          <w:delText>2014</w:delText>
        </w:r>
        <w:r w:rsidRPr="004F14C2" w:rsidDel="002C6A8E">
          <w:rPr>
            <w:rFonts w:cstheme="minorHAnsi"/>
            <w:rPrChange w:id="898" w:author="Bahlai, Christie" w:date="2019-02-28T13:10:00Z">
              <w:rPr/>
            </w:rPrChange>
          </w:rPr>
          <w:delText>. changepoint: An R package for changepoint analysis. Journal of Statistical Software. 58: 1–19.</w:delText>
        </w:r>
      </w:del>
    </w:p>
    <w:p w14:paraId="5DC1DDE3" w14:textId="4A378D55" w:rsidR="00553C76" w:rsidRPr="004F14C2" w:rsidDel="002C6A8E" w:rsidRDefault="00553C76" w:rsidP="006F7B30">
      <w:pPr>
        <w:pStyle w:val="Bibliography"/>
        <w:rPr>
          <w:del w:id="899" w:author="Bahlai, Christie" w:date="2019-02-28T12:51:00Z"/>
          <w:rFonts w:cstheme="minorHAnsi"/>
          <w:rPrChange w:id="900" w:author="Bahlai, Christie" w:date="2019-02-28T13:10:00Z">
            <w:rPr>
              <w:del w:id="901" w:author="Bahlai, Christie" w:date="2019-02-28T12:51:00Z"/>
            </w:rPr>
          </w:rPrChange>
        </w:rPr>
      </w:pPr>
      <w:del w:id="902" w:author="Bahlai, Christie" w:date="2019-02-28T12:51:00Z">
        <w:r w:rsidRPr="004F14C2" w:rsidDel="002C6A8E">
          <w:rPr>
            <w:rFonts w:cstheme="minorHAnsi"/>
            <w:b/>
            <w:bCs/>
            <w:rPrChange w:id="903" w:author="Bahlai, Christie" w:date="2019-02-28T13:10:00Z">
              <w:rPr>
                <w:b/>
                <w:bCs/>
              </w:rPr>
            </w:rPrChange>
          </w:rPr>
          <w:delText>Knapp, A. K., M. D. Smith, S. E. Hobbie, S. L. Collins, T. J. Fahey, G. J. A. Hansen, D. A. Landis, K. J. La Pierre, J. M. Melillo, T. R. Seastedt, G. R. Shaver, and J. R. Webster</w:delText>
        </w:r>
        <w:r w:rsidRPr="004F14C2" w:rsidDel="002C6A8E">
          <w:rPr>
            <w:rFonts w:cstheme="minorHAnsi"/>
            <w:rPrChange w:id="904" w:author="Bahlai, Christie" w:date="2019-02-28T13:10:00Z">
              <w:rPr/>
            </w:rPrChange>
          </w:rPr>
          <w:delText xml:space="preserve">. </w:delText>
        </w:r>
        <w:r w:rsidRPr="004F14C2" w:rsidDel="002C6A8E">
          <w:rPr>
            <w:rFonts w:cstheme="minorHAnsi"/>
            <w:b/>
            <w:bCs/>
            <w:rPrChange w:id="905" w:author="Bahlai, Christie" w:date="2019-02-28T13:10:00Z">
              <w:rPr>
                <w:b/>
                <w:bCs/>
              </w:rPr>
            </w:rPrChange>
          </w:rPr>
          <w:delText>2012</w:delText>
        </w:r>
        <w:r w:rsidRPr="004F14C2" w:rsidDel="002C6A8E">
          <w:rPr>
            <w:rFonts w:cstheme="minorHAnsi"/>
            <w:rPrChange w:id="906" w:author="Bahlai, Christie" w:date="2019-02-28T13:10:00Z">
              <w:rPr/>
            </w:rPrChange>
          </w:rPr>
          <w:delText>. Past, present, and future roles of long-term experiments in the LTER Network. Bioscience. 62: 377–389.</w:delText>
        </w:r>
      </w:del>
    </w:p>
    <w:p w14:paraId="716A41D3" w14:textId="4D25108F" w:rsidR="00553C76" w:rsidRPr="004F14C2" w:rsidDel="002C6A8E" w:rsidRDefault="00553C76" w:rsidP="006F7B30">
      <w:pPr>
        <w:pStyle w:val="Bibliography"/>
        <w:rPr>
          <w:del w:id="907" w:author="Bahlai, Christie" w:date="2019-02-28T12:51:00Z"/>
          <w:rFonts w:cstheme="minorHAnsi"/>
          <w:rPrChange w:id="908" w:author="Bahlai, Christie" w:date="2019-02-28T13:10:00Z">
            <w:rPr>
              <w:del w:id="909" w:author="Bahlai, Christie" w:date="2019-02-28T12:51:00Z"/>
            </w:rPr>
          </w:rPrChange>
        </w:rPr>
      </w:pPr>
      <w:del w:id="910" w:author="Bahlai, Christie" w:date="2019-02-28T12:51:00Z">
        <w:r w:rsidRPr="004F14C2" w:rsidDel="002C6A8E">
          <w:rPr>
            <w:rFonts w:cstheme="minorHAnsi"/>
            <w:b/>
            <w:bCs/>
            <w:rPrChange w:id="911" w:author="Bahlai, Christie" w:date="2019-02-28T13:10:00Z">
              <w:rPr>
                <w:b/>
                <w:bCs/>
              </w:rPr>
            </w:rPrChange>
          </w:rPr>
          <w:delText>Lovett, J.</w:delText>
        </w:r>
        <w:r w:rsidRPr="004F14C2" w:rsidDel="002C6A8E">
          <w:rPr>
            <w:rFonts w:cstheme="minorHAnsi"/>
            <w:rPrChange w:id="912" w:author="Bahlai, Christie" w:date="2019-02-28T13:10:00Z">
              <w:rPr/>
            </w:rPrChange>
          </w:rPr>
          <w:delText xml:space="preserve"> </w:delText>
        </w:r>
        <w:r w:rsidRPr="004F14C2" w:rsidDel="002C6A8E">
          <w:rPr>
            <w:rFonts w:cstheme="minorHAnsi"/>
            <w:b/>
            <w:bCs/>
            <w:rPrChange w:id="913" w:author="Bahlai, Christie" w:date="2019-02-28T13:10:00Z">
              <w:rPr>
                <w:b/>
                <w:bCs/>
              </w:rPr>
            </w:rPrChange>
          </w:rPr>
          <w:delText>2017</w:delText>
        </w:r>
        <w:r w:rsidRPr="004F14C2" w:rsidDel="002C6A8E">
          <w:rPr>
            <w:rFonts w:cstheme="minorHAnsi"/>
            <w:rPrChange w:id="914" w:author="Bahlai, Christie" w:date="2019-02-28T13:10:00Z">
              <w:rPr/>
            </w:rPrChange>
          </w:rPr>
          <w:delText>. Monarch Population Status.</w:delText>
        </w:r>
      </w:del>
    </w:p>
    <w:p w14:paraId="146C3F3B" w14:textId="78B530F8" w:rsidR="00553C76" w:rsidRPr="004F14C2" w:rsidDel="002C6A8E" w:rsidRDefault="00553C76" w:rsidP="006F7B30">
      <w:pPr>
        <w:pStyle w:val="Bibliography"/>
        <w:rPr>
          <w:del w:id="915" w:author="Bahlai, Christie" w:date="2019-02-28T12:51:00Z"/>
          <w:rFonts w:cstheme="minorHAnsi"/>
          <w:rPrChange w:id="916" w:author="Bahlai, Christie" w:date="2019-02-28T13:10:00Z">
            <w:rPr>
              <w:del w:id="917" w:author="Bahlai, Christie" w:date="2019-02-28T12:51:00Z"/>
            </w:rPr>
          </w:rPrChange>
        </w:rPr>
      </w:pPr>
      <w:del w:id="918" w:author="Bahlai, Christie" w:date="2019-02-28T12:51:00Z">
        <w:r w:rsidRPr="004F14C2" w:rsidDel="002C6A8E">
          <w:rPr>
            <w:rFonts w:cstheme="minorHAnsi"/>
            <w:b/>
            <w:bCs/>
            <w:rPrChange w:id="919" w:author="Bahlai, Christie" w:date="2019-02-28T13:10:00Z">
              <w:rPr>
                <w:b/>
                <w:bCs/>
              </w:rPr>
            </w:rPrChange>
          </w:rPr>
          <w:delText>May, R. M.</w:delText>
        </w:r>
        <w:r w:rsidRPr="004F14C2" w:rsidDel="002C6A8E">
          <w:rPr>
            <w:rFonts w:cstheme="minorHAnsi"/>
            <w:rPrChange w:id="920" w:author="Bahlai, Christie" w:date="2019-02-28T13:10:00Z">
              <w:rPr/>
            </w:rPrChange>
          </w:rPr>
          <w:delText xml:space="preserve"> </w:delText>
        </w:r>
        <w:r w:rsidRPr="004F14C2" w:rsidDel="002C6A8E">
          <w:rPr>
            <w:rFonts w:cstheme="minorHAnsi"/>
            <w:b/>
            <w:bCs/>
            <w:rPrChange w:id="921" w:author="Bahlai, Christie" w:date="2019-02-28T13:10:00Z">
              <w:rPr>
                <w:b/>
                <w:bCs/>
              </w:rPr>
            </w:rPrChange>
          </w:rPr>
          <w:delText>1976</w:delText>
        </w:r>
        <w:r w:rsidRPr="004F14C2" w:rsidDel="002C6A8E">
          <w:rPr>
            <w:rFonts w:cstheme="minorHAnsi"/>
            <w:rPrChange w:id="922" w:author="Bahlai, Christie" w:date="2019-02-28T13:10:00Z">
              <w:rPr/>
            </w:rPrChange>
          </w:rPr>
          <w:delText>. Simple mathematical models with very complicated dynamics. Nature. 261: 459–467.</w:delText>
        </w:r>
      </w:del>
    </w:p>
    <w:p w14:paraId="17C26C6A" w14:textId="76124EAD" w:rsidR="00553C76" w:rsidRPr="004F14C2" w:rsidDel="002C6A8E" w:rsidRDefault="00553C76" w:rsidP="006F7B30">
      <w:pPr>
        <w:pStyle w:val="Bibliography"/>
        <w:rPr>
          <w:del w:id="923" w:author="Bahlai, Christie" w:date="2019-02-28T12:51:00Z"/>
          <w:rFonts w:cstheme="minorHAnsi"/>
          <w:rPrChange w:id="924" w:author="Bahlai, Christie" w:date="2019-02-28T13:10:00Z">
            <w:rPr>
              <w:del w:id="925" w:author="Bahlai, Christie" w:date="2019-02-28T12:51:00Z"/>
            </w:rPr>
          </w:rPrChange>
        </w:rPr>
      </w:pPr>
      <w:del w:id="926" w:author="Bahlai, Christie" w:date="2019-02-28T12:51:00Z">
        <w:r w:rsidRPr="004F14C2" w:rsidDel="002C6A8E">
          <w:rPr>
            <w:rFonts w:cstheme="minorHAnsi"/>
            <w:b/>
            <w:bCs/>
            <w:rPrChange w:id="927" w:author="Bahlai, Christie" w:date="2019-02-28T13:10:00Z">
              <w:rPr>
                <w:b/>
                <w:bCs/>
              </w:rPr>
            </w:rPrChange>
          </w:rPr>
          <w:delText>Pleasants, J. M., and K. S. Oberhauser</w:delText>
        </w:r>
        <w:r w:rsidRPr="004F14C2" w:rsidDel="002C6A8E">
          <w:rPr>
            <w:rFonts w:cstheme="minorHAnsi"/>
            <w:rPrChange w:id="928" w:author="Bahlai, Christie" w:date="2019-02-28T13:10:00Z">
              <w:rPr/>
            </w:rPrChange>
          </w:rPr>
          <w:delText xml:space="preserve">. </w:delText>
        </w:r>
        <w:r w:rsidRPr="004F14C2" w:rsidDel="002C6A8E">
          <w:rPr>
            <w:rFonts w:cstheme="minorHAnsi"/>
            <w:b/>
            <w:bCs/>
            <w:rPrChange w:id="929" w:author="Bahlai, Christie" w:date="2019-02-28T13:10:00Z">
              <w:rPr>
                <w:b/>
                <w:bCs/>
              </w:rPr>
            </w:rPrChange>
          </w:rPr>
          <w:delText>2013</w:delText>
        </w:r>
        <w:r w:rsidRPr="004F14C2" w:rsidDel="002C6A8E">
          <w:rPr>
            <w:rFonts w:cstheme="minorHAnsi"/>
            <w:rPrChange w:id="930" w:author="Bahlai, Christie" w:date="2019-02-28T13:10:00Z">
              <w:rPr/>
            </w:rPrChange>
          </w:rPr>
          <w:delText>. Milkweed loss in agricultural fields because of herbicide use: effect on the monarch butterfly population. Insect Conservation and Diversity. 6: 135–144.</w:delText>
        </w:r>
      </w:del>
    </w:p>
    <w:p w14:paraId="18C5D7E8" w14:textId="5C7F97F0" w:rsidR="00553C76" w:rsidRPr="004F14C2" w:rsidDel="002C6A8E" w:rsidRDefault="00553C76" w:rsidP="006F7B30">
      <w:pPr>
        <w:pStyle w:val="Bibliography"/>
        <w:rPr>
          <w:del w:id="931" w:author="Bahlai, Christie" w:date="2019-02-28T12:51:00Z"/>
          <w:rFonts w:cstheme="minorHAnsi"/>
          <w:rPrChange w:id="932" w:author="Bahlai, Christie" w:date="2019-02-28T13:10:00Z">
            <w:rPr>
              <w:del w:id="933" w:author="Bahlai, Christie" w:date="2019-02-28T12:51:00Z"/>
            </w:rPr>
          </w:rPrChange>
        </w:rPr>
      </w:pPr>
      <w:del w:id="934" w:author="Bahlai, Christie" w:date="2019-02-28T12:51:00Z">
        <w:r w:rsidRPr="004F14C2" w:rsidDel="002C6A8E">
          <w:rPr>
            <w:rFonts w:cstheme="minorHAnsi"/>
            <w:b/>
            <w:bCs/>
            <w:rPrChange w:id="935" w:author="Bahlai, Christie" w:date="2019-02-28T13:10:00Z">
              <w:rPr>
                <w:b/>
                <w:bCs/>
              </w:rPr>
            </w:rPrChange>
          </w:rPr>
          <w:delText>Priyadarshana, W., and G. Sofronov</w:delText>
        </w:r>
        <w:r w:rsidRPr="004F14C2" w:rsidDel="002C6A8E">
          <w:rPr>
            <w:rFonts w:cstheme="minorHAnsi"/>
            <w:rPrChange w:id="936" w:author="Bahlai, Christie" w:date="2019-02-28T13:10:00Z">
              <w:rPr/>
            </w:rPrChange>
          </w:rPr>
          <w:delText xml:space="preserve">. </w:delText>
        </w:r>
        <w:r w:rsidRPr="004F14C2" w:rsidDel="002C6A8E">
          <w:rPr>
            <w:rFonts w:cstheme="minorHAnsi"/>
            <w:b/>
            <w:bCs/>
            <w:rPrChange w:id="937" w:author="Bahlai, Christie" w:date="2019-02-28T13:10:00Z">
              <w:rPr>
                <w:b/>
                <w:bCs/>
              </w:rPr>
            </w:rPrChange>
          </w:rPr>
          <w:delText>2015</w:delText>
        </w:r>
        <w:r w:rsidRPr="004F14C2" w:rsidDel="002C6A8E">
          <w:rPr>
            <w:rFonts w:cstheme="minorHAnsi"/>
            <w:rPrChange w:id="938" w:author="Bahlai, Christie" w:date="2019-02-28T13:10:00Z">
              <w:rPr/>
            </w:rPrChange>
          </w:rPr>
          <w:delText>. Multiple break-points detection in array CGH data via the cross-entropy method. IEEE/ACM Transactions on Computational Biology and Bioinformatics (TCBB). 12: 487–498.</w:delText>
        </w:r>
      </w:del>
    </w:p>
    <w:p w14:paraId="78F89800" w14:textId="0F3F80BF" w:rsidR="00553C76" w:rsidRPr="004F14C2" w:rsidDel="002C6A8E" w:rsidRDefault="00553C76" w:rsidP="006F7B30">
      <w:pPr>
        <w:pStyle w:val="Bibliography"/>
        <w:rPr>
          <w:del w:id="939" w:author="Bahlai, Christie" w:date="2019-02-28T12:51:00Z"/>
          <w:rFonts w:cstheme="minorHAnsi"/>
          <w:rPrChange w:id="940" w:author="Bahlai, Christie" w:date="2019-02-28T13:10:00Z">
            <w:rPr>
              <w:del w:id="941" w:author="Bahlai, Christie" w:date="2019-02-28T12:51:00Z"/>
            </w:rPr>
          </w:rPrChange>
        </w:rPr>
      </w:pPr>
      <w:del w:id="942" w:author="Bahlai, Christie" w:date="2019-02-28T12:51:00Z">
        <w:r w:rsidRPr="004F14C2" w:rsidDel="002C6A8E">
          <w:rPr>
            <w:rFonts w:cstheme="minorHAnsi"/>
            <w:b/>
            <w:bCs/>
            <w:rPrChange w:id="943" w:author="Bahlai, Christie" w:date="2019-02-28T13:10:00Z">
              <w:rPr>
                <w:b/>
                <w:bCs/>
              </w:rPr>
            </w:rPrChange>
          </w:rPr>
          <w:delText>Prysby, M. D., and K. S. Oberhauser</w:delText>
        </w:r>
        <w:r w:rsidRPr="004F14C2" w:rsidDel="002C6A8E">
          <w:rPr>
            <w:rFonts w:cstheme="minorHAnsi"/>
            <w:rPrChange w:id="944" w:author="Bahlai, Christie" w:date="2019-02-28T13:10:00Z">
              <w:rPr/>
            </w:rPrChange>
          </w:rPr>
          <w:delText xml:space="preserve">. </w:delText>
        </w:r>
        <w:r w:rsidRPr="004F14C2" w:rsidDel="002C6A8E">
          <w:rPr>
            <w:rFonts w:cstheme="minorHAnsi"/>
            <w:b/>
            <w:bCs/>
            <w:rPrChange w:id="945" w:author="Bahlai, Christie" w:date="2019-02-28T13:10:00Z">
              <w:rPr>
                <w:b/>
                <w:bCs/>
              </w:rPr>
            </w:rPrChange>
          </w:rPr>
          <w:delText>2004</w:delText>
        </w:r>
        <w:r w:rsidRPr="004F14C2" w:rsidDel="002C6A8E">
          <w:rPr>
            <w:rFonts w:cstheme="minorHAnsi"/>
            <w:rPrChange w:id="946" w:author="Bahlai, Christie" w:date="2019-02-28T13:10:00Z">
              <w:rPr/>
            </w:rPrChange>
          </w:rPr>
          <w:delText>. Temporal and geographic variation in monarch densities: citizen scientists document monarch population patterns. The monarch butterfly: Biology and conservation. 9–20.</w:delText>
        </w:r>
      </w:del>
    </w:p>
    <w:p w14:paraId="73EC2518" w14:textId="21C89AD2" w:rsidR="00553C76" w:rsidRPr="004F14C2" w:rsidDel="002C6A8E" w:rsidRDefault="00553C76" w:rsidP="006F7B30">
      <w:pPr>
        <w:pStyle w:val="Bibliography"/>
        <w:rPr>
          <w:del w:id="947" w:author="Bahlai, Christie" w:date="2019-02-28T12:51:00Z"/>
          <w:rFonts w:cstheme="minorHAnsi"/>
          <w:rPrChange w:id="948" w:author="Bahlai, Christie" w:date="2019-02-28T13:10:00Z">
            <w:rPr>
              <w:del w:id="949" w:author="Bahlai, Christie" w:date="2019-02-28T12:51:00Z"/>
            </w:rPr>
          </w:rPrChange>
        </w:rPr>
      </w:pPr>
      <w:del w:id="950" w:author="Bahlai, Christie" w:date="2019-02-28T12:51:00Z">
        <w:r w:rsidRPr="004F14C2" w:rsidDel="002C6A8E">
          <w:rPr>
            <w:rFonts w:cstheme="minorHAnsi"/>
            <w:b/>
            <w:bCs/>
            <w:rPrChange w:id="951" w:author="Bahlai, Christie" w:date="2019-02-28T13:10:00Z">
              <w:rPr>
                <w:b/>
                <w:bCs/>
              </w:rPr>
            </w:rPrChange>
          </w:rPr>
          <w:delText>R Development Core Team</w:delText>
        </w:r>
        <w:r w:rsidRPr="004F14C2" w:rsidDel="002C6A8E">
          <w:rPr>
            <w:rFonts w:cstheme="minorHAnsi"/>
            <w:rPrChange w:id="952" w:author="Bahlai, Christie" w:date="2019-02-28T13:10:00Z">
              <w:rPr/>
            </w:rPrChange>
          </w:rPr>
          <w:delText xml:space="preserve">. </w:delText>
        </w:r>
        <w:r w:rsidRPr="004F14C2" w:rsidDel="002C6A8E">
          <w:rPr>
            <w:rFonts w:cstheme="minorHAnsi"/>
            <w:b/>
            <w:bCs/>
            <w:rPrChange w:id="953" w:author="Bahlai, Christie" w:date="2019-02-28T13:10:00Z">
              <w:rPr>
                <w:b/>
                <w:bCs/>
              </w:rPr>
            </w:rPrChange>
          </w:rPr>
          <w:delText>2017</w:delText>
        </w:r>
        <w:r w:rsidRPr="004F14C2" w:rsidDel="002C6A8E">
          <w:rPr>
            <w:rFonts w:cstheme="minorHAnsi"/>
            <w:rPrChange w:id="954" w:author="Bahlai, Christie" w:date="2019-02-28T13:10:00Z">
              <w:rPr/>
            </w:rPrChange>
          </w:rPr>
          <w:delText>. R: A Language and Environment for Statistical Computing 3.3.3. R Foundation for Statistical Computing.</w:delText>
        </w:r>
      </w:del>
    </w:p>
    <w:p w14:paraId="4557F58A" w14:textId="0D493B04" w:rsidR="00553C76" w:rsidRPr="004F14C2" w:rsidDel="002C6A8E" w:rsidRDefault="00553C76" w:rsidP="006F7B30">
      <w:pPr>
        <w:pStyle w:val="Bibliography"/>
        <w:rPr>
          <w:del w:id="955" w:author="Bahlai, Christie" w:date="2019-02-28T12:51:00Z"/>
          <w:rFonts w:cstheme="minorHAnsi"/>
          <w:rPrChange w:id="956" w:author="Bahlai, Christie" w:date="2019-02-28T13:10:00Z">
            <w:rPr>
              <w:del w:id="957" w:author="Bahlai, Christie" w:date="2019-02-28T12:51:00Z"/>
            </w:rPr>
          </w:rPrChange>
        </w:rPr>
      </w:pPr>
      <w:del w:id="958" w:author="Bahlai, Christie" w:date="2019-02-28T12:51:00Z">
        <w:r w:rsidRPr="004F14C2" w:rsidDel="002C6A8E">
          <w:rPr>
            <w:rFonts w:cstheme="minorHAnsi"/>
            <w:b/>
            <w:bCs/>
            <w:rPrChange w:id="959" w:author="Bahlai, Christie" w:date="2019-02-28T13:10:00Z">
              <w:rPr>
                <w:b/>
                <w:bCs/>
              </w:rPr>
            </w:rPrChange>
          </w:rPr>
          <w:delText>Ragsdale, D. W., D. J. Voegtlin, and R. J. O’Neil</w:delText>
        </w:r>
        <w:r w:rsidRPr="004F14C2" w:rsidDel="002C6A8E">
          <w:rPr>
            <w:rFonts w:cstheme="minorHAnsi"/>
            <w:rPrChange w:id="960" w:author="Bahlai, Christie" w:date="2019-02-28T13:10:00Z">
              <w:rPr/>
            </w:rPrChange>
          </w:rPr>
          <w:delText xml:space="preserve">. </w:delText>
        </w:r>
        <w:r w:rsidRPr="004F14C2" w:rsidDel="002C6A8E">
          <w:rPr>
            <w:rFonts w:cstheme="minorHAnsi"/>
            <w:b/>
            <w:bCs/>
            <w:rPrChange w:id="961" w:author="Bahlai, Christie" w:date="2019-02-28T13:10:00Z">
              <w:rPr>
                <w:b/>
                <w:bCs/>
              </w:rPr>
            </w:rPrChange>
          </w:rPr>
          <w:delText>2004</w:delText>
        </w:r>
        <w:r w:rsidRPr="004F14C2" w:rsidDel="002C6A8E">
          <w:rPr>
            <w:rFonts w:cstheme="minorHAnsi"/>
            <w:rPrChange w:id="962" w:author="Bahlai, Christie" w:date="2019-02-28T13:10:00Z">
              <w:rPr/>
            </w:rPrChange>
          </w:rPr>
          <w:delText>. Soybean aphid biology in North America. Annals of the Entomological Society of America. 97: 204–208.</w:delText>
        </w:r>
      </w:del>
    </w:p>
    <w:p w14:paraId="5A7397A8" w14:textId="569FB802" w:rsidR="00553C76" w:rsidRPr="004F14C2" w:rsidDel="002C6A8E" w:rsidRDefault="00553C76" w:rsidP="006F7B30">
      <w:pPr>
        <w:pStyle w:val="Bibliography"/>
        <w:rPr>
          <w:del w:id="963" w:author="Bahlai, Christie" w:date="2019-02-28T12:51:00Z"/>
          <w:rFonts w:cstheme="minorHAnsi"/>
          <w:rPrChange w:id="964" w:author="Bahlai, Christie" w:date="2019-02-28T13:10:00Z">
            <w:rPr>
              <w:del w:id="965" w:author="Bahlai, Christie" w:date="2019-02-28T12:51:00Z"/>
            </w:rPr>
          </w:rPrChange>
        </w:rPr>
      </w:pPr>
      <w:del w:id="966" w:author="Bahlai, Christie" w:date="2019-02-28T12:51:00Z">
        <w:r w:rsidRPr="004F14C2" w:rsidDel="002C6A8E">
          <w:rPr>
            <w:rFonts w:cstheme="minorHAnsi"/>
            <w:b/>
            <w:bCs/>
            <w:rPrChange w:id="967" w:author="Bahlai, Christie" w:date="2019-02-28T13:10:00Z">
              <w:rPr>
                <w:b/>
                <w:bCs/>
              </w:rPr>
            </w:rPrChange>
          </w:rPr>
          <w:delText>Rhainds, M., H. J. S. Yoo, P. Kindlmann, D. Voegtlin, D. Castillo, C. Rutledge, C. Sadof, S. Yaninek, and R. J. O’Neil</w:delText>
        </w:r>
        <w:r w:rsidRPr="004F14C2" w:rsidDel="002C6A8E">
          <w:rPr>
            <w:rFonts w:cstheme="minorHAnsi"/>
            <w:rPrChange w:id="968" w:author="Bahlai, Christie" w:date="2019-02-28T13:10:00Z">
              <w:rPr/>
            </w:rPrChange>
          </w:rPr>
          <w:delText xml:space="preserve">. </w:delText>
        </w:r>
        <w:r w:rsidRPr="004F14C2" w:rsidDel="002C6A8E">
          <w:rPr>
            <w:rFonts w:cstheme="minorHAnsi"/>
            <w:b/>
            <w:bCs/>
            <w:rPrChange w:id="969" w:author="Bahlai, Christie" w:date="2019-02-28T13:10:00Z">
              <w:rPr>
                <w:b/>
                <w:bCs/>
              </w:rPr>
            </w:rPrChange>
          </w:rPr>
          <w:delText>2010</w:delText>
        </w:r>
        <w:r w:rsidRPr="004F14C2" w:rsidDel="002C6A8E">
          <w:rPr>
            <w:rFonts w:cstheme="minorHAnsi"/>
            <w:rPrChange w:id="970" w:author="Bahlai, Christie" w:date="2019-02-28T13:10:00Z">
              <w:rPr/>
            </w:rPrChange>
          </w:rPr>
          <w:delText>. Two-year oscillation cycle in abundance of soybean aphid in Indiana. Agricultural and Forest Entomology. 12: 251–257.</w:delText>
        </w:r>
      </w:del>
    </w:p>
    <w:p w14:paraId="1F8DF0C9" w14:textId="3BC59BB8" w:rsidR="00553C76" w:rsidRPr="004F14C2" w:rsidDel="002C6A8E" w:rsidRDefault="00553C76" w:rsidP="006F7B30">
      <w:pPr>
        <w:pStyle w:val="Bibliography"/>
        <w:rPr>
          <w:del w:id="971" w:author="Bahlai, Christie" w:date="2019-02-28T12:51:00Z"/>
          <w:rFonts w:cstheme="minorHAnsi"/>
          <w:rPrChange w:id="972" w:author="Bahlai, Christie" w:date="2019-02-28T13:10:00Z">
            <w:rPr>
              <w:del w:id="973" w:author="Bahlai, Christie" w:date="2019-02-28T12:51:00Z"/>
            </w:rPr>
          </w:rPrChange>
        </w:rPr>
      </w:pPr>
      <w:del w:id="974" w:author="Bahlai, Christie" w:date="2019-02-28T12:51:00Z">
        <w:r w:rsidRPr="004F14C2" w:rsidDel="002C6A8E">
          <w:rPr>
            <w:rFonts w:cstheme="minorHAnsi"/>
            <w:b/>
            <w:bCs/>
            <w:rPrChange w:id="975" w:author="Bahlai, Christie" w:date="2019-02-28T13:10:00Z">
              <w:rPr>
                <w:b/>
                <w:bCs/>
              </w:rPr>
            </w:rPrChange>
          </w:rPr>
          <w:delText>Ricker, W. E.</w:delText>
        </w:r>
        <w:r w:rsidRPr="004F14C2" w:rsidDel="002C6A8E">
          <w:rPr>
            <w:rFonts w:cstheme="minorHAnsi"/>
            <w:rPrChange w:id="976" w:author="Bahlai, Christie" w:date="2019-02-28T13:10:00Z">
              <w:rPr/>
            </w:rPrChange>
          </w:rPr>
          <w:delText xml:space="preserve"> </w:delText>
        </w:r>
        <w:r w:rsidRPr="004F14C2" w:rsidDel="002C6A8E">
          <w:rPr>
            <w:rFonts w:cstheme="minorHAnsi"/>
            <w:b/>
            <w:bCs/>
            <w:rPrChange w:id="977" w:author="Bahlai, Christie" w:date="2019-02-28T13:10:00Z">
              <w:rPr>
                <w:b/>
                <w:bCs/>
              </w:rPr>
            </w:rPrChange>
          </w:rPr>
          <w:delText>1954</w:delText>
        </w:r>
        <w:r w:rsidRPr="004F14C2" w:rsidDel="002C6A8E">
          <w:rPr>
            <w:rFonts w:cstheme="minorHAnsi"/>
            <w:rPrChange w:id="978" w:author="Bahlai, Christie" w:date="2019-02-28T13:10:00Z">
              <w:rPr/>
            </w:rPrChange>
          </w:rPr>
          <w:delText>. Stock and Recruitment. J. Fish. Res. Bd. Can. 11: 559–623.</w:delText>
        </w:r>
      </w:del>
    </w:p>
    <w:p w14:paraId="235AFFF3" w14:textId="683D8C64" w:rsidR="00553C76" w:rsidRPr="004F14C2" w:rsidDel="002C6A8E" w:rsidRDefault="00553C76" w:rsidP="006F7B30">
      <w:pPr>
        <w:pStyle w:val="Bibliography"/>
        <w:rPr>
          <w:del w:id="979" w:author="Bahlai, Christie" w:date="2019-02-28T12:51:00Z"/>
          <w:rFonts w:cstheme="minorHAnsi"/>
          <w:rPrChange w:id="980" w:author="Bahlai, Christie" w:date="2019-02-28T13:10:00Z">
            <w:rPr>
              <w:del w:id="981" w:author="Bahlai, Christie" w:date="2019-02-28T12:51:00Z"/>
            </w:rPr>
          </w:rPrChange>
        </w:rPr>
      </w:pPr>
      <w:del w:id="982" w:author="Bahlai, Christie" w:date="2019-02-28T12:51:00Z">
        <w:r w:rsidRPr="004F14C2" w:rsidDel="002C6A8E">
          <w:rPr>
            <w:rFonts w:cstheme="minorHAnsi"/>
            <w:b/>
            <w:bCs/>
            <w:rPrChange w:id="983" w:author="Bahlai, Christie" w:date="2019-02-28T13:10:00Z">
              <w:rPr>
                <w:b/>
                <w:bCs/>
              </w:rPr>
            </w:rPrChange>
          </w:rPr>
          <w:delText>Sarkar, S.</w:delText>
        </w:r>
        <w:r w:rsidRPr="004F14C2" w:rsidDel="002C6A8E">
          <w:rPr>
            <w:rFonts w:cstheme="minorHAnsi"/>
            <w:rPrChange w:id="984" w:author="Bahlai, Christie" w:date="2019-02-28T13:10:00Z">
              <w:rPr/>
            </w:rPrChange>
          </w:rPr>
          <w:delText xml:space="preserve"> </w:delText>
        </w:r>
        <w:r w:rsidRPr="004F14C2" w:rsidDel="002C6A8E">
          <w:rPr>
            <w:rFonts w:cstheme="minorHAnsi"/>
            <w:b/>
            <w:bCs/>
            <w:rPrChange w:id="985" w:author="Bahlai, Christie" w:date="2019-02-28T13:10:00Z">
              <w:rPr>
                <w:b/>
                <w:bCs/>
              </w:rPr>
            </w:rPrChange>
          </w:rPr>
          <w:delText>2017</w:delText>
        </w:r>
        <w:r w:rsidRPr="004F14C2" w:rsidDel="002C6A8E">
          <w:rPr>
            <w:rFonts w:cstheme="minorHAnsi"/>
            <w:rPrChange w:id="986" w:author="Bahlai, Christie" w:date="2019-02-28T13:10:00Z">
              <w:rPr/>
            </w:rPrChange>
          </w:rPr>
          <w:delText>. What Is Threatening Monarchs? BioScience. 67: 1080–1080.</w:delText>
        </w:r>
      </w:del>
    </w:p>
    <w:p w14:paraId="7519D834" w14:textId="32371DDE" w:rsidR="00553C76" w:rsidRPr="004F14C2" w:rsidDel="002C6A8E" w:rsidRDefault="00553C76" w:rsidP="006F7B30">
      <w:pPr>
        <w:pStyle w:val="Bibliography"/>
        <w:rPr>
          <w:del w:id="987" w:author="Bahlai, Christie" w:date="2019-02-28T12:51:00Z"/>
          <w:rFonts w:cstheme="minorHAnsi"/>
          <w:rPrChange w:id="988" w:author="Bahlai, Christie" w:date="2019-02-28T13:10:00Z">
            <w:rPr>
              <w:del w:id="989" w:author="Bahlai, Christie" w:date="2019-02-28T12:51:00Z"/>
            </w:rPr>
          </w:rPrChange>
        </w:rPr>
      </w:pPr>
      <w:del w:id="990" w:author="Bahlai, Christie" w:date="2019-02-28T12:51:00Z">
        <w:r w:rsidRPr="004F14C2" w:rsidDel="002C6A8E">
          <w:rPr>
            <w:rFonts w:cstheme="minorHAnsi"/>
            <w:b/>
            <w:bCs/>
            <w:rPrChange w:id="991" w:author="Bahlai, Christie" w:date="2019-02-28T13:10:00Z">
              <w:rPr>
                <w:b/>
                <w:bCs/>
              </w:rPr>
            </w:rPrChange>
          </w:rPr>
          <w:delText>Saunders, S. P., L. Ries, K. S. Oberhauser, W. E. Thogmartin, and E. F. Zipkin</w:delText>
        </w:r>
        <w:r w:rsidRPr="004F14C2" w:rsidDel="002C6A8E">
          <w:rPr>
            <w:rFonts w:cstheme="minorHAnsi"/>
            <w:rPrChange w:id="992" w:author="Bahlai, Christie" w:date="2019-02-28T13:10:00Z">
              <w:rPr/>
            </w:rPrChange>
          </w:rPr>
          <w:delText xml:space="preserve">. </w:delText>
        </w:r>
        <w:r w:rsidRPr="004F14C2" w:rsidDel="002C6A8E">
          <w:rPr>
            <w:rFonts w:cstheme="minorHAnsi"/>
            <w:b/>
            <w:bCs/>
            <w:rPrChange w:id="993" w:author="Bahlai, Christie" w:date="2019-02-28T13:10:00Z">
              <w:rPr>
                <w:b/>
                <w:bCs/>
              </w:rPr>
            </w:rPrChange>
          </w:rPr>
          <w:delText>2017</w:delText>
        </w:r>
        <w:r w:rsidRPr="004F14C2" w:rsidDel="002C6A8E">
          <w:rPr>
            <w:rFonts w:cstheme="minorHAnsi"/>
            <w:rPrChange w:id="994" w:author="Bahlai, Christie" w:date="2019-02-28T13:10:00Z">
              <w:rPr/>
            </w:rPrChange>
          </w:rPr>
          <w:delText>. Local and cross-seasonal associations of climate and land use with abundance of monarch butterflies Danaus plexippus. Ecography. n/a-n/a.</w:delText>
        </w:r>
      </w:del>
    </w:p>
    <w:p w14:paraId="7B88354E" w14:textId="517980BD" w:rsidR="00553C76" w:rsidRPr="004F14C2" w:rsidDel="002C6A8E" w:rsidRDefault="00553C76" w:rsidP="006F7B30">
      <w:pPr>
        <w:pStyle w:val="Bibliography"/>
        <w:rPr>
          <w:del w:id="995" w:author="Bahlai, Christie" w:date="2019-02-28T12:51:00Z"/>
          <w:rFonts w:cstheme="minorHAnsi"/>
          <w:rPrChange w:id="996" w:author="Bahlai, Christie" w:date="2019-02-28T13:10:00Z">
            <w:rPr>
              <w:del w:id="997" w:author="Bahlai, Christie" w:date="2019-02-28T12:51:00Z"/>
            </w:rPr>
          </w:rPrChange>
        </w:rPr>
      </w:pPr>
      <w:del w:id="998" w:author="Bahlai, Christie" w:date="2019-02-28T12:51:00Z">
        <w:r w:rsidRPr="004F14C2" w:rsidDel="002C6A8E">
          <w:rPr>
            <w:rFonts w:cstheme="minorHAnsi"/>
            <w:b/>
            <w:bCs/>
            <w:rPrChange w:id="999" w:author="Bahlai, Christie" w:date="2019-02-28T13:10:00Z">
              <w:rPr>
                <w:b/>
                <w:bCs/>
              </w:rPr>
            </w:rPrChange>
          </w:rPr>
          <w:delTex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delText>
        </w:r>
        <w:r w:rsidRPr="004F14C2" w:rsidDel="002C6A8E">
          <w:rPr>
            <w:rFonts w:cstheme="minorHAnsi"/>
            <w:rPrChange w:id="1000" w:author="Bahlai, Christie" w:date="2019-02-28T13:10:00Z">
              <w:rPr/>
            </w:rPrChange>
          </w:rPr>
          <w:delText xml:space="preserve">. </w:delText>
        </w:r>
        <w:r w:rsidRPr="004F14C2" w:rsidDel="002C6A8E">
          <w:rPr>
            <w:rFonts w:cstheme="minorHAnsi"/>
            <w:b/>
            <w:bCs/>
            <w:rPrChange w:id="1001" w:author="Bahlai, Christie" w:date="2019-02-28T13:10:00Z">
              <w:rPr>
                <w:b/>
                <w:bCs/>
              </w:rPr>
            </w:rPrChange>
          </w:rPr>
          <w:delText>2013</w:delText>
        </w:r>
        <w:r w:rsidRPr="004F14C2" w:rsidDel="002C6A8E">
          <w:rPr>
            <w:rFonts w:cstheme="minorHAnsi"/>
            <w:rPrChange w:id="1002" w:author="Bahlai, Christie" w:date="2019-02-28T13:10:00Z">
              <w:rPr/>
            </w:rPrChange>
          </w:rPr>
          <w:delText>. Identification of 100 fundamental ecological questions. J Ecol. 101: 58–67.</w:delText>
        </w:r>
      </w:del>
    </w:p>
    <w:p w14:paraId="3371D943" w14:textId="34A139C1" w:rsidR="00553C76" w:rsidRPr="004F14C2" w:rsidDel="002C6A8E" w:rsidRDefault="00553C76" w:rsidP="006F7B30">
      <w:pPr>
        <w:pStyle w:val="Bibliography"/>
        <w:rPr>
          <w:del w:id="1003" w:author="Bahlai, Christie" w:date="2019-02-28T12:51:00Z"/>
          <w:rFonts w:cstheme="minorHAnsi"/>
          <w:rPrChange w:id="1004" w:author="Bahlai, Christie" w:date="2019-02-28T13:10:00Z">
            <w:rPr>
              <w:del w:id="1005" w:author="Bahlai, Christie" w:date="2019-02-28T12:51:00Z"/>
            </w:rPr>
          </w:rPrChange>
        </w:rPr>
      </w:pPr>
      <w:del w:id="1006" w:author="Bahlai, Christie" w:date="2019-02-28T12:51:00Z">
        <w:r w:rsidRPr="004F14C2" w:rsidDel="002C6A8E">
          <w:rPr>
            <w:rFonts w:cstheme="minorHAnsi"/>
            <w:b/>
            <w:bCs/>
            <w:rPrChange w:id="1007" w:author="Bahlai, Christie" w:date="2019-02-28T13:10:00Z">
              <w:rPr>
                <w:b/>
                <w:bCs/>
              </w:rPr>
            </w:rPrChange>
          </w:rPr>
          <w:delText>Toms, J. D., and M. L. Lesperance</w:delText>
        </w:r>
        <w:r w:rsidRPr="004F14C2" w:rsidDel="002C6A8E">
          <w:rPr>
            <w:rFonts w:cstheme="minorHAnsi"/>
            <w:rPrChange w:id="1008" w:author="Bahlai, Christie" w:date="2019-02-28T13:10:00Z">
              <w:rPr/>
            </w:rPrChange>
          </w:rPr>
          <w:delText xml:space="preserve">. </w:delText>
        </w:r>
        <w:r w:rsidRPr="004F14C2" w:rsidDel="002C6A8E">
          <w:rPr>
            <w:rFonts w:cstheme="minorHAnsi"/>
            <w:b/>
            <w:bCs/>
            <w:rPrChange w:id="1009" w:author="Bahlai, Christie" w:date="2019-02-28T13:10:00Z">
              <w:rPr>
                <w:b/>
                <w:bCs/>
              </w:rPr>
            </w:rPrChange>
          </w:rPr>
          <w:delText>2003</w:delText>
        </w:r>
        <w:r w:rsidRPr="004F14C2" w:rsidDel="002C6A8E">
          <w:rPr>
            <w:rFonts w:cstheme="minorHAnsi"/>
            <w:rPrChange w:id="1010" w:author="Bahlai, Christie" w:date="2019-02-28T13:10:00Z">
              <w:rPr/>
            </w:rPrChange>
          </w:rPr>
          <w:delText>. Piecewise regression: a tool for identifying ecological thresholds. Ecology. 84: 2034–2041.</w:delText>
        </w:r>
      </w:del>
    </w:p>
    <w:p w14:paraId="31A8B6C8" w14:textId="5274F8A9" w:rsidR="00553C76" w:rsidRPr="004F14C2" w:rsidDel="002C6A8E" w:rsidRDefault="00553C76" w:rsidP="006F7B30">
      <w:pPr>
        <w:pStyle w:val="Bibliography"/>
        <w:rPr>
          <w:del w:id="1011" w:author="Bahlai, Christie" w:date="2019-02-28T12:51:00Z"/>
          <w:rFonts w:cstheme="minorHAnsi"/>
          <w:rPrChange w:id="1012" w:author="Bahlai, Christie" w:date="2019-02-28T13:10:00Z">
            <w:rPr>
              <w:del w:id="1013" w:author="Bahlai, Christie" w:date="2019-02-28T12:51:00Z"/>
            </w:rPr>
          </w:rPrChange>
        </w:rPr>
      </w:pPr>
      <w:del w:id="1014" w:author="Bahlai, Christie" w:date="2019-02-28T12:51:00Z">
        <w:r w:rsidRPr="004F14C2" w:rsidDel="002C6A8E">
          <w:rPr>
            <w:rFonts w:cstheme="minorHAnsi"/>
            <w:b/>
            <w:bCs/>
            <w:rPrChange w:id="1015" w:author="Bahlai, Christie" w:date="2019-02-28T13:10:00Z">
              <w:rPr>
                <w:b/>
                <w:bCs/>
              </w:rPr>
            </w:rPrChange>
          </w:rPr>
          <w:delText>Turchin, P.</w:delText>
        </w:r>
        <w:r w:rsidRPr="004F14C2" w:rsidDel="002C6A8E">
          <w:rPr>
            <w:rFonts w:cstheme="minorHAnsi"/>
            <w:rPrChange w:id="1016" w:author="Bahlai, Christie" w:date="2019-02-28T13:10:00Z">
              <w:rPr/>
            </w:rPrChange>
          </w:rPr>
          <w:delText xml:space="preserve"> </w:delText>
        </w:r>
        <w:r w:rsidRPr="004F14C2" w:rsidDel="002C6A8E">
          <w:rPr>
            <w:rFonts w:cstheme="minorHAnsi"/>
            <w:b/>
            <w:bCs/>
            <w:rPrChange w:id="1017" w:author="Bahlai, Christie" w:date="2019-02-28T13:10:00Z">
              <w:rPr>
                <w:b/>
                <w:bCs/>
              </w:rPr>
            </w:rPrChange>
          </w:rPr>
          <w:delText>2003</w:delText>
        </w:r>
        <w:r w:rsidRPr="004F14C2" w:rsidDel="002C6A8E">
          <w:rPr>
            <w:rFonts w:cstheme="minorHAnsi"/>
            <w:rPrChange w:id="1018" w:author="Bahlai, Christie" w:date="2019-02-28T13:10:00Z">
              <w:rPr/>
            </w:rPrChange>
          </w:rPr>
          <w:delText>. Complex population dynamics: a theoretical/empirical synthesis. Princeton University Press.</w:delText>
        </w:r>
      </w:del>
    </w:p>
    <w:p w14:paraId="3078EF86" w14:textId="04E4688A" w:rsidR="00553C76" w:rsidRPr="004F14C2" w:rsidDel="002C6A8E" w:rsidRDefault="00553C76" w:rsidP="006F7B30">
      <w:pPr>
        <w:pStyle w:val="Bibliography"/>
        <w:rPr>
          <w:del w:id="1019" w:author="Bahlai, Christie" w:date="2019-02-28T12:51:00Z"/>
          <w:rFonts w:cstheme="minorHAnsi"/>
          <w:rPrChange w:id="1020" w:author="Bahlai, Christie" w:date="2019-02-28T13:10:00Z">
            <w:rPr>
              <w:del w:id="1021" w:author="Bahlai, Christie" w:date="2019-02-28T12:51:00Z"/>
            </w:rPr>
          </w:rPrChange>
        </w:rPr>
      </w:pPr>
      <w:del w:id="1022" w:author="Bahlai, Christie" w:date="2019-02-28T12:51:00Z">
        <w:r w:rsidRPr="004F14C2" w:rsidDel="002C6A8E">
          <w:rPr>
            <w:rFonts w:cstheme="minorHAnsi"/>
            <w:b/>
            <w:bCs/>
            <w:rPrChange w:id="1023" w:author="Bahlai, Christie" w:date="2019-02-28T13:10:00Z">
              <w:rPr>
                <w:b/>
                <w:bCs/>
              </w:rPr>
            </w:rPrChange>
          </w:rPr>
          <w:delText>Urquhart, F. A., and N. R. Urquhart</w:delText>
        </w:r>
        <w:r w:rsidRPr="004F14C2" w:rsidDel="002C6A8E">
          <w:rPr>
            <w:rFonts w:cstheme="minorHAnsi"/>
            <w:rPrChange w:id="1024" w:author="Bahlai, Christie" w:date="2019-02-28T13:10:00Z">
              <w:rPr/>
            </w:rPrChange>
          </w:rPr>
          <w:delText xml:space="preserve">. </w:delText>
        </w:r>
        <w:r w:rsidRPr="004F14C2" w:rsidDel="002C6A8E">
          <w:rPr>
            <w:rFonts w:cstheme="minorHAnsi"/>
            <w:b/>
            <w:bCs/>
            <w:rPrChange w:id="1025" w:author="Bahlai, Christie" w:date="2019-02-28T13:10:00Z">
              <w:rPr>
                <w:b/>
                <w:bCs/>
              </w:rPr>
            </w:rPrChange>
          </w:rPr>
          <w:delText>1978</w:delText>
        </w:r>
        <w:r w:rsidRPr="004F14C2" w:rsidDel="002C6A8E">
          <w:rPr>
            <w:rFonts w:cstheme="minorHAnsi"/>
            <w:rPrChange w:id="1026" w:author="Bahlai, Christie" w:date="2019-02-28T13:10:00Z">
              <w:rPr/>
            </w:rPrChange>
          </w:rPr>
          <w:delText>. Autumnal migration routes of the eastern population of the monarch butterfly (Danaus p. plexippus L.; Danaidae; Lepidoptera) in North America to the overwintering site in the Neovolcanic Plateau of Mexico. Can. J. Zool. 56: 1759–1764.</w:delText>
        </w:r>
      </w:del>
    </w:p>
    <w:p w14:paraId="2A89AB7E" w14:textId="61060BE7" w:rsidR="00553C76" w:rsidRPr="004F14C2" w:rsidDel="002C6A8E" w:rsidRDefault="00553C76" w:rsidP="006F7B30">
      <w:pPr>
        <w:pStyle w:val="Bibliography"/>
        <w:rPr>
          <w:del w:id="1027" w:author="Bahlai, Christie" w:date="2019-02-28T12:51:00Z"/>
          <w:rFonts w:cstheme="minorHAnsi"/>
          <w:rPrChange w:id="1028" w:author="Bahlai, Christie" w:date="2019-02-28T13:10:00Z">
            <w:rPr>
              <w:del w:id="1029" w:author="Bahlai, Christie" w:date="2019-02-28T12:51:00Z"/>
            </w:rPr>
          </w:rPrChange>
        </w:rPr>
      </w:pPr>
      <w:del w:id="1030" w:author="Bahlai, Christie" w:date="2019-02-28T12:51:00Z">
        <w:r w:rsidRPr="004F14C2" w:rsidDel="002C6A8E">
          <w:rPr>
            <w:rFonts w:cstheme="minorHAnsi"/>
            <w:b/>
            <w:bCs/>
            <w:rPrChange w:id="1031" w:author="Bahlai, Christie" w:date="2019-02-28T13:10:00Z">
              <w:rPr>
                <w:b/>
                <w:bCs/>
              </w:rPr>
            </w:rPrChange>
          </w:rPr>
          <w:delText>Vidal, O., and E. Rendón-Salinas</w:delText>
        </w:r>
        <w:r w:rsidRPr="004F14C2" w:rsidDel="002C6A8E">
          <w:rPr>
            <w:rFonts w:cstheme="minorHAnsi"/>
            <w:rPrChange w:id="1032" w:author="Bahlai, Christie" w:date="2019-02-28T13:10:00Z">
              <w:rPr/>
            </w:rPrChange>
          </w:rPr>
          <w:delText xml:space="preserve">. </w:delText>
        </w:r>
        <w:r w:rsidRPr="004F14C2" w:rsidDel="002C6A8E">
          <w:rPr>
            <w:rFonts w:cstheme="minorHAnsi"/>
            <w:b/>
            <w:bCs/>
            <w:rPrChange w:id="1033" w:author="Bahlai, Christie" w:date="2019-02-28T13:10:00Z">
              <w:rPr>
                <w:b/>
                <w:bCs/>
              </w:rPr>
            </w:rPrChange>
          </w:rPr>
          <w:delText>2014</w:delText>
        </w:r>
        <w:r w:rsidRPr="004F14C2" w:rsidDel="002C6A8E">
          <w:rPr>
            <w:rFonts w:cstheme="minorHAnsi"/>
            <w:rPrChange w:id="1034" w:author="Bahlai, Christie" w:date="2019-02-28T13:10:00Z">
              <w:rPr/>
            </w:rPrChange>
          </w:rPr>
          <w:delText>. Dynamics and trends of overwintering colonies of the monarch butterfly in Mexico. Biological Conservation. 180: 165–175.</w:delText>
        </w:r>
      </w:del>
    </w:p>
    <w:p w14:paraId="7E84C302" w14:textId="6E0C8161" w:rsidR="00553C76" w:rsidRPr="004F14C2" w:rsidDel="002C6A8E" w:rsidRDefault="00553C76" w:rsidP="006F7B30">
      <w:pPr>
        <w:pStyle w:val="Bibliography"/>
        <w:rPr>
          <w:del w:id="1035" w:author="Bahlai, Christie" w:date="2019-02-28T12:51:00Z"/>
          <w:rFonts w:cstheme="minorHAnsi"/>
          <w:rPrChange w:id="1036" w:author="Bahlai, Christie" w:date="2019-02-28T13:10:00Z">
            <w:rPr>
              <w:del w:id="1037" w:author="Bahlai, Christie" w:date="2019-02-28T12:51:00Z"/>
            </w:rPr>
          </w:rPrChange>
        </w:rPr>
      </w:pPr>
      <w:del w:id="1038" w:author="Bahlai, Christie" w:date="2019-02-28T12:51:00Z">
        <w:r w:rsidRPr="004F14C2" w:rsidDel="002C6A8E">
          <w:rPr>
            <w:rFonts w:cstheme="minorHAnsi"/>
            <w:b/>
            <w:bCs/>
            <w:rPrChange w:id="1039" w:author="Bahlai, Christie" w:date="2019-02-28T13:10:00Z">
              <w:rPr>
                <w:b/>
                <w:bCs/>
              </w:rPr>
            </w:rPrChange>
          </w:rPr>
          <w:delText>Weimerskirch, H., P. Inchausti, C. Guinet, and C. Barbraud</w:delText>
        </w:r>
        <w:r w:rsidRPr="004F14C2" w:rsidDel="002C6A8E">
          <w:rPr>
            <w:rFonts w:cstheme="minorHAnsi"/>
            <w:rPrChange w:id="1040" w:author="Bahlai, Christie" w:date="2019-02-28T13:10:00Z">
              <w:rPr/>
            </w:rPrChange>
          </w:rPr>
          <w:delText xml:space="preserve">. </w:delText>
        </w:r>
        <w:r w:rsidRPr="004F14C2" w:rsidDel="002C6A8E">
          <w:rPr>
            <w:rFonts w:cstheme="minorHAnsi"/>
            <w:b/>
            <w:bCs/>
            <w:rPrChange w:id="1041" w:author="Bahlai, Christie" w:date="2019-02-28T13:10:00Z">
              <w:rPr>
                <w:b/>
                <w:bCs/>
              </w:rPr>
            </w:rPrChange>
          </w:rPr>
          <w:delText>2003</w:delText>
        </w:r>
        <w:r w:rsidRPr="004F14C2" w:rsidDel="002C6A8E">
          <w:rPr>
            <w:rFonts w:cstheme="minorHAnsi"/>
            <w:rPrChange w:id="1042" w:author="Bahlai, Christie" w:date="2019-02-28T13:10:00Z">
              <w:rPr/>
            </w:rPrChange>
          </w:rPr>
          <w:delText>. Trends in bird and seal populations as indicators of a system shift in the Southern Ocean. Antarctic Science. 15: 249–256.</w:delText>
        </w:r>
      </w:del>
    </w:p>
    <w:p w14:paraId="463A1372" w14:textId="49642A18" w:rsidR="00553C76" w:rsidRPr="004F14C2" w:rsidDel="002C6A8E" w:rsidRDefault="00553C76" w:rsidP="006F7B30">
      <w:pPr>
        <w:pStyle w:val="Bibliography"/>
        <w:rPr>
          <w:del w:id="1043" w:author="Bahlai, Christie" w:date="2019-02-28T12:51:00Z"/>
          <w:rFonts w:cstheme="minorHAnsi"/>
          <w:rPrChange w:id="1044" w:author="Bahlai, Christie" w:date="2019-02-28T13:10:00Z">
            <w:rPr>
              <w:del w:id="1045" w:author="Bahlai, Christie" w:date="2019-02-28T12:51:00Z"/>
            </w:rPr>
          </w:rPrChange>
        </w:rPr>
      </w:pPr>
      <w:del w:id="1046" w:author="Bahlai, Christie" w:date="2019-02-28T12:51:00Z">
        <w:r w:rsidRPr="004F14C2" w:rsidDel="002C6A8E">
          <w:rPr>
            <w:rFonts w:cstheme="minorHAnsi"/>
            <w:b/>
            <w:bCs/>
            <w:rPrChange w:id="1047" w:author="Bahlai, Christie" w:date="2019-02-28T13:10:00Z">
              <w:rPr>
                <w:b/>
                <w:bCs/>
              </w:rPr>
            </w:rPrChange>
          </w:rPr>
          <w:delText>Wu, Z., D. Schenk-Hamlin, W. Zhan, D. W. Ragsdale, and G. E. Heimpel</w:delText>
        </w:r>
        <w:r w:rsidRPr="004F14C2" w:rsidDel="002C6A8E">
          <w:rPr>
            <w:rFonts w:cstheme="minorHAnsi"/>
            <w:rPrChange w:id="1048" w:author="Bahlai, Christie" w:date="2019-02-28T13:10:00Z">
              <w:rPr/>
            </w:rPrChange>
          </w:rPr>
          <w:delText xml:space="preserve">. </w:delText>
        </w:r>
        <w:r w:rsidRPr="004F14C2" w:rsidDel="002C6A8E">
          <w:rPr>
            <w:rFonts w:cstheme="minorHAnsi"/>
            <w:b/>
            <w:bCs/>
            <w:rPrChange w:id="1049" w:author="Bahlai, Christie" w:date="2019-02-28T13:10:00Z">
              <w:rPr>
                <w:b/>
                <w:bCs/>
              </w:rPr>
            </w:rPrChange>
          </w:rPr>
          <w:delText>2004</w:delText>
        </w:r>
        <w:r w:rsidRPr="004F14C2" w:rsidDel="002C6A8E">
          <w:rPr>
            <w:rFonts w:cstheme="minorHAnsi"/>
            <w:rPrChange w:id="1050" w:author="Bahlai, Christie" w:date="2019-02-28T13:10:00Z">
              <w:rPr/>
            </w:rPrChange>
          </w:rPr>
          <w:delText>. The soybean aphid in China: a historical review. Annals of the Entomological Society of America. 97: 209–218.</w:delText>
        </w:r>
      </w:del>
    </w:p>
    <w:p w14:paraId="3D08CFA9" w14:textId="668F6E0D" w:rsidR="00553C76" w:rsidRPr="004F14C2" w:rsidDel="002C6A8E" w:rsidRDefault="00553C76" w:rsidP="006F7B30">
      <w:pPr>
        <w:pStyle w:val="Bibliography"/>
        <w:rPr>
          <w:del w:id="1051" w:author="Bahlai, Christie" w:date="2019-02-28T12:51:00Z"/>
          <w:rFonts w:cstheme="minorHAnsi"/>
          <w:rPrChange w:id="1052" w:author="Bahlai, Christie" w:date="2019-02-28T13:10:00Z">
            <w:rPr>
              <w:del w:id="1053" w:author="Bahlai, Christie" w:date="2019-02-28T12:51:00Z"/>
            </w:rPr>
          </w:rPrChange>
        </w:rPr>
      </w:pPr>
      <w:del w:id="1054" w:author="Bahlai, Christie" w:date="2019-02-28T12:51:00Z">
        <w:r w:rsidRPr="004F14C2" w:rsidDel="002C6A8E">
          <w:rPr>
            <w:rFonts w:cstheme="minorHAnsi"/>
            <w:b/>
            <w:bCs/>
            <w:rPrChange w:id="1055" w:author="Bahlai, Christie" w:date="2019-02-28T13:10:00Z">
              <w:rPr>
                <w:b/>
                <w:bCs/>
              </w:rPr>
            </w:rPrChange>
          </w:rPr>
          <w:delText>Zaya, D. N., I. S. Pearse, and G. Spyreas</w:delText>
        </w:r>
        <w:r w:rsidRPr="004F14C2" w:rsidDel="002C6A8E">
          <w:rPr>
            <w:rFonts w:cstheme="minorHAnsi"/>
            <w:rPrChange w:id="1056" w:author="Bahlai, Christie" w:date="2019-02-28T13:10:00Z">
              <w:rPr/>
            </w:rPrChange>
          </w:rPr>
          <w:delText xml:space="preserve">. </w:delText>
        </w:r>
        <w:r w:rsidRPr="004F14C2" w:rsidDel="002C6A8E">
          <w:rPr>
            <w:rFonts w:cstheme="minorHAnsi"/>
            <w:b/>
            <w:bCs/>
            <w:rPrChange w:id="1057" w:author="Bahlai, Christie" w:date="2019-02-28T13:10:00Z">
              <w:rPr>
                <w:b/>
                <w:bCs/>
              </w:rPr>
            </w:rPrChange>
          </w:rPr>
          <w:delText>2017</w:delText>
        </w:r>
        <w:r w:rsidRPr="004F14C2" w:rsidDel="002C6A8E">
          <w:rPr>
            <w:rFonts w:cstheme="minorHAnsi"/>
            <w:rPrChange w:id="1058" w:author="Bahlai, Christie" w:date="2019-02-28T13:10:00Z">
              <w:rPr/>
            </w:rPrChange>
          </w:rPr>
          <w:delText>. Long-Term Trends in Midwestern Milkweed Abundances and Their Relevance to Monarch Butterfly Declines. BioScience. 67: 343–356.</w:delText>
        </w:r>
      </w:del>
    </w:p>
    <w:p w14:paraId="161358AB" w14:textId="5388BFEA" w:rsidR="00553C76" w:rsidRPr="004F14C2" w:rsidDel="002C6A8E" w:rsidRDefault="00553C76" w:rsidP="006F7B30">
      <w:pPr>
        <w:pStyle w:val="Bibliography"/>
        <w:rPr>
          <w:del w:id="1059" w:author="Bahlai, Christie" w:date="2019-02-28T12:51:00Z"/>
          <w:rFonts w:cstheme="minorHAnsi"/>
          <w:rPrChange w:id="1060" w:author="Bahlai, Christie" w:date="2019-02-28T13:10:00Z">
            <w:rPr>
              <w:del w:id="1061" w:author="Bahlai, Christie" w:date="2019-02-28T12:51:00Z"/>
            </w:rPr>
          </w:rPrChange>
        </w:rPr>
      </w:pPr>
      <w:del w:id="1062" w:author="Bahlai, Christie" w:date="2019-02-28T12:51:00Z">
        <w:r w:rsidRPr="004F14C2" w:rsidDel="002C6A8E">
          <w:rPr>
            <w:rFonts w:cstheme="minorHAnsi"/>
            <w:b/>
            <w:bCs/>
            <w:rPrChange w:id="1063" w:author="Bahlai, Christie" w:date="2019-02-28T13:10:00Z">
              <w:rPr>
                <w:b/>
                <w:bCs/>
              </w:rPr>
            </w:rPrChange>
          </w:rPr>
          <w:delText>Zeileis, A., F. Leisch, K. Hornik, and C. Kleiber</w:delText>
        </w:r>
        <w:r w:rsidRPr="004F14C2" w:rsidDel="002C6A8E">
          <w:rPr>
            <w:rFonts w:cstheme="minorHAnsi"/>
            <w:rPrChange w:id="1064" w:author="Bahlai, Christie" w:date="2019-02-28T13:10:00Z">
              <w:rPr/>
            </w:rPrChange>
          </w:rPr>
          <w:delText xml:space="preserve">. </w:delText>
        </w:r>
        <w:r w:rsidRPr="004F14C2" w:rsidDel="002C6A8E">
          <w:rPr>
            <w:rFonts w:cstheme="minorHAnsi"/>
            <w:b/>
            <w:bCs/>
            <w:rPrChange w:id="1065" w:author="Bahlai, Christie" w:date="2019-02-28T13:10:00Z">
              <w:rPr>
                <w:b/>
                <w:bCs/>
              </w:rPr>
            </w:rPrChange>
          </w:rPr>
          <w:delText>2001</w:delText>
        </w:r>
        <w:r w:rsidRPr="004F14C2" w:rsidDel="002C6A8E">
          <w:rPr>
            <w:rFonts w:cstheme="minorHAnsi"/>
            <w:rPrChange w:id="1066" w:author="Bahlai, Christie" w:date="2019-02-28T13:10:00Z">
              <w:rPr/>
            </w:rPrChange>
          </w:rPr>
          <w:delText>. strucchange. An R package for testing for structural change in linear regression models.</w:delText>
        </w:r>
      </w:del>
    </w:p>
    <w:p w14:paraId="7F3D5C87" w14:textId="0F7168D5" w:rsidR="00553C76" w:rsidRPr="004F14C2" w:rsidDel="002C6A8E" w:rsidRDefault="00553C76" w:rsidP="006F7B30">
      <w:pPr>
        <w:pStyle w:val="Bibliography"/>
        <w:rPr>
          <w:del w:id="1067" w:author="Bahlai, Christie" w:date="2019-02-28T12:51:00Z"/>
          <w:rFonts w:cstheme="minorHAnsi"/>
          <w:rPrChange w:id="1068" w:author="Bahlai, Christie" w:date="2019-02-28T13:10:00Z">
            <w:rPr>
              <w:del w:id="1069" w:author="Bahlai, Christie" w:date="2019-02-28T12:51:00Z"/>
            </w:rPr>
          </w:rPrChange>
        </w:rPr>
      </w:pPr>
      <w:del w:id="1070" w:author="Bahlai, Christie" w:date="2019-02-28T12:51:00Z">
        <w:r w:rsidRPr="004F14C2" w:rsidDel="002C6A8E">
          <w:rPr>
            <w:rFonts w:cstheme="minorHAnsi"/>
            <w:b/>
            <w:bCs/>
            <w:rPrChange w:id="1071" w:author="Bahlai, Christie" w:date="2019-02-28T13:10:00Z">
              <w:rPr>
                <w:b/>
                <w:bCs/>
              </w:rPr>
            </w:rPrChange>
          </w:rPr>
          <w:delText>Zipkin, E. F., C. E. Kraft, E. G. Cooch, and P. J. Sullivan</w:delText>
        </w:r>
        <w:r w:rsidRPr="004F14C2" w:rsidDel="002C6A8E">
          <w:rPr>
            <w:rFonts w:cstheme="minorHAnsi"/>
            <w:rPrChange w:id="1072" w:author="Bahlai, Christie" w:date="2019-02-28T13:10:00Z">
              <w:rPr/>
            </w:rPrChange>
          </w:rPr>
          <w:delText xml:space="preserve">. </w:delText>
        </w:r>
        <w:r w:rsidRPr="004F14C2" w:rsidDel="002C6A8E">
          <w:rPr>
            <w:rFonts w:cstheme="minorHAnsi"/>
            <w:b/>
            <w:bCs/>
            <w:rPrChange w:id="1073" w:author="Bahlai, Christie" w:date="2019-02-28T13:10:00Z">
              <w:rPr>
                <w:b/>
                <w:bCs/>
              </w:rPr>
            </w:rPrChange>
          </w:rPr>
          <w:delText>2009</w:delText>
        </w:r>
        <w:r w:rsidRPr="004F14C2" w:rsidDel="002C6A8E">
          <w:rPr>
            <w:rFonts w:cstheme="minorHAnsi"/>
            <w:rPrChange w:id="1074" w:author="Bahlai, Christie" w:date="2019-02-28T13:10:00Z">
              <w:rPr/>
            </w:rPrChange>
          </w:rPr>
          <w:delText>. When can efforts to control nuisance and invasive species backfire? Ecological Applications. 19: 1585–1595.</w:delText>
        </w:r>
      </w:del>
    </w:p>
    <w:p w14:paraId="7013A106" w14:textId="1BA29996" w:rsidR="00553C76" w:rsidRPr="004F14C2" w:rsidDel="002C6A8E" w:rsidRDefault="00553C76" w:rsidP="006F7B30">
      <w:pPr>
        <w:pStyle w:val="Bibliography"/>
        <w:rPr>
          <w:del w:id="1075" w:author="Bahlai, Christie" w:date="2019-02-28T12:51:00Z"/>
          <w:rFonts w:cstheme="minorHAnsi"/>
          <w:rPrChange w:id="1076" w:author="Bahlai, Christie" w:date="2019-02-28T13:10:00Z">
            <w:rPr>
              <w:del w:id="1077" w:author="Bahlai, Christie" w:date="2019-02-28T12:51:00Z"/>
            </w:rPr>
          </w:rPrChange>
        </w:rPr>
      </w:pPr>
      <w:del w:id="1078" w:author="Bahlai, Christie" w:date="2019-02-28T12:51:00Z">
        <w:r w:rsidRPr="004F14C2" w:rsidDel="002C6A8E">
          <w:rPr>
            <w:rFonts w:cstheme="minorHAnsi"/>
            <w:b/>
            <w:bCs/>
            <w:rPrChange w:id="1079" w:author="Bahlai, Christie" w:date="2019-02-28T13:10:00Z">
              <w:rPr>
                <w:b/>
                <w:bCs/>
              </w:rPr>
            </w:rPrChange>
          </w:rPr>
          <w:delText>Zipkin, E. F., L. Ries, R. Reeves, J. Regetz, and K. S. Oberhauser</w:delText>
        </w:r>
        <w:r w:rsidRPr="004F14C2" w:rsidDel="002C6A8E">
          <w:rPr>
            <w:rFonts w:cstheme="minorHAnsi"/>
            <w:rPrChange w:id="1080" w:author="Bahlai, Christie" w:date="2019-02-28T13:10:00Z">
              <w:rPr/>
            </w:rPrChange>
          </w:rPr>
          <w:delText xml:space="preserve">. </w:delText>
        </w:r>
        <w:r w:rsidRPr="004F14C2" w:rsidDel="002C6A8E">
          <w:rPr>
            <w:rFonts w:cstheme="minorHAnsi"/>
            <w:b/>
            <w:bCs/>
            <w:rPrChange w:id="1081" w:author="Bahlai, Christie" w:date="2019-02-28T13:10:00Z">
              <w:rPr>
                <w:b/>
                <w:bCs/>
              </w:rPr>
            </w:rPrChange>
          </w:rPr>
          <w:delText>2012</w:delText>
        </w:r>
        <w:r w:rsidRPr="004F14C2" w:rsidDel="002C6A8E">
          <w:rPr>
            <w:rFonts w:cstheme="minorHAnsi"/>
            <w:rPrChange w:id="1082" w:author="Bahlai, Christie" w:date="2019-02-28T13:10:00Z">
              <w:rPr/>
            </w:rPrChange>
          </w:rPr>
          <w:delText>. Tracking climate impacts on the migratory monarch butterfly. Glob Change Biol. 18: 3039–3049.</w:delText>
        </w:r>
      </w:del>
    </w:p>
    <w:p w14:paraId="3B5B5FEC" w14:textId="77777777"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5FAB0B57"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B71B41">
        <w:t xml:space="preserve">RSD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E7AA5A5"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23839355" w:rsidR="00493C01" w:rsidRDefault="00493C01" w:rsidP="00493C01">
      <w:bookmarkStart w:id="1083" w:name="_Hlk485739126"/>
      <w:r w:rsidRPr="00601E16">
        <w:rPr>
          <w:b/>
        </w:rPr>
        <w:t xml:space="preserve">Figure </w:t>
      </w:r>
      <w:r w:rsidR="008B4B47" w:rsidRPr="00601E16">
        <w:rPr>
          <w:b/>
        </w:rPr>
        <w:t>3</w:t>
      </w:r>
      <w:r w:rsidRPr="00601E16">
        <w:rPr>
          <w:b/>
        </w:rPr>
        <w:t>:</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1083"/>
    <w:p w14:paraId="462F054C" w14:textId="09B7E179" w:rsidR="00A51EEA" w:rsidRDefault="00493C01" w:rsidP="00A51EEA">
      <w:r w:rsidRPr="00601E16">
        <w:rPr>
          <w:b/>
        </w:rPr>
        <w:t xml:space="preserve">Figure </w:t>
      </w:r>
      <w:r w:rsidR="008B4B47" w:rsidRPr="00601E16">
        <w:rPr>
          <w:b/>
        </w:rPr>
        <w:t>4</w:t>
      </w:r>
      <w:r w:rsidRPr="00601E16">
        <w:rPr>
          <w:b/>
        </w:rPr>
        <w:t>:</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1084"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1084"/>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e">
    <w15:presenceInfo w15:providerId="AD" w15:userId="S-1-5-21-484756278-3779297868-2879619082-6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614AC"/>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D17"/>
    <w:rsid w:val="0024464F"/>
    <w:rsid w:val="00246C86"/>
    <w:rsid w:val="002470E2"/>
    <w:rsid w:val="00253218"/>
    <w:rsid w:val="00253E75"/>
    <w:rsid w:val="0025536D"/>
    <w:rsid w:val="00263647"/>
    <w:rsid w:val="00266869"/>
    <w:rsid w:val="002679C0"/>
    <w:rsid w:val="00270075"/>
    <w:rsid w:val="00271994"/>
    <w:rsid w:val="0027292D"/>
    <w:rsid w:val="0027575D"/>
    <w:rsid w:val="00281B1C"/>
    <w:rsid w:val="00287FAF"/>
    <w:rsid w:val="002907A7"/>
    <w:rsid w:val="00292601"/>
    <w:rsid w:val="00292760"/>
    <w:rsid w:val="00294C9B"/>
    <w:rsid w:val="0029724D"/>
    <w:rsid w:val="002A6CBA"/>
    <w:rsid w:val="002A75AC"/>
    <w:rsid w:val="002B66A4"/>
    <w:rsid w:val="002C0AA1"/>
    <w:rsid w:val="002C3E17"/>
    <w:rsid w:val="002C6A8E"/>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C58"/>
    <w:rsid w:val="004F0FD9"/>
    <w:rsid w:val="004F14C2"/>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0FA3"/>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3C93"/>
    <w:rsid w:val="006D54AC"/>
    <w:rsid w:val="006E5956"/>
    <w:rsid w:val="006E5B2F"/>
    <w:rsid w:val="006F3740"/>
    <w:rsid w:val="006F5322"/>
    <w:rsid w:val="006F6D26"/>
    <w:rsid w:val="006F732C"/>
    <w:rsid w:val="006F7B30"/>
    <w:rsid w:val="00700FB5"/>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51000"/>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C2B7A"/>
    <w:rsid w:val="007D35BB"/>
    <w:rsid w:val="007D571F"/>
    <w:rsid w:val="007F1C7F"/>
    <w:rsid w:val="007F3FEA"/>
    <w:rsid w:val="007F577C"/>
    <w:rsid w:val="007F653E"/>
    <w:rsid w:val="008032E9"/>
    <w:rsid w:val="00804469"/>
    <w:rsid w:val="00812DF3"/>
    <w:rsid w:val="00815539"/>
    <w:rsid w:val="00822D4A"/>
    <w:rsid w:val="008257D3"/>
    <w:rsid w:val="00834911"/>
    <w:rsid w:val="00837331"/>
    <w:rsid w:val="00845569"/>
    <w:rsid w:val="008515BA"/>
    <w:rsid w:val="00851E76"/>
    <w:rsid w:val="00860740"/>
    <w:rsid w:val="0087290C"/>
    <w:rsid w:val="00873DC1"/>
    <w:rsid w:val="0087591E"/>
    <w:rsid w:val="00883221"/>
    <w:rsid w:val="00895515"/>
    <w:rsid w:val="008A4D46"/>
    <w:rsid w:val="008B4743"/>
    <w:rsid w:val="008B4B47"/>
    <w:rsid w:val="008C0FC7"/>
    <w:rsid w:val="008C1707"/>
    <w:rsid w:val="008C1F48"/>
    <w:rsid w:val="008C5304"/>
    <w:rsid w:val="008C5F40"/>
    <w:rsid w:val="008E1411"/>
    <w:rsid w:val="008E41EA"/>
    <w:rsid w:val="008E4F33"/>
    <w:rsid w:val="008E67BE"/>
    <w:rsid w:val="008F7A31"/>
    <w:rsid w:val="009013FB"/>
    <w:rsid w:val="00902F3B"/>
    <w:rsid w:val="00913421"/>
    <w:rsid w:val="00920A86"/>
    <w:rsid w:val="00923428"/>
    <w:rsid w:val="0092388E"/>
    <w:rsid w:val="00926534"/>
    <w:rsid w:val="00930C77"/>
    <w:rsid w:val="009325B0"/>
    <w:rsid w:val="0094324E"/>
    <w:rsid w:val="00943259"/>
    <w:rsid w:val="00943A8D"/>
    <w:rsid w:val="00950939"/>
    <w:rsid w:val="00953A7F"/>
    <w:rsid w:val="00961825"/>
    <w:rsid w:val="00964ECA"/>
    <w:rsid w:val="00972229"/>
    <w:rsid w:val="00977866"/>
    <w:rsid w:val="00984F64"/>
    <w:rsid w:val="009A0B2F"/>
    <w:rsid w:val="009A52B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554A"/>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3B2"/>
    <w:rsid w:val="00B85863"/>
    <w:rsid w:val="00B87E3A"/>
    <w:rsid w:val="00B909F7"/>
    <w:rsid w:val="00B90E4C"/>
    <w:rsid w:val="00B91CA4"/>
    <w:rsid w:val="00B92D42"/>
    <w:rsid w:val="00B9463C"/>
    <w:rsid w:val="00BA1167"/>
    <w:rsid w:val="00BA2F66"/>
    <w:rsid w:val="00BA3B40"/>
    <w:rsid w:val="00BB4B04"/>
    <w:rsid w:val="00BB5C7E"/>
    <w:rsid w:val="00BB6604"/>
    <w:rsid w:val="00BC0B66"/>
    <w:rsid w:val="00BC0F8C"/>
    <w:rsid w:val="00BC62D0"/>
    <w:rsid w:val="00BC706E"/>
    <w:rsid w:val="00BD0EFE"/>
    <w:rsid w:val="00BE662A"/>
    <w:rsid w:val="00BE7479"/>
    <w:rsid w:val="00C00F9B"/>
    <w:rsid w:val="00C01703"/>
    <w:rsid w:val="00C1765A"/>
    <w:rsid w:val="00C179E2"/>
    <w:rsid w:val="00C25022"/>
    <w:rsid w:val="00C31A54"/>
    <w:rsid w:val="00C32614"/>
    <w:rsid w:val="00C37458"/>
    <w:rsid w:val="00C51B55"/>
    <w:rsid w:val="00C536EB"/>
    <w:rsid w:val="00C57040"/>
    <w:rsid w:val="00C64C9C"/>
    <w:rsid w:val="00C67276"/>
    <w:rsid w:val="00C72A00"/>
    <w:rsid w:val="00C75419"/>
    <w:rsid w:val="00C77761"/>
    <w:rsid w:val="00C77AB5"/>
    <w:rsid w:val="00C81B79"/>
    <w:rsid w:val="00C91D43"/>
    <w:rsid w:val="00C979A1"/>
    <w:rsid w:val="00CA2C6A"/>
    <w:rsid w:val="00CA61B2"/>
    <w:rsid w:val="00CA6A06"/>
    <w:rsid w:val="00CB2BA2"/>
    <w:rsid w:val="00CB7EEE"/>
    <w:rsid w:val="00CC48AC"/>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43CC0"/>
    <w:rsid w:val="00D46A63"/>
    <w:rsid w:val="00D55E7A"/>
    <w:rsid w:val="00D57116"/>
    <w:rsid w:val="00D6341E"/>
    <w:rsid w:val="00D712B6"/>
    <w:rsid w:val="00D724DD"/>
    <w:rsid w:val="00D742AD"/>
    <w:rsid w:val="00D74F97"/>
    <w:rsid w:val="00D7636F"/>
    <w:rsid w:val="00D83A4A"/>
    <w:rsid w:val="00D84390"/>
    <w:rsid w:val="00D9182C"/>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2E00"/>
    <w:rsid w:val="00DE372E"/>
    <w:rsid w:val="00DE7F5A"/>
    <w:rsid w:val="00E06798"/>
    <w:rsid w:val="00E17AD0"/>
    <w:rsid w:val="00E213C0"/>
    <w:rsid w:val="00E22FDA"/>
    <w:rsid w:val="00E248E2"/>
    <w:rsid w:val="00E27B95"/>
    <w:rsid w:val="00E34C80"/>
    <w:rsid w:val="00E41CBD"/>
    <w:rsid w:val="00E47FEC"/>
    <w:rsid w:val="00E50CD8"/>
    <w:rsid w:val="00E521DE"/>
    <w:rsid w:val="00E53A0F"/>
    <w:rsid w:val="00E56093"/>
    <w:rsid w:val="00E64F40"/>
    <w:rsid w:val="00E6695E"/>
    <w:rsid w:val="00E70BD0"/>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445D"/>
    <w:rsid w:val="00FA5302"/>
    <w:rsid w:val="00FB0A38"/>
    <w:rsid w:val="00FB13EC"/>
    <w:rsid w:val="00FB29CB"/>
    <w:rsid w:val="00FB5066"/>
    <w:rsid w:val="00FB68C4"/>
    <w:rsid w:val="00FB77A5"/>
    <w:rsid w:val="00FC2E66"/>
    <w:rsid w:val="00FD0162"/>
    <w:rsid w:val="00FD325A"/>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4F933-36F6-4CAF-B1E8-CBAAD314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34586</Words>
  <Characters>197146</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5</cp:revision>
  <dcterms:created xsi:type="dcterms:W3CDTF">2019-01-16T15:06:00Z</dcterms:created>
  <dcterms:modified xsi:type="dcterms:W3CDTF">2019-03-07T17:15:00Z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id="J2ECJTkm"/&gt;&lt;style id="http://www.zotero.org/styles/plos-computational-biology" hasBibliography="1" bibliographyStyleHasBeenSet="1"/&gt;&lt;prefs&gt;&lt;pref name="fieldType" value="Field"/&gt;&lt;/prefs&gt;&lt;/data&gt;</vt:lpwstr>
  </property>
</Properties>
</file>