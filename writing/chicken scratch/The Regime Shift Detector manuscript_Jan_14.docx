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70B9B" w14:textId="1769DC4B" w:rsidR="00493C01" w:rsidRPr="0014050F" w:rsidRDefault="00493C01" w:rsidP="00493C01">
      <w:pPr>
        <w:rPr>
          <w:b/>
          <w:sz w:val="44"/>
          <w:szCs w:val="44"/>
        </w:rPr>
      </w:pPr>
      <w:r>
        <w:rPr>
          <w:b/>
          <w:sz w:val="44"/>
          <w:szCs w:val="44"/>
        </w:rPr>
        <w:t>The Regime Shift Detector: a</w:t>
      </w:r>
      <w:r w:rsidRPr="0014050F">
        <w:rPr>
          <w:b/>
          <w:sz w:val="44"/>
          <w:szCs w:val="44"/>
        </w:rPr>
        <w:t xml:space="preserve"> </w:t>
      </w:r>
      <w:r>
        <w:rPr>
          <w:b/>
          <w:sz w:val="44"/>
          <w:szCs w:val="44"/>
        </w:rPr>
        <w:t>model</w:t>
      </w:r>
      <w:r w:rsidRPr="0014050F">
        <w:rPr>
          <w:b/>
          <w:sz w:val="44"/>
          <w:szCs w:val="44"/>
        </w:rPr>
        <w:t xml:space="preserve"> </w:t>
      </w:r>
      <w:r>
        <w:rPr>
          <w:b/>
          <w:sz w:val="44"/>
          <w:szCs w:val="44"/>
        </w:rPr>
        <w:t>to identify</w:t>
      </w:r>
      <w:r w:rsidRPr="0014050F">
        <w:rPr>
          <w:b/>
          <w:sz w:val="44"/>
          <w:szCs w:val="44"/>
        </w:rPr>
        <w:t xml:space="preserve"> changes in dynamic rules governing populations</w:t>
      </w:r>
    </w:p>
    <w:p w14:paraId="6905316B" w14:textId="77777777" w:rsidR="00493C01" w:rsidRDefault="00493C01" w:rsidP="00493C01"/>
    <w:p w14:paraId="0745B63C" w14:textId="77777777" w:rsidR="00493C01" w:rsidRDefault="00493C01" w:rsidP="00493C01">
      <w:r>
        <w:t>C.A. Bahlai</w:t>
      </w:r>
      <w:r w:rsidRPr="001F1F22">
        <w:rPr>
          <w:vertAlign w:val="superscript"/>
        </w:rPr>
        <w:t xml:space="preserve">1,2 </w:t>
      </w:r>
      <w:r>
        <w:t>And E.F.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0C862713" w:rsidR="00493C01" w:rsidRPr="0014050F" w:rsidRDefault="00493C01" w:rsidP="00493C01">
      <w:r w:rsidRPr="0014050F">
        <w:t xml:space="preserve">1: </w:t>
      </w:r>
      <w:r>
        <w:t>E</w:t>
      </w:r>
      <w:r w:rsidRPr="0014050F">
        <w:t xml:space="preserve">nvironmental factors </w:t>
      </w:r>
      <w:r>
        <w:t xml:space="preserve">may </w:t>
      </w:r>
      <w:r w:rsidRPr="0014050F">
        <w:t xml:space="preserve">interact with </w:t>
      </w:r>
      <w:r>
        <w:t xml:space="preserve">internal rules of </w:t>
      </w:r>
      <w:r w:rsidRPr="0014050F">
        <w:t>population regulation</w:t>
      </w:r>
      <w:r>
        <w:t>, sometimes perturbing systems to alternate dynamic states</w:t>
      </w:r>
      <w:r w:rsidRPr="0014050F">
        <w:t xml:space="preserve">. </w:t>
      </w:r>
      <w:r>
        <w:t>Yet, p</w:t>
      </w:r>
      <w:r w:rsidRPr="0014050F">
        <w:t xml:space="preserve">inpointing when state 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such changes</w:t>
      </w:r>
      <w:r>
        <w:t>, or “regime 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0035645D">
        <w:t xml:space="preserve">conservation and </w:t>
      </w:r>
      <w:r w:rsidRPr="0014050F">
        <w:t xml:space="preserve">management of species. </w:t>
      </w:r>
    </w:p>
    <w:p w14:paraId="773485A4" w14:textId="4BBCAACA" w:rsidR="00493C01" w:rsidRPr="0014050F" w:rsidRDefault="00493C01" w:rsidP="00493C01">
      <w:r w:rsidRPr="0014050F">
        <w:t>2: We develop</w:t>
      </w:r>
      <w:r w:rsidR="00C77761">
        <w:t>ed</w:t>
      </w:r>
      <w:r w:rsidRPr="0014050F">
        <w:t xml:space="preserve"> a generalizable </w:t>
      </w:r>
      <w:r>
        <w:t>model</w:t>
      </w:r>
      <w:r w:rsidRPr="0014050F">
        <w:t>, the “Regime Shift Detector”</w:t>
      </w:r>
      <w:r w:rsidR="00FA21FA">
        <w:t>,</w:t>
      </w:r>
      <w:r w:rsidRPr="0014050F">
        <w:t xml:space="preserve"> for </w:t>
      </w:r>
      <w:r w:rsidR="00FA21FA">
        <w:t xml:space="preserve">identifying </w:t>
      </w:r>
      <w:r w:rsidR="00A366AF">
        <w:t>changes</w:t>
      </w:r>
      <w:r w:rsidR="00686F95">
        <w:t xml:space="preserve"> in</w:t>
      </w:r>
      <w:r w:rsidR="00E82218">
        <w:t xml:space="preserve"> the parameters</w:t>
      </w:r>
      <w:r w:rsidR="00686F95" w:rsidRPr="0014050F">
        <w:t xml:space="preserve"> </w:t>
      </w:r>
      <w:r w:rsidR="00E82218">
        <w:t xml:space="preserve">of </w:t>
      </w:r>
      <w:r w:rsidRPr="0014050F">
        <w:t xml:space="preserve">a simple density dependent model </w:t>
      </w:r>
      <w:r>
        <w:t xml:space="preserve">governing the </w:t>
      </w:r>
      <w:r w:rsidR="00E82218">
        <w:t xml:space="preserve">temporal </w:t>
      </w:r>
      <w:r>
        <w:t>fluctuations</w:t>
      </w:r>
      <w:r w:rsidRPr="0014050F">
        <w:t xml:space="preserve"> </w:t>
      </w:r>
      <w:r w:rsidR="00E82218">
        <w:t>of a</w:t>
      </w:r>
      <w:r w:rsidRPr="0014050F">
        <w:t xml:space="preserve"> population. Th</w:t>
      </w:r>
      <w:r>
        <w:t>e</w:t>
      </w:r>
      <w:r w:rsidRPr="0014050F">
        <w:t xml:space="preserve"> </w:t>
      </w:r>
      <w:r>
        <w:t>model</w:t>
      </w:r>
      <w:r w:rsidRPr="0014050F">
        <w:t xml:space="preserve"> </w:t>
      </w:r>
      <w:r>
        <w:t xml:space="preserve">is a tool comprised of a </w:t>
      </w:r>
      <w:r w:rsidRPr="0014050F">
        <w:t xml:space="preserve">suite of functions for examining population time series data for the presence, location, and magnitude of </w:t>
      </w:r>
      <w:r w:rsidR="00D93CA5">
        <w:t xml:space="preserve">parameter </w:t>
      </w:r>
      <w:r w:rsidRPr="0014050F">
        <w:t>shifts</w:t>
      </w:r>
      <w:r>
        <w:t xml:space="preserve">. </w:t>
      </w:r>
      <w:r w:rsidR="00AF0366">
        <w:t>The model</w:t>
      </w:r>
      <w:r w:rsidRPr="0014050F">
        <w:t xml:space="preserve"> us</w:t>
      </w:r>
      <w:r>
        <w:t>e</w:t>
      </w:r>
      <w:r w:rsidR="00AF0366">
        <w:t>s</w:t>
      </w:r>
      <w:r>
        <w:t xml:space="preserve"> </w:t>
      </w:r>
      <w:r w:rsidRPr="0014050F">
        <w:t>an iterative approach to fitting subsets of time series</w:t>
      </w:r>
      <w:r>
        <w:t xml:space="preserve"> data</w:t>
      </w:r>
      <w:r w:rsidRPr="0014050F">
        <w:t xml:space="preserve">, </w:t>
      </w:r>
      <w:r w:rsidR="00A633EC">
        <w:t xml:space="preserve">then </w:t>
      </w:r>
      <w:r w:rsidRPr="0014050F">
        <w:t>rank</w:t>
      </w:r>
      <w:r w:rsidR="00AF0366">
        <w:t>s</w:t>
      </w:r>
      <w:r w:rsidRPr="0014050F">
        <w:t xml:space="preserve"> the fit of </w:t>
      </w:r>
      <w:r w:rsidR="00AF0366">
        <w:t>a particular</w:t>
      </w:r>
      <w:r w:rsidR="00AF0366" w:rsidRPr="0014050F">
        <w:t xml:space="preserve"> </w:t>
      </w:r>
      <w:r w:rsidRPr="0014050F">
        <w:t xml:space="preserve">break point combination using model </w:t>
      </w:r>
      <w:r w:rsidR="00913421" w:rsidRPr="0014050F">
        <w:t>selection</w:t>
      </w:r>
      <w:r w:rsidR="00913421">
        <w:t xml:space="preserve"> and</w:t>
      </w:r>
      <w:r w:rsidR="00FA21FA">
        <w:t xml:space="preserve"> assign</w:t>
      </w:r>
      <w:r w:rsidR="00D93CA5">
        <w:t>s</w:t>
      </w:r>
      <w:r w:rsidR="00FA21FA">
        <w:t xml:space="preserve"> a</w:t>
      </w:r>
      <w:r w:rsidR="00DA72A4">
        <w:t xml:space="preserve"> relative weight </w:t>
      </w:r>
      <w:r w:rsidR="00F30562">
        <w:t xml:space="preserve">to </w:t>
      </w:r>
      <w:r w:rsidR="00DA72A4">
        <w:t>each break</w:t>
      </w:r>
      <w:r w:rsidRPr="0014050F">
        <w:t>. We examined the performance of this</w:t>
      </w:r>
      <w:r>
        <w:t xml:space="preserve"> model</w:t>
      </w:r>
      <w:r w:rsidRPr="0014050F">
        <w:t xml:space="preserve"> with </w:t>
      </w:r>
      <w:r w:rsidR="004F7957">
        <w:t>simulations</w:t>
      </w:r>
      <w:r w:rsidRPr="0014050F">
        <w:t xml:space="preserve"> and two</w:t>
      </w:r>
      <w:r w:rsidR="004F7957">
        <w:t xml:space="preserve"> </w:t>
      </w:r>
      <w:r w:rsidRPr="0014050F">
        <w:t>case studies</w:t>
      </w:r>
      <w:r w:rsidR="00D93CA5">
        <w:t>:</w:t>
      </w:r>
      <w:r w:rsidR="00F40045">
        <w:t xml:space="preserve"> the </w:t>
      </w:r>
      <w:r w:rsidR="00B35270">
        <w:t xml:space="preserve">invasion of </w:t>
      </w:r>
      <w:r w:rsidR="00A42D09">
        <w:t>m</w:t>
      </w:r>
      <w:r w:rsidR="00F40045">
        <w:t xml:space="preserve">ulticolored Asian </w:t>
      </w:r>
      <w:r w:rsidR="00A42D09">
        <w:t>l</w:t>
      </w:r>
      <w:r w:rsidR="00B35270">
        <w:t xml:space="preserve">adybeetle </w:t>
      </w:r>
      <w:r w:rsidR="00A666CD">
        <w:t>and</w:t>
      </w:r>
      <w:r w:rsidR="00F40045">
        <w:t xml:space="preserve"> the </w:t>
      </w:r>
      <w:r w:rsidR="00B35270">
        <w:t xml:space="preserve">decline of </w:t>
      </w:r>
      <w:r w:rsidR="00D93CA5">
        <w:t xml:space="preserve">the </w:t>
      </w:r>
      <w:r w:rsidR="00F40045">
        <w:t xml:space="preserve">eastern </w:t>
      </w:r>
      <w:r w:rsidR="00A42D09">
        <w:t>m</w:t>
      </w:r>
      <w:r w:rsidR="00B35270">
        <w:t>onarch butterfly.</w:t>
      </w:r>
    </w:p>
    <w:p w14:paraId="2FF4874F" w14:textId="4A337D76" w:rsidR="00DA72A4" w:rsidRDefault="00493C01" w:rsidP="00493C01">
      <w:r w:rsidRPr="0014050F">
        <w:t xml:space="preserve">3: We found that under low </w:t>
      </w:r>
      <w:r w:rsidR="00F40045">
        <w:t xml:space="preserve">environmental/sampling </w:t>
      </w:r>
      <w:r w:rsidR="00FA21FA">
        <w:t>variation</w:t>
      </w:r>
      <w:r w:rsidRPr="0014050F">
        <w:t xml:space="preserve">, the </w:t>
      </w:r>
      <w:r w:rsidR="00DA72A4">
        <w:t xml:space="preserve">break point sets selected by the </w:t>
      </w:r>
      <w:r w:rsidR="00FA21FA">
        <w:t>R</w:t>
      </w:r>
      <w:r w:rsidR="00FA21FA" w:rsidRPr="0014050F">
        <w:t xml:space="preserve">egime </w:t>
      </w:r>
      <w:r w:rsidR="00FA21FA">
        <w:t>S</w:t>
      </w:r>
      <w:r w:rsidR="00FA21FA" w:rsidRPr="0014050F">
        <w:t xml:space="preserve">hift </w:t>
      </w:r>
      <w:r w:rsidR="00FA21FA">
        <w:t>D</w:t>
      </w:r>
      <w:r w:rsidRPr="0014050F">
        <w:t xml:space="preserve">etector </w:t>
      </w:r>
      <w:r w:rsidR="00DA72A4">
        <w:t xml:space="preserve">contained the </w:t>
      </w:r>
      <w:r w:rsidR="00CB2BA2">
        <w:t xml:space="preserve">true </w:t>
      </w:r>
      <w:r w:rsidR="00DA72A4">
        <w:t>simulat</w:t>
      </w:r>
      <w:r w:rsidR="00CB2BA2">
        <w:t xml:space="preserve">ed breaks </w:t>
      </w:r>
      <w:r w:rsidR="00DA72A4">
        <w:t>with 70-100</w:t>
      </w:r>
      <w:r w:rsidR="0054567B">
        <w:t>%</w:t>
      </w:r>
      <w:r w:rsidR="00DA72A4">
        <w:t xml:space="preserve"> accuracy</w:t>
      </w:r>
      <w:r w:rsidR="00F66560">
        <w:t xml:space="preserve">, with the most complex parameterization conditions (i.e. time series with many break points) least likely to be detected by the model. </w:t>
      </w:r>
      <w:r w:rsidR="00DA72A4">
        <w:t xml:space="preserve">The weighting tool </w:t>
      </w:r>
      <w:r w:rsidR="0008703F">
        <w:t xml:space="preserve">generally </w:t>
      </w:r>
      <w:r w:rsidR="00E70BD0">
        <w:t>assigned</w:t>
      </w:r>
      <w:r w:rsidR="00DA72A4">
        <w:t xml:space="preserve"> breaks intentionally placed in simulated data </w:t>
      </w:r>
      <w:r w:rsidR="00D93CA5">
        <w:t xml:space="preserve">(i.e., true breaks) </w:t>
      </w:r>
      <w:r w:rsidR="00E70BD0">
        <w:t xml:space="preserve">with weights averaging &gt;0.8 and those </w:t>
      </w:r>
      <w:r w:rsidR="00DA72A4">
        <w:t>due to sampling error</w:t>
      </w:r>
      <w:r w:rsidR="00D93CA5">
        <w:t xml:space="preserve"> (i.e., erroneous breaks)</w:t>
      </w:r>
      <w:r w:rsidR="00E70BD0">
        <w:t xml:space="preserve"> </w:t>
      </w:r>
      <w:r w:rsidR="0008703F">
        <w:t>&lt;</w:t>
      </w:r>
      <w:r w:rsidR="00E70BD0">
        <w:t>0.2</w:t>
      </w:r>
      <w:r w:rsidR="00DA72A4">
        <w:t xml:space="preserve">, although </w:t>
      </w:r>
      <w:r w:rsidR="00E70BD0">
        <w:t xml:space="preserve">the absolute weights of true versus erroneous breaks found by the model </w:t>
      </w:r>
      <w:r w:rsidR="00DA72A4">
        <w:t>varied</w:t>
      </w:r>
      <w:r w:rsidR="00E70BD0">
        <w:t xml:space="preserve"> somewhat</w:t>
      </w:r>
      <w:r w:rsidR="00DA72A4">
        <w:t xml:space="preserve"> with other simulation par</w:t>
      </w:r>
      <w:r w:rsidR="000237F7">
        <w:t>a</w:t>
      </w:r>
      <w:r w:rsidR="00DA72A4">
        <w:t>meters.</w:t>
      </w:r>
      <w:r w:rsidR="00342D01">
        <w:t xml:space="preserve"> </w:t>
      </w:r>
    </w:p>
    <w:p w14:paraId="34F7EE4C" w14:textId="62CC4D08" w:rsidR="00493C01" w:rsidRPr="0014050F" w:rsidRDefault="00DA72A4" w:rsidP="00493C01">
      <w:r>
        <w:t xml:space="preserve">4: </w:t>
      </w:r>
      <w:r w:rsidR="00493C01" w:rsidRPr="0014050F">
        <w:t>In our case study examining the invasion process of</w:t>
      </w:r>
      <w:r w:rsidR="00493C01">
        <w:t xml:space="preserve"> </w:t>
      </w:r>
      <w:r w:rsidR="00427B15">
        <w:t>ladybeetles</w:t>
      </w:r>
      <w:r w:rsidR="00493C01" w:rsidRPr="0014050F">
        <w:t xml:space="preserve">, the </w:t>
      </w:r>
      <w:r w:rsidR="00845569">
        <w:t>R</w:t>
      </w:r>
      <w:r w:rsidR="00493C01" w:rsidRPr="0014050F">
        <w:t xml:space="preserve">egime </w:t>
      </w:r>
      <w:r w:rsidR="00845569">
        <w:t>S</w:t>
      </w:r>
      <w:r w:rsidR="00493C01" w:rsidRPr="0014050F">
        <w:t xml:space="preserve">hift </w:t>
      </w:r>
      <w:r w:rsidR="00845569">
        <w:t>D</w:t>
      </w:r>
      <w:r w:rsidR="00493C01" w:rsidRPr="0014050F">
        <w:t>etector identified shifts in population cycling associated with</w:t>
      </w:r>
      <w:r w:rsidR="00493C01">
        <w:t xml:space="preserve"> variation in</w:t>
      </w:r>
      <w:r w:rsidR="00493C01" w:rsidRPr="0014050F">
        <w:t xml:space="preserve"> prey availability. </w:t>
      </w:r>
      <w:r w:rsidR="00C979A1">
        <w:t>T</w:t>
      </w:r>
      <w:r w:rsidR="00493C01" w:rsidRPr="0014050F">
        <w:t xml:space="preserve">he </w:t>
      </w:r>
      <w:r w:rsidR="00B35270">
        <w:t>shifts identified</w:t>
      </w:r>
      <w:r w:rsidR="00493C01" w:rsidRPr="0014050F">
        <w:t xml:space="preserve"> </w:t>
      </w:r>
      <w:r w:rsidR="009A0B2F">
        <w:t xml:space="preserve">for the eastern monarch population </w:t>
      </w:r>
      <w:r w:rsidR="00493C01" w:rsidRPr="0014050F">
        <w:t xml:space="preserve">were more ambiguous, </w:t>
      </w:r>
      <w:r w:rsidR="00B35270">
        <w:t xml:space="preserve">but generally coincided with </w:t>
      </w:r>
      <w:r w:rsidR="00E06798">
        <w:t xml:space="preserve">changing </w:t>
      </w:r>
      <w:r w:rsidR="00B35270">
        <w:t xml:space="preserve">management practices affecting the availability of hostplants in their summer breeding grounds. </w:t>
      </w:r>
    </w:p>
    <w:p w14:paraId="267DAE0E" w14:textId="7DEB9E3B" w:rsidR="00493C01" w:rsidRPr="0014050F" w:rsidRDefault="00DA72A4" w:rsidP="00493C01">
      <w:r>
        <w:t>5</w:t>
      </w:r>
      <w:r w:rsidR="00493C01" w:rsidRPr="0014050F">
        <w:t xml:space="preserve">: </w:t>
      </w:r>
      <w:r w:rsidR="00342D01">
        <w:t xml:space="preserve">The </w:t>
      </w:r>
      <w:r w:rsidR="00845569">
        <w:t>R</w:t>
      </w:r>
      <w:r w:rsidR="00342D01">
        <w:t xml:space="preserve">egime </w:t>
      </w:r>
      <w:r w:rsidR="00845569">
        <w:t>S</w:t>
      </w:r>
      <w:r w:rsidR="00342D01">
        <w:t xml:space="preserve">hift </w:t>
      </w:r>
      <w:r w:rsidR="00845569">
        <w:t>D</w:t>
      </w:r>
      <w:r w:rsidR="00342D01">
        <w:t xml:space="preserve">etector </w:t>
      </w:r>
      <w:r w:rsidR="00D93CA5">
        <w:t xml:space="preserve">identifies </w:t>
      </w:r>
      <w:r w:rsidR="003E19B5">
        <w:t xml:space="preserve">possible </w:t>
      </w:r>
      <w:r w:rsidR="00342D01">
        <w:t>break</w:t>
      </w:r>
      <w:r w:rsidR="00B35270">
        <w:t xml:space="preserve"> points within time series data and quantifies</w:t>
      </w:r>
      <w:r w:rsidR="00342D01">
        <w:t xml:space="preserve"> the strength of evidence for each break point. </w:t>
      </w:r>
      <w:r w:rsidR="00493C01" w:rsidRPr="0014050F">
        <w:t xml:space="preserve">When interpreted in the context of species biology, the </w:t>
      </w:r>
      <w:r w:rsidR="00845569">
        <w:t>R</w:t>
      </w:r>
      <w:r w:rsidR="00493C01" w:rsidRPr="0014050F">
        <w:t xml:space="preserve">egime </w:t>
      </w:r>
      <w:r w:rsidR="00845569">
        <w:t>S</w:t>
      </w:r>
      <w:r w:rsidR="00493C01" w:rsidRPr="0014050F">
        <w:t xml:space="preserve">hift </w:t>
      </w:r>
      <w:r w:rsidR="00845569">
        <w:t>D</w:t>
      </w:r>
      <w:r w:rsidR="00493C01" w:rsidRPr="0014050F">
        <w:t xml:space="preserve">etector has the potential to aid management decisions and identify critical </w:t>
      </w:r>
      <w:r w:rsidR="00246C86">
        <w:t>time periods</w:t>
      </w:r>
      <w:r w:rsidR="00246C86" w:rsidRPr="0014050F">
        <w:t xml:space="preserve"> </w:t>
      </w:r>
      <w:r w:rsidR="00815539">
        <w:t>related to</w:t>
      </w:r>
      <w:r w:rsidR="00815539" w:rsidRPr="0014050F">
        <w:t xml:space="preserve"> </w:t>
      </w:r>
      <w:r w:rsidR="00493C01" w:rsidRPr="0014050F">
        <w:t>species</w:t>
      </w:r>
      <w:r w:rsidR="00493C01">
        <w:t>’</w:t>
      </w:r>
      <w:r w:rsidR="00493C01" w:rsidRPr="0014050F">
        <w:t xml:space="preserve"> dynamics. In an era of rapid global change, </w:t>
      </w:r>
      <w:r w:rsidR="009A0B2F">
        <w:t>such</w:t>
      </w:r>
      <w:r w:rsidR="00493C01" w:rsidRPr="0014050F">
        <w:t xml:space="preserve"> tools </w:t>
      </w:r>
      <w:r w:rsidR="009A0B2F">
        <w:t>can i</w:t>
      </w:r>
      <w:r w:rsidR="00187CB5">
        <w:t>mprove</w:t>
      </w:r>
      <w:r w:rsidR="009A0B2F">
        <w:t xml:space="preserve"> understanding of the conditions under which </w:t>
      </w:r>
      <w:r w:rsidR="00493C01">
        <w:t xml:space="preserve">population </w:t>
      </w:r>
      <w:r w:rsidR="009A0B2F">
        <w:t xml:space="preserve">dynamics </w:t>
      </w:r>
      <w:r w:rsidR="00324AC6">
        <w:t>shift to other states</w:t>
      </w:r>
      <w:r w:rsidR="00493C01" w:rsidRPr="0014050F">
        <w:t>.</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32CA8205" w14:textId="718C5250" w:rsidR="00493C01" w:rsidRDefault="00493C01" w:rsidP="00493C01">
      <w:r>
        <w:t xml:space="preserve">Population dynamics are governed by internal, biotic rules and </w:t>
      </w:r>
      <w:r w:rsidR="00A366AF">
        <w:t xml:space="preserve">also </w:t>
      </w:r>
      <w:r w:rsidR="00751000">
        <w:t xml:space="preserve">external </w:t>
      </w:r>
      <w:r>
        <w:t xml:space="preserve">abiotic factors, leading to both stochastic and deterministic forces governing </w:t>
      </w:r>
      <w:r w:rsidR="00920A86">
        <w:t xml:space="preserve">abundance </w:t>
      </w:r>
      <w:r>
        <w:t xml:space="preserve">patterns </w:t>
      </w:r>
      <w:r>
        <w:fldChar w:fldCharType="begin"/>
      </w:r>
      <w:r w:rsidR="003D6BFD">
        <w:instrText xml:space="preserve"> ADDIN ZOTERO_ITEM CSL_CITATION {"citationID":"a2in70kd60p","properties":{"formattedCitation":"(Bj\\uc0\\u248{}rnstad and Grenfell 2001)","plainCitation":"(Bjørnstad and Grenfell 2001)","noteIndex":0},"citationItems":[{"id":1330,"uris":["http://zotero.org/users/3015424/items/VKRFNM7S"],"uri":["http://zotero.org/users/3015424/items/VKRFNM7S"],"itemData":{"id":1330,"type":"article-journal","title":"Noisy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3D6BFD" w:rsidRPr="00B71576">
        <w:rPr>
          <w:rFonts w:ascii="Calibri" w:hAnsi="Calibri" w:cs="Calibri"/>
          <w:szCs w:val="24"/>
        </w:rPr>
        <w:t>(Bjørnstad and Grenfell 2001)</w:t>
      </w:r>
      <w:r>
        <w:fldChar w:fldCharType="end"/>
      </w:r>
      <w:r>
        <w:t xml:space="preserve">. External perturbations </w:t>
      </w:r>
      <w:r w:rsidR="00920A86">
        <w:t>to</w:t>
      </w:r>
      <w:r>
        <w:t xml:space="preserve"> population processes can lead to regime shifts, where the internal rules that govern </w:t>
      </w:r>
      <w:r w:rsidR="00920A86">
        <w:t xml:space="preserve">fluctuations in </w:t>
      </w:r>
      <w:r>
        <w:t>population</w:t>
      </w:r>
      <w:r w:rsidR="00920A86">
        <w:t xml:space="preserve"> abundance</w:t>
      </w:r>
      <w:r>
        <w:t xml:space="preserve"> transition to another state </w:t>
      </w:r>
      <w:r>
        <w:fldChar w:fldCharType="begin"/>
      </w:r>
      <w:r w:rsidR="003D6BFD">
        <w:instrText xml:space="preserve"> ADDIN ZOTERO_ITEM CSL_CITATION {"citationID":"ah706siu9v","properties":{"formattedCitation":"(Hare and Mantua 2000, Carpenter et al. 2008)","plainCitation":"(Hare and Mantua 2000, Carpenter et al. 2008)","noteIndex":0},"citationItems":[{"id":1288,"uris":["http://zotero.org/users/3015424/items/FNF46M6A"],"uri":["http://zotero.org/users/3015424/items/FNF46M6A"],"itemData":{"id":1288,"type":"article-journal","title":"Empirical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Pr="00DE437E">
        <w:rPr>
          <w:rFonts w:ascii="Calibri" w:hAnsi="Calibri" w:cs="Calibri"/>
        </w:rPr>
        <w:t>(Hare and Mantua 2000, Carpenter et al. 2008)</w:t>
      </w:r>
      <w:r>
        <w:fldChar w:fldCharType="end"/>
      </w:r>
      <w:r>
        <w:t xml:space="preserve">. Understanding how and when external environmental factors interact with internal density dependent regulation remains a fundamental challenge in population ecology </w:t>
      </w:r>
      <w:r>
        <w:fldChar w:fldCharType="begin"/>
      </w:r>
      <w:r w:rsidR="003D6BFD">
        <w:instrText xml:space="preserve"> ADDIN ZOTERO_ITEM CSL_CITATION {"citationID":"z626jZ2R","properties":{"formattedCitation":"(Sutherland et al. 2013, Eason et al. 2016)","plainCitation":"(Sutherland et al. 2013, Eason et al. 2016)","noteIndex":0},"citationItems":[{"id":1300,"uris":["http://zotero.org/users/3015424/items/T3SKFW5J"],"uri":["http://zotero.org/users/3015424/items/T3SKFW5J"],"itemData":{"id":1300,"type":"article-journal","title":"Identification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r>
        <w:fldChar w:fldCharType="separate"/>
      </w:r>
      <w:r w:rsidRPr="004B1518">
        <w:rPr>
          <w:rFonts w:ascii="Calibri" w:hAnsi="Calibri" w:cs="Calibri"/>
        </w:rPr>
        <w:t>(Sutherland et al. 2013, Eason et al. 2016)</w:t>
      </w:r>
      <w:r>
        <w:fldChar w:fldCharType="end"/>
      </w:r>
      <w:r>
        <w:t xml:space="preserve">. </w:t>
      </w:r>
    </w:p>
    <w:p w14:paraId="1DEAB935" w14:textId="4D7DA18B" w:rsidR="00493C01" w:rsidRDefault="00493C01" w:rsidP="00493C01">
      <w:r>
        <w:t xml:space="preserve">Density dependent tools for modelling population time series were developed and championed during the 1950s and 60s. Examples include the Ricker and </w:t>
      </w:r>
      <w:proofErr w:type="spellStart"/>
      <w:r>
        <w:t>Beverton</w:t>
      </w:r>
      <w:proofErr w:type="spellEnd"/>
      <w:r>
        <w:t xml:space="preserve">-Holt models, which were initially developed for fisheries management </w:t>
      </w:r>
      <w:r w:rsidR="00A366AF">
        <w:t xml:space="preserve">and describe the expected population size in year </w:t>
      </w:r>
      <w:r w:rsidR="00A366AF" w:rsidRPr="00324AC6">
        <w:rPr>
          <w:i/>
        </w:rPr>
        <w:t>t</w:t>
      </w:r>
      <w:r w:rsidR="00A366AF">
        <w:t xml:space="preserve"> as a function of the population size in year </w:t>
      </w:r>
      <w:r w:rsidR="00A366AF" w:rsidRPr="00324AC6">
        <w:rPr>
          <w:i/>
        </w:rPr>
        <w:t>t</w:t>
      </w:r>
      <w:r w:rsidR="00A366AF" w:rsidRPr="000E0392">
        <w:t>-1</w:t>
      </w:r>
      <w:r w:rsidR="00D93CA5" w:rsidRPr="00D93CA5">
        <w:t xml:space="preserve"> </w:t>
      </w:r>
      <w:r w:rsidR="00D93CA5">
        <w:fldChar w:fldCharType="begin"/>
      </w:r>
      <w:r w:rsidR="00553C76">
        <w:instrText xml:space="preserve"> ADDIN ZOTERO_ITEM CSL_CITATION {"citationID":"hsnJFcay","properties":{"formattedCitation":"(Ricker 1954, Beverton and Holt 1957)","plainCitation":"(Ricker 1954, Beverton and Holt 1957)","noteIndex":0},"citationItems":[{"id":1298,"uris":["http://zotero.org/users/3015424/items/URZH5CDF"],"uri":["http://zotero.org/users/3015424/items/URZH5CDF"],"itemData":{"id":1298,"type":"article-journal","title":"Stock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r w:rsidR="00D93CA5">
        <w:fldChar w:fldCharType="separate"/>
      </w:r>
      <w:r w:rsidR="00553C76" w:rsidRPr="00553C76">
        <w:rPr>
          <w:rFonts w:ascii="Calibri" w:hAnsi="Calibri" w:cs="Calibri"/>
        </w:rPr>
        <w:t>(Ricker 1954, Beverton and Holt 1957)</w:t>
      </w:r>
      <w:r w:rsidR="00D93CA5">
        <w:fldChar w:fldCharType="end"/>
      </w:r>
      <w:r w:rsidR="00D93CA5">
        <w:t>.</w:t>
      </w:r>
      <w:r>
        <w:t xml:space="preserve">  </w:t>
      </w:r>
      <w:r w:rsidR="00D93CA5">
        <w:t>T</w:t>
      </w:r>
      <w:r w:rsidRPr="00FD22E9">
        <w:t xml:space="preserve">he accuracy of these simple density dependent models is </w:t>
      </w:r>
      <w:r w:rsidR="00A366AF">
        <w:t>generally</w:t>
      </w:r>
      <w:r w:rsidRPr="00FD22E9">
        <w:t xml:space="preserve"> highest for populations fluctuating around their carrying capacity (Sabo et al. 2004), with compensatory density dependence and </w:t>
      </w:r>
      <w:r w:rsidR="00F716E9">
        <w:t xml:space="preserve">no </w:t>
      </w:r>
      <w:r w:rsidRPr="00FD22E9">
        <w:t>lag</w:t>
      </w:r>
      <w:r w:rsidR="006A724C">
        <w:t xml:space="preserve"> effect</w:t>
      </w:r>
      <w:r w:rsidRPr="00FD22E9">
        <w:t>s (</w:t>
      </w:r>
      <w:proofErr w:type="spellStart"/>
      <w:r w:rsidRPr="00FD22E9">
        <w:t>Bjørnstad</w:t>
      </w:r>
      <w:proofErr w:type="spellEnd"/>
      <w:r w:rsidRPr="00FD22E9">
        <w:t xml:space="preserve"> and Grenfell 2001). </w:t>
      </w:r>
      <w:r>
        <w:t xml:space="preserve">Although this deterministic approach to population modelling has largely fallen out of favor for more complex </w:t>
      </w:r>
      <w:r w:rsidR="00455756">
        <w:t>structures and</w:t>
      </w:r>
      <w:r>
        <w:t xml:space="preserve"> stochastic elements </w:t>
      </w:r>
      <w:r>
        <w:fldChar w:fldCharType="begin"/>
      </w:r>
      <w:r w:rsidR="00553C76">
        <w:instrText xml:space="preserve"> ADDIN ZOTERO_ITEM CSL_CITATION {"citationID":"R2tn6J1V","properties":{"formattedCitation":"(May 1976, Barraquand et al. 2017, Boettiger 2018)","plainCitation":"(May 1976, Barraquand et al. 2017, Boettiger 2018)","noteIndex":0},"citationItems":[{"id":1296,"uris":["http://zotero.org/users/3015424/items/C52JNQ42"],"uri":["http://zotero.org/users/3015424/items/C52JNQ42"],"itemData":{"id":1296,"type":"article-journal","title":"Simple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fldChar w:fldCharType="separate"/>
      </w:r>
      <w:r w:rsidR="00553C76" w:rsidRPr="00553C76">
        <w:rPr>
          <w:rFonts w:ascii="Calibri" w:hAnsi="Calibri" w:cs="Calibri"/>
        </w:rPr>
        <w:t>(May 1976, Barraquand et al. 2017, Boettiger 2018)</w:t>
      </w:r>
      <w:r>
        <w:fldChar w:fldCharType="end"/>
      </w:r>
      <w:r>
        <w:t xml:space="preserve">, </w:t>
      </w:r>
      <w:r w:rsidR="00F47012">
        <w:t xml:space="preserve">simple dynamic </w:t>
      </w:r>
      <w:r>
        <w:t xml:space="preserve">models remain useful, in large part due to </w:t>
      </w:r>
      <w:r w:rsidR="00F716E9">
        <w:t xml:space="preserve">easily interpretably </w:t>
      </w:r>
      <w:r>
        <w:t xml:space="preserve">and ecologically meaningful </w:t>
      </w:r>
      <w:r w:rsidR="00F716E9">
        <w:t xml:space="preserve">parameters </w:t>
      </w:r>
      <w:r>
        <w:fldChar w:fldCharType="begin"/>
      </w:r>
      <w:r w:rsidR="003D6BFD">
        <w:instrText xml:space="preserve"> ADDIN ZOTERO_ITEM CSL_CITATION {"citationID":"a2i22f9hl5t","properties":{"formattedCitation":"(Gadrich and Katriel 2016)","plainCitation":"(Gadrich and Katriel 2016)","noteIndex":0},"citationItems":[{"id":1903,"uris":["http://zotero.org/users/3015424/items/BENNAUFT"],"uri":["http://zotero.org/users/3015424/items/BENNAUFT"],"itemData":{"id":1903,"type":"article-journal","title":"A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fldChar w:fldCharType="separate"/>
      </w:r>
      <w:r w:rsidRPr="00183578">
        <w:rPr>
          <w:rFonts w:ascii="Calibri" w:hAnsi="Calibri" w:cs="Calibri"/>
        </w:rPr>
        <w:t>(Gadrich and Katriel 2016)</w:t>
      </w:r>
      <w:r>
        <w:fldChar w:fldCharType="end"/>
      </w:r>
      <w:r>
        <w:t xml:space="preserve">. </w:t>
      </w:r>
      <w:r w:rsidR="00920A86">
        <w:t xml:space="preserve">Differences in parameter values </w:t>
      </w:r>
      <w:r>
        <w:t xml:space="preserve">between populations, or </w:t>
      </w:r>
      <w:r w:rsidR="00920A86">
        <w:t xml:space="preserve">a </w:t>
      </w:r>
      <w:r>
        <w:t xml:space="preserve">change </w:t>
      </w:r>
      <w:r w:rsidR="00920A86">
        <w:t>with</w:t>
      </w:r>
      <w:r>
        <w:t xml:space="preserve">in a single population, </w:t>
      </w:r>
      <w:r w:rsidR="0069540F">
        <w:t xml:space="preserve">can </w:t>
      </w:r>
      <w:r>
        <w:t>suggest</w:t>
      </w:r>
      <w:r w:rsidR="00A366AF">
        <w:t xml:space="preserve"> difference</w:t>
      </w:r>
      <w:r w:rsidR="0069540F">
        <w:t>s</w:t>
      </w:r>
      <w:r w:rsidR="00A366AF">
        <w:t xml:space="preserve"> in </w:t>
      </w:r>
      <w:r>
        <w:t>environmental constraints govern</w:t>
      </w:r>
      <w:r w:rsidR="0069540F">
        <w:t>ing a</w:t>
      </w:r>
      <w:r>
        <w:t xml:space="preserve"> population, providing a quantitative measure of environmental change</w:t>
      </w:r>
      <w:r w:rsidR="0069540F">
        <w:t xml:space="preserve"> impacts</w:t>
      </w:r>
      <w:r>
        <w:t xml:space="preserve"> </w:t>
      </w:r>
      <w:r>
        <w:fldChar w:fldCharType="begin"/>
      </w:r>
      <w:r w:rsidR="003D6BFD">
        <w:instrText xml:space="preserve"> ADDIN ZOTERO_ITEM CSL_CITATION {"citationID":"M7qlawue","properties":{"formattedCitation":"(Forchhammer and Asferg 2000, Berryman and Lima 2006, Zipkin et al. 2009, Bahlai, vander Werf, et al. 2015)","plainCitation":"(Forchhammer and Asferg 2000, Berryman and Lima 2006, Zipkin et al. 2009, Bahlai, vander Werf, et al. 2015)","noteIndex":0},"citationItems":[{"id":1289,"uris":["http://zotero.org/users/3015424/items/ZF2PTTK2"],"uri":["http://zotero.org/users/3015424/items/ZF2PTTK2"],"itemData":{"id":1289,"type":"article-journal","title":"Invading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4B1518">
        <w:rPr>
          <w:rFonts w:ascii="Calibri" w:hAnsi="Calibri" w:cs="Calibri"/>
        </w:rPr>
        <w:t>(Forchhammer and Asferg 2000, Berryman and Lima 2006, Zipkin et al. 2009, Bahlai, vander Werf, et al. 2015)</w:t>
      </w:r>
      <w:r>
        <w:fldChar w:fldCharType="end"/>
      </w:r>
      <w:r>
        <w:t>.</w:t>
      </w:r>
    </w:p>
    <w:p w14:paraId="50CFF35B" w14:textId="67AB3393" w:rsidR="00493C01" w:rsidRDefault="00493C01" w:rsidP="00493C01">
      <w:r>
        <w:t xml:space="preserve">Although theoretically </w:t>
      </w:r>
      <w:r w:rsidR="00845569">
        <w:t>straightforward</w:t>
      </w:r>
      <w:r>
        <w:t xml:space="preserve">, identifying abrupt transitions in ecological systems is challenging using real-world data </w:t>
      </w:r>
      <w:r w:rsidR="0092388E">
        <w:t xml:space="preserve">due to a </w:t>
      </w:r>
      <w:r>
        <w:t xml:space="preserve">lack </w:t>
      </w:r>
      <w:r w:rsidR="0092388E">
        <w:t xml:space="preserve">of </w:t>
      </w:r>
      <w:r>
        <w:t>systematic approach</w:t>
      </w:r>
      <w:r w:rsidR="000D5977">
        <w:t>es</w:t>
      </w:r>
      <w:r w:rsidR="00F66560">
        <w:t xml:space="preserve"> and noise in naturally produced time series data</w:t>
      </w:r>
      <w:r>
        <w:t xml:space="preserve"> </w:t>
      </w:r>
      <w:r>
        <w:fldChar w:fldCharType="begin"/>
      </w:r>
      <w:r w:rsidR="003D6BFD">
        <w:instrText xml:space="preserve"> ADDIN ZOTERO_ITEM CSL_CITATION {"citationID":"a2l1igte0m1","properties":{"formattedCitation":"(Bestelmeyer et al. 2011)","plainCitation":"(Bestelmeyer et al. 2011)","noteIndex":0},"citationItems":[{"id":192,"uris":["http://zotero.org/users/3015424/items/PPQQABTK"],"uri":["http://zotero.org/users/3015424/items/PPQQABTK"],"itemData":{"id":192,"type":"article-journal","title":"Analysis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Pr="004B1518">
        <w:rPr>
          <w:rFonts w:ascii="Calibri" w:hAnsi="Calibri" w:cs="Calibri"/>
        </w:rPr>
        <w:t>(Bestelmeyer et al. 2011)</w:t>
      </w:r>
      <w:r>
        <w:fldChar w:fldCharType="end"/>
      </w:r>
      <w:r>
        <w:t xml:space="preserve">. In many cases, transition points are applied to time series data </w:t>
      </w:r>
      <w:r w:rsidRPr="000967CF">
        <w:rPr>
          <w:i/>
        </w:rPr>
        <w:t>ad hoc</w:t>
      </w:r>
      <w:r>
        <w:t xml:space="preserve">, based on data visualization or specific hypotheses surrounding factors affecting population fluctuations </w:t>
      </w:r>
      <w:r>
        <w:fldChar w:fldCharType="begin"/>
      </w:r>
      <w:r w:rsidR="00312392">
        <w:instrText xml:space="preserve"> ADDIN ZOTERO_ITEM CSL_CITATION {"citationID":"OeFoDggf","properties":{"formattedCitation":"(Hare and Mantua 2000, Toms and Lesperance 2003, Weimerskirch et al. 2003, Berryman and Lima 2006, Knapp et al. 2012)","plainCitation":"(Hare and Mantua 2000, Toms and Lesperance 2003, Weimerskirch et al. 2003, Berryman and Lima 2006, Knapp et al. 2012)","noteIndex":0},"citationItems":[{"id":1288,"uris":["http://zotero.org/users/3015424/items/FNF46M6A"],"uri":["http://zotero.org/users/3015424/items/FNF46M6A"],"itemData":{"id":1288,"type":"article-journal","title":"Empirical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fldChar w:fldCharType="separate"/>
      </w:r>
      <w:r w:rsidR="00312392" w:rsidRPr="0065335B">
        <w:rPr>
          <w:rFonts w:ascii="Calibri" w:hAnsi="Calibri" w:cs="Calibri"/>
        </w:rPr>
        <w:t>(Hare and Mantua 2000, Toms and Lesperance 2003, Weimerskirch et al. 2003, Berryman and Lima 2006, Knapp et al. 2012)</w:t>
      </w:r>
      <w:r>
        <w:fldChar w:fldCharType="end"/>
      </w:r>
      <w:r>
        <w:t xml:space="preserve">, creating the potential for biases in selecting break points. Break point analysis tools eliminate this bias by locating change points with a variety of optimization strategies, including linear and moving average methods </w:t>
      </w:r>
      <w:r>
        <w:fldChar w:fldCharType="begin"/>
      </w:r>
      <w:r w:rsidR="003D6BFD">
        <w:instrText xml:space="preserve"> ADDIN ZOTERO_ITEM CSL_CITATION {"citationID":"t90uxtL5","properties":{"formattedCitation":"(Braun and Muller 1998, Zeileis et al. 2001, Killick and Eckley 2014, Priyadarshana and Sofronov 2015)","plainCitation":"(Braun and Muller 1998, Zeileis et al. 2001, Killick and Eckley 2014, Priyadarshana and Sofronov 2015)","noteIndex":0},"citationItems":[{"id":1293,"uris":["http://zotero.org/users/3015424/items/JR3VAQ6H"],"uri":["http://zotero.org/users/3015424/items/JR3VAQ6H"],"itemData":{"id":1293,"type":"article-journal","title":"Statistical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fldChar w:fldCharType="separate"/>
      </w:r>
      <w:r w:rsidRPr="004B1518">
        <w:rPr>
          <w:rFonts w:ascii="Calibri" w:hAnsi="Calibri" w:cs="Calibri"/>
        </w:rPr>
        <w:t>(Braun and Muller 1998, Zeileis et al. 2001, Killick and Eckley 2014, Priyadarshana and Sofronov 2015)</w:t>
      </w:r>
      <w:r>
        <w:fldChar w:fldCharType="end"/>
      </w:r>
      <w:r>
        <w:t xml:space="preserve">. However, these methods </w:t>
      </w:r>
      <w:r w:rsidR="000D5977">
        <w:t>do not work on</w:t>
      </w:r>
      <w:r>
        <w:t xml:space="preserve"> data with internal, density dependent structure inherent to population time series. Density-dependen</w:t>
      </w:r>
      <w:r w:rsidR="00DA72A4">
        <w:t>t</w:t>
      </w:r>
      <w:r>
        <w:t xml:space="preserve"> </w:t>
      </w:r>
      <w:r w:rsidR="000D5977">
        <w:t>population growth</w:t>
      </w:r>
      <w:r>
        <w:t xml:space="preserve"> has the potential to mask transition points</w:t>
      </w:r>
      <w:r w:rsidR="0092388E">
        <w:t>. F</w:t>
      </w:r>
      <w:r>
        <w:t xml:space="preserve">or example, </w:t>
      </w:r>
      <w:r w:rsidR="000D5977">
        <w:t xml:space="preserve">transient </w:t>
      </w:r>
      <w:r>
        <w:t xml:space="preserve">dynamics occurring immediately after a temporary disturbance </w:t>
      </w:r>
      <w:r w:rsidR="0092388E">
        <w:t xml:space="preserve">can </w:t>
      </w:r>
      <w:r>
        <w:t xml:space="preserve">result in a change in population size, but not </w:t>
      </w:r>
      <w:r w:rsidR="0092388E">
        <w:t xml:space="preserve">necessarily </w:t>
      </w:r>
      <w:r>
        <w:t xml:space="preserve">in the rules governing population fluctuations. Wavelet analysis has been applied to population time series to address changes in cycling patterns </w:t>
      </w:r>
      <w:r>
        <w:fldChar w:fldCharType="begin"/>
      </w:r>
      <w:r w:rsidR="003D6BFD">
        <w:instrText xml:space="preserve"> ADDIN ZOTERO_ITEM CSL_CITATION {"citationID":"acodumhec6","properties":{"formattedCitation":"(Jenouvrier et al. 2005)","plainCitation":"(Jenouvrier et al. 2005)","noteIndex":0},"citationItems":[{"id":1291,"uris":["http://zotero.org/users/3015424/items/5X37K28I"],"uri":["http://zotero.org/users/3015424/items/5X37K28I"],"itemData":{"id":1291,"type":"article-journal","title":"Evidence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fldChar w:fldCharType="separate"/>
      </w:r>
      <w:r w:rsidRPr="00E64DD7">
        <w:rPr>
          <w:rFonts w:ascii="Calibri" w:hAnsi="Calibri" w:cs="Calibri"/>
        </w:rPr>
        <w:t>(Jenouvrier et al. 2005)</w:t>
      </w:r>
      <w:r>
        <w:fldChar w:fldCharType="end"/>
      </w:r>
      <w:r>
        <w:t xml:space="preserve"> but this method also does not account for density-</w:t>
      </w:r>
      <w:r w:rsidR="0055167C">
        <w:t xml:space="preserve">dependent </w:t>
      </w:r>
      <w:r>
        <w:t>process</w:t>
      </w:r>
      <w:r w:rsidR="000D5977">
        <w:t>es</w:t>
      </w:r>
      <w:r>
        <w:t xml:space="preserve"> as an explicit mechanism governing </w:t>
      </w:r>
      <w:r w:rsidR="000D5977">
        <w:t>changes in abundance</w:t>
      </w:r>
      <w:r>
        <w:t xml:space="preserve"> </w:t>
      </w:r>
      <w:r>
        <w:fldChar w:fldCharType="begin"/>
      </w:r>
      <w:r w:rsidR="003D6BFD">
        <w:instrText xml:space="preserve"> ADDIN ZOTERO_ITEM CSL_CITATION {"citationID":"auqbk6tri7","properties":{"formattedCitation":"(Cazelles et al. 2008)","plainCitation":"(Cazelles et al. 2008)","noteIndex":0},"citationItems":[{"id":1937,"uris":["http://zotero.org/users/3015424/items/VGV73NDY"],"uri":["http://zotero.org/users/3015424/items/VGV73NDY"],"itemData":{"id":1937,"type":"article-journal","title":"Wavelet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fldChar w:fldCharType="separate"/>
      </w:r>
      <w:r w:rsidRPr="00042E44">
        <w:rPr>
          <w:rFonts w:ascii="Calibri" w:hAnsi="Calibri" w:cs="Calibri"/>
        </w:rPr>
        <w:t>(Cazelles et al. 2008)</w:t>
      </w:r>
      <w:r>
        <w:fldChar w:fldCharType="end"/>
      </w:r>
      <w:r>
        <w:t xml:space="preserve">.  A robust, unbiased tool for </w:t>
      </w:r>
      <w:r w:rsidR="00A94B88">
        <w:t xml:space="preserve">detecting </w:t>
      </w:r>
      <w:r>
        <w:t>regime shifts would simultaneously allow us to identify when shifts in population cycling processes occur and further quantify the specific changes to the underlying dynamic</w:t>
      </w:r>
      <w:r w:rsidR="00D724DD">
        <w:t>s</w:t>
      </w:r>
      <w:r>
        <w:t xml:space="preserve"> driving population</w:t>
      </w:r>
      <w:r w:rsidR="00D724DD">
        <w:t>s</w:t>
      </w:r>
      <w:r>
        <w:t xml:space="preserve">. </w:t>
      </w:r>
    </w:p>
    <w:p w14:paraId="53AB54FA" w14:textId="30FE4B00" w:rsidR="00024214" w:rsidRPr="0014050F" w:rsidRDefault="00493C01" w:rsidP="00024214">
      <w:r>
        <w:t>In this paper, we develop a generalizable tool</w:t>
      </w:r>
      <w:r w:rsidR="002133F8">
        <w:t xml:space="preserve">, the </w:t>
      </w:r>
      <w:r w:rsidR="00845569">
        <w:t>R</w:t>
      </w:r>
      <w:r w:rsidR="002133F8">
        <w:t xml:space="preserve">egime </w:t>
      </w:r>
      <w:r w:rsidR="00845569">
        <w:t>S</w:t>
      </w:r>
      <w:r w:rsidR="002133F8">
        <w:t xml:space="preserve">hift </w:t>
      </w:r>
      <w:r w:rsidR="00845569">
        <w:t>D</w:t>
      </w:r>
      <w:r w:rsidR="002133F8">
        <w:t>etector</w:t>
      </w:r>
      <w:r w:rsidR="00C32614">
        <w:t xml:space="preserve"> (RSD)</w:t>
      </w:r>
      <w:r w:rsidR="002133F8">
        <w:t>,</w:t>
      </w:r>
      <w:r>
        <w:t xml:space="preserve"> for </w:t>
      </w:r>
      <w:r w:rsidR="002133F8">
        <w:t>identify</w:t>
      </w:r>
      <w:r w:rsidR="00A30740">
        <w:t>ing</w:t>
      </w:r>
      <w:r>
        <w:t xml:space="preserve"> shifts in dynamic regimes within </w:t>
      </w:r>
      <w:r w:rsidR="00A30740">
        <w:t xml:space="preserve">density-dependent </w:t>
      </w:r>
      <w:r>
        <w:t>population</w:t>
      </w:r>
      <w:r w:rsidR="00A30740">
        <w:t xml:space="preserve">s using </w:t>
      </w:r>
      <w:r>
        <w:t xml:space="preserve">time series data. We </w:t>
      </w:r>
      <w:r w:rsidR="00DC50C9">
        <w:t xml:space="preserve">illustrate our </w:t>
      </w:r>
      <w:r w:rsidR="00DC50C9">
        <w:lastRenderedPageBreak/>
        <w:t>approach using the</w:t>
      </w:r>
      <w:r>
        <w:t xml:space="preserve"> Ricker model because of its simplicity and </w:t>
      </w:r>
      <w:r w:rsidR="00DC50C9">
        <w:t xml:space="preserve">high </w:t>
      </w:r>
      <w:r>
        <w:t>performance</w:t>
      </w:r>
      <w:r w:rsidR="00DC50C9">
        <w:t xml:space="preserve"> under a variety of realistic environmental scenarios</w:t>
      </w:r>
      <w:r>
        <w:t xml:space="preserve">. Yet, the techniques described in our paper </w:t>
      </w:r>
      <w:r w:rsidR="00DC50C9">
        <w:t xml:space="preserve">can </w:t>
      </w:r>
      <w:r>
        <w:t xml:space="preserve">be </w:t>
      </w:r>
      <w:r w:rsidR="00DC50C9">
        <w:t xml:space="preserve">readily </w:t>
      </w:r>
      <w:r>
        <w:t xml:space="preserve">adapted </w:t>
      </w:r>
      <w:r w:rsidR="00DC50C9">
        <w:t>for</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We describe the basic structure of our model and how it can be used to evaluate the presence, location, and magnitude of shifts in </w:t>
      </w:r>
      <w:r w:rsidR="00A30740">
        <w:t xml:space="preserve">population parameters governing </w:t>
      </w:r>
      <w:r>
        <w:t>dynamic</w:t>
      </w:r>
      <w:r w:rsidR="00A30740">
        <w:t>s</w:t>
      </w:r>
      <w:r>
        <w:t xml:space="preserve">. We demonstrate the utility </w:t>
      </w:r>
      <w:r w:rsidR="00B346F0">
        <w:t xml:space="preserve">of </w:t>
      </w:r>
      <w:r>
        <w:t xml:space="preserve">our model through a series of simulations and apply the model to real-world case studies of two populations of conservation and economic 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proofErr w:type="spellStart"/>
      <w:r w:rsidRPr="00B2319C">
        <w:rPr>
          <w:i/>
        </w:rPr>
        <w:t>Danaus</w:t>
      </w:r>
      <w:proofErr w:type="spellEnd"/>
      <w:r w:rsidRPr="00B2319C">
        <w:rPr>
          <w:i/>
        </w:rPr>
        <w:t xml:space="preserve"> </w:t>
      </w:r>
      <w:proofErr w:type="spellStart"/>
      <w:r w:rsidRPr="00B2319C">
        <w:rPr>
          <w:i/>
        </w:rPr>
        <w:t>plexippu</w:t>
      </w:r>
      <w:r>
        <w:rPr>
          <w:i/>
        </w:rPr>
        <w:t>s</w:t>
      </w:r>
      <w:proofErr w:type="spellEnd"/>
      <w:r w:rsidR="00A30740">
        <w:t xml:space="preserve">) population using census data collected on its overwintering grounds in Mexico </w:t>
      </w:r>
      <w:r>
        <w:t>over a similar two decade period.</w:t>
      </w:r>
      <w:r w:rsidR="00024214">
        <w:t xml:space="preserve"> </w:t>
      </w:r>
      <w:r w:rsidR="00024214" w:rsidRPr="0014050F">
        <w:t>In o</w:t>
      </w:r>
      <w:r w:rsidR="00024214">
        <w:t xml:space="preserve">ur ladybeetle case study, </w:t>
      </w:r>
      <w:r w:rsidR="00024214" w:rsidRPr="0014050F">
        <w:t xml:space="preserve">the </w:t>
      </w:r>
      <w:r w:rsidR="00C32614">
        <w:t xml:space="preserve">RSD model </w:t>
      </w:r>
      <w:r w:rsidR="00024214" w:rsidRPr="0014050F">
        <w:t>identified shifts in population cycling associated with</w:t>
      </w:r>
      <w:r w:rsidR="00024214">
        <w:t xml:space="preserve"> known variation in</w:t>
      </w:r>
      <w:r w:rsidR="00024214" w:rsidRPr="0014050F">
        <w:t xml:space="preserve"> prey availability</w:t>
      </w:r>
      <w:r w:rsidR="00024214">
        <w:t>, with moderate</w:t>
      </w:r>
      <w:r w:rsidR="002133F8">
        <w:t xml:space="preserve">ly </w:t>
      </w:r>
      <w:r w:rsidR="00024214">
        <w:t xml:space="preserve">high weight </w:t>
      </w:r>
      <w:r w:rsidR="00D724DD">
        <w:t xml:space="preserve">associated with a </w:t>
      </w:r>
      <w:r w:rsidR="00024214">
        <w:t xml:space="preserve">break </w:t>
      </w:r>
      <w:r w:rsidR="00D724DD">
        <w:t xml:space="preserve">coinciding </w:t>
      </w:r>
      <w:r w:rsidR="00024214">
        <w:t>with prey arrival and a moderate</w:t>
      </w:r>
      <w:r w:rsidR="002133F8">
        <w:t xml:space="preserve">ly </w:t>
      </w:r>
      <w:r w:rsidR="00024214">
        <w:t xml:space="preserve">low weight associated </w:t>
      </w:r>
      <w:r w:rsidR="00553C76">
        <w:t>with a break coinciding with</w:t>
      </w:r>
      <w:r w:rsidR="00024214">
        <w:t xml:space="preserve"> management actions against 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with greater uncertainty about the number and location of breaks in the time series data</w:t>
      </w:r>
      <w:r w:rsidR="002133F8">
        <w:t>. S</w:t>
      </w:r>
      <w:r w:rsidR="00024214">
        <w:t xml:space="preserve">everal equivalently performing break point combinations had divergent weights associated with their </w:t>
      </w:r>
      <w:r w:rsidR="002133F8">
        <w:t xml:space="preserve">specific </w:t>
      </w:r>
      <w:r w:rsidR="00024214">
        <w:t xml:space="preserve">break points, suggesting multiple, super-imposed biological processes driving the dynamics of this </w:t>
      </w:r>
      <w:r w:rsidR="00427B15">
        <w:t>species</w:t>
      </w:r>
      <w:r w:rsidR="00024214">
        <w:t>.</w:t>
      </w:r>
    </w:p>
    <w:p w14:paraId="285C064E" w14:textId="77777777" w:rsidR="00493C01" w:rsidRDefault="00493C01" w:rsidP="00493C01">
      <w:pPr>
        <w:rPr>
          <w:b/>
        </w:rPr>
      </w:pPr>
      <w:r>
        <w:rPr>
          <w:b/>
        </w:rPr>
        <w:t>The Regime Shift Detector model</w:t>
      </w:r>
    </w:p>
    <w:p w14:paraId="7A4C5A80" w14:textId="48E8985E" w:rsidR="00E22FDA" w:rsidRPr="00324AC6" w:rsidRDefault="006568B9" w:rsidP="00493C01">
      <w:pPr>
        <w:rPr>
          <w:rFonts w:eastAsiaTheme="minorEastAsia"/>
        </w:rPr>
      </w:pPr>
      <w:r>
        <w:t>For the purposes of our analyses, w</w:t>
      </w:r>
      <w:r w:rsidR="00493C01">
        <w:t xml:space="preserve">e assume that the population of interest follows a Ricker model structure such that the population size in 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493C01">
        <w:t xml:space="preserve">, the carrying capacity of the system, </w:t>
      </w:r>
      <m:oMath>
        <m:r>
          <w:rPr>
            <w:rFonts w:ascii="Cambria Math" w:hAnsi="Cambria Math" w:cs="Times New Roman"/>
            <w:sz w:val="24"/>
            <w:szCs w:val="24"/>
          </w:rPr>
          <m:t>K</m:t>
        </m:r>
      </m:oMath>
      <w:r w:rsidR="00493C01">
        <w:t xml:space="preserve">, and the per-capita annual growth rate, </w:t>
      </w:r>
      <m:oMath>
        <m:r>
          <w:rPr>
            <w:rFonts w:ascii="Cambria Math" w:hAnsi="Cambria Math" w:cs="Times New Roman"/>
            <w:sz w:val="24"/>
            <w:szCs w:val="24"/>
          </w:rPr>
          <m:t>r</m:t>
        </m:r>
      </m:oMath>
      <w:r w:rsidR="00493C01">
        <w:t xml:space="preserve"> </w:t>
      </w:r>
      <w:r w:rsidR="00493C01">
        <w:fldChar w:fldCharType="begin"/>
      </w:r>
      <w:r w:rsidR="003D6BFD">
        <w:instrText xml:space="preserve"> ADDIN ZOTERO_ITEM CSL_CITATION {"citationID":"a2lonl5c0vq","properties":{"formattedCitation":"(Turchin 2003)","plainCitation":"(Turchin 2003)","noteIndex":0},"citationItems":[{"id":48,"uris":["http://zotero.org/users/3015424/items/K9VWGH86"],"uri":["http://zotero.org/users/3015424/items/K9VWGH86"],"itemData":{"id":48,"type":"book","title":"Complex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rsidR="00493C01">
        <w:fldChar w:fldCharType="separate"/>
      </w:r>
      <w:r w:rsidR="00493C01" w:rsidRPr="00F75BFC">
        <w:rPr>
          <w:rFonts w:ascii="Calibri" w:hAnsi="Calibri" w:cs="Calibri"/>
        </w:rPr>
        <w:t>(Turchin 2003)</w:t>
      </w:r>
      <w:r w:rsidR="00493C01">
        <w:fldChar w:fldCharType="end"/>
      </w:r>
      <w:r w:rsidR="00493C01">
        <w:t xml:space="preserve">: </w:t>
      </w:r>
    </w:p>
    <w:p w14:paraId="325F0590" w14:textId="3F05E5B9" w:rsidR="00493C01" w:rsidRPr="00562E12" w:rsidRDefault="003A33D5"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08C2365E" w:rsidR="00493C01" w:rsidRDefault="00E22FDA" w:rsidP="00493C01">
      <w:r>
        <w:t xml:space="preserve">We further assume that observed annual population abundance is partially stochastic and may be influenced by either environmental variation and/or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represent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r w:rsidR="00CF6EED">
        <w:t xml:space="preserve">of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N</w:t>
      </w:r>
      <w:r w:rsidR="00762808" w:rsidRPr="00786E52">
        <w:rPr>
          <w:vertAlign w:val="subscript"/>
        </w:rPr>
        <w:t>2</w:t>
      </w:r>
      <w:r w:rsidR="00493C01">
        <w:t xml:space="preserve">, … </w:t>
      </w:r>
      <w:proofErr w:type="spellStart"/>
      <w:r w:rsidR="00493C01">
        <w:t>N</w:t>
      </w:r>
      <w:r w:rsidR="00762808" w:rsidRPr="00786E52">
        <w:rPr>
          <w:i/>
          <w:vertAlign w:val="subscript"/>
        </w:rPr>
        <w:t>t</w:t>
      </w:r>
      <w:proofErr w:type="spellEnd"/>
      <w:r w:rsidR="00493C01">
        <w:t xml:space="preserve">). </w:t>
      </w:r>
      <w:r>
        <w:t>The</w:t>
      </w:r>
      <w:r w:rsidR="00493C01">
        <w:t xml:space="preserve"> Ricker model </w:t>
      </w:r>
      <w:r>
        <w:t xml:space="preserve">is a useful starting point for breakpoint analyses </w:t>
      </w:r>
      <w:r w:rsidR="00493C01">
        <w:t>because 1) it does not rely on any external information</w:t>
      </w:r>
      <w:r>
        <w:t xml:space="preserve"> (</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r w:rsidR="003D6BFD">
        <w:instrText xml:space="preserve"> ADDIN ZOTERO_ITEM CSL_CITATION {"citationID":"J3vUceyI","properties":{"formattedCitation":"(Ricker 1954, Brook and Bradshaw 2006)","plainCitation":"(Ricker 1954, Brook and Bradshaw 2006)","noteIndex":0},"citationItems":[{"id":1298,"uris":["http://zotero.org/users/3015424/items/URZH5CDF"],"uri":["http://zotero.org/users/3015424/items/URZH5CDF"],"itemData":{"id":1298,"type":"article-journal","title":"Stock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493C01" w:rsidRPr="001247E5">
        <w:rPr>
          <w:rFonts w:ascii="Calibri" w:hAnsi="Calibri" w:cs="Calibri"/>
        </w:rPr>
        <w:t>(Ricker 1954, Brook and Bradshaw 2006)</w:t>
      </w:r>
      <w:r w:rsidR="00493C01">
        <w:fldChar w:fldCharType="end"/>
      </w:r>
      <w:r w:rsidR="00493C01">
        <w:t>.</w:t>
      </w:r>
    </w:p>
    <w:p w14:paraId="00E9D035" w14:textId="2DE685B1" w:rsidR="00493C01" w:rsidRDefault="00493C01" w:rsidP="00493C01">
      <w:r>
        <w:t xml:space="preserve">To build the </w:t>
      </w:r>
      <w:r w:rsidR="00C32614">
        <w:t>RSD model</w:t>
      </w:r>
      <w:r>
        <w:t xml:space="preserve">, we use an iterative, model-selection process to determine if, and when, shifts in </w:t>
      </w:r>
      <w:r w:rsidR="0016400A">
        <w:t>parameter values</w:t>
      </w:r>
      <w:r>
        <w:t xml:space="preserve"> occur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subdivided into all possible combinations of  2, 3, …, n subsets of sequential data points (hereafter, ‘break point combination</w:t>
      </w:r>
      <w:r w:rsidR="00D724DD">
        <w:t>s</w:t>
      </w:r>
      <w:r>
        <w:t xml:space="preserve">’) and the Ricker model </w:t>
      </w:r>
      <w:r w:rsidR="00B2185B">
        <w:t xml:space="preserve">is </w:t>
      </w:r>
      <w:r>
        <w:t xml:space="preserve">fit to each of the subsets produced for each break point combination. </w:t>
      </w:r>
      <w:r w:rsidR="00120697">
        <w:t>To avoid overfitting, w</w:t>
      </w:r>
      <w:r>
        <w:t xml:space="preserve">e constrain break point combinations to include </w:t>
      </w:r>
      <w:r w:rsidR="00384D02">
        <w:t xml:space="preserve">only </w:t>
      </w:r>
      <w:r>
        <w:t xml:space="preserve">subsets with </w:t>
      </w:r>
      <w:r w:rsidR="005E068A">
        <w:t>a minimum of</w:t>
      </w:r>
      <w:r>
        <w:t xml:space="preserve"> four sequential data points. </w:t>
      </w:r>
    </w:p>
    <w:p w14:paraId="24E52C58" w14:textId="3C2EBEC3" w:rsidR="00493C01" w:rsidRPr="00DA72A4" w:rsidRDefault="00493C01" w:rsidP="004628BA">
      <w:r>
        <w:lastRenderedPageBreak/>
        <w:t xml:space="preserve">After fitting </w:t>
      </w:r>
      <w:r w:rsidR="001C26AC">
        <w:t>all</w:t>
      </w:r>
      <w:r>
        <w:t xml:space="preserve"> break point combination</w:t>
      </w:r>
      <w:r w:rsidR="001C26AC">
        <w:t>s</w:t>
      </w:r>
      <w:r>
        <w:t xml:space="preserve">, we </w:t>
      </w:r>
      <w:r w:rsidR="00A96EC1">
        <w:t>evaluate</w:t>
      </w:r>
      <w:r w:rsidR="0025536D">
        <w:t xml:space="preserve"> the candidate set of models by calculating the</w:t>
      </w:r>
      <w:r>
        <w:t xml:space="preserve"> Akaike Information Criteria for small sample sizes (</w:t>
      </w:r>
      <w:proofErr w:type="spellStart"/>
      <w:r>
        <w:t>AICc</w:t>
      </w:r>
      <w:proofErr w:type="spellEnd"/>
      <w:r>
        <w:t>)</w:t>
      </w:r>
      <w:r w:rsidR="002907A7">
        <w:t xml:space="preserve"> value</w:t>
      </w:r>
      <w:r>
        <w:t xml:space="preserve"> for each </w:t>
      </w:r>
      <w:r w:rsidR="002D4506">
        <w:t xml:space="preserve">segment </w:t>
      </w:r>
      <w:r>
        <w:t>and sum</w:t>
      </w:r>
      <w:r w:rsidR="00EA2CE8">
        <w:t>ming</w:t>
      </w:r>
      <w:r>
        <w:t xml:space="preserve"> them </w:t>
      </w:r>
      <w:r w:rsidR="0025536D">
        <w:t xml:space="preserve">accordingly </w:t>
      </w:r>
      <w:r w:rsidR="002D4506">
        <w:fldChar w:fldCharType="begin"/>
      </w:r>
      <w:r w:rsidR="002D4506">
        <w:instrText xml:space="preserve"> ADDIN ZOTERO_ITEM CSL_CITATION {"citationID":"VohVRuYc","properties":{"formattedCitation":"(Hall et al. 2013)","plainCitation":"(Hall et al. 2013)","noteIndex":0},"citationItems":[{"id":2040,"uris":["http://zotero.org/users/3015424/items/K465RU5D"],"uri":["http://zotero.org/users/3015424/items/K465RU5D"],"itemData":{"id":2040,"type":"article-journal","title":"Inference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2D4506" w:rsidRPr="002D4506">
        <w:rPr>
          <w:rFonts w:ascii="Calibri" w:hAnsi="Calibri" w:cs="Calibri"/>
        </w:rPr>
        <w:t>(Hall et al. 2013)</w:t>
      </w:r>
      <w:r w:rsidR="002D4506">
        <w:fldChar w:fldCharType="end"/>
      </w:r>
      <w:r w:rsidR="002D4506">
        <w:t xml:space="preserve">. </w:t>
      </w:r>
      <w:r w:rsidR="00DE7F5A">
        <w:t>F</w:t>
      </w:r>
      <w:r>
        <w:t>its for break point combinations with</w:t>
      </w:r>
      <w:r w:rsidR="00DE7F5A">
        <w:t xml:space="preserve"> comparatively</w:t>
      </w:r>
      <w:r>
        <w:t xml:space="preserve"> lower </w:t>
      </w:r>
      <w:proofErr w:type="spellStart"/>
      <w:r>
        <w:t>AICc</w:t>
      </w:r>
      <w:proofErr w:type="spellEnd"/>
      <w:r>
        <w:t xml:space="preserve"> values </w:t>
      </w:r>
      <w:r w:rsidR="0075440D">
        <w:t xml:space="preserve">are </w:t>
      </w:r>
      <w:r>
        <w:t>considered to have better performance.</w:t>
      </w:r>
      <w:r w:rsidR="00DA72A4">
        <w:t xml:space="preserve"> </w:t>
      </w:r>
      <w:r w:rsidR="0072442B">
        <w:t>F</w:t>
      </w:r>
      <w:r w:rsidR="00253218">
        <w:t xml:space="preserve">or a given time series, the RSD model produces a set of top performing break point combinations for cases in which model fits produce equivalent </w:t>
      </w:r>
      <w:proofErr w:type="spellStart"/>
      <w:r w:rsidR="00253218">
        <w:t>AICc</w:t>
      </w:r>
      <w:proofErr w:type="spellEnd"/>
      <w:r w:rsidR="00253218">
        <w:t xml:space="preserve"> values (i.e. within 2 units of the best-performing fit</w:t>
      </w:r>
      <w:r w:rsidR="00D742AD">
        <w:t>; Burnham and Anderson 2002</w:t>
      </w:r>
      <w:r w:rsidR="00253218">
        <w:t xml:space="preserve">). </w:t>
      </w:r>
      <w:r w:rsidR="00DA72A4">
        <w:t xml:space="preserve">To evaluate the strength of evidence </w:t>
      </w:r>
      <w:r w:rsidR="0087290C">
        <w:t>for</w:t>
      </w:r>
      <w:r w:rsidR="00DA72A4">
        <w:t xml:space="preserve"> a</w:t>
      </w:r>
      <w:r w:rsidR="0087290C">
        <w:t xml:space="preserve">n identified </w:t>
      </w:r>
      <w:r w:rsidR="00DA72A4">
        <w:t xml:space="preserve">break in </w:t>
      </w:r>
      <w:r w:rsidR="0087290C">
        <w:t xml:space="preserve">the </w:t>
      </w:r>
      <w:r w:rsidR="00DA72A4">
        <w:t xml:space="preserve">time series, we </w:t>
      </w:r>
      <w:r w:rsidR="009325B0">
        <w:t xml:space="preserve">use </w:t>
      </w:r>
      <w:r w:rsidR="0087290C">
        <w:t>the relative variable importance method (</w:t>
      </w:r>
      <w:r w:rsidR="00DA72A4">
        <w:t>Burnham and Anderson</w:t>
      </w:r>
      <w:r w:rsidR="0087290C">
        <w:t xml:space="preserve"> </w:t>
      </w:r>
      <w:r w:rsidR="00DA72A4">
        <w:t xml:space="preserve">2002). To </w:t>
      </w:r>
      <w:r w:rsidR="0087290C">
        <w:t xml:space="preserve">do </w:t>
      </w:r>
      <w:r w:rsidR="00DA72A4">
        <w:t xml:space="preserve">this, we compute the </w:t>
      </w:r>
      <w:proofErr w:type="spellStart"/>
      <w:r w:rsidR="00DA72A4">
        <w:t>Akaike</w:t>
      </w:r>
      <w:proofErr w:type="spellEnd"/>
      <w:r w:rsidR="00DA72A4">
        <w:t xml:space="preserve"> weight </w:t>
      </w:r>
      <w:proofErr w:type="spellStart"/>
      <w:r w:rsidR="00DA72A4" w:rsidRPr="000237F7">
        <w:rPr>
          <w:i/>
        </w:rPr>
        <w:t>w</w:t>
      </w:r>
      <w:r w:rsidR="00DA72A4">
        <w:rPr>
          <w:vertAlign w:val="subscript"/>
        </w:rPr>
        <w:t>i</w:t>
      </w:r>
      <w:proofErr w:type="spellEnd"/>
      <w:r w:rsidR="00DA72A4">
        <w:rPr>
          <w:vertAlign w:val="subscript"/>
        </w:rPr>
        <w:t xml:space="preserve"> </w:t>
      </w:r>
      <w:r w:rsidR="00DA72A4">
        <w:t xml:space="preserve">for </w:t>
      </w:r>
      <w:r w:rsidR="0087290C">
        <w:t xml:space="preserve">every </w:t>
      </w:r>
      <w:r w:rsidR="00895515">
        <w:t>identified</w:t>
      </w:r>
      <w:r w:rsidR="00895515">
        <w:t xml:space="preserve"> </w:t>
      </w:r>
      <w:r w:rsidR="00DA72A4">
        <w:t xml:space="preserve">break point </w:t>
      </w:r>
      <w:r w:rsidR="0087290C">
        <w:t xml:space="preserve">across all </w:t>
      </w:r>
      <w:r w:rsidR="00DA72A4">
        <w:t>combination</w:t>
      </w:r>
      <w:r w:rsidR="0087290C">
        <w:t>s</w:t>
      </w:r>
      <w:r w:rsidR="00DA72A4">
        <w:t xml:space="preserve"> and sum</w:t>
      </w:r>
      <w:r w:rsidR="004628BA">
        <w:t xml:space="preserve"> </w:t>
      </w:r>
      <w:r w:rsidR="00DA72A4">
        <w:t xml:space="preserve">the Akaike weights </w:t>
      </w:r>
      <w:r w:rsidR="0087290C">
        <w:t xml:space="preserve">for </w:t>
      </w:r>
      <w:r w:rsidR="001C26AC">
        <w:t>the</w:t>
      </w:r>
      <w:r w:rsidR="0087290C">
        <w:t xml:space="preserve"> break point </w:t>
      </w:r>
      <w:r w:rsidR="00DA72A4">
        <w:t xml:space="preserve">across all </w:t>
      </w:r>
      <w:r w:rsidR="001C26AC">
        <w:t xml:space="preserve">possible </w:t>
      </w:r>
      <w:r w:rsidR="00DA72A4">
        <w:t>break point combinations</w:t>
      </w:r>
      <w:r w:rsidR="00553C76">
        <w:t xml:space="preserve"> with Akaike weights &gt;0.001</w:t>
      </w:r>
      <w:r w:rsidR="00DA72A4">
        <w:t xml:space="preserve">. </w:t>
      </w:r>
      <w:r w:rsidR="00AF4219">
        <w:t>B</w:t>
      </w:r>
      <w:r w:rsidR="00804469">
        <w:t>reak point combinations with weights</w:t>
      </w:r>
      <w:r w:rsidR="00AF4219">
        <w:t xml:space="preserve"> &lt;0.001</w:t>
      </w:r>
      <w:r w:rsidR="00804469">
        <w:t xml:space="preserve"> were excluded to increase computational efficiency. </w:t>
      </w:r>
      <w:r w:rsidR="004628BA">
        <w:t xml:space="preserve">We selected </w:t>
      </w:r>
      <w:proofErr w:type="spellStart"/>
      <w:r w:rsidR="004628BA">
        <w:t>AICc</w:t>
      </w:r>
      <w:proofErr w:type="spellEnd"/>
      <w:r w:rsidR="004628BA">
        <w:t xml:space="preserve"> as our information criterion for model selection within the </w:t>
      </w:r>
      <w:r w:rsidR="00C32614">
        <w:t>RSD model</w:t>
      </w:r>
      <w:r w:rsidR="004628BA">
        <w:t xml:space="preserve"> because it </w:t>
      </w:r>
      <w:r w:rsidR="001C26AC">
        <w:t xml:space="preserve">provides </w:t>
      </w:r>
      <w:r w:rsidR="004628BA">
        <w:t xml:space="preserve">a balance of </w:t>
      </w:r>
      <w:r w:rsidR="00E70BD0">
        <w:t xml:space="preserve">specificity </w:t>
      </w:r>
      <w:r w:rsidR="004628BA">
        <w:t>and sensitivity</w:t>
      </w:r>
      <w:r w:rsidR="001C26AC">
        <w:t>.</w:t>
      </w:r>
      <w:r w:rsidR="004628BA">
        <w:t xml:space="preserve"> </w:t>
      </w:r>
      <w:r w:rsidR="001C26AC">
        <w:t>H</w:t>
      </w:r>
      <w:r w:rsidR="004628BA">
        <w:t xml:space="preserve">owever, we also completed a parallel analysis with an identical procedure, using AIC as the information criterion for decision-making, which is documented in </w:t>
      </w:r>
      <w:r w:rsidR="001C26AC">
        <w:t xml:space="preserve">Appendix </w:t>
      </w:r>
      <w:r w:rsidR="006B3E8D">
        <w:t xml:space="preserve">S1 </w:t>
      </w:r>
      <w:r w:rsidR="001C26AC">
        <w:t>(and not discussed again in the main text)</w:t>
      </w:r>
      <w:r w:rsidR="004628BA">
        <w:t>.</w:t>
      </w:r>
      <w:r w:rsidR="00417B9D">
        <w:t xml:space="preserve"> </w:t>
      </w:r>
      <w:proofErr w:type="spellStart"/>
      <w:r w:rsidR="006B7574">
        <w:t>AICc</w:t>
      </w:r>
      <w:proofErr w:type="spellEnd"/>
      <w:r w:rsidR="006B7574">
        <w:t xml:space="preserve"> is a function of AIC with a correction for small sample bias, which is appropriate </w:t>
      </w:r>
      <w:r w:rsidR="001C26AC">
        <w:t xml:space="preserve">for </w:t>
      </w:r>
      <w:r w:rsidR="006B7574">
        <w:t xml:space="preserve">the sample sizes typical to contemporary population time series data </w:t>
      </w:r>
      <w:r w:rsidR="001C26AC">
        <w:t>(i.e., 15-</w:t>
      </w:r>
      <w:r w:rsidR="004009BA">
        <w:t xml:space="preserve">30 </w:t>
      </w:r>
      <w:r w:rsidR="001C26AC">
        <w:t>years</w:t>
      </w:r>
      <w:r w:rsidR="007F1C7F">
        <w:t>/</w:t>
      </w:r>
      <w:r w:rsidR="001C26AC">
        <w:t xml:space="preserve">data points) </w:t>
      </w:r>
      <w:r w:rsidR="006B7574">
        <w:t>and is designed to minimize the risk of overfitting during model selection</w:t>
      </w:r>
      <w:r w:rsidR="001C26AC">
        <w:t xml:space="preserve"> </w:t>
      </w:r>
      <w:r w:rsidR="001C26AC">
        <w:fldChar w:fldCharType="begin"/>
      </w:r>
      <w:r w:rsidR="001C26AC">
        <w:instrText xml:space="preserve"> ADDIN ZOTERO_ITEM CSL_CITATION {"citationID":"9kUvnk8K","properties":{"formattedCitation":"(Burnham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1C26AC">
        <w:fldChar w:fldCharType="separate"/>
      </w:r>
      <w:r w:rsidR="001C26AC" w:rsidRPr="006B7574">
        <w:rPr>
          <w:rFonts w:ascii="Calibri" w:hAnsi="Calibri" w:cs="Calibri"/>
        </w:rPr>
        <w:t>(Burnham and Anderson 2002)</w:t>
      </w:r>
      <w:r w:rsidR="001C26AC">
        <w:fldChar w:fldCharType="end"/>
      </w:r>
      <w:r w:rsidR="006B7574">
        <w:t xml:space="preserve">. However, use of AIC </w:t>
      </w:r>
      <w:r w:rsidR="0094324E">
        <w:t xml:space="preserve">for </w:t>
      </w:r>
      <w:r w:rsidR="006B7574">
        <w:t xml:space="preserve">model selection may be </w:t>
      </w:r>
      <w:r w:rsidR="0094324E">
        <w:t xml:space="preserve">desirable </w:t>
      </w:r>
      <w:r w:rsidR="006B7574">
        <w:t>when increased model sensitivity to dynamic shifts is desired.</w:t>
      </w:r>
    </w:p>
    <w:p w14:paraId="06E2E117" w14:textId="7B7EF7C2" w:rsidR="00493C01" w:rsidRDefault="00493C01" w:rsidP="00493C01">
      <w:r>
        <w:t xml:space="preserve">The </w:t>
      </w:r>
      <w:r w:rsidR="00C32614">
        <w:t>RSD model</w:t>
      </w:r>
      <w:r>
        <w:t xml:space="preserve"> is implemented as a series of R functions to enable a user to quickly generate a </w:t>
      </w:r>
      <w:r w:rsidR="00417B9D">
        <w:t>list of potential break points for a population time series dataset</w:t>
      </w:r>
      <w:r>
        <w:t xml:space="preserve">. The model (and all subsequent simulations and case studies) were scripted and run in R Version 3.3.3 </w:t>
      </w:r>
      <w:r>
        <w:fldChar w:fldCharType="begin"/>
      </w:r>
      <w:r w:rsidR="003D6BFD">
        <w:instrText xml:space="preserve"> ADDIN ZOTERO_ITEM CSL_CITATION {"citationID":"a262g9b99h5","properties":{"formattedCitation":"(R Development Core Team 2017)","plainCitation":"(R Development Core Team 2017)","noteIndex":0},"citationItems":[{"id":1329,"uris":["http://zotero.org/users/3015424/items/SWFJ2EDN"],"uri":["http://zotero.org/users/3015424/items/SWFJ2EDN"],"itemData":{"id":1329,"type":"article-journal","title":"R: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fldChar w:fldCharType="separate"/>
      </w:r>
      <w:r w:rsidRPr="004064FD">
        <w:rPr>
          <w:rFonts w:ascii="Calibri" w:hAnsi="Calibri" w:cs="Calibri"/>
        </w:rPr>
        <w:t>(R Development Core Team 2017)</w:t>
      </w:r>
      <w:r>
        <w:fldChar w:fldCharType="end"/>
      </w:r>
      <w:r>
        <w:t xml:space="preserve">. All data manipulations, analyses and figure scripts, including the complete development history, are publicly available in a </w:t>
      </w:r>
      <w:proofErr w:type="spellStart"/>
      <w:r>
        <w:t>Github</w:t>
      </w:r>
      <w:proofErr w:type="spellEnd"/>
      <w:r>
        <w:t xml:space="preserve"> repository at </w:t>
      </w:r>
      <w:hyperlink r:id="rId7" w:history="1">
        <w:r w:rsidRPr="00A43ED8">
          <w:rPr>
            <w:rStyle w:val="Hyperlink"/>
          </w:rPr>
          <w:t>https://github.com/cbahlai/monarch_regime</w:t>
        </w:r>
      </w:hyperlink>
      <w:r>
        <w:t xml:space="preserve">. We summarize the role of each function </w:t>
      </w:r>
      <w:r w:rsidR="0027575D">
        <w:t>used in the model</w:t>
      </w:r>
      <w:r w:rsidR="00417B9D">
        <w:t xml:space="preserve"> </w:t>
      </w:r>
      <w:r w:rsidR="008F7A31">
        <w:t>with</w:t>
      </w:r>
      <w:r w:rsidR="006B3E8D">
        <w:t>in Appendix S2</w:t>
      </w:r>
      <w:r>
        <w:t>.</w:t>
      </w:r>
    </w:p>
    <w:p w14:paraId="48E1EDBC" w14:textId="77777777" w:rsidR="00493C01" w:rsidRDefault="00493C01" w:rsidP="00493C01">
      <w:pPr>
        <w:rPr>
          <w:i/>
        </w:rPr>
      </w:pPr>
      <w:r w:rsidRPr="00F03FA1">
        <w:rPr>
          <w:i/>
        </w:rPr>
        <w:t>Simulation</w:t>
      </w:r>
      <w:r>
        <w:rPr>
          <w:i/>
        </w:rPr>
        <w:t xml:space="preserve"> study</w:t>
      </w:r>
    </w:p>
    <w:p w14:paraId="1E6A143C" w14:textId="1BB4B86A" w:rsidR="00493C01" w:rsidRDefault="00493C01" w:rsidP="00493C01">
      <w:r>
        <w:t xml:space="preserve">We conducted a series of simulations to test the accuracy </w:t>
      </w:r>
      <w:r w:rsidR="00F6528D">
        <w:t xml:space="preserve">of </w:t>
      </w:r>
      <w:r>
        <w:t xml:space="preserve">the </w:t>
      </w:r>
      <w:r w:rsidR="00C32614">
        <w:t xml:space="preserve">RSD model </w:t>
      </w:r>
      <w:r>
        <w:t xml:space="preserve">under a variety of </w:t>
      </w:r>
      <w:r w:rsidR="004903CF">
        <w:t xml:space="preserve">plausible parameter spaces. </w:t>
      </w:r>
      <w:r w:rsidR="006B7574">
        <w:t>For all scenarios</w:t>
      </w:r>
      <w:r w:rsidR="0062727D">
        <w:t xml:space="preserve">, </w:t>
      </w:r>
      <w:r w:rsidR="002306B7">
        <w:t>we</w:t>
      </w:r>
      <w:r w:rsidR="00FF1C36">
        <w:t xml:space="preserve"> </w:t>
      </w:r>
      <w:r w:rsidR="006B7574">
        <w:t xml:space="preserve">fix </w:t>
      </w:r>
      <w:r w:rsidR="00CA6A06" w:rsidRPr="00591134">
        <w:rPr>
          <w:i/>
        </w:rPr>
        <w:t>N</w:t>
      </w:r>
      <w:r w:rsidR="00CA6A06">
        <w:rPr>
          <w:i/>
          <w:vertAlign w:val="subscript"/>
        </w:rPr>
        <w:t>1</w:t>
      </w:r>
      <w:r w:rsidR="00CA6A06">
        <w:t xml:space="preserve"> = 3000, and </w:t>
      </w:r>
      <w:r w:rsidR="00CA6A06" w:rsidRPr="00042E44">
        <w:rPr>
          <w:i/>
        </w:rPr>
        <w:t>K</w:t>
      </w:r>
      <w:r w:rsidR="00CA6A06">
        <w:rPr>
          <w:i/>
        </w:rPr>
        <w:t xml:space="preserve"> = 2000</w:t>
      </w:r>
      <w:r w:rsidR="006B7574">
        <w:t xml:space="preserve"> </w:t>
      </w:r>
      <w:r w:rsidR="00E213C0">
        <w:t xml:space="preserve">in </w:t>
      </w:r>
      <w:r w:rsidR="006B7574">
        <w:t>the initial conditions, as the Ricker model is most reliably fit for populations</w:t>
      </w:r>
      <w:r w:rsidR="00761009">
        <w:t xml:space="preserve"> fluctuating </w:t>
      </w:r>
      <w:r w:rsidR="006D54AC">
        <w:t xml:space="preserve">around </w:t>
      </w:r>
      <w:r w:rsidR="00761009">
        <w:t>their carrying capacity</w:t>
      </w:r>
      <w:r w:rsidR="002306B7">
        <w:t xml:space="preserve">. </w:t>
      </w:r>
      <w:r w:rsidR="00804469">
        <w:t>As the dynamic observed in a Ricker population is driven</w:t>
      </w:r>
      <w:r w:rsidR="005E6B5F">
        <w:t xml:space="preserve"> primarily</w:t>
      </w:r>
      <w:r w:rsidR="00804469">
        <w:t xml:space="preserve"> by the relationship of other parameters to </w:t>
      </w:r>
      <w:r w:rsidR="00804469" w:rsidRPr="00804469">
        <w:rPr>
          <w:i/>
        </w:rPr>
        <w:t>K</w:t>
      </w:r>
      <w:r w:rsidR="00804469">
        <w:t xml:space="preserve"> than by the absolute value of </w:t>
      </w:r>
      <w:r w:rsidR="00804469" w:rsidRPr="00804469">
        <w:rPr>
          <w:i/>
        </w:rPr>
        <w:t>K</w:t>
      </w:r>
      <w:r w:rsidR="00804469">
        <w:t xml:space="preserve"> itself, we held the starting value of </w:t>
      </w:r>
      <w:r w:rsidR="00804469" w:rsidRPr="00804469">
        <w:rPr>
          <w:i/>
        </w:rPr>
        <w:t>K</w:t>
      </w:r>
      <w:r w:rsidR="00804469">
        <w:t xml:space="preserve"> constant for all simulations. </w:t>
      </w:r>
      <w:r w:rsidR="003F728A">
        <w:t xml:space="preserve"> </w:t>
      </w:r>
      <w:r w:rsidR="00761009">
        <w:t xml:space="preserve">We examined the effect of the size of </w:t>
      </w:r>
      <w:r w:rsidR="00761009" w:rsidRPr="000237F7">
        <w:rPr>
          <w:i/>
        </w:rPr>
        <w:t xml:space="preserve">r </w:t>
      </w:r>
      <w:r w:rsidR="00761009">
        <w:t xml:space="preserve">on model performance by creating scenarios with different starting values of </w:t>
      </w:r>
      <w:r w:rsidR="00761009" w:rsidRPr="000237F7">
        <w:rPr>
          <w:i/>
        </w:rPr>
        <w:t>r</w:t>
      </w:r>
      <w:r w:rsidR="00761009">
        <w:t xml:space="preserve"> (0.5</w:t>
      </w:r>
      <w:proofErr w:type="gramStart"/>
      <w:r w:rsidR="00761009">
        <w:t>,  1</w:t>
      </w:r>
      <w:proofErr w:type="gramEnd"/>
      <w:r w:rsidR="00761009">
        <w:t xml:space="preserve">, 1.5, 2). </w:t>
      </w:r>
      <w:r w:rsidR="003F728A">
        <w:t xml:space="preserve"> For each value of r, w</w:t>
      </w:r>
      <w:r w:rsidR="00F6528D">
        <w:t xml:space="preserve">e </w:t>
      </w:r>
      <w:r w:rsidR="002306B7">
        <w:t xml:space="preserve">then </w:t>
      </w:r>
      <w:r w:rsidR="00F6528D">
        <w:t xml:space="preserve">modified </w:t>
      </w:r>
      <w:r w:rsidR="00F6528D" w:rsidRPr="00042E44">
        <w:rPr>
          <w:i/>
        </w:rPr>
        <w:t>r</w:t>
      </w:r>
      <w:r w:rsidR="00F6528D">
        <w:t xml:space="preserve"> and </w:t>
      </w:r>
      <w:r w:rsidR="00F6528D" w:rsidRPr="00042E44">
        <w:rPr>
          <w:i/>
        </w:rPr>
        <w:t>K</w:t>
      </w:r>
      <w:r w:rsidR="00F6528D">
        <w:t xml:space="preserve"> individually by</w:t>
      </w:r>
      <w:r w:rsidR="00DA72A4">
        <w:t xml:space="preserve"> a set of</w:t>
      </w:r>
      <w:r w:rsidR="00F6528D">
        <w:t xml:space="preserve"> intervals from their starting values </w:t>
      </w:r>
      <w:proofErr w:type="gramStart"/>
      <w:r w:rsidR="00427B15">
        <w:rPr>
          <w:rFonts w:cstheme="minorHAnsi"/>
        </w:rPr>
        <w:t>±</w:t>
      </w:r>
      <w:r w:rsidR="00F6528D">
        <w:t>(</w:t>
      </w:r>
      <w:proofErr w:type="gramEnd"/>
      <w:r w:rsidR="00F6528D">
        <w:t>0%</w:t>
      </w:r>
      <w:r w:rsidR="00F32CAD">
        <w:t xml:space="preserve"> [i.e., no change]</w:t>
      </w:r>
      <w:r w:rsidR="00F6528D">
        <w:t>, 10%</w:t>
      </w:r>
      <w:r w:rsidR="00DA72A4">
        <w:t>, 25%, 50%</w:t>
      </w:r>
      <w:r w:rsidR="00F6528D">
        <w:t>,</w:t>
      </w:r>
      <w:r w:rsidR="00DA72A4">
        <w:t xml:space="preserve"> 75</w:t>
      </w:r>
      <w:r w:rsidR="00F6528D">
        <w:t>%) while holding all other parameters constant</w:t>
      </w:r>
      <w:r w:rsidR="003F728A">
        <w:t>, for a total of 40 unique scenarios)</w:t>
      </w:r>
      <w:r w:rsidR="00F6528D">
        <w:t xml:space="preserve">. </w:t>
      </w:r>
      <w:r w:rsidR="0062727D">
        <w:t xml:space="preserve">We also evaluated how the magnitude of </w:t>
      </w:r>
      <w:r w:rsidR="00400E52">
        <w:t>stochasticity</w:t>
      </w:r>
      <w:r w:rsidR="0062727D">
        <w:t xml:space="preserve"> in the system (as measured by the</w:t>
      </w:r>
      <w:r>
        <w:t xml:space="preserve"> error </w:t>
      </w:r>
      <w:r w:rsidR="0062727D">
        <w:t>term</w:t>
      </w:r>
      <w: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62727D">
        <w:t>) influenced model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w:t>
      </w:r>
      <w:r w:rsidR="00DA6067">
        <w:t xml:space="preserve">as </w:t>
      </w:r>
      <w:r w:rsidR="00400E52">
        <w:t>described in the model above</w:t>
      </w:r>
      <w:r w:rsidR="00501FBD">
        <w:t xml:space="preserve"> that we used for fitting the RSD</w:t>
      </w:r>
      <w:r w:rsidR="00400E52">
        <w:t>)</w:t>
      </w:r>
      <w:r w:rsidR="00263647">
        <w:t xml:space="preserve">. </w:t>
      </w:r>
      <w:r>
        <w:t xml:space="preserve">For </w:t>
      </w:r>
      <w:r w:rsidR="00400E52">
        <w:t>each annual population size in the simulated dataset</w:t>
      </w:r>
      <w:r>
        <w:t>, a random value was selected from a normal curve of mean 0 and standard deviation of</w:t>
      </w:r>
      <w:r w:rsidR="00DA72A4">
        <w:t xml:space="preserve"> </w:t>
      </w:r>
      <m:oMath>
        <m:r>
          <w:rPr>
            <w:rFonts w:ascii="Cambria Math" w:hAnsi="Cambria Math" w:cs="Times New Roman"/>
            <w:sz w:val="24"/>
            <w:szCs w:val="24"/>
          </w:rPr>
          <m:t xml:space="preserve">σ </m:t>
        </m:r>
      </m:oMath>
      <w:r w:rsidR="007D571F">
        <w:rPr>
          <w:rFonts w:eastAsiaTheme="minorEastAsia"/>
          <w:sz w:val="24"/>
          <w:szCs w:val="24"/>
        </w:rPr>
        <w:t xml:space="preserve">(where </w:t>
      </w:r>
      <m:oMath>
        <m:r>
          <w:rPr>
            <w:rFonts w:ascii="Cambria Math" w:hAnsi="Cambria Math" w:cs="Times New Roman"/>
            <w:sz w:val="24"/>
            <w:szCs w:val="24"/>
          </w:rPr>
          <m:t>σ</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t xml:space="preserve"> </w:t>
      </w:r>
      <w:r w:rsidR="00B47301">
        <w:t>and multiplied by the expected population size generated from the deterministic portion of the model</w:t>
      </w:r>
      <w:r w:rsidR="003F728A">
        <w:t xml:space="preserve">, and, as above, modified </w:t>
      </w:r>
      <w:r w:rsidR="003F728A" w:rsidRPr="00042E44">
        <w:rPr>
          <w:i/>
        </w:rPr>
        <w:t>r</w:t>
      </w:r>
      <w:r w:rsidR="003F728A">
        <w:t xml:space="preserve"> and </w:t>
      </w:r>
      <w:r w:rsidR="003F728A" w:rsidRPr="00042E44">
        <w:rPr>
          <w:i/>
        </w:rPr>
        <w:t>K</w:t>
      </w:r>
      <w:r w:rsidR="003F728A">
        <w:t xml:space="preserve"> individually</w:t>
      </w:r>
      <w:r w:rsidR="003F728A">
        <w:t xml:space="preserve"> for each value of noise, for a total of 50 additional scenarios</w:t>
      </w:r>
      <w:r w:rsidR="007370A4">
        <w:t>.</w:t>
      </w:r>
      <w:r w:rsidR="00B47301">
        <w:t xml:space="preserve"> </w:t>
      </w:r>
      <w:r w:rsidR="007370A4">
        <w:t xml:space="preserve">We generated </w:t>
      </w:r>
      <w:r w:rsidR="00DA72A4">
        <w:t xml:space="preserve">250 </w:t>
      </w:r>
      <w:r>
        <w:t>simulated data</w:t>
      </w:r>
      <w:r w:rsidR="00EF1B98">
        <w:t xml:space="preserve">sets </w:t>
      </w:r>
      <w:r w:rsidR="007370A4">
        <w:t xml:space="preserve">for each of these scenarios assuming </w:t>
      </w:r>
      <w:r w:rsidR="00EF1B98">
        <w:t xml:space="preserve">breakpoint combinations </w:t>
      </w:r>
      <w:r>
        <w:t>with 0, 1, 2 and 3</w:t>
      </w:r>
      <w:r w:rsidR="007370A4">
        <w:t xml:space="preserve"> breaks,</w:t>
      </w:r>
      <w:r w:rsidR="00761009">
        <w:t xml:space="preserve"> </w:t>
      </w:r>
      <w:r w:rsidR="00EF1B98">
        <w:t>respectively</w:t>
      </w:r>
      <w:r w:rsidR="00761009">
        <w:t xml:space="preserve">, that were </w:t>
      </w:r>
      <w:r w:rsidR="00761009">
        <w:lastRenderedPageBreak/>
        <w:t>randomly selected from within the set of possible time points</w:t>
      </w:r>
      <w:r>
        <w:t xml:space="preserve">. </w:t>
      </w:r>
      <w:r w:rsidR="00C81B79">
        <w:t>We also tested the impact of time series length</w:t>
      </w:r>
      <w:r>
        <w:t xml:space="preserve"> by modifying </w:t>
      </w:r>
      <w:r w:rsidR="00041988">
        <w:t xml:space="preserve">the </w:t>
      </w:r>
      <w:r>
        <w:t xml:space="preserve">length of </w:t>
      </w:r>
      <w:r w:rsidR="00C81B79">
        <w:t xml:space="preserve">the simulated </w:t>
      </w:r>
      <w:r>
        <w:t xml:space="preserve">time series at </w:t>
      </w:r>
      <w:r w:rsidR="002D7E30">
        <w:t>five-</w:t>
      </w:r>
      <w:r>
        <w:t xml:space="preserve">year intervals </w:t>
      </w:r>
      <w:r w:rsidR="0062727D">
        <w:t xml:space="preserve">(over a range from </w:t>
      </w:r>
      <w:r w:rsidR="00DA72A4">
        <w:t>1</w:t>
      </w:r>
      <w:r w:rsidR="00312392">
        <w:t>5</w:t>
      </w:r>
      <w:r w:rsidR="0062727D">
        <w:t xml:space="preserve"> – </w:t>
      </w:r>
      <w:r w:rsidR="00DA72A4">
        <w:t xml:space="preserve">30 </w:t>
      </w:r>
      <w:r w:rsidR="0062727D">
        <w:t>years</w:t>
      </w:r>
      <w:r w:rsidR="0050582C">
        <w:t>, as the number of break point allows</w:t>
      </w:r>
      <w:r w:rsidR="0062727D">
        <w:t xml:space="preserve">) </w:t>
      </w:r>
      <w:r>
        <w:t xml:space="preserve">while holding </w:t>
      </w:r>
      <w:r w:rsidR="003F728A">
        <w:t xml:space="preserve">all other </w:t>
      </w:r>
      <w:r>
        <w:t xml:space="preserve">parameters constant. </w:t>
      </w:r>
      <w:r w:rsidR="004E1275">
        <w:t xml:space="preserve">In total, we generated </w:t>
      </w:r>
      <w:r w:rsidR="000E0392">
        <w:t>93</w:t>
      </w:r>
      <w:r w:rsidR="00364F78">
        <w:t>,572</w:t>
      </w:r>
      <w:r w:rsidR="00364F78">
        <w:t xml:space="preserve"> </w:t>
      </w:r>
      <w:r w:rsidR="004E1275">
        <w:t>data sets that we examined with our RSD model</w:t>
      </w:r>
      <w:r w:rsidR="003F728A">
        <w:t xml:space="preserve"> (</w:t>
      </w:r>
      <w:commentRangeStart w:id="0"/>
      <w:r w:rsidR="003F728A">
        <w:t xml:space="preserve">94,000 </w:t>
      </w:r>
      <w:commentRangeEnd w:id="0"/>
      <w:r w:rsidR="002F3152">
        <w:rPr>
          <w:rStyle w:val="CommentReference"/>
        </w:rPr>
        <w:commentReference w:id="0"/>
      </w:r>
      <w:ins w:id="1" w:author="Bahlai, Christine" w:date="2019-01-14T15:28:00Z">
        <w:r w:rsidR="003A33D5">
          <w:t xml:space="preserve"> simulations</w:t>
        </w:r>
      </w:ins>
      <w:del w:id="2" w:author="Bahlai, Christine" w:date="2019-01-14T15:28:00Z">
        <w:r w:rsidR="003F728A" w:rsidDel="003A33D5">
          <w:delText>scenarios</w:delText>
        </w:r>
      </w:del>
      <w:r w:rsidR="003F728A">
        <w:t xml:space="preserve"> were </w:t>
      </w:r>
      <w:del w:id="3" w:author="Bahlai, Christine" w:date="2019-01-14T15:28:00Z">
        <w:r w:rsidR="003F728A" w:rsidDel="003A33D5">
          <w:delText xml:space="preserve">attempted </w:delText>
        </w:r>
      </w:del>
      <w:ins w:id="4" w:author="Bahlai, Christine" w:date="2019-01-14T15:28:00Z">
        <w:r w:rsidR="003A33D5">
          <w:t>run</w:t>
        </w:r>
        <w:bookmarkStart w:id="5" w:name="_GoBack"/>
        <w:bookmarkEnd w:id="5"/>
        <w:r w:rsidR="003A33D5">
          <w:t xml:space="preserve"> </w:t>
        </w:r>
      </w:ins>
      <w:r w:rsidR="003F728A">
        <w:t>but simulations for higher numbers of break points in shorter time series occasionally failed).</w:t>
      </w:r>
    </w:p>
    <w:p w14:paraId="4A7C3025" w14:textId="4E45C101" w:rsidR="00312392" w:rsidRDefault="00312392" w:rsidP="00493C01">
      <w:r>
        <w:t xml:space="preserve">We </w:t>
      </w:r>
      <w:r w:rsidR="00C25022">
        <w:t xml:space="preserve">evaluated </w:t>
      </w:r>
      <w:r>
        <w:t xml:space="preserve">the </w:t>
      </w:r>
      <w:r w:rsidR="00C32614">
        <w:t xml:space="preserve">RSD model’s </w:t>
      </w:r>
      <w:r>
        <w:t>performance</w:t>
      </w:r>
      <w:r w:rsidR="001301A4">
        <w:t xml:space="preserve"> for all test scenarios </w:t>
      </w:r>
      <w:r w:rsidR="008E67BE">
        <w:t xml:space="preserve">by </w:t>
      </w:r>
      <w:r w:rsidR="00BC706E">
        <w:t xml:space="preserve">examining </w:t>
      </w:r>
      <w:r w:rsidR="008E67BE">
        <w:t xml:space="preserve">its ability to identify </w:t>
      </w:r>
      <w:r w:rsidR="00BC706E">
        <w:t>the true</w:t>
      </w:r>
      <w:r w:rsidR="008E67BE">
        <w:t xml:space="preserve"> break point</w:t>
      </w:r>
      <w:r w:rsidR="00BC706E">
        <w:t>s</w:t>
      </w:r>
      <w:r w:rsidR="008E67BE">
        <w:t xml:space="preserve"> within the </w:t>
      </w:r>
      <w:r w:rsidR="001301A4">
        <w:t xml:space="preserve">set of </w:t>
      </w:r>
      <w:r w:rsidR="001973A2">
        <w:t xml:space="preserve">the best fitting </w:t>
      </w:r>
      <w:r w:rsidR="001301A4">
        <w:t>break point combinations</w:t>
      </w:r>
      <w:r w:rsidR="00557DB0">
        <w:t xml:space="preserve"> (i.e. the top ranked break point combination and those </w:t>
      </w:r>
      <w:r w:rsidR="00772675">
        <w:t xml:space="preserve">break point combinations whose </w:t>
      </w:r>
      <w:proofErr w:type="spellStart"/>
      <w:r w:rsidR="00772675">
        <w:t>AICc</w:t>
      </w:r>
      <w:proofErr w:type="spellEnd"/>
      <w:r w:rsidR="00772675">
        <w:t xml:space="preserve"> values fell within two units of the top ranked)</w:t>
      </w:r>
      <w:r>
        <w:t xml:space="preserve">. </w:t>
      </w:r>
      <w:r w:rsidR="001301A4">
        <w:t xml:space="preserve">We also examined the performance of the break-point weighting tool </w:t>
      </w:r>
      <w:r w:rsidR="00BC706E">
        <w:t>by calculating the</w:t>
      </w:r>
      <w:r w:rsidR="001301A4">
        <w:t xml:space="preserve"> average weightings of</w:t>
      </w:r>
      <w:r w:rsidR="009F4A1A">
        <w:t xml:space="preserve"> all</w:t>
      </w:r>
      <w:r w:rsidR="001301A4">
        <w:t xml:space="preserve"> </w:t>
      </w:r>
      <w:r w:rsidR="00761009">
        <w:t xml:space="preserve">true </w:t>
      </w:r>
      <w:r w:rsidR="001301A4">
        <w:t>and erroneous break points</w:t>
      </w:r>
      <w:r w:rsidR="004049B6">
        <w:t xml:space="preserve"> </w:t>
      </w:r>
      <w:r w:rsidR="009F4A1A">
        <w:t xml:space="preserve">identified in the top performing model(s) </w:t>
      </w:r>
      <w:r w:rsidR="004049B6">
        <w:t>across all runs of a given scenario</w:t>
      </w:r>
      <w:r w:rsidR="001301A4">
        <w:t>.</w:t>
      </w:r>
    </w:p>
    <w:p w14:paraId="6697162A" w14:textId="77B41D83" w:rsidR="00493C01" w:rsidRDefault="00B853B2" w:rsidP="00493C01">
      <w:commentRangeStart w:id="6"/>
      <w:commentRangeStart w:id="7"/>
      <w:r>
        <w:t xml:space="preserve">The </w:t>
      </w:r>
      <w:r w:rsidR="006915CD">
        <w:t xml:space="preserve">scenario with the correct </w:t>
      </w:r>
      <w:r>
        <w:t>number of breaks and their locations</w:t>
      </w:r>
      <w:r w:rsidR="00075BF1">
        <w:t xml:space="preserve"> w</w:t>
      </w:r>
      <w:r w:rsidR="003B2DF9">
        <w:t>as</w:t>
      </w:r>
      <w:r w:rsidR="00075BF1">
        <w:t xml:space="preserve"> detected within the </w:t>
      </w:r>
      <w:r>
        <w:t xml:space="preserve">top </w:t>
      </w:r>
      <w:r w:rsidR="00BC62D0">
        <w:t>performing break</w:t>
      </w:r>
      <w:r w:rsidR="00075BF1">
        <w:t xml:space="preserve"> point combination sets with &gt;70% accuracy under nearly all parameterization</w:t>
      </w:r>
      <w:r w:rsidR="00BC706E">
        <w:t>s</w:t>
      </w:r>
      <w:r w:rsidR="00075BF1">
        <w:t xml:space="preserve"> </w:t>
      </w:r>
      <w:commentRangeEnd w:id="6"/>
      <w:r w:rsidR="003B2DF9">
        <w:rPr>
          <w:rStyle w:val="CommentReference"/>
        </w:rPr>
        <w:commentReference w:id="6"/>
      </w:r>
      <w:commentRangeEnd w:id="7"/>
      <w:r w:rsidR="003F728A">
        <w:rPr>
          <w:rStyle w:val="CommentReference"/>
        </w:rPr>
        <w:commentReference w:id="7"/>
      </w:r>
      <w:r w:rsidR="00493C01">
        <w:t xml:space="preserve">(Fig. </w:t>
      </w:r>
      <w:r w:rsidR="00977866">
        <w:t>1</w:t>
      </w:r>
      <w:r w:rsidR="00950939">
        <w:t>).</w:t>
      </w:r>
      <w:r w:rsidR="00075BF1">
        <w:t xml:space="preserve"> </w:t>
      </w:r>
      <w:del w:id="8" w:author="Bahlai, Christine" w:date="2019-01-14T15:01:00Z">
        <w:r w:rsidR="008032E9" w:rsidDel="00364F78">
          <w:delText xml:space="preserve">The </w:delText>
        </w:r>
      </w:del>
      <w:ins w:id="9" w:author="Bahlai, Christine" w:date="2019-01-14T15:01:00Z">
        <w:r w:rsidR="00364F78">
          <w:t xml:space="preserve">For time series with 20 year lengths, the </w:t>
        </w:r>
      </w:ins>
      <w:r w:rsidR="00C32614">
        <w:t>RSD model</w:t>
      </w:r>
      <w:r w:rsidR="008032E9">
        <w:t xml:space="preserve"> correctly identified</w:t>
      </w:r>
      <w:r w:rsidR="00493C01">
        <w:t xml:space="preserve"> </w:t>
      </w:r>
      <w:r w:rsidR="00C01703">
        <w:t xml:space="preserve">the </w:t>
      </w:r>
      <w:r w:rsidR="00BC706E">
        <w:t xml:space="preserve">true </w:t>
      </w:r>
      <w:r w:rsidR="00493C01">
        <w:t>break point combination</w:t>
      </w:r>
      <w:r w:rsidR="00C01703">
        <w:t xml:space="preserve"> </w:t>
      </w:r>
      <w:r w:rsidR="00493C01">
        <w:t>in</w:t>
      </w:r>
      <w:r w:rsidR="00075BF1">
        <w:t xml:space="preserve"> virtually</w:t>
      </w:r>
      <w:r w:rsidR="00493C01">
        <w:t xml:space="preserve"> </w:t>
      </w:r>
      <w:r w:rsidR="00075BF1">
        <w:t>100</w:t>
      </w:r>
      <w:r w:rsidR="00493C01">
        <w:t>% of scenarios initiated with two break points</w:t>
      </w:r>
      <w:r w:rsidR="00075BF1">
        <w:t>, &gt;9</w:t>
      </w:r>
      <w:r w:rsidR="00493C01">
        <w:t>0% of scenarios initiated with one break point</w:t>
      </w:r>
      <w:r w:rsidR="00075BF1">
        <w:t xml:space="preserve"> and &gt;80% of zero break simulations</w:t>
      </w:r>
      <w:r w:rsidR="00C01703">
        <w:t xml:space="preserve">. </w:t>
      </w:r>
      <w:r w:rsidR="00657F11">
        <w:t xml:space="preserve">The </w:t>
      </w:r>
      <w:r w:rsidR="00B321C6">
        <w:t>accuracy was</w:t>
      </w:r>
      <w:r w:rsidR="007413B7">
        <w:t xml:space="preserve"> generally</w:t>
      </w:r>
      <w:r w:rsidR="00B321C6">
        <w:t xml:space="preserve"> lowest in time series with three break points</w:t>
      </w:r>
      <w:r w:rsidR="004759DD">
        <w:t xml:space="preserve"> but above 70% </w:t>
      </w:r>
      <w:r w:rsidR="007413B7">
        <w:t>for most scenarios</w:t>
      </w:r>
      <w:r w:rsidR="00B321C6">
        <w:t xml:space="preserve">. </w:t>
      </w:r>
      <w:r w:rsidR="00C01703">
        <w:t xml:space="preserve">These results </w:t>
      </w:r>
      <w:r w:rsidR="00075BF1">
        <w:t xml:space="preserve">remained roughly consistent </w:t>
      </w:r>
      <w:r w:rsidR="00C01703">
        <w:t>regardless of the value of the variance (</w:t>
      </w:r>
      <w:r w:rsidR="00CA2C6A">
        <w:rPr>
          <w:rFonts w:cstheme="minorHAnsi"/>
        </w:rPr>
        <w:t>σ</w:t>
      </w:r>
      <w:r w:rsidR="00CA2C6A">
        <w:rPr>
          <w:vertAlign w:val="superscript"/>
        </w:rPr>
        <w:t>2</w:t>
      </w:r>
      <w:r w:rsidR="00C01703">
        <w:t xml:space="preserve">) determining the annual amount of environmental/sampling noise </w:t>
      </w:r>
      <w:r w:rsidR="00493C01">
        <w:t xml:space="preserve">(Fig. </w:t>
      </w:r>
      <w:r w:rsidR="00977866">
        <w:t>1</w:t>
      </w:r>
      <w:r w:rsidR="00493C01">
        <w:t xml:space="preserve"> A</w:t>
      </w:r>
      <w:r w:rsidR="00075BF1">
        <w:t>)</w:t>
      </w:r>
      <w:r w:rsidR="00493C01">
        <w:t xml:space="preserve">. </w:t>
      </w:r>
      <w:r w:rsidR="001A7FA7">
        <w:t xml:space="preserve">Results were similar across all r values tested but performance of the </w:t>
      </w:r>
      <w:r w:rsidR="00BC706E">
        <w:t>RSD</w:t>
      </w:r>
      <w:r w:rsidR="001A7FA7">
        <w:t xml:space="preserve"> declined slightly when initial</w:t>
      </w:r>
      <w:r w:rsidR="001A7FA7" w:rsidRPr="00CA2C6A">
        <w:rPr>
          <w:i/>
        </w:rPr>
        <w:t xml:space="preserve"> r</w:t>
      </w:r>
      <w:r w:rsidR="001A7FA7">
        <w:t xml:space="preserve"> was large (&gt;2.0</w:t>
      </w:r>
      <w:r w:rsidR="00761009">
        <w:t>;</w:t>
      </w:r>
      <w:r w:rsidR="00493C01">
        <w:t xml:space="preserve"> Fig. </w:t>
      </w:r>
      <w:r w:rsidR="00977866">
        <w:t>1</w:t>
      </w:r>
      <w:r w:rsidR="00493C01">
        <w:t xml:space="preserve"> B)</w:t>
      </w:r>
      <w:r w:rsidR="00075BF1">
        <w:t xml:space="preserve">.  </w:t>
      </w:r>
      <w:r w:rsidR="00C01703">
        <w:t>The</w:t>
      </w:r>
      <w:r w:rsidR="00075BF1">
        <w:t xml:space="preserve"> </w:t>
      </w:r>
      <w:r w:rsidR="00C32614">
        <w:t>RSD</w:t>
      </w:r>
      <w:r w:rsidR="00075BF1">
        <w:t xml:space="preserve"> model </w:t>
      </w:r>
      <w:r w:rsidR="00C01703">
        <w:t>had the highest accuracy</w:t>
      </w:r>
      <w:r w:rsidR="00123B72">
        <w:t xml:space="preserve"> with larger </w:t>
      </w:r>
      <w:r w:rsidR="00075BF1">
        <w:t xml:space="preserve">shifts in K </w:t>
      </w:r>
      <w:r w:rsidR="00123B72">
        <w:t>(</w:t>
      </w:r>
      <w:r w:rsidR="00D07009">
        <w:rPr>
          <w:rFonts w:cstheme="minorHAnsi"/>
        </w:rPr>
        <w:t>≥</w:t>
      </w:r>
      <w:r w:rsidR="00DE372E">
        <w:t>25</w:t>
      </w:r>
      <w:r w:rsidR="00075BF1">
        <w:t xml:space="preserve">%; Fig 1. C) </w:t>
      </w:r>
      <w:r w:rsidR="00493C01">
        <w:t xml:space="preserve">and </w:t>
      </w:r>
      <w:r w:rsidR="00C01703">
        <w:t xml:space="preserve">relatively </w:t>
      </w:r>
      <w:r w:rsidR="00123B72">
        <w:t xml:space="preserve">smaller </w:t>
      </w:r>
      <w:r w:rsidR="00493C01">
        <w:t xml:space="preserve">changes to </w:t>
      </w:r>
      <w:r w:rsidR="00493C01" w:rsidRPr="00042E44">
        <w:rPr>
          <w:i/>
        </w:rPr>
        <w:t xml:space="preserve">r </w:t>
      </w:r>
      <w:r w:rsidR="00123B72">
        <w:t>(</w:t>
      </w:r>
      <w:r w:rsidR="00DE372E">
        <w:rPr>
          <w:rFonts w:cstheme="minorHAnsi"/>
        </w:rPr>
        <w: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the Ricker model produces chaotic dynamics </w:t>
      </w:r>
      <w:r w:rsidR="005932CA">
        <w:t>with high values of r</w:t>
      </w:r>
      <w:r w:rsidR="00E73CB6">
        <w:t xml:space="preserve"> (r &gt; 2.</w:t>
      </w:r>
      <w:r w:rsidR="00A26FD7">
        <w:t>3</w:t>
      </w:r>
      <w:r w:rsidR="00E73CB6">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r w:rsidR="00C32614">
        <w:t>RSD model</w:t>
      </w:r>
      <w:r w:rsidR="00493C01">
        <w:t xml:space="preserve"> 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commentRangeStart w:id="10"/>
      <w:commentRangeStart w:id="11"/>
      <w:r w:rsidR="00462C48">
        <w:t>Accura</w:t>
      </w:r>
      <w:r w:rsidR="00325D46">
        <w:t xml:space="preserve">cy was also low in cases where the number of break points was high relative to the time series length (e.g., </w:t>
      </w:r>
      <w:r w:rsidR="00837331">
        <w:t>20 years and three breaks)</w:t>
      </w:r>
      <w:r w:rsidR="00902F3B">
        <w:t>.</w:t>
      </w:r>
      <w:commentRangeEnd w:id="10"/>
      <w:r w:rsidR="0050582C">
        <w:rPr>
          <w:rStyle w:val="CommentReference"/>
        </w:rPr>
        <w:commentReference w:id="10"/>
      </w:r>
      <w:commentRangeEnd w:id="11"/>
      <w:r w:rsidR="00364F78">
        <w:rPr>
          <w:rStyle w:val="CommentReference"/>
        </w:rPr>
        <w:commentReference w:id="11"/>
      </w:r>
    </w:p>
    <w:p w14:paraId="4A77E940" w14:textId="233345B0" w:rsidR="00527036" w:rsidRDefault="00EE1A6B" w:rsidP="00493C01">
      <w:bookmarkStart w:id="12" w:name="_Hlk487717425"/>
      <w:r>
        <w:t>The breakpoint</w:t>
      </w:r>
      <w:r w:rsidR="00527036">
        <w:t xml:space="preserve"> weighting analysis</w:t>
      </w:r>
      <w:r>
        <w:t xml:space="preserve"> revealed</w:t>
      </w:r>
      <w:r w:rsidR="00527036">
        <w:t xml:space="preserve"> that </w:t>
      </w:r>
      <w:r w:rsidR="006B72C6">
        <w:t xml:space="preserve">in the vast majority of cases, the average weight of a true break exceeded a value of 0.8 (Fig. </w:t>
      </w:r>
      <w:r w:rsidR="008B4B47">
        <w:t>2</w:t>
      </w:r>
      <w:r w:rsidR="006B72C6">
        <w:t xml:space="preserve">), whereas the weight of erroneous breaks averaged less than 0.2 in weight. The notable exception </w:t>
      </w:r>
      <w:r w:rsidR="00BC706E">
        <w:t xml:space="preserve">occurred </w:t>
      </w:r>
      <w:r w:rsidR="006B72C6">
        <w:t xml:space="preserve">when true breaks </w:t>
      </w:r>
      <w:r>
        <w:t xml:space="preserve">resulted from </w:t>
      </w:r>
      <w:r w:rsidR="006B72C6">
        <w:t xml:space="preserve">very small shifts in K (Fig. </w:t>
      </w:r>
      <w:r w:rsidR="008B4B47">
        <w:t xml:space="preserve">2 </w:t>
      </w:r>
      <w:r w:rsidR="006B72C6">
        <w:t xml:space="preserve">C). </w:t>
      </w:r>
      <w:r w:rsidR="0043141D">
        <w:t xml:space="preserve">Thus, when a weight of &gt;0.8 is indicated for a break found by the RSD model, we can reasonably conclude this is a true break, and likewise, a break with a weight of &lt;0.2 can reasonably assumed to be erroneous. </w:t>
      </w:r>
      <w:r w:rsidR="001A7FA7">
        <w:t xml:space="preserve">Weight values intermediate to those two thresholds can be interpreted as a quantification of the strength of evidence that </w:t>
      </w:r>
      <w:r w:rsidR="00BC706E">
        <w:t>a break occurred</w:t>
      </w:r>
      <w:r w:rsidR="001A7FA7">
        <w:t>.</w:t>
      </w:r>
    </w:p>
    <w:bookmarkEnd w:id="12"/>
    <w:p w14:paraId="4D6964D6" w14:textId="77777777" w:rsidR="00493C01" w:rsidRDefault="00493C01" w:rsidP="00493C01">
      <w:pPr>
        <w:rPr>
          <w:b/>
        </w:rPr>
      </w:pPr>
      <w:r>
        <w:rPr>
          <w:b/>
        </w:rPr>
        <w:t>Applications</w:t>
      </w:r>
    </w:p>
    <w:p w14:paraId="5F4E3EFB" w14:textId="3928341F" w:rsidR="00493C01" w:rsidRDefault="00493C01" w:rsidP="00493C01">
      <w:r>
        <w:t xml:space="preserve">We tested the performance of the </w:t>
      </w:r>
      <w:r w:rsidR="00C32614">
        <w:t>RSD</w:t>
      </w:r>
      <w:r>
        <w:t xml:space="preserve"> model 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53DD1C68" w:rsidR="00493C01" w:rsidRDefault="00493C01" w:rsidP="00493C01">
      <w:r>
        <w:lastRenderedPageBreak/>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w:t>
      </w:r>
      <w:r w:rsidR="0087591E">
        <w:t>ten</w:t>
      </w:r>
      <w:r>
        <w:t xml:space="preserve">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in </w:t>
      </w:r>
      <w:r w:rsidR="002D019F">
        <w:t>our analysis</w:t>
      </w:r>
      <w:r>
        <w:t xml:space="preserve">. Detailed sampling methodology is available in previous work </w:t>
      </w:r>
      <w:r>
        <w:fldChar w:fldCharType="begin"/>
      </w:r>
      <w:r w:rsidR="003D6BFD">
        <w:instrText xml:space="preserve"> ADDIN ZOTERO_ITEM CSL_CITATION {"citationID":"aiqcni7gke","properties":{"formattedCitation":"(Bahlai et al. 2013, Bahlai, Colunga-Garcia, et al. 2015, Bahlai, vander Werf, et al. 2015)","plainCitation":"(Bahlai et al. 2013, Bahlai, Colunga-Garcia, et al. 2015, Bahlai, vander Werf, et al. 2015)","noteIndex":0},"citationItems":[{"id":218,"uris":["http://zotero.org/users/3015424/items/S54CRNH6"],"uri":["http://zotero.org/users/3015424/items/S54CRNH6"],"itemData":{"id":218,"type":"article-journal","title":"Long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2C07AC">
        <w:rPr>
          <w:rFonts w:ascii="Calibri" w:hAnsi="Calibri" w:cs="Calibri"/>
        </w:rPr>
        <w:t>(Bahlai et al. 2013, Bahlai, Colunga-Garcia, et al. 2015, Bahlai, vander Werf, et al. 2015)</w:t>
      </w:r>
      <w:r>
        <w:fldChar w:fldCharType="end"/>
      </w:r>
      <w:r>
        <w:t xml:space="preserve">.  </w:t>
      </w:r>
    </w:p>
    <w:p w14:paraId="1DCD5FE4" w14:textId="64979852" w:rsidR="00493C01" w:rsidRDefault="00493C01" w:rsidP="00493C01">
      <w:r>
        <w:t>Two break points</w:t>
      </w:r>
      <w:r w:rsidR="0036101F">
        <w:t>,</w:t>
      </w:r>
      <w:r>
        <w:t xml:space="preserve"> one occurring after 2000 and one occurring after 2005</w:t>
      </w:r>
      <w:r w:rsidR="0036101F">
        <w:t>,</w:t>
      </w:r>
      <w:r>
        <w:t xml:space="preserve"> were observed in the </w:t>
      </w:r>
      <w:r w:rsidR="003D7B3C">
        <w:t xml:space="preserve">top </w:t>
      </w:r>
      <w:r>
        <w:t xml:space="preserve">break point combination model (Fig. </w:t>
      </w:r>
      <w:r w:rsidR="008B4B47">
        <w:t xml:space="preserve">3 </w:t>
      </w:r>
      <w:r>
        <w:t>A</w:t>
      </w:r>
      <w:r w:rsidR="00132F8B">
        <w:t xml:space="preserve">, </w:t>
      </w:r>
      <w:proofErr w:type="spellStart"/>
      <w:r w:rsidR="00132F8B">
        <w:t>AICc</w:t>
      </w:r>
      <w:proofErr w:type="spellEnd"/>
      <w:r w:rsidR="00132F8B">
        <w:t>=-18.02</w:t>
      </w:r>
      <w:r>
        <w:t xml:space="preserve">). </w:t>
      </w:r>
      <w:r w:rsidR="003D7B3C">
        <w:t xml:space="preserve">However, the </w:t>
      </w:r>
      <w:r w:rsidR="00C32614">
        <w:t>RSD model</w:t>
      </w:r>
      <w:r w:rsidR="003D7B3C">
        <w:t xml:space="preserve"> indicated that two additional break point combinations, a single break after 2000</w:t>
      </w:r>
      <w:r w:rsidR="00132F8B">
        <w:t xml:space="preserve"> (</w:t>
      </w:r>
      <w:proofErr w:type="spellStart"/>
      <w:r w:rsidR="00132F8B">
        <w:t>AICc</w:t>
      </w:r>
      <w:proofErr w:type="spellEnd"/>
      <w:r w:rsidR="00132F8B">
        <w:t>=-17.46)</w:t>
      </w:r>
      <w:r w:rsidR="003D7B3C">
        <w:t>, and a no break series</w:t>
      </w:r>
      <w:r w:rsidR="00132F8B">
        <w:t xml:space="preserve"> (</w:t>
      </w:r>
      <w:proofErr w:type="spellStart"/>
      <w:r w:rsidR="00132F8B">
        <w:t>AICc</w:t>
      </w:r>
      <w:proofErr w:type="spellEnd"/>
      <w:r w:rsidR="00132F8B">
        <w:t>=-17.64)</w:t>
      </w:r>
      <w:r w:rsidR="003D7B3C">
        <w:t xml:space="preserve">, had equivalent performance. Break weight analysis suggested a weight of 0.56 for the 2000 break, and a weight of 0.29 for the break after 2005. </w:t>
      </w:r>
      <w:r w:rsidR="00AC02B9">
        <w:t xml:space="preserve"> </w:t>
      </w:r>
      <w:r w:rsidR="0043141D">
        <w:t>As these weights</w:t>
      </w:r>
      <w:r w:rsidR="00AC02B9">
        <w:t xml:space="preserve"> fall into</w:t>
      </w:r>
      <w:r w:rsidR="00CA2C6A">
        <w:t xml:space="preserve"> </w:t>
      </w:r>
      <w:r w:rsidR="0043141D">
        <w:t xml:space="preserve">a range intermediate to our 0.2 and 0.8 decision rules, </w:t>
      </w:r>
      <w:r w:rsidR="00AC02B9">
        <w:t xml:space="preserve">we conclude that there is reasonably strong evidence of a shift in dynamic rule after 2000, and moderate-weak evidence for a shift after 2005. </w:t>
      </w:r>
      <w:r>
        <w:t xml:space="preserve">The shift in 2000 </w:t>
      </w:r>
      <w:r w:rsidR="00604882">
        <w:t>i</w:t>
      </w:r>
      <w:r>
        <w:t xml:space="preserve">s characterized by substantial increases in the values </w:t>
      </w:r>
      <w:r w:rsidR="00BE7479">
        <w:t xml:space="preserve">of </w:t>
      </w:r>
      <w:r w:rsidRPr="00F51A47">
        <w:rPr>
          <w:i/>
        </w:rPr>
        <w:t>K</w:t>
      </w:r>
      <w:r>
        <w:t xml:space="preserve"> and </w:t>
      </w:r>
      <w:r w:rsidRPr="00F51A47">
        <w:rPr>
          <w:i/>
        </w:rPr>
        <w:t>r</w:t>
      </w:r>
      <w:r>
        <w:t xml:space="preserve">, </w:t>
      </w:r>
      <w:r w:rsidR="0036101F">
        <w:t>with approximate increase</w:t>
      </w:r>
      <w:r w:rsidR="00604882">
        <w:t>s</w:t>
      </w:r>
      <w:r w:rsidR="0036101F">
        <w:t xml:space="preserve"> of </w:t>
      </w:r>
      <w:r>
        <w:t>75% and 40% over their initial estimates, respectively (Table 1)</w:t>
      </w:r>
      <w:r w:rsidR="00604882">
        <w:t>. The shift in 2005 is characterized</w:t>
      </w:r>
      <w:r>
        <w:t xml:space="preserve"> by a return to parameter estimates </w:t>
      </w:r>
      <w:r w:rsidR="00604882">
        <w:t xml:space="preserve">that were </w:t>
      </w:r>
      <w:r>
        <w:t xml:space="preserve">nearly identical to those observed </w:t>
      </w:r>
      <w:r w:rsidR="0087591E">
        <w:t>at the beginning of the time series</w:t>
      </w:r>
      <w:r>
        <w:t xml:space="preserve"> (Table 1, Fig. </w:t>
      </w:r>
      <w:r w:rsidR="008B4B47">
        <w:t xml:space="preserve">3 </w:t>
      </w:r>
      <w:r>
        <w:t xml:space="preserve">B). </w:t>
      </w:r>
    </w:p>
    <w:p w14:paraId="4F31CA6B" w14:textId="585E3398" w:rsidR="00CB7EEE" w:rsidRDefault="00AC02B9" w:rsidP="00493C01">
      <w:r>
        <w:t xml:space="preserve">These observations can be explained in the context of the known ecology of this ladybeetle. </w:t>
      </w:r>
      <w:r w:rsidR="00CB7EEE">
        <w:t xml:space="preserve">Dynamics of the ladybeetle invasion appear to be closely coupled with prey availability </w:t>
      </w:r>
      <w:r w:rsidR="00CB7EEE">
        <w:fldChar w:fldCharType="begin"/>
      </w:r>
      <w:r w:rsidR="00CB7EEE">
        <w: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B7EEE">
        <w:fldChar w:fldCharType="separate"/>
      </w:r>
      <w:r w:rsidR="00CB7EEE" w:rsidRPr="00B35DE1">
        <w:rPr>
          <w:rFonts w:ascii="Calibri" w:hAnsi="Calibri" w:cs="Calibri"/>
        </w:rPr>
        <w:t>(Bahlai and Sears 2009, Heimpel et al. 2010, Rhainds et al. 2010, Bahlai, Colunga-Garcia, et al. 2015)</w:t>
      </w:r>
      <w:r w:rsidR="00CB7EEE">
        <w:fldChar w:fldCharType="end"/>
      </w:r>
      <w:r w:rsidR="00CB7EEE">
        <w:t xml:space="preserve">, which, in turn, is driven by documented pest management practices (neonicotinoid insecticide use; </w:t>
      </w:r>
      <w:r w:rsidR="00CB7EEE">
        <w:fldChar w:fldCharType="begin"/>
      </w:r>
      <w:r w:rsidR="00312392">
        <w: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CB7EEE" w:rsidRPr="00B35DE1">
        <w:rPr>
          <w:rFonts w:ascii="Calibri" w:hAnsi="Calibri" w:cs="Calibri"/>
        </w:rPr>
        <w:t>Bahlai, vander Werf, et al. 2015)</w:t>
      </w:r>
      <w:r w:rsidR="00CB7EEE">
        <w:fldChar w:fldCharType="end"/>
      </w:r>
      <w:r w:rsidR="00CB7EEE">
        <w:t xml:space="preserve"> leading to </w:t>
      </w:r>
      <w:r w:rsidR="002A6CBA">
        <w:t xml:space="preserve">a </w:t>
      </w:r>
      <w:r w:rsidR="00CB7EEE">
        <w:t xml:space="preserve">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w:t>
      </w:r>
      <w:r w:rsidR="008E67BE">
        <w:t>soybean aphid</w:t>
      </w:r>
      <w:r w:rsidR="002C0AA1">
        <w:t xml:space="preserve"> to North America</w:t>
      </w:r>
      <w:r w:rsidR="008E67BE">
        <w:t xml:space="preserve">, </w:t>
      </w:r>
      <w:r w:rsidR="00CB7EEE">
        <w:t xml:space="preserve">a preferred prey item from </w:t>
      </w:r>
      <w:r w:rsidR="008E67BE">
        <w:t xml:space="preserve">the ladybeetle’s </w:t>
      </w:r>
      <w:r w:rsidR="00CB7EEE">
        <w:t xml:space="preserve">native range </w:t>
      </w:r>
      <w:r w:rsidR="00CB7EEE">
        <w:fldChar w:fldCharType="begin"/>
      </w:r>
      <w:r w:rsidR="00CB7EEE">
        <w:instrText xml:space="preserve"> ADDIN ZOTERO_ITEM CSL_CITATION {"citationID":"Aubs2z5X","properties":{"formattedCitation":"(Ragsdale et al. 2004, Wu et al. 2004)","plainCitation":"(Ragsdale et al. 2004, Wu et al. 2004)","noteIndex":0},"citationItems":[{"id":1002,"uris":["http://zotero.org/users/3015424/items/CPK4JSN3"],"uri":["http://zotero.org/users/3015424/items/CPK4JSN3"],"itemData":{"id":1002,"type":"article-journal","title":"Soybean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America.","shortTitle":"Soybean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China.","shortTitle":"The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CB7EEE">
        <w:fldChar w:fldCharType="separate"/>
      </w:r>
      <w:r w:rsidR="00CB7EEE" w:rsidRPr="00263647">
        <w:rPr>
          <w:rFonts w:ascii="Calibri" w:hAnsi="Calibri" w:cs="Calibri"/>
        </w:rPr>
        <w:t>(Ragsdale et al. 2004, Wu et al. 2004)</w:t>
      </w:r>
      <w:r w:rsidR="00CB7EEE">
        <w:fldChar w:fldCharType="end"/>
      </w:r>
      <w:r w:rsidR="00CB7EEE">
        <w:t xml:space="preserve">. The invasion of this aphid dramatically increased resources available to </w:t>
      </w:r>
      <w:r w:rsidR="004546C7">
        <w:t xml:space="preserve">the ladybeetle </w:t>
      </w:r>
      <w:r w:rsidR="00CB7EEE">
        <w:t xml:space="preserve">in habitats where the beetles were already well-established </w:t>
      </w:r>
      <w:r w:rsidR="00CB7EEE">
        <w:fldChar w:fldCharType="begin"/>
      </w:r>
      <w:r w:rsidR="00CB7EEE">
        <w:instrText xml:space="preserve"> ADDIN ZOTERO_ITEM CSL_CITATION {"citationID":"XxxTEEIo","properties":{"formattedCitation":"(Bahlai et al. 2013)","plainCitation":"(Bahlai et al. 2013)","noteIndex":0},"citationItems":[{"id":218,"uris":["http://zotero.org/users/3015424/items/S54CRNH6"],"uri":["http://zotero.org/users/3015424/items/S54CRNH6"],"itemData":{"id":218,"type":"article-journal","title":"Long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CB7EEE">
        <w:fldChar w:fldCharType="separate"/>
      </w:r>
      <w:r w:rsidR="00CB7EEE" w:rsidRPr="00263647">
        <w:rPr>
          <w:rFonts w:ascii="Calibri" w:hAnsi="Calibri" w:cs="Calibri"/>
        </w:rPr>
        <w:t>(Bahlai et al. 2013)</w:t>
      </w:r>
      <w:r w:rsidR="00CB7EEE">
        <w:fldChar w:fldCharType="end"/>
      </w:r>
      <w:r w:rsidR="00CB7EEE">
        <w:t>, supporting both a higher carrying capacity and a greater intrinsic growth rate. The second shift, after 2005,</w:t>
      </w:r>
      <w:r>
        <w:t xml:space="preserve"> was </w:t>
      </w:r>
      <w:r w:rsidR="00BC0B66">
        <w:t>less strongly supported, but coincides with the introduction and uptake of a management strategy</w:t>
      </w:r>
      <w:r w:rsidR="00A439FD">
        <w:t xml:space="preserve"> for aphids</w:t>
      </w:r>
      <w:r w:rsidR="00BC0B66">
        <w:t xml:space="preserve"> that incompletely controlled the prey item</w:t>
      </w:r>
      <w:r w:rsidR="00CB7EEE">
        <w:t xml:space="preserve">. </w:t>
      </w:r>
      <w:r w:rsidR="00A439FD">
        <w:t>La</w:t>
      </w:r>
      <w:r w:rsidR="00CB7EEE">
        <w:t xml:space="preserve">ndscape-scale use of neonicotinoid insecticides decreased prey numbers, particularly during the spring when </w:t>
      </w:r>
      <w:r w:rsidR="004C3B3A">
        <w:t xml:space="preserve">aphids </w:t>
      </w:r>
      <w:r w:rsidR="00CB7EEE">
        <w:t>coloniz</w:t>
      </w:r>
      <w:r w:rsidR="00A33B1C">
        <w:t>e</w:t>
      </w:r>
      <w:r w:rsidR="00CB7EEE">
        <w:t xml:space="preserve"> new hosts, </w:t>
      </w:r>
      <w:r w:rsidR="00D9182C">
        <w:t xml:space="preserve">which could be </w:t>
      </w:r>
      <w:r w:rsidR="00CB7EEE">
        <w:t>limiting early season reproduction of</w:t>
      </w:r>
      <w:r w:rsidR="00D9182C">
        <w:t xml:space="preserve"> ladybeetles</w:t>
      </w:r>
      <w:r w:rsidR="00CB7EEE">
        <w:rPr>
          <w:i/>
        </w:rPr>
        <w:t xml:space="preserve"> </w:t>
      </w:r>
      <w:r w:rsidR="00CB7EEE">
        <w:rPr>
          <w:i/>
        </w:rPr>
        <w:fldChar w:fldCharType="begin"/>
      </w:r>
      <w:r w:rsidR="00CB7EEE">
        <w:rPr>
          <w:i/>
        </w:rPr>
        <w:instrText xml:space="preserve"> ADDIN ZOTERO_ITEM CSL_CITATION {"citationID":"nksNrgGO","properties":{"formattedCitation":"(Bahlai, vander Werf, et al. 2015)","plainCitation":"(Bahlai, vander Werf, et al. 2015)","noteIndex":0},"citationItems":[{"id":268,"uris":["http://zotero.org/users/3015424/items/FHFEXKMM"],"uri":["http://zotero.org/users/3015424/items/FHFEXKMM"],"itemData":{"id":268,"type":"article-journal","title":"Shifts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rPr>
          <w:i/>
        </w:rPr>
        <w:fldChar w:fldCharType="separate"/>
      </w:r>
      <w:r w:rsidR="00CB7EEE" w:rsidRPr="00263647">
        <w:rPr>
          <w:rFonts w:ascii="Calibri" w:hAnsi="Calibri" w:cs="Calibri"/>
        </w:rPr>
        <w:t>(Bahlai, vander Werf, et al. 2015)</w:t>
      </w:r>
      <w:r w:rsidR="00CB7EEE">
        <w:rPr>
          <w:i/>
        </w:rPr>
        <w:fldChar w:fldCharType="end"/>
      </w:r>
      <w:r>
        <w:rPr>
          <w:i/>
        </w:rPr>
        <w:t xml:space="preserve">. </w:t>
      </w:r>
      <w:r>
        <w:t xml:space="preserve">Indeed, in this case, we would expect a weaker shift in dynamics as </w:t>
      </w:r>
      <w:r w:rsidR="003B047C">
        <w:t>the prey item is incompletely controlled, and control tactics were not uniformly adopted across the prey’s range all at one time.</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409D3B57" w:rsidR="00493C01" w:rsidRDefault="00493C01" w:rsidP="00493C01">
      <w:r>
        <w:t>The eastern population of the North American monarch butterfly (</w:t>
      </w:r>
      <w:proofErr w:type="spellStart"/>
      <w:r w:rsidRPr="00B2319C">
        <w:rPr>
          <w:i/>
        </w:rPr>
        <w:t>Danaus</w:t>
      </w:r>
      <w:proofErr w:type="spellEnd"/>
      <w:r w:rsidRPr="00B2319C">
        <w:rPr>
          <w:i/>
        </w:rPr>
        <w:t xml:space="preserve"> </w:t>
      </w:r>
      <w:proofErr w:type="spellStart"/>
      <w:r w:rsidRPr="00B2319C">
        <w:rPr>
          <w:i/>
        </w:rPr>
        <w:t>plexippus</w:t>
      </w:r>
      <w:proofErr w:type="spellEnd"/>
      <w:r>
        <w:t xml:space="preserve">) is migratory, with the majority of individuals overwintering in large aggregations in Oyamel fir forests within the </w:t>
      </w:r>
      <w:proofErr w:type="spellStart"/>
      <w:r>
        <w:t>transvolcanic</w:t>
      </w:r>
      <w:proofErr w:type="spellEnd"/>
      <w:r>
        <w:t xml:space="preserve"> mountains in the central region of Mexico </w:t>
      </w:r>
      <w:r>
        <w:fldChar w:fldCharType="begin"/>
      </w:r>
      <w:r w:rsidR="00A26FD7">
        <w:instrText xml:space="preserve"> ADDIN ZOTERO_ITEM CSL_CITATION {"citationID":"eF6vlShd","properties":{"formattedCitation":"(Urquhart and Urquhart 1978)","plainCitation":"(Urquhart and Urquhart 1978)","noteIndex":0},"citationItems":[{"id":1325,"uris":["http://zotero.org/users/3015424/items/VBHMW7IZ"],"uri":["http://zotero.org/users/3015424/items/VBHMW7IZ"],"itemData":{"id":1325,"type":"article-journal","title":"Autumnal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A26FD7" w:rsidRPr="00F25817">
        <w:rPr>
          <w:rFonts w:ascii="Calibri" w:hAnsi="Calibri" w:cs="Calibri"/>
        </w:rPr>
        <w:t>(Urquhart and Urquhart 1978)</w:t>
      </w:r>
      <w:r>
        <w:fldChar w:fldCharType="end"/>
      </w:r>
      <w:r>
        <w:t xml:space="preserve">. Monarchs are highly dispersed over their breeding season, occupying landscapes throughout the agricultural belt in </w:t>
      </w:r>
      <w:r>
        <w:lastRenderedPageBreak/>
        <w:t xml:space="preserve">central and eastern United States and southern Canada </w:t>
      </w:r>
      <w:r>
        <w:fldChar w:fldCharType="begin"/>
      </w:r>
      <w:r w:rsidR="003D6BFD">
        <w:instrText xml:space="preserve"> ADDIN ZOTERO_ITEM CSL_CITATION {"citationID":"aq6d1r3rai","properties":{"formattedCitation":"(Flockhart et al. 2017)","plainCitation":"(Flockhart et al. 2017)","noteIndex":0},"citationItems":[{"id":1323,"uris":["http://zotero.org/users/3015424/items/4XQF7GWC"],"uri":["http://zotero.org/users/3015424/items/4XQF7GWC"],"itemData":{"id":1323,"type":"article-journal","title":"Regional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Pr="00AD6F61">
        <w:rPr>
          <w:rFonts w:ascii="Calibri" w:hAnsi="Calibri" w:cs="Calibri"/>
        </w:rPr>
        <w:t>(Flockhart et al. 2017)</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3D6BFD">
        <w:instrText xml:space="preserve"> ADDIN ZOTERO_ITEM CSL_CITATION {"citationID":"a4tutls3lj","properties":{"formattedCitation":"(Prysby and Oberhauser 2004)","plainCitation":"(Prysby and Oberhauser 2004)","noteIndex":0},"citationItems":[{"id":1907,"uris":["http://zotero.org/users/3015424/items/2NLKVLKZ"],"uri":["http://zotero.org/users/3015424/items/2NLKVLKZ"],"itemData":{"id":1907,"type":"article-journal","title":"Temporal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Pr="005D4046">
        <w:rPr>
          <w:rFonts w:ascii="Calibri" w:hAnsi="Calibri" w:cs="Calibri"/>
        </w:rPr>
        <w:t>(Prysby and Oberhauser 2004)</w:t>
      </w:r>
      <w:r>
        <w:fldChar w:fldCharType="end"/>
      </w:r>
      <w:r>
        <w:t>.</w:t>
      </w:r>
      <w:r w:rsidR="00BC62D0">
        <w:t xml:space="preserve"> This population of monarchs has been in dramatic decline in recent decades, although the degree and cause of this decline is hotly debated</w:t>
      </w:r>
      <w:r>
        <w:t xml:space="preserve"> </w:t>
      </w:r>
      <w:r w:rsidR="00BC62D0">
        <w:fldChar w:fldCharType="begin"/>
      </w:r>
      <w:r w:rsidR="00BC62D0">
        <w:instrText xml:space="preserve"> ADDIN ZOTERO_ITEM CSL_CITATION {"citationID":"vTGi1NiW","properties":{"formattedCitation":"(Sarkar 2017)","plainCitation":"(Sarkar 2017)","noteIndex":0},"citationItems":[{"id":2075,"uris":["http://zotero.org/users/3015424/items/BVDH6Z7V"],"uri":["http://zotero.org/users/3015424/items/BVDH6Z7V"],"itemData":{"id":2075,"type":"article-journal","title":"What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r w:rsidR="00BC62D0">
        <w:fldChar w:fldCharType="separate"/>
      </w:r>
      <w:r w:rsidR="00BC62D0" w:rsidRPr="00144284">
        <w:rPr>
          <w:rFonts w:ascii="Calibri" w:hAnsi="Calibri" w:cs="Calibri"/>
        </w:rPr>
        <w:t>(Sarkar 2017)</w:t>
      </w:r>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w:t>
      </w:r>
      <w:r w:rsidR="00E9671D">
        <w:t>-</w:t>
      </w:r>
      <w:r>
        <w:t>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w:t>
      </w:r>
      <w:proofErr w:type="spellStart"/>
      <w:r>
        <w:t>MonarchWatch</w:t>
      </w:r>
      <w:proofErr w:type="spellEnd"/>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27A87C92" w:rsidR="00493C01" w:rsidRDefault="00493C01" w:rsidP="00493C01">
      <w:r>
        <w:t xml:space="preserve">The </w:t>
      </w:r>
      <w:r w:rsidR="00C32614">
        <w:t>RSD model</w:t>
      </w:r>
      <w:r>
        <w:t xml:space="preserve"> </w:t>
      </w:r>
      <w:r w:rsidR="00FA445D">
        <w:t xml:space="preserve">estimated </w:t>
      </w:r>
      <w:r>
        <w:t xml:space="preserve">that </w:t>
      </w:r>
      <w:r w:rsidR="00E6695E">
        <w:t xml:space="preserve">the best break point combination fit </w:t>
      </w:r>
      <w:r w:rsidR="00A87F7E">
        <w:t xml:space="preserve">for the monarch overwintering data </w:t>
      </w:r>
      <w:r w:rsidR="00E6695E">
        <w:t xml:space="preserve">was </w:t>
      </w:r>
      <w:r w:rsidR="00FA445D">
        <w:t xml:space="preserve">a </w:t>
      </w:r>
      <w:r w:rsidR="005F74F8">
        <w:t xml:space="preserve">single break </w:t>
      </w:r>
      <w:r>
        <w:t xml:space="preserve">after 2003 (Fig. </w:t>
      </w:r>
      <w:r w:rsidR="008B4B47">
        <w:t>4</w:t>
      </w:r>
      <w:r w:rsidR="005F74F8">
        <w:t xml:space="preserve">; </w:t>
      </w:r>
      <w:proofErr w:type="spellStart"/>
      <w:r w:rsidR="005F74F8">
        <w:t>AICc</w:t>
      </w:r>
      <w:proofErr w:type="spellEnd"/>
      <w:r w:rsidR="005F74F8">
        <w:t>=120.18</w:t>
      </w:r>
      <w:r>
        <w:t xml:space="preserve">). </w:t>
      </w:r>
      <w:r w:rsidR="005F74F8">
        <w:t xml:space="preserve">However, the </w:t>
      </w:r>
      <w:r w:rsidR="00D74F97">
        <w:t xml:space="preserve">model </w:t>
      </w:r>
      <w:r w:rsidR="005F74F8">
        <w:t>indicated that two additional break point combinations, a single break after 2006 (</w:t>
      </w:r>
      <w:proofErr w:type="spellStart"/>
      <w:r w:rsidR="005F74F8">
        <w:t>AICc</w:t>
      </w:r>
      <w:proofErr w:type="spellEnd"/>
      <w:r w:rsidR="005F74F8">
        <w:t xml:space="preserve">=121.87) and a </w:t>
      </w:r>
      <w:r w:rsidR="00C51B55">
        <w:t>two-</w:t>
      </w:r>
      <w:r w:rsidR="005F74F8">
        <w:t>break combination of 2003 and 2008 (</w:t>
      </w:r>
      <w:proofErr w:type="spellStart"/>
      <w:r w:rsidR="005F74F8">
        <w:t>AICc</w:t>
      </w:r>
      <w:proofErr w:type="spellEnd"/>
      <w:r w:rsidR="005F74F8">
        <w:t xml:space="preserve">=-121.86), had equivalent performance. The weight analysis </w:t>
      </w:r>
      <w:r w:rsidR="00A439FD">
        <w:t xml:space="preserve">computed </w:t>
      </w:r>
      <w:r w:rsidR="005F74F8">
        <w:t>weights of 0.4</w:t>
      </w:r>
      <w:r w:rsidR="00E74F2C">
        <w:t>9</w:t>
      </w:r>
      <w:r w:rsidR="005F74F8">
        <w:t>, 0.14</w:t>
      </w:r>
      <w:r w:rsidR="0021404C">
        <w:t>,</w:t>
      </w:r>
      <w:r w:rsidR="005F74F8">
        <w:t xml:space="preserve"> and 0.26, for 2003, 2006</w:t>
      </w:r>
      <w:r w:rsidR="0021404C">
        <w:t>,</w:t>
      </w:r>
      <w:r w:rsidR="005F74F8">
        <w:t xml:space="preserve"> and 2008 respectively</w:t>
      </w:r>
      <w:r w:rsidR="00A601EA">
        <w:t xml:space="preserve">, suggesting that the break at 2006 is </w:t>
      </w:r>
      <w:r w:rsidR="00784564">
        <w:t>unlikely.</w:t>
      </w:r>
      <w:r w:rsidR="00A601EA">
        <w:t xml:space="preserve"> </w:t>
      </w:r>
      <w:r w:rsidR="00784564">
        <w:t>B</w:t>
      </w:r>
      <w:r w:rsidR="00A601EA">
        <w:t>ut there is</w:t>
      </w:r>
      <w:r w:rsidR="00292760">
        <w:t xml:space="preserve"> intermediate</w:t>
      </w:r>
      <w:r w:rsidR="00A601EA">
        <w:t xml:space="preserve"> support for the 2003 and 2008 breaks</w:t>
      </w:r>
      <w:r w:rsidR="005F74F8">
        <w:t>. As with our ladybeetle case study, the strength of evidence was strongest for the first break in 2003, and weaker for the second</w:t>
      </w:r>
      <w:r w:rsidR="00A601EA">
        <w:t xml:space="preserve"> break</w:t>
      </w:r>
      <w:r w:rsidR="005F74F8">
        <w:t xml:space="preserve">. </w:t>
      </w:r>
      <w:r>
        <w:t xml:space="preserve">The shift </w:t>
      </w:r>
      <w:r w:rsidR="00FA445D">
        <w:t xml:space="preserve">corresponds with </w:t>
      </w:r>
      <w:r>
        <w:t xml:space="preserve">a &gt;50% reduction in K </w:t>
      </w:r>
      <w:r w:rsidR="00FA5302">
        <w:t xml:space="preserve">in </w:t>
      </w:r>
      <w:r w:rsidR="00C179E2">
        <w:t xml:space="preserve">2003, and, if the secondary break is taken at 2008, a further reduction of K nearing 50% again at that point </w:t>
      </w:r>
      <w:r>
        <w:t>(Table</w:t>
      </w:r>
      <w:r w:rsidR="000214FC">
        <w:t xml:space="preserve"> 1</w:t>
      </w:r>
      <w:r w:rsidR="00F25817">
        <w:t xml:space="preserve">; </w:t>
      </w:r>
      <w:r>
        <w:t xml:space="preserve">Fig. </w:t>
      </w:r>
      <w:r w:rsidR="008B4B47">
        <w:t xml:space="preserve">4 </w:t>
      </w:r>
      <w:r>
        <w:t xml:space="preserve">B). </w:t>
      </w:r>
    </w:p>
    <w:p w14:paraId="0C0A650C" w14:textId="5CB50BC9" w:rsidR="00A601EA" w:rsidRDefault="00A601EA" w:rsidP="001A760B">
      <w:r>
        <w:t xml:space="preserve">The patterns we observe are consistent with a leading hypothesis to explain monarch population decline. Loss of milkweed hostplants due to changing agricultural practices on Midwestern breeding grounds </w:t>
      </w:r>
      <w:r>
        <w:fldChar w:fldCharType="begin"/>
      </w:r>
      <w:r>
        <w:instrText xml:space="preserve"> ADDIN ZOTERO_ITEM CSL_CITATION {"citationID":"QT8l0Owy","properties":{"formattedCitation":"(Hartzler 2010, Pleasants and Oberhauser 2013)","plainCitation":"(Hartzler 2010, Pleasants and Oberhauser 2013)","noteIndex":0},"citationItems":[{"id":2048,"uris":["http://zotero.org/users/3015424/items/4DS9T5T9"],"uri":["http://zotero.org/users/3015424/items/4DS9T5T9"],"itemData":{"id":2048,"type":"article-journal","title":"Reduction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Pr="001B613A">
        <w:rPr>
          <w:rFonts w:ascii="Calibri" w:hAnsi="Calibri" w:cs="Calibri"/>
        </w:rPr>
        <w:t>(Hartzler 2010, Pleasants and Oberhauser 2013)</w:t>
      </w:r>
      <w:r>
        <w:fldChar w:fldCharType="end"/>
      </w:r>
      <w:r>
        <w:t xml:space="preserve"> is hypothesized to be a major driver in the dynamics of this species. Changing herbicide practices in central North America have largely eliminated milkweed hostplants from agricultural field crops, with fairly consistent, low levels of milkweed on the landscape starting from about 2003-2005 </w:t>
      </w:r>
      <w:r>
        <w:fldChar w:fldCharType="begin"/>
      </w:r>
      <w:r>
        <w:instrText xml:space="preserve"> ADDIN ZOTERO_ITEM CSL_CITATION {"citationID":"a23i0e7e6ii","properties":{"formattedCitation":"(Zaya et al. 2017)","plainCitation":"(Zaya et al. 2017)","noteIndex":0},"citationItems":[{"id":1308,"uris":["http://zotero.org/users/3015424/items/5J9HWG46"],"uri":["http://zotero.org/users/3015424/items/5J9HWG46"],"itemData":{"id":1308,"type":"article-journal","title":"Long-Term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Pr="000E79AB">
        <w:rPr>
          <w:rFonts w:ascii="Calibri" w:hAnsi="Calibri" w:cs="Calibri"/>
        </w:rPr>
        <w:t>(Zaya et al. 2017)</w:t>
      </w:r>
      <w:r>
        <w:fldChar w:fldCharType="end"/>
      </w:r>
      <w:r>
        <w:t xml:space="preserve">. Although glyphosate tolerant soybeans and maize were introduced to the US market in 1996 and 1998 respectively </w:t>
      </w:r>
      <w:r>
        <w:fldChar w:fldCharType="begin"/>
      </w:r>
      <w:r>
        <w:instrText xml:space="preserve"> ADDIN ZOTERO_ITEM CSL_CITATION {"citationID":"a85p3n616h","properties":{"formattedCitation":"(Duke and Powles 2009)","plainCitation":"(Duke and Powles 2009)","noteIndex":0},"citationItems":[{"id":1320,"uris":["http://zotero.org/users/3015424/items/MRPSQNIJ"],"uri":["http://zotero.org/users/3015424/items/MRPSQNIJ"],"itemData":{"id":1320,"type":"article-journal","title":"Glyphosate-resistant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fldChar w:fldCharType="separate"/>
      </w:r>
      <w:r w:rsidRPr="00D84390">
        <w:rPr>
          <w:rFonts w:ascii="Calibri" w:hAnsi="Calibri" w:cs="Calibri"/>
        </w:rPr>
        <w:t>(Duke and Powles 2009)</w:t>
      </w:r>
      <w:r>
        <w:fldChar w:fldCharType="end"/>
      </w:r>
      <w:r>
        <w:t xml:space="preserve">,  actual glyphosate use lagged behind, with dramatic increases in use of the pesticide in 1998- 2003 in soybean, and 2007-2008 in maize </w:t>
      </w:r>
      <w:r>
        <w:fldChar w:fldCharType="begin"/>
      </w:r>
      <w:r>
        <w:instrText xml:space="preserve"> ADDIN ZOTERO_ITEM CSL_CITATION {"citationID":"a1hl1lc5gv6","properties":{"formattedCitation":"(Baker 2017)","plainCitation":"(Baker 2017)","noteIndex":0},"citationItems":[{"id":1321,"uris":["http://zotero.org/users/3015424/items/THSXFBHU"],"uri":["http://zotero.org/users/3015424/items/THSXFBHU"],"itemData":{"id":1321,"type":"article-journal","title":"Estimated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fldChar w:fldCharType="separate"/>
      </w:r>
      <w:r w:rsidRPr="00731895">
        <w:rPr>
          <w:rFonts w:ascii="Calibri" w:hAnsi="Calibri" w:cs="Calibri"/>
        </w:rPr>
        <w:t>(Baker 2017)</w:t>
      </w:r>
      <w:r>
        <w:fldChar w:fldCharType="end"/>
      </w:r>
      <w:r>
        <w:t xml:space="preserve">. </w:t>
      </w:r>
    </w:p>
    <w:p w14:paraId="7C05C850" w14:textId="59246A96" w:rsidR="001A760B" w:rsidRDefault="00A601EA" w:rsidP="001A760B">
      <w:r>
        <w:t xml:space="preserve">However, additional drivers </w:t>
      </w:r>
      <w:r w:rsidR="00784564">
        <w:t xml:space="preserve">likely </w:t>
      </w:r>
      <w:r>
        <w:t xml:space="preserve">also play a role in </w:t>
      </w:r>
      <w:r w:rsidR="00784564">
        <w:t>monarch</w:t>
      </w:r>
      <w:r>
        <w:t xml:space="preserve"> processes </w:t>
      </w:r>
      <w:r w:rsidR="00784564">
        <w:t>given the uncertainty in our results</w:t>
      </w:r>
      <w:r>
        <w:t xml:space="preserve">. </w:t>
      </w:r>
      <w:r w:rsidR="00217133">
        <w:t xml:space="preserve">Abiotic drivers </w:t>
      </w:r>
      <w:r w:rsidR="001A760B">
        <w:t>of</w:t>
      </w:r>
      <w:r w:rsidR="00217133">
        <w:t xml:space="preserve"> monarch </w:t>
      </w:r>
      <w:r w:rsidR="001A760B">
        <w:t xml:space="preserve">population dynamics are complex and </w:t>
      </w:r>
      <w:r w:rsidR="00217133">
        <w:t>can interact</w:t>
      </w:r>
      <w:r w:rsidR="001A760B">
        <w:t xml:space="preserve"> at local</w:t>
      </w:r>
      <w:r w:rsidR="00217133">
        <w:t>, regional,</w:t>
      </w:r>
      <w:r w:rsidR="001A760B">
        <w:t xml:space="preserve"> and continental scales </w:t>
      </w:r>
      <w:r w:rsidR="001A760B">
        <w:fldChar w:fldCharType="begin"/>
      </w:r>
      <w:r w:rsidR="003D6BFD">
        <w:instrText xml:space="preserve"> ADDIN ZOTERO_ITEM CSL_CITATION {"citationID":"a2i7trmq63f","properties":{"formattedCitation":"(Saunders et al. 2017)","plainCitation":"(Saunders et al. 2017)","noteIndex":0},"citationItems":[{"id":1318,"uris":["http://zotero.org/users/3015424/items/IT77ZTI6"],"uri":["http://zotero.org/users/3015424/items/IT77ZTI6"],"itemData":{"id":1318,"type":"article-journal","title":"Local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1A760B" w:rsidRPr="004357F0">
        <w:rPr>
          <w:rFonts w:ascii="Calibri" w:hAnsi="Calibri" w:cs="Calibri"/>
        </w:rPr>
        <w:t>(Saunders et al. 2017)</w:t>
      </w:r>
      <w:r w:rsidR="001A760B">
        <w:fldChar w:fldCharType="end"/>
      </w:r>
      <w:r w:rsidR="001A760B">
        <w:t>.</w:t>
      </w:r>
      <w:r>
        <w:t xml:space="preserve"> Other </w:t>
      </w:r>
      <w:r w:rsidR="001A760B">
        <w:t xml:space="preserve">studies have implicated climate </w:t>
      </w:r>
      <w:r w:rsidR="001A760B">
        <w:fldChar w:fldCharType="begin"/>
      </w:r>
      <w:r w:rsidR="003D6BFD">
        <w:instrText xml:space="preserve"> ADDIN ZOTERO_ITEM CSL_CITATION {"citationID":"a1q25ckc7jk","properties":{"formattedCitation":"(Zipkin et al. 2012)","plainCitation":"(Zipkin et al. 2012)","noteIndex":0},"citationItems":[{"id":1317,"uris":["http://zotero.org/users/3015424/items/JRUA6RZK"],"uri":["http://zotero.org/users/3015424/items/JRUA6RZK"],"itemData":{"id":1317,"type":"article-journal","title":"Tracking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1A760B" w:rsidRPr="004357F0">
        <w:rPr>
          <w:rFonts w:ascii="Calibri" w:hAnsi="Calibri" w:cs="Calibri"/>
        </w:rPr>
        <w:t>(Zipkin et al. 2012)</w:t>
      </w:r>
      <w:r w:rsidR="001A760B">
        <w:fldChar w:fldCharType="end"/>
      </w:r>
      <w:r w:rsidR="001A760B">
        <w:t xml:space="preserve">, </w:t>
      </w:r>
      <w:r w:rsidR="00217133">
        <w:t xml:space="preserve">extreme </w:t>
      </w:r>
      <w:r w:rsidR="001A760B">
        <w:t xml:space="preserve">weather events </w:t>
      </w:r>
      <w:r w:rsidR="001A760B">
        <w:fldChar w:fldCharType="begin"/>
      </w:r>
      <w:r w:rsidR="003D6BFD">
        <w:instrText xml:space="preserve"> ADDIN ZOTERO_ITEM CSL_CITATION {"citationID":"a28t0hbcl1g","properties":{"formattedCitation":"(Brower et al. 2004)","plainCitation":"(Brower et al. 2004)","noteIndex":0},"citationItems":[{"id":1316,"uris":["http://zotero.org/users/3015424/items/R6HTQIHT"],"uri":["http://zotero.org/users/3015424/items/R6HTQIHT"],"itemData":{"id":1316,"type":"article-journal","title":"Catastrophic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1A760B" w:rsidRPr="004357F0">
        <w:rPr>
          <w:rFonts w:ascii="Calibri" w:hAnsi="Calibri" w:cs="Calibri"/>
        </w:rPr>
        <w:t>(Brower et al. 2004)</w:t>
      </w:r>
      <w:r w:rsidR="001A760B">
        <w:fldChar w:fldCharType="end"/>
      </w:r>
      <w:r w:rsidR="001A760B">
        <w:t xml:space="preserve">, changing habitat availability on wintering grounds </w:t>
      </w:r>
      <w:r w:rsidR="001A760B">
        <w:fldChar w:fldCharType="begin"/>
      </w:r>
      <w:r w:rsidR="003D6BFD">
        <w:instrText xml:space="preserve"> ADDIN ZOTERO_ITEM CSL_CITATION {"citationID":"a1hnagcerbh","properties":{"formattedCitation":"(Vidal and Rend\\uc0\\u243{}n-Salinas 2014)","plainCitation":"(Vidal and Rendón-Salinas 2014)","noteIndex":0},"citationItems":[{"id":1315,"uris":["http://zotero.org/users/3015424/items/9P4G2UCM"],"uri":["http://zotero.org/users/3015424/items/9P4G2UCM"],"itemData":{"id":1315,"type":"article-journal","title":"Dynamics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3D6BFD" w:rsidRPr="00B71576">
        <w:rPr>
          <w:rFonts w:ascii="Calibri" w:hAnsi="Calibri" w:cs="Calibri"/>
          <w:szCs w:val="24"/>
        </w:rPr>
        <w:t>(Vidal and Rendón-Salinas 2014)</w:t>
      </w:r>
      <w:r w:rsidR="001A760B">
        <w:fldChar w:fldCharType="end"/>
      </w:r>
      <w:r w:rsidR="001A760B">
        <w:t xml:space="preserve">, </w:t>
      </w:r>
      <w:r w:rsidR="00195C58">
        <w:t xml:space="preserve">and </w:t>
      </w:r>
      <w:r w:rsidR="00217133">
        <w:t>mortality during the fall</w:t>
      </w:r>
      <w:r w:rsidR="00195C58">
        <w:t xml:space="preserve"> migration</w:t>
      </w:r>
      <w:r w:rsidR="00217133">
        <w:t xml:space="preserve"> </w:t>
      </w:r>
      <w:r w:rsidR="00647F76">
        <w:fldChar w:fldCharType="begin"/>
      </w:r>
      <w:r w:rsidR="00647F76">
        <w:instrText xml:space="preserve"> ADDIN ZOTERO_ITEM CSL_CITATION {"citationID":"hDDDWjmb","properties":{"formattedCitation":"(Davis and Altizer 2015)","plainCitation":"(Davis and Altizer 2015)","noteIndex":0},"citationItems":[{"id":2080,"uris":["http://zotero.org/users/3015424/items/CT37BZBS"],"uri":["http://zotero.org/users/3015424/items/CT37BZBS"],"itemData":{"id":2080,"type":"article-journal","title":"New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K."},{"family":"Altizer","given":"SONIA"}],"issued":{"date-parts":[["2015"]]}}}],"schema":"https://github.com/citation-style-language/schema/raw/master/csl-citation.json"} </w:instrText>
      </w:r>
      <w:r w:rsidR="00647F76">
        <w:fldChar w:fldCharType="separate"/>
      </w:r>
      <w:r w:rsidR="00647F76" w:rsidRPr="00647F76">
        <w:rPr>
          <w:rFonts w:ascii="Calibri" w:hAnsi="Calibri" w:cs="Calibri"/>
        </w:rPr>
        <w:t>(Davis and Altizer 2015)</w:t>
      </w:r>
      <w:r w:rsidR="00647F76">
        <w:fldChar w:fldCharType="end"/>
      </w:r>
      <w:r w:rsidR="00647F76">
        <w:t xml:space="preserve"> </w:t>
      </w:r>
      <w:r w:rsidR="00217133">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to be driven by both press and pulsed processes, making the detection of discrete break points associated with regime shifts </w:t>
      </w:r>
      <w:r w:rsidR="000F0016">
        <w:t>complicated</w:t>
      </w:r>
      <w:r w:rsidR="001A760B">
        <w:t>.</w:t>
      </w:r>
    </w:p>
    <w:p w14:paraId="2DC1886C" w14:textId="10FCA8E2" w:rsidR="00493C01" w:rsidRDefault="00493C01" w:rsidP="00493C01">
      <w:pPr>
        <w:rPr>
          <w:b/>
        </w:rPr>
      </w:pPr>
      <w:r w:rsidRPr="00633A5C">
        <w:rPr>
          <w:b/>
        </w:rPr>
        <w:t>Discussion</w:t>
      </w:r>
    </w:p>
    <w:p w14:paraId="43E25267" w14:textId="61F9EB70" w:rsidR="00AC5574" w:rsidRDefault="00CF1B74" w:rsidP="00705548">
      <w:r>
        <w:t xml:space="preserve">The </w:t>
      </w:r>
      <w:r w:rsidR="00C32614">
        <w:t xml:space="preserve">RSD model </w:t>
      </w:r>
      <w:r>
        <w:t xml:space="preserve">provides a novel and objective tool for </w:t>
      </w:r>
      <w:r w:rsidR="00575692">
        <w:t>evaluating changes in parameter</w:t>
      </w:r>
      <w:r w:rsidR="00B85863">
        <w:t xml:space="preserve"> value</w:t>
      </w:r>
      <w:r w:rsidR="00575692">
        <w:t>s</w:t>
      </w:r>
      <w:r w:rsidR="00F07910">
        <w:t xml:space="preserve"> that govern natural populations</w:t>
      </w:r>
      <w:r w:rsidR="00575692">
        <w:t xml:space="preserve">, such as carrying capacity and </w:t>
      </w:r>
      <w:r w:rsidR="00F07910">
        <w:t xml:space="preserve">population </w:t>
      </w:r>
      <w:r w:rsidR="00575692">
        <w:t>growth rates</w:t>
      </w:r>
      <w:r>
        <w:t xml:space="preserve">. As illustrated with our </w:t>
      </w:r>
      <w:r w:rsidR="000B5C2F">
        <w:t xml:space="preserve">simulations and </w:t>
      </w:r>
      <w:r>
        <w:t xml:space="preserve">case studies, </w:t>
      </w:r>
      <w:r w:rsidR="0010648E">
        <w:t xml:space="preserve">the RSD </w:t>
      </w:r>
      <w:r w:rsidR="001970FF">
        <w:t xml:space="preserve">model </w:t>
      </w:r>
      <w:r w:rsidR="0010648E">
        <w:t>can</w:t>
      </w:r>
      <w:r w:rsidR="00575692">
        <w:t xml:space="preserve"> </w:t>
      </w:r>
      <w:r>
        <w:t xml:space="preserve">not only identify and quantify parameters changes but </w:t>
      </w:r>
      <w:r w:rsidR="0037042E">
        <w:t xml:space="preserve">also </w:t>
      </w:r>
      <w:r>
        <w:t>provide insight into</w:t>
      </w:r>
      <w:r w:rsidR="00943259">
        <w:t xml:space="preserve"> system</w:t>
      </w:r>
      <w:r>
        <w:t xml:space="preserve"> drivers </w:t>
      </w:r>
      <w:r w:rsidR="00575692">
        <w:t xml:space="preserve">and help </w:t>
      </w:r>
      <w:r w:rsidR="008E1411">
        <w:t>detect</w:t>
      </w:r>
      <w:r w:rsidR="00575692">
        <w:t xml:space="preserve"> time frames </w:t>
      </w:r>
      <w:r w:rsidR="008E1411">
        <w:t>w</w:t>
      </w:r>
      <w:r w:rsidR="00F91DD5">
        <w:t>h</w:t>
      </w:r>
      <w:r w:rsidR="008E1411">
        <w:t xml:space="preserve">ere research should be </w:t>
      </w:r>
      <w:r w:rsidR="00681A31">
        <w:t>focused</w:t>
      </w:r>
      <w:r w:rsidR="00575692">
        <w:t xml:space="preserve"> more closely</w:t>
      </w:r>
      <w:r>
        <w:t xml:space="preserve">. </w:t>
      </w:r>
      <w:r w:rsidR="003169BE">
        <w:t>In using the RSD model, w</w:t>
      </w:r>
      <w:r w:rsidR="006F7B30">
        <w:t xml:space="preserve">e recommend that </w:t>
      </w:r>
      <w:r w:rsidR="00761009">
        <w:t>the model selection</w:t>
      </w:r>
      <w:r w:rsidR="005C5E4E">
        <w:t xml:space="preserve"> approach be used to identify a list of potential break points and break point combinations and </w:t>
      </w:r>
      <w:r w:rsidR="00761009">
        <w:t xml:space="preserve">the weighting </w:t>
      </w:r>
      <w:r w:rsidR="005C5E4E">
        <w:t>tool be used to evaluate the strength of evidence for each</w:t>
      </w:r>
      <w:r w:rsidR="00F07910">
        <w:t xml:space="preserve"> potential break</w:t>
      </w:r>
      <w:r w:rsidR="006F7B30">
        <w:t>, providing a clear direction to focus downstream research on changing dynamic processes.</w:t>
      </w:r>
      <w:r w:rsidR="00D6341E">
        <w:t xml:space="preserve"> </w:t>
      </w:r>
    </w:p>
    <w:p w14:paraId="46B8581B" w14:textId="0D3B5BC6" w:rsidR="003F34F4" w:rsidRDefault="002A75AC" w:rsidP="003F34F4">
      <w:r>
        <w:lastRenderedPageBreak/>
        <w:t xml:space="preserve">The </w:t>
      </w:r>
      <w:r w:rsidR="003F34F4">
        <w:t xml:space="preserve">performance </w:t>
      </w:r>
      <w:r>
        <w:t xml:space="preserve">of the RSD model </w:t>
      </w:r>
      <w:r w:rsidR="003F34F4">
        <w:t>was relatively stable among</w:t>
      </w:r>
      <w:r w:rsidR="006C754D">
        <w:t xml:space="preserve"> the break point simulations we </w:t>
      </w:r>
      <w:r w:rsidR="006E5956">
        <w:t>tested</w:t>
      </w:r>
      <w:r w:rsidR="006C754D">
        <w:t xml:space="preserve">. We found </w:t>
      </w:r>
      <w:r w:rsidR="007C2B7A">
        <w:t>that the amount of environmental/sampling</w:t>
      </w:r>
      <w:r w:rsidR="00D46A63">
        <w:t xml:space="preserve"> </w:t>
      </w:r>
      <w:r w:rsidR="00E34C80">
        <w:t>noise</w:t>
      </w:r>
      <w:r w:rsidR="00D46A63">
        <w:t xml:space="preserve"> (ranging from 1-15%) had little</w:t>
      </w:r>
      <w:r w:rsidR="006E5956">
        <w:t xml:space="preserve"> effect on model per</w:t>
      </w:r>
      <w:r w:rsidR="003917B9">
        <w:t>formance</w:t>
      </w:r>
      <w:r w:rsidR="00AD72F0">
        <w:t xml:space="preserve"> </w:t>
      </w:r>
      <w:r w:rsidR="003F34F4">
        <w:t xml:space="preserve">(Fig. 1 A). Other input conditions </w:t>
      </w:r>
      <w:r w:rsidR="008A4D46">
        <w:t xml:space="preserve">had relatively greater </w:t>
      </w:r>
      <w:r w:rsidR="003F34F4">
        <w:t>impact</w:t>
      </w:r>
      <w:r w:rsidR="009B0DC0">
        <w:t>s on</w:t>
      </w:r>
      <w:r w:rsidR="003F34F4">
        <w:t xml:space="preserve"> the performance of the RSD model</w:t>
      </w:r>
      <w:r w:rsidR="009B0DC0">
        <w:t>,</w:t>
      </w:r>
      <w:r w:rsidR="003F34F4">
        <w:t xml:space="preserve"> depend</w:t>
      </w:r>
      <w:r w:rsidR="009B0DC0">
        <w:t>ing</w:t>
      </w:r>
      <w:r w:rsidR="003F34F4">
        <w:t xml:space="preserve"> on which parameter was changed and by how much. Large shifts in</w:t>
      </w:r>
      <w:r w:rsidR="003F34F4" w:rsidRPr="00BC62D0">
        <w:rPr>
          <w:i/>
        </w:rPr>
        <w:t xml:space="preserve"> K</w:t>
      </w:r>
      <w:r w:rsidR="003F34F4">
        <w:t xml:space="preserve"> were more </w:t>
      </w:r>
      <w:r w:rsidR="00D33A6B">
        <w:t xml:space="preserve">easily </w:t>
      </w:r>
      <w:r w:rsidR="003F34F4">
        <w:t>detect</w:t>
      </w:r>
      <w:r w:rsidR="00D33A6B">
        <w:t>ed</w:t>
      </w:r>
      <w:r w:rsidR="003F34F4">
        <w:t xml:space="preserve"> </w:t>
      </w:r>
      <w:r w:rsidR="00143F9A">
        <w:t xml:space="preserve">than smaller shifts </w:t>
      </w:r>
      <w:r w:rsidR="003F34F4">
        <w:t xml:space="preserve">(Fig. 1 C). However, </w:t>
      </w:r>
      <w:r w:rsidR="00D33A6B">
        <w:t>large changes</w:t>
      </w:r>
      <w:r w:rsidR="003F34F4">
        <w:t xml:space="preserve"> in</w:t>
      </w:r>
      <w:r w:rsidR="003F34F4" w:rsidRPr="00BC62D0">
        <w:rPr>
          <w:i/>
        </w:rPr>
        <w:t xml:space="preserve"> r</w:t>
      </w:r>
      <w:r w:rsidR="003F34F4">
        <w:t xml:space="preserve"> </w:t>
      </w:r>
      <w:r w:rsidR="002B66A4">
        <w:t xml:space="preserve">were </w:t>
      </w:r>
      <w:r w:rsidR="00D33A6B">
        <w:t>harder to detect</w:t>
      </w:r>
      <w:r w:rsidR="003F34F4">
        <w:t xml:space="preserve">, but this effect varied </w:t>
      </w:r>
      <w:r w:rsidR="00D33A6B">
        <w:t>by</w:t>
      </w:r>
      <w:r w:rsidR="003F34F4">
        <w:t xml:space="preserve"> parameterization complexity (Figs. 1, 2 D).  Although larger shifts in regression parameters would, intuitively, lead to a higher likelihood of detection, large shifts in </w:t>
      </w:r>
      <w:proofErr w:type="spellStart"/>
      <w:r w:rsidR="003F34F4" w:rsidRPr="00BC62D0">
        <w:rPr>
          <w:i/>
        </w:rPr>
        <w:t>r</w:t>
      </w:r>
      <w:r w:rsidR="003F34F4">
        <w:t xml:space="preserve"> </w:t>
      </w:r>
      <w:r w:rsidR="00812DF3">
        <w:t>are</w:t>
      </w:r>
      <w:proofErr w:type="spellEnd"/>
      <w:r w:rsidR="003F34F4">
        <w:t xml:space="preserve"> also more likely to induce large variations in transient dynamics in the years immediately following the shift, potentially making the timing of shifts more difficult to pinpoint. Similarly, longer time series yielded results that were more error prone (Fig. 1-2 E). This</w:t>
      </w:r>
      <w:r w:rsidR="00D33A6B">
        <w:t xml:space="preserve"> is</w:t>
      </w:r>
      <w:r w:rsidR="003F34F4">
        <w:t xml:space="preserve"> likely because there were simply more possible break-point combinations for the model to select from and because the penalty for increasing parameterization (i.e. </w:t>
      </w:r>
      <w:proofErr w:type="spellStart"/>
      <w:r w:rsidR="003F34F4">
        <w:t>AICc</w:t>
      </w:r>
      <w:proofErr w:type="spellEnd"/>
      <w:r w:rsidR="003F34F4">
        <w:t>) decrease</w:t>
      </w:r>
      <w:r w:rsidR="00D33A6B">
        <w:t>s</w:t>
      </w:r>
      <w:r w:rsidR="003F34F4">
        <w:t xml:space="preserve"> as sample sizes </w:t>
      </w:r>
      <w:r w:rsidR="00D33A6B">
        <w:t>grow</w:t>
      </w:r>
      <w:r w:rsidR="00964ECA">
        <w:t xml:space="preserve"> (</w:t>
      </w:r>
      <w:r w:rsidR="003F34F4">
        <w:t>leading to increasing likelihood of identifying extra</w:t>
      </w:r>
      <w:r w:rsidR="000614AC">
        <w:t xml:space="preserve">, erroneous </w:t>
      </w:r>
      <w:r w:rsidR="003F34F4">
        <w:t>breaks</w:t>
      </w:r>
      <w:r w:rsidR="00964ECA">
        <w:t>)</w:t>
      </w:r>
      <w:r w:rsidR="003F34F4">
        <w:t xml:space="preserve">. </w:t>
      </w:r>
    </w:p>
    <w:p w14:paraId="71E4DCF6" w14:textId="5F9201E3" w:rsidR="00AC5574" w:rsidRDefault="00860740" w:rsidP="00705548">
      <w:r>
        <w:t xml:space="preserve">In applying </w:t>
      </w:r>
      <w:r w:rsidR="00AC5574">
        <w:t>these insights to our case studies, we found interpretation of the ladybeetle example was relatively straightforward</w:t>
      </w:r>
      <w:r w:rsidR="002C754D">
        <w:t xml:space="preserve"> (Fig. </w:t>
      </w:r>
      <w:r w:rsidR="008B4B47">
        <w:t>3</w:t>
      </w:r>
      <w:r w:rsidR="002C754D">
        <w:t>)</w:t>
      </w:r>
      <w:r w:rsidR="00AC5574">
        <w:t xml:space="preserve">. Our </w:t>
      </w:r>
      <w:r w:rsidR="002C754D">
        <w:t xml:space="preserve">top </w:t>
      </w:r>
      <w:r w:rsidR="00AC5574">
        <w:t xml:space="preserve">break point </w:t>
      </w:r>
      <w:r w:rsidR="002C754D">
        <w:t>combination and the equivalently-performing set did not contain contradictory information</w:t>
      </w:r>
      <w:r w:rsidR="009013FB">
        <w:t xml:space="preserve">: </w:t>
      </w:r>
      <w:r w:rsidR="002C754D">
        <w:t>each candidate set was simply a subset of breakpoints from the most complex set, and only two break points were found.</w:t>
      </w:r>
      <w:r w:rsidR="009B08ED">
        <w:t xml:space="preserve"> </w:t>
      </w:r>
      <w:r w:rsidR="002C754D">
        <w:t>Both of these break points were associated with moderate or greater weights</w:t>
      </w:r>
      <w:r w:rsidR="009B08ED">
        <w:t xml:space="preserve">, </w:t>
      </w:r>
      <w:r w:rsidR="00FB68C4">
        <w:t xml:space="preserve">although the values of these break weights were </w:t>
      </w:r>
      <w:r w:rsidR="000D593E">
        <w:t xml:space="preserve">in the </w:t>
      </w:r>
      <w:r w:rsidR="00FB68C4">
        <w:t xml:space="preserve">intermediate </w:t>
      </w:r>
      <w:r w:rsidR="000D593E">
        <w:t>range (i.e., between 0.2 and 0.8)</w:t>
      </w:r>
      <w:r w:rsidR="00FB68C4">
        <w:t xml:space="preserve">, suggesting breaks in natural systems </w:t>
      </w:r>
      <w:r w:rsidR="00DC7E7D">
        <w:t xml:space="preserve">may </w:t>
      </w:r>
      <w:r w:rsidR="00FB68C4">
        <w:t>not</w:t>
      </w:r>
      <w:r w:rsidR="003A0EFE">
        <w:t xml:space="preserve"> be as well</w:t>
      </w:r>
      <w:r w:rsidR="00FB68C4">
        <w:t xml:space="preserve"> behave</w:t>
      </w:r>
      <w:r w:rsidR="003A0EFE">
        <w:t>d</w:t>
      </w:r>
      <w:r w:rsidR="00FB68C4">
        <w:t xml:space="preserve"> as those in simulated data.</w:t>
      </w:r>
      <w:r w:rsidR="002C754D">
        <w:t xml:space="preserve"> </w:t>
      </w:r>
      <w:r w:rsidR="009013FB">
        <w:t xml:space="preserve">The monarch butterfly case study was more </w:t>
      </w:r>
      <w:r w:rsidR="003F34F4">
        <w:t xml:space="preserve">slightly more ambiguous, as the model selection tool identified a break that the weighting tool indicated to be erroneous </w:t>
      </w:r>
      <w:r w:rsidR="009013FB">
        <w:t xml:space="preserve">(Fig. </w:t>
      </w:r>
      <w:r w:rsidR="008B4B47">
        <w:t>4</w:t>
      </w:r>
      <w:r w:rsidR="009013FB">
        <w:t>).</w:t>
      </w:r>
      <w:r w:rsidR="00202BBB">
        <w:t xml:space="preserve"> </w:t>
      </w:r>
      <w:r w:rsidR="00FB68C4">
        <w:t xml:space="preserve">Weights of the two </w:t>
      </w:r>
      <w:r w:rsidR="008C1707">
        <w:t>most strongly-supported</w:t>
      </w:r>
      <w:r w:rsidR="00FB68C4">
        <w:t xml:space="preserve"> breaks were numerically similar to those of the ladybeetle case study,</w:t>
      </w:r>
      <w:r w:rsidR="003F34F4">
        <w:t xml:space="preserve"> and are </w:t>
      </w:r>
      <w:r w:rsidR="001B760E">
        <w:t xml:space="preserve">also </w:t>
      </w:r>
      <w:r w:rsidR="005F7CD2">
        <w:t>interpretable with</w:t>
      </w:r>
      <w:r w:rsidR="001B760E">
        <w:t xml:space="preserve"> knowledge of the study system</w:t>
      </w:r>
      <w:r w:rsidR="00461BE3">
        <w:t>.</w:t>
      </w:r>
      <w:r w:rsidR="003F34F4">
        <w:t xml:space="preserve"> </w:t>
      </w:r>
      <w:r w:rsidR="00461BE3">
        <w:t>However, the</w:t>
      </w:r>
      <w:r w:rsidR="00FB68C4">
        <w:t xml:space="preserve"> model selection results suggest additional, superimposed processes may be affecting monarch population dynamics</w:t>
      </w:r>
      <w:r w:rsidR="00FA16C8">
        <w:t xml:space="preserve"> and creating a noisier signal.</w:t>
      </w:r>
    </w:p>
    <w:p w14:paraId="0D122076" w14:textId="03507290" w:rsidR="00A439FD" w:rsidRDefault="00A439FD" w:rsidP="00A439FD">
      <w:r>
        <w:t xml:space="preserve">We recommend users carefully consider the limitations of the </w:t>
      </w:r>
      <w:r w:rsidR="00181FCF">
        <w:t xml:space="preserve">RSD model </w:t>
      </w:r>
      <w:r>
        <w:t>in the context of the</w:t>
      </w:r>
      <w:r w:rsidR="003E5288">
        <w:t>ir own</w:t>
      </w:r>
      <w:r>
        <w:t xml:space="preserve"> data</w:t>
      </w:r>
      <w:r w:rsidR="00550270">
        <w:t>. For example, i</w:t>
      </w:r>
      <w:r>
        <w:t>f change</w:t>
      </w:r>
      <w:r w:rsidR="00181FCF">
        <w:t>s to parameter values occur frequently</w:t>
      </w:r>
      <w:r>
        <w:t xml:space="preserve"> (e.g., less than 3-4 years or time periods), the</w:t>
      </w:r>
      <w:r w:rsidR="00F51A47">
        <w:t xml:space="preserve"> frequency of shifts would violate the constraints placed on ou</w:t>
      </w:r>
      <w:r w:rsidR="00AF4CA7">
        <w:t>r</w:t>
      </w:r>
      <w:r w:rsidR="00F51A47">
        <w:t xml:space="preserve"> model to prevent overfitting. </w:t>
      </w:r>
      <w:r>
        <w:t>We</w:t>
      </w:r>
      <w:r w:rsidR="00686B1E">
        <w:t xml:space="preserve"> also</w:t>
      </w:r>
      <w:r>
        <w:t xml:space="preserve"> observed that the likelihood of identifying erroneous break points increased as time series length increased. Thus, in cases where a long time series exists, but a particular time period is of interest, the RSD model could be used on the time period of interest alone to minimize the likelihood of distracting or erroneous results.</w:t>
      </w:r>
      <w:r w:rsidR="004C1499">
        <w:t xml:space="preserve"> </w:t>
      </w:r>
    </w:p>
    <w:p w14:paraId="02CE91AA" w14:textId="5A5887BB" w:rsidR="00202BBB" w:rsidRDefault="00A542EC">
      <w:pPr>
        <w:rPr>
          <w:b/>
        </w:rPr>
      </w:pPr>
      <w:r>
        <w:t xml:space="preserve">The RSD model functions as a method for identifying break points within time series data and </w:t>
      </w:r>
      <w:r w:rsidR="001C4368">
        <w:t xml:space="preserve">quantifying the </w:t>
      </w:r>
      <w:r>
        <w:t xml:space="preserve">strength of evidence for each </w:t>
      </w:r>
      <w:r w:rsidR="001C4368">
        <w:t xml:space="preserve">potential </w:t>
      </w:r>
      <w:r>
        <w:t xml:space="preserve">break point. </w:t>
      </w:r>
      <w:r w:rsidR="006B22D8">
        <w:t xml:space="preserve">We illustrated our approach with the Ricker model as the functional form governing population dynamics. However, the central dynamic model could be changed or modified to incorporate </w:t>
      </w:r>
      <w:r w:rsidR="001633C0">
        <w:t xml:space="preserve">other, </w:t>
      </w:r>
      <w:r w:rsidR="006B22D8">
        <w:t xml:space="preserve">more complicated population processes. </w:t>
      </w:r>
      <w:r w:rsidRPr="0014050F">
        <w:t xml:space="preserve">When interpreted in the context of species biology, the </w:t>
      </w:r>
      <w:r>
        <w:t>RSD model</w:t>
      </w:r>
      <w:r w:rsidRPr="0014050F">
        <w:t xml:space="preserve"> has the potential to aid management decisions</w:t>
      </w:r>
      <w:r>
        <w:t xml:space="preserve">, </w:t>
      </w:r>
      <w:r w:rsidRPr="0014050F">
        <w:t>identify critical drivers of change in species</w:t>
      </w:r>
      <w:r>
        <w:t>’</w:t>
      </w:r>
      <w:r w:rsidRPr="0014050F">
        <w:t xml:space="preserve"> dynamics</w:t>
      </w:r>
      <w:r>
        <w:t>, and help determine where best to focus additional research efforts</w:t>
      </w:r>
      <w:r w:rsidRPr="0014050F">
        <w:t xml:space="preserve">. </w:t>
      </w:r>
      <w:r w:rsidR="00202BBB">
        <w:rPr>
          <w:b/>
        </w:rPr>
        <w:br w:type="page"/>
      </w:r>
    </w:p>
    <w:p w14:paraId="7480F7EF" w14:textId="5BEF34EF" w:rsidR="00493C01" w:rsidRPr="00633A5C" w:rsidRDefault="00493C01" w:rsidP="00493C01">
      <w:pPr>
        <w:rPr>
          <w:b/>
        </w:rPr>
      </w:pPr>
      <w:r w:rsidRPr="00633A5C">
        <w:rPr>
          <w:b/>
        </w:rPr>
        <w:lastRenderedPageBreak/>
        <w:t>References</w:t>
      </w:r>
    </w:p>
    <w:p w14:paraId="7C0711F8" w14:textId="77777777" w:rsidR="00553C76" w:rsidRDefault="00493C01" w:rsidP="006F7B30">
      <w:pPr>
        <w:pStyle w:val="Bibliography"/>
      </w:pPr>
      <w:r>
        <w:fldChar w:fldCharType="begin"/>
      </w:r>
      <w:r w:rsidR="00312392">
        <w:instrText xml:space="preserve"> ADDIN ZOTERO_BIBL {"uncited":[],"omitted":[],"custom":[]} CSL_BIBLIOGRAPHY </w:instrText>
      </w:r>
      <w:r>
        <w:fldChar w:fldCharType="separate"/>
      </w:r>
      <w:r w:rsidR="00553C76">
        <w:rPr>
          <w:b/>
          <w:bCs/>
        </w:rPr>
        <w:t>Bahlai, C. A., M. Colunga-Garcia, S. H. Gage, and D. A. Landis</w:t>
      </w:r>
      <w:r w:rsidR="00553C76">
        <w:t xml:space="preserve">. </w:t>
      </w:r>
      <w:r w:rsidR="00553C76">
        <w:rPr>
          <w:b/>
          <w:bCs/>
        </w:rPr>
        <w:t>2013</w:t>
      </w:r>
      <w:r w:rsidR="00553C76">
        <w:t>. Long term functional dynamics of an aphidophagous coccinellid community are unchanged in response to repeated invasion. PLoS One. 8: e83407.</w:t>
      </w:r>
    </w:p>
    <w:p w14:paraId="3649641C" w14:textId="77777777" w:rsidR="00553C76" w:rsidRDefault="00553C76" w:rsidP="006F7B30">
      <w:pPr>
        <w:pStyle w:val="Bibliography"/>
      </w:pPr>
      <w:r>
        <w:rPr>
          <w:b/>
          <w:bCs/>
        </w:rPr>
        <w:t>Bahlai, C. A., and M. K. Sears</w:t>
      </w:r>
      <w:r>
        <w:t xml:space="preserve">. </w:t>
      </w:r>
      <w:r>
        <w:rPr>
          <w:b/>
          <w:bCs/>
        </w:rPr>
        <w:t>2009</w:t>
      </w:r>
      <w:r>
        <w:t>. Population dynamics of Harmonia axyridis and Aphis glycines in Niagara Peninsula soybean fields and vineyards. Journal of the Entomological Society of Ontario. 140: 27–39.</w:t>
      </w:r>
    </w:p>
    <w:p w14:paraId="38925A51" w14:textId="77777777" w:rsidR="00553C76" w:rsidRDefault="00553C76" w:rsidP="006F7B30">
      <w:pPr>
        <w:pStyle w:val="Bibliography"/>
      </w:pPr>
      <w:r>
        <w:rPr>
          <w:b/>
          <w:bCs/>
        </w:rPr>
        <w:t>Bahlai, C. A., W. vander Werf, M. O’Neal, L. Hemerik, and D. A. Landis</w:t>
      </w:r>
      <w:r>
        <w:t xml:space="preserve">. </w:t>
      </w:r>
      <w:r>
        <w:rPr>
          <w:b/>
          <w:bCs/>
        </w:rPr>
        <w:t>2015</w:t>
      </w:r>
      <w:r>
        <w:t>. Shifts in dynamic regime of an invasive lady beetle are linked to the invasion and insecticidal management of its prey. Ecological Applications.</w:t>
      </w:r>
    </w:p>
    <w:p w14:paraId="619FAE97" w14:textId="77777777" w:rsidR="00553C76" w:rsidRDefault="00553C76" w:rsidP="006F7B30">
      <w:pPr>
        <w:pStyle w:val="Bibliography"/>
      </w:pPr>
      <w:r>
        <w:rPr>
          <w:b/>
          <w:bCs/>
        </w:rPr>
        <w:t>Bahlai, C., M. Colunga-Garcia, S. Gage, and D. Landis</w:t>
      </w:r>
      <w:r>
        <w:t xml:space="preserve">. </w:t>
      </w:r>
      <w:r>
        <w:rPr>
          <w:b/>
          <w:bCs/>
        </w:rPr>
        <w:t>2015</w:t>
      </w:r>
      <w:r>
        <w:t>. The role of exotic ladybeetles in the decline of native ladybeetle populations: evidence from long-term monitoring. Biol Invasions. 17: 1005–1024.</w:t>
      </w:r>
    </w:p>
    <w:p w14:paraId="45F9B68A" w14:textId="77777777" w:rsidR="00553C76" w:rsidRDefault="00553C76" w:rsidP="006F7B30">
      <w:pPr>
        <w:pStyle w:val="Bibliography"/>
      </w:pPr>
      <w:r>
        <w:rPr>
          <w:b/>
          <w:bCs/>
        </w:rPr>
        <w:t>Baker, N. T.</w:t>
      </w:r>
      <w:r>
        <w:t xml:space="preserve"> </w:t>
      </w:r>
      <w:r>
        <w:rPr>
          <w:b/>
          <w:bCs/>
        </w:rPr>
        <w:t>2017</w:t>
      </w:r>
      <w:r>
        <w:t>. Estimated annual agricultural pesticide use by crop group for states of the conterminous United States, 1992-2014. National Water Quality Assessment Program.</w:t>
      </w:r>
    </w:p>
    <w:p w14:paraId="17DCA440" w14:textId="77777777" w:rsidR="00553C76" w:rsidRDefault="00553C76" w:rsidP="006F7B30">
      <w:pPr>
        <w:pStyle w:val="Bibliography"/>
      </w:pPr>
      <w:r>
        <w:rPr>
          <w:b/>
          <w:bCs/>
        </w:rPr>
        <w:t>Barraquand, F., S. Louca, K. C. Abbott, C. A. Cobbold, F. Cordoleani, D. L. DeAngelis, B. D. Elderd, J. W. Fox, P. Greenwood, and F. M. Hilker</w:t>
      </w:r>
      <w:r>
        <w:t xml:space="preserve">. </w:t>
      </w:r>
      <w:r>
        <w:rPr>
          <w:b/>
          <w:bCs/>
        </w:rPr>
        <w:t>2017</w:t>
      </w:r>
      <w:r>
        <w:t>. Moving forward in circles: challenges and opportunities in modelling population cycles. Ecology letters. 20: 1074–1092.</w:t>
      </w:r>
    </w:p>
    <w:p w14:paraId="0695F61B" w14:textId="77777777" w:rsidR="00553C76" w:rsidRDefault="00553C76" w:rsidP="006F7B30">
      <w:pPr>
        <w:pStyle w:val="Bibliography"/>
      </w:pPr>
      <w:r>
        <w:rPr>
          <w:b/>
          <w:bCs/>
        </w:rPr>
        <w:t>Berryman, A., and M. Lima</w:t>
      </w:r>
      <w:r>
        <w:t xml:space="preserve">. </w:t>
      </w:r>
      <w:r>
        <w:rPr>
          <w:b/>
          <w:bCs/>
        </w:rPr>
        <w:t>2006</w:t>
      </w:r>
      <w:r>
        <w:t>. Deciphering the effects of climate on animal populations: diagnostic analysis provides new interpretation of Soay sheep dynamics. The American Naturalist. 168: 784–795.</w:t>
      </w:r>
    </w:p>
    <w:p w14:paraId="420F2EE5" w14:textId="77777777" w:rsidR="00553C76" w:rsidRDefault="00553C76" w:rsidP="006F7B30">
      <w:pPr>
        <w:pStyle w:val="Bibliography"/>
      </w:pPr>
      <w:r>
        <w:rPr>
          <w:b/>
          <w:bCs/>
        </w:rPr>
        <w:t>Bestelmeyer, B. T., A. M. Ellison, W. R. Fraser, K. B. Gorman, S. J. Holbrook, C. M. Laney, M. D. Ohman, D. P. C. Peters, F. C. Pillsbury, A. Rassweiler, R. J. Schmitt, and S. Sharma</w:t>
      </w:r>
      <w:r>
        <w:t xml:space="preserve">. </w:t>
      </w:r>
      <w:r>
        <w:rPr>
          <w:b/>
          <w:bCs/>
        </w:rPr>
        <w:t>2011</w:t>
      </w:r>
      <w:r>
        <w:t>. Analysis of abrupt transitions in ecological systems. Ecosphere. 2: art129.</w:t>
      </w:r>
    </w:p>
    <w:p w14:paraId="5B86CCCC" w14:textId="77777777" w:rsidR="00553C76" w:rsidRDefault="00553C76" w:rsidP="006F7B30">
      <w:pPr>
        <w:pStyle w:val="Bibliography"/>
      </w:pPr>
      <w:r>
        <w:rPr>
          <w:b/>
          <w:bCs/>
        </w:rPr>
        <w:t>Beverton, R. J., and S. J. Holt</w:t>
      </w:r>
      <w:r>
        <w:t xml:space="preserve">. </w:t>
      </w:r>
      <w:r>
        <w:rPr>
          <w:b/>
          <w:bCs/>
        </w:rPr>
        <w:t>1957</w:t>
      </w:r>
      <w:r>
        <w:t>. On the dynamics of exploited fish populations. Springer Science &amp; Business Media.</w:t>
      </w:r>
    </w:p>
    <w:p w14:paraId="5D6BA47F" w14:textId="77777777" w:rsidR="00553C76" w:rsidRDefault="00553C76" w:rsidP="006F7B30">
      <w:pPr>
        <w:pStyle w:val="Bibliography"/>
      </w:pPr>
      <w:r>
        <w:rPr>
          <w:b/>
          <w:bCs/>
        </w:rPr>
        <w:t>Bjørnstad, O. N., and B. T. Grenfell</w:t>
      </w:r>
      <w:r>
        <w:t xml:space="preserve">. </w:t>
      </w:r>
      <w:r>
        <w:rPr>
          <w:b/>
          <w:bCs/>
        </w:rPr>
        <w:t>2001</w:t>
      </w:r>
      <w:r>
        <w:t>. Noisy Clockwork: Time Series Analysis of Population Fluctuations in Animals. Science. 293: 638.</w:t>
      </w:r>
    </w:p>
    <w:p w14:paraId="059275AE" w14:textId="77777777" w:rsidR="00553C76" w:rsidRDefault="00553C76" w:rsidP="006F7B30">
      <w:pPr>
        <w:pStyle w:val="Bibliography"/>
      </w:pPr>
      <w:r>
        <w:rPr>
          <w:b/>
          <w:bCs/>
        </w:rPr>
        <w:t>Boettiger, C.</w:t>
      </w:r>
      <w:r>
        <w:t xml:space="preserve"> </w:t>
      </w:r>
      <w:r>
        <w:rPr>
          <w:b/>
          <w:bCs/>
        </w:rPr>
        <w:t>2018</w:t>
      </w:r>
      <w:r>
        <w:t>. From noise to knowledge: how randomness generates novel phenomena and reveals information. Ecology Letters. 21: 1255–1267.</w:t>
      </w:r>
    </w:p>
    <w:p w14:paraId="5EB94A02" w14:textId="77777777" w:rsidR="00553C76" w:rsidRDefault="00553C76" w:rsidP="006F7B30">
      <w:pPr>
        <w:pStyle w:val="Bibliography"/>
      </w:pPr>
      <w:r>
        <w:rPr>
          <w:b/>
          <w:bCs/>
        </w:rPr>
        <w:t>Braun, J. V., and H.-G. Muller</w:t>
      </w:r>
      <w:r>
        <w:t xml:space="preserve">. </w:t>
      </w:r>
      <w:r>
        <w:rPr>
          <w:b/>
          <w:bCs/>
        </w:rPr>
        <w:t>1998</w:t>
      </w:r>
      <w:r>
        <w:t>. Statistical Methods for DNA Sequence Segmentation. Statistical Science. 13: 142–162.</w:t>
      </w:r>
    </w:p>
    <w:p w14:paraId="0559189B" w14:textId="77777777" w:rsidR="00553C76" w:rsidRDefault="00553C76" w:rsidP="006F7B30">
      <w:pPr>
        <w:pStyle w:val="Bibliography"/>
      </w:pPr>
      <w:r>
        <w:rPr>
          <w:b/>
          <w:bCs/>
        </w:rPr>
        <w:t>Brook, B. W., and C. J. Bradshaw</w:t>
      </w:r>
      <w:r>
        <w:t xml:space="preserve">. </w:t>
      </w:r>
      <w:r>
        <w:rPr>
          <w:b/>
          <w:bCs/>
        </w:rPr>
        <w:t>2006</w:t>
      </w:r>
      <w:r>
        <w:t>. Strength of evidence for density dependence in abundance time series of 1198 species. Ecology. 87: 1445–1451.</w:t>
      </w:r>
    </w:p>
    <w:p w14:paraId="461198AC" w14:textId="77777777" w:rsidR="00553C76" w:rsidRDefault="00553C76" w:rsidP="006F7B30">
      <w:pPr>
        <w:pStyle w:val="Bibliography"/>
      </w:pPr>
      <w:r>
        <w:rPr>
          <w:b/>
          <w:bCs/>
        </w:rPr>
        <w:t>Brower, L. P., D. R. Kust, E. Rendon-Salinas, E. G. Serrano, K. R. Kust, J. Miller, C. Fernandez del Rey, and K. Pape</w:t>
      </w:r>
      <w:r>
        <w:t xml:space="preserve">. </w:t>
      </w:r>
      <w:r>
        <w:rPr>
          <w:b/>
          <w:bCs/>
        </w:rPr>
        <w:t>2004</w:t>
      </w:r>
      <w:r>
        <w:t>. Catastrophic winter storm mortality of monarch butterflies in Mexico during January 2002. The Monarch butterfly: biology and conservation. 151–166.</w:t>
      </w:r>
    </w:p>
    <w:p w14:paraId="2C1AD853" w14:textId="77777777" w:rsidR="00553C76" w:rsidRDefault="00553C76" w:rsidP="006F7B30">
      <w:pPr>
        <w:pStyle w:val="Bibliography"/>
      </w:pPr>
      <w:r>
        <w:rPr>
          <w:b/>
          <w:bCs/>
        </w:rPr>
        <w:t>Burnham, K. P., and D. R. Anderson</w:t>
      </w:r>
      <w:r>
        <w:t xml:space="preserve">. </w:t>
      </w:r>
      <w:r>
        <w:rPr>
          <w:b/>
          <w:bCs/>
        </w:rPr>
        <w:t>2002</w:t>
      </w:r>
      <w:r>
        <w:t>. Model selection and multimodal inference: a practical information-theoretic approach, 2nd ed. Springer Science + Business Media, LLC, New York.</w:t>
      </w:r>
    </w:p>
    <w:p w14:paraId="1CE9B9D4" w14:textId="77777777" w:rsidR="00553C76" w:rsidRDefault="00553C76" w:rsidP="006F7B30">
      <w:pPr>
        <w:pStyle w:val="Bibliography"/>
      </w:pPr>
      <w:r>
        <w:rPr>
          <w:b/>
          <w:bCs/>
        </w:rPr>
        <w:t>Carpenter, S. R., W. A. Brock, J. J. Cole, J. F. Kitchell, and M. L. Pace</w:t>
      </w:r>
      <w:r>
        <w:t xml:space="preserve">. </w:t>
      </w:r>
      <w:r>
        <w:rPr>
          <w:b/>
          <w:bCs/>
        </w:rPr>
        <w:t>2008</w:t>
      </w:r>
      <w:r>
        <w:t>. Leading indicators of trophic cascades. Ecology Letters. 11: 128–138.</w:t>
      </w:r>
    </w:p>
    <w:p w14:paraId="4D8AAD0B" w14:textId="77777777" w:rsidR="00553C76" w:rsidRDefault="00553C76" w:rsidP="006F7B30">
      <w:pPr>
        <w:pStyle w:val="Bibliography"/>
      </w:pPr>
      <w:r>
        <w:rPr>
          <w:b/>
          <w:bCs/>
        </w:rPr>
        <w:t>Cazelles, B., M. Chavez, D. Berteaux, F. Ménard, J. O. Vik, S. Jenouvrier, and N. C. Stenseth</w:t>
      </w:r>
      <w:r>
        <w:t xml:space="preserve">. </w:t>
      </w:r>
      <w:r>
        <w:rPr>
          <w:b/>
          <w:bCs/>
        </w:rPr>
        <w:t>2008</w:t>
      </w:r>
      <w:r>
        <w:t>. Wavelet analysis of ecological time series. Oecologia. 156: 287–304.</w:t>
      </w:r>
    </w:p>
    <w:p w14:paraId="5C1D4D38" w14:textId="77777777" w:rsidR="00553C76" w:rsidRDefault="00553C76" w:rsidP="006F7B30">
      <w:pPr>
        <w:pStyle w:val="Bibliography"/>
      </w:pPr>
      <w:r>
        <w:rPr>
          <w:b/>
          <w:bCs/>
        </w:rPr>
        <w:t>Davis, A. K., and S. Altizer</w:t>
      </w:r>
      <w:r>
        <w:t xml:space="preserve">. </w:t>
      </w:r>
      <w:r>
        <w:rPr>
          <w:b/>
          <w:bCs/>
        </w:rPr>
        <w:t>2015</w:t>
      </w:r>
      <w:r>
        <w:t>. New Perspectives on Monarch Migration, Evolution, and Population Biology. Monarchs in a Changing World: Biology and Conservation of an Iconic Butterfly. 203.</w:t>
      </w:r>
    </w:p>
    <w:p w14:paraId="6B284F75" w14:textId="77777777" w:rsidR="00553C76" w:rsidRDefault="00553C76" w:rsidP="006F7B30">
      <w:pPr>
        <w:pStyle w:val="Bibliography"/>
      </w:pPr>
      <w:r>
        <w:rPr>
          <w:b/>
          <w:bCs/>
        </w:rPr>
        <w:t>Duke, S. O., and S. B. Powles</w:t>
      </w:r>
      <w:r>
        <w:t xml:space="preserve">. </w:t>
      </w:r>
      <w:r>
        <w:rPr>
          <w:b/>
          <w:bCs/>
        </w:rPr>
        <w:t>2009</w:t>
      </w:r>
      <w:r>
        <w:t>. Glyphosate-resistant crops and weeds: now and in the future. AgBioForum. 12: 346–357.</w:t>
      </w:r>
    </w:p>
    <w:p w14:paraId="047D2DD9" w14:textId="77777777" w:rsidR="00553C76" w:rsidRDefault="00553C76" w:rsidP="006F7B30">
      <w:pPr>
        <w:pStyle w:val="Bibliography"/>
      </w:pPr>
      <w:r>
        <w:rPr>
          <w:b/>
          <w:bCs/>
        </w:rPr>
        <w:lastRenderedPageBreak/>
        <w:t>Eason, T., A. S. Garmestani, C. A. Stow, C. Rojo, M. Alvarez-Cobelas, and H. Cabezas</w:t>
      </w:r>
      <w:r>
        <w:t xml:space="preserve">. </w:t>
      </w:r>
      <w:r>
        <w:rPr>
          <w:b/>
          <w:bCs/>
        </w:rPr>
        <w:t>2016</w:t>
      </w:r>
      <w:r>
        <w:t>. Managing for resilience: an information theory-based approach to assessing ecosystems. J Appl Ecol. 53: 656–665.</w:t>
      </w:r>
    </w:p>
    <w:p w14:paraId="51549880" w14:textId="77777777" w:rsidR="00553C76" w:rsidRDefault="00553C76" w:rsidP="006F7B30">
      <w:pPr>
        <w:pStyle w:val="Bibliography"/>
      </w:pPr>
      <w:r>
        <w:rPr>
          <w:b/>
          <w:bCs/>
        </w:rPr>
        <w:t>Flockhart, D. T. T., L. P. Brower, M. I. Ramirez, K. A. Hobson, L. I. Wassenaar, S. Altizer, and D. R. Norris</w:t>
      </w:r>
      <w:r>
        <w:t xml:space="preserve">. </w:t>
      </w:r>
      <w:r>
        <w:rPr>
          <w:b/>
          <w:bCs/>
        </w:rPr>
        <w:t>2017</w:t>
      </w:r>
      <w:r>
        <w:t>. Regional climate on the breeding grounds predicts variation in the natal origin of monarch butterflies overwintering in Mexico over 38 years. Glob Change Biol. 23: 2565–2576.</w:t>
      </w:r>
    </w:p>
    <w:p w14:paraId="356B48F5" w14:textId="77777777" w:rsidR="00553C76" w:rsidRDefault="00553C76" w:rsidP="006F7B30">
      <w:pPr>
        <w:pStyle w:val="Bibliography"/>
      </w:pPr>
      <w:r>
        <w:rPr>
          <w:b/>
          <w:bCs/>
        </w:rPr>
        <w:t>Forchhammer, M. C., and T. Asferg</w:t>
      </w:r>
      <w:r>
        <w:t xml:space="preserve">. </w:t>
      </w:r>
      <w:r>
        <w:rPr>
          <w:b/>
          <w:bCs/>
        </w:rPr>
        <w:t>2000</w:t>
      </w:r>
      <w:r>
        <w:t>. Invading parasites cause a structural shift in red fox dynamics. Proceedings of the Royal Society of London B: Biological Sciences. 267: 779–786.</w:t>
      </w:r>
    </w:p>
    <w:p w14:paraId="6FDAAC67" w14:textId="77777777" w:rsidR="00553C76" w:rsidRDefault="00553C76" w:rsidP="006F7B30">
      <w:pPr>
        <w:pStyle w:val="Bibliography"/>
      </w:pPr>
      <w:r>
        <w:rPr>
          <w:b/>
          <w:bCs/>
        </w:rPr>
        <w:t>Gadrich, T., and G. Katriel</w:t>
      </w:r>
      <w:r>
        <w:t xml:space="preserve">. </w:t>
      </w:r>
      <w:r>
        <w:rPr>
          <w:b/>
          <w:bCs/>
        </w:rPr>
        <w:t>2016</w:t>
      </w:r>
      <w:r>
        <w:t>. A Mechanistic Stochastic Ricker Model: Analytical and Numerical Investigations. Int. J. Bifurcation Chaos. 26: 1650067.</w:t>
      </w:r>
    </w:p>
    <w:p w14:paraId="3314DD9C" w14:textId="77777777" w:rsidR="00553C76" w:rsidRDefault="00553C76" w:rsidP="006F7B30">
      <w:pPr>
        <w:pStyle w:val="Bibliography"/>
      </w:pPr>
      <w:r>
        <w:rPr>
          <w:b/>
          <w:bCs/>
        </w:rPr>
        <w:t>Hall, A. R., D. R. Osborn, and N. Sakkas</w:t>
      </w:r>
      <w:r>
        <w:t xml:space="preserve">. </w:t>
      </w:r>
      <w:r>
        <w:rPr>
          <w:b/>
          <w:bCs/>
        </w:rPr>
        <w:t>2013</w:t>
      </w:r>
      <w:r>
        <w:t>. Inference on Structural Breaks using Information Criteria. The Manchester School. 81: 54–81.</w:t>
      </w:r>
    </w:p>
    <w:p w14:paraId="42867C9E" w14:textId="77777777" w:rsidR="00553C76" w:rsidRDefault="00553C76" w:rsidP="006F7B30">
      <w:pPr>
        <w:pStyle w:val="Bibliography"/>
      </w:pPr>
      <w:r>
        <w:rPr>
          <w:b/>
          <w:bCs/>
        </w:rPr>
        <w:t>Hare, S. R., and N. J. Mantua</w:t>
      </w:r>
      <w:r>
        <w:t xml:space="preserve">. </w:t>
      </w:r>
      <w:r>
        <w:rPr>
          <w:b/>
          <w:bCs/>
        </w:rPr>
        <w:t>2000</w:t>
      </w:r>
      <w:r>
        <w:t>. Empirical evidence for North Pacific regime shifts in 1977 and 1989. Progress in Oceanography. 47: 103–145.</w:t>
      </w:r>
    </w:p>
    <w:p w14:paraId="3C679629" w14:textId="77777777" w:rsidR="00553C76" w:rsidRDefault="00553C76" w:rsidP="006F7B30">
      <w:pPr>
        <w:pStyle w:val="Bibliography"/>
      </w:pPr>
      <w:r>
        <w:rPr>
          <w:b/>
          <w:bCs/>
        </w:rPr>
        <w:t>Hartzler, R. G.</w:t>
      </w:r>
      <w:r>
        <w:t xml:space="preserve"> </w:t>
      </w:r>
      <w:r>
        <w:rPr>
          <w:b/>
          <w:bCs/>
        </w:rPr>
        <w:t>2010</w:t>
      </w:r>
      <w:r>
        <w:t>. Reduction in common milkweed (Asclepias syriaca) occurrence in Iowa cropland from 1999 to 2009. Crop Protection. 29: 1542–1544.</w:t>
      </w:r>
    </w:p>
    <w:p w14:paraId="6CF877C9" w14:textId="77777777" w:rsidR="00553C76" w:rsidRDefault="00553C76" w:rsidP="006F7B30">
      <w:pPr>
        <w:pStyle w:val="Bibliography"/>
      </w:pPr>
      <w:r>
        <w:rPr>
          <w:b/>
          <w:bCs/>
        </w:rPr>
        <w:t>Heimpel, G., L. Frelich, D. Landis, K. Hopper, K. Hoelmer, Z. Sezen, M. Asplen, and K. Wu</w:t>
      </w:r>
      <w:r>
        <w:t xml:space="preserve">. </w:t>
      </w:r>
      <w:r>
        <w:rPr>
          <w:b/>
          <w:bCs/>
        </w:rPr>
        <w:t>2010</w:t>
      </w:r>
      <w:r>
        <w:t>. European buckthorn and Asian soybean aphid as components of an extensive invasional meltdown in North America. Biological Invasions. 12: 2913–2931.</w:t>
      </w:r>
    </w:p>
    <w:p w14:paraId="13185282" w14:textId="77777777" w:rsidR="00553C76" w:rsidRDefault="00553C76" w:rsidP="006F7B30">
      <w:pPr>
        <w:pStyle w:val="Bibliography"/>
      </w:pPr>
      <w:r>
        <w:rPr>
          <w:b/>
          <w:bCs/>
        </w:rPr>
        <w:t>Jenouvrier, S., H. Weimerskirch, C. Barbraud, Y.-H. Park, and B. Cazelles</w:t>
      </w:r>
      <w:r>
        <w:t xml:space="preserve">. </w:t>
      </w:r>
      <w:r>
        <w:rPr>
          <w:b/>
          <w:bCs/>
        </w:rPr>
        <w:t>2005</w:t>
      </w:r>
      <w:r>
        <w:t>. Evidence of a shift in the cyclicity of Antarctic seabird dynamics linked to climate. Proceedings of the Royal Society B: Biological Sciences. 272: 887–895.</w:t>
      </w:r>
    </w:p>
    <w:p w14:paraId="2721FBB4" w14:textId="77777777" w:rsidR="00553C76" w:rsidRDefault="00553C76" w:rsidP="006F7B30">
      <w:pPr>
        <w:pStyle w:val="Bibliography"/>
      </w:pPr>
      <w:r>
        <w:rPr>
          <w:b/>
          <w:bCs/>
        </w:rPr>
        <w:t>Killick, R., and I. Eckley</w:t>
      </w:r>
      <w:r>
        <w:t xml:space="preserve">. </w:t>
      </w:r>
      <w:r>
        <w:rPr>
          <w:b/>
          <w:bCs/>
        </w:rPr>
        <w:t>2014</w:t>
      </w:r>
      <w:r>
        <w:t>. changepoint: An R package for changepoint analysis. Journal of Statistical Software. 58: 1–19.</w:t>
      </w:r>
    </w:p>
    <w:p w14:paraId="5DC1DDE3" w14:textId="77777777" w:rsidR="00553C76" w:rsidRDefault="00553C76" w:rsidP="006F7B30">
      <w:pPr>
        <w:pStyle w:val="Bibliography"/>
      </w:pPr>
      <w:r>
        <w:rPr>
          <w:b/>
          <w:bCs/>
        </w:rPr>
        <w:t>Knapp, A. K., M. D. Smith, S. E. Hobbie, S. L. Collins, T. J. Fahey, G. J. A. Hansen, D. A. Landis, K. J. La Pierre, J. M. Melillo, T. R. Seastedt, G. R. Shaver, and J. R. Webster</w:t>
      </w:r>
      <w:r>
        <w:t xml:space="preserve">. </w:t>
      </w:r>
      <w:r>
        <w:rPr>
          <w:b/>
          <w:bCs/>
        </w:rPr>
        <w:t>2012</w:t>
      </w:r>
      <w:r>
        <w:t>. Past, present, and future roles of long-term experiments in the LTER Network. Bioscience. 62: 377–389.</w:t>
      </w:r>
    </w:p>
    <w:p w14:paraId="716A41D3" w14:textId="77777777" w:rsidR="00553C76" w:rsidRDefault="00553C76" w:rsidP="006F7B30">
      <w:pPr>
        <w:pStyle w:val="Bibliography"/>
      </w:pPr>
      <w:r>
        <w:rPr>
          <w:b/>
          <w:bCs/>
        </w:rPr>
        <w:t>Lovett, J.</w:t>
      </w:r>
      <w:r>
        <w:t xml:space="preserve"> </w:t>
      </w:r>
      <w:r>
        <w:rPr>
          <w:b/>
          <w:bCs/>
        </w:rPr>
        <w:t>2017</w:t>
      </w:r>
      <w:r>
        <w:t>. Monarch Population Status.</w:t>
      </w:r>
    </w:p>
    <w:p w14:paraId="146C3F3B" w14:textId="77777777" w:rsidR="00553C76" w:rsidRDefault="00553C76" w:rsidP="006F7B30">
      <w:pPr>
        <w:pStyle w:val="Bibliography"/>
      </w:pPr>
      <w:r>
        <w:rPr>
          <w:b/>
          <w:bCs/>
        </w:rPr>
        <w:t>May, R. M.</w:t>
      </w:r>
      <w:r>
        <w:t xml:space="preserve"> </w:t>
      </w:r>
      <w:r>
        <w:rPr>
          <w:b/>
          <w:bCs/>
        </w:rPr>
        <w:t>1976</w:t>
      </w:r>
      <w:r>
        <w:t>. Simple mathematical models with very complicated dynamics. Nature. 261: 459–467.</w:t>
      </w:r>
    </w:p>
    <w:p w14:paraId="17C26C6A" w14:textId="77777777" w:rsidR="00553C76" w:rsidRDefault="00553C76" w:rsidP="006F7B30">
      <w:pPr>
        <w:pStyle w:val="Bibliography"/>
      </w:pPr>
      <w:r>
        <w:rPr>
          <w:b/>
          <w:bCs/>
        </w:rPr>
        <w:t>Pleasants, J. M., and K. S. Oberhauser</w:t>
      </w:r>
      <w:r>
        <w:t xml:space="preserve">. </w:t>
      </w:r>
      <w:r>
        <w:rPr>
          <w:b/>
          <w:bCs/>
        </w:rPr>
        <w:t>2013</w:t>
      </w:r>
      <w:r>
        <w:t>. Milkweed loss in agricultural fields because of herbicide use: effect on the monarch butterfly population. Insect Conservation and Diversity. 6: 135–144.</w:t>
      </w:r>
    </w:p>
    <w:p w14:paraId="18C5D7E8" w14:textId="77777777" w:rsidR="00553C76" w:rsidRDefault="00553C76" w:rsidP="006F7B30">
      <w:pPr>
        <w:pStyle w:val="Bibliography"/>
      </w:pPr>
      <w:r>
        <w:rPr>
          <w:b/>
          <w:bCs/>
        </w:rPr>
        <w:t>Priyadarshana, W., and G. Sofronov</w:t>
      </w:r>
      <w:r>
        <w:t xml:space="preserve">. </w:t>
      </w:r>
      <w:r>
        <w:rPr>
          <w:b/>
          <w:bCs/>
        </w:rPr>
        <w:t>2015</w:t>
      </w:r>
      <w:r>
        <w:t>. Multiple break-points detection in array CGH data via the cross-entropy method. IEEE/ACM Transactions on Computational Biology and Bioinformatics (TCBB). 12: 487–498.</w:t>
      </w:r>
    </w:p>
    <w:p w14:paraId="78F89800" w14:textId="77777777" w:rsidR="00553C76" w:rsidRDefault="00553C76" w:rsidP="006F7B30">
      <w:pPr>
        <w:pStyle w:val="Bibliography"/>
      </w:pPr>
      <w:r>
        <w:rPr>
          <w:b/>
          <w:bCs/>
        </w:rPr>
        <w:t>Prysby, M. D., and K. S. Oberhauser</w:t>
      </w:r>
      <w:r>
        <w:t xml:space="preserve">. </w:t>
      </w:r>
      <w:r>
        <w:rPr>
          <w:b/>
          <w:bCs/>
        </w:rPr>
        <w:t>2004</w:t>
      </w:r>
      <w:r>
        <w:t>. Temporal and geographic variation in monarch densities: citizen scientists document monarch population patterns. The monarch butterfly: Biology and conservation. 9–20.</w:t>
      </w:r>
    </w:p>
    <w:p w14:paraId="73EC2518" w14:textId="77777777" w:rsidR="00553C76" w:rsidRDefault="00553C76" w:rsidP="006F7B30">
      <w:pPr>
        <w:pStyle w:val="Bibliography"/>
      </w:pPr>
      <w:r>
        <w:rPr>
          <w:b/>
          <w:bCs/>
        </w:rPr>
        <w:t>R Development Core Team</w:t>
      </w:r>
      <w:r>
        <w:t xml:space="preserve">. </w:t>
      </w:r>
      <w:r>
        <w:rPr>
          <w:b/>
          <w:bCs/>
        </w:rPr>
        <w:t>2017</w:t>
      </w:r>
      <w:r>
        <w:t>. R: A Language and Environment for Statistical Computing 3.3.3. R Foundation for Statistical Computing.</w:t>
      </w:r>
    </w:p>
    <w:p w14:paraId="4557F58A" w14:textId="77777777" w:rsidR="00553C76" w:rsidRDefault="00553C76" w:rsidP="006F7B30">
      <w:pPr>
        <w:pStyle w:val="Bibliography"/>
      </w:pPr>
      <w:r>
        <w:rPr>
          <w:b/>
          <w:bCs/>
        </w:rPr>
        <w:t>Ragsdale, D. W., D. J. Voegtlin, and R. J. O’Neil</w:t>
      </w:r>
      <w:r>
        <w:t xml:space="preserve">. </w:t>
      </w:r>
      <w:r>
        <w:rPr>
          <w:b/>
          <w:bCs/>
        </w:rPr>
        <w:t>2004</w:t>
      </w:r>
      <w:r>
        <w:t>. Soybean aphid biology in North America. Annals of the Entomological Society of America. 97: 204–208.</w:t>
      </w:r>
    </w:p>
    <w:p w14:paraId="5A7397A8" w14:textId="77777777" w:rsidR="00553C76" w:rsidRDefault="00553C76" w:rsidP="006F7B30">
      <w:pPr>
        <w:pStyle w:val="Bibliography"/>
      </w:pPr>
      <w:r>
        <w:rPr>
          <w:b/>
          <w:bCs/>
        </w:rPr>
        <w:t>Rhainds, M., H. J. S. Yoo, P. Kindlmann, D. Voegtlin, D. Castillo, C. Rutledge, C. Sadof, S. Yaninek, and R. J. O’Neil</w:t>
      </w:r>
      <w:r>
        <w:t xml:space="preserve">. </w:t>
      </w:r>
      <w:r>
        <w:rPr>
          <w:b/>
          <w:bCs/>
        </w:rPr>
        <w:t>2010</w:t>
      </w:r>
      <w:r>
        <w:t>. Two-year oscillation cycle in abundance of soybean aphid in Indiana. Agricultural and Forest Entomology. 12: 251–257.</w:t>
      </w:r>
    </w:p>
    <w:p w14:paraId="1F8DF0C9" w14:textId="77777777" w:rsidR="00553C76" w:rsidRDefault="00553C76" w:rsidP="006F7B30">
      <w:pPr>
        <w:pStyle w:val="Bibliography"/>
      </w:pPr>
      <w:r>
        <w:rPr>
          <w:b/>
          <w:bCs/>
        </w:rPr>
        <w:t>Ricker, W. E.</w:t>
      </w:r>
      <w:r>
        <w:t xml:space="preserve"> </w:t>
      </w:r>
      <w:r>
        <w:rPr>
          <w:b/>
          <w:bCs/>
        </w:rPr>
        <w:t>1954</w:t>
      </w:r>
      <w:r>
        <w:t>. Stock and Recruitment. J. Fish. Res. Bd. Can. 11: 559–623.</w:t>
      </w:r>
    </w:p>
    <w:p w14:paraId="235AFFF3" w14:textId="77777777" w:rsidR="00553C76" w:rsidRDefault="00553C76" w:rsidP="006F7B30">
      <w:pPr>
        <w:pStyle w:val="Bibliography"/>
      </w:pPr>
      <w:r>
        <w:rPr>
          <w:b/>
          <w:bCs/>
        </w:rPr>
        <w:t>Sarkar, S.</w:t>
      </w:r>
      <w:r>
        <w:t xml:space="preserve"> </w:t>
      </w:r>
      <w:r>
        <w:rPr>
          <w:b/>
          <w:bCs/>
        </w:rPr>
        <w:t>2017</w:t>
      </w:r>
      <w:r>
        <w:t>. What Is Threatening Monarchs? BioScience. 67: 1080–1080.</w:t>
      </w:r>
    </w:p>
    <w:p w14:paraId="7519D834" w14:textId="77777777" w:rsidR="00553C76" w:rsidRDefault="00553C76" w:rsidP="006F7B30">
      <w:pPr>
        <w:pStyle w:val="Bibliography"/>
      </w:pPr>
      <w:r>
        <w:rPr>
          <w:b/>
          <w:bCs/>
        </w:rPr>
        <w:lastRenderedPageBreak/>
        <w:t>Saunders, S. P., L. Ries, K. S. Oberhauser, W. E. Thogmartin, and E. F. Zipkin</w:t>
      </w:r>
      <w:r>
        <w:t xml:space="preserve">. </w:t>
      </w:r>
      <w:r>
        <w:rPr>
          <w:b/>
          <w:bCs/>
        </w:rPr>
        <w:t>2017</w:t>
      </w:r>
      <w:r>
        <w:t>. Local and cross-seasonal associations of climate and land use with abundance of monarch butterflies Danaus plexippus. Ecography. n/a-n/a.</w:t>
      </w:r>
    </w:p>
    <w:p w14:paraId="7B88354E" w14:textId="77777777" w:rsidR="00553C76" w:rsidRDefault="00553C76" w:rsidP="006F7B30">
      <w:pPr>
        <w:pStyle w:val="Bibliography"/>
      </w:pPr>
      <w:r>
        <w:rPr>
          <w:b/>
          <w:bCs/>
        </w:rPr>
        <w:t>Sutherland, W. J., R. P. Freckleton, H. C. J. Godfray, S. R. Beissinger, T. Benton, D. D. Cameron, Y. Carmel, D. A. Coomes, T. Coulson, M. C. Emmerson, R. S. Hails, G. C. Hays, D. J. Hodgson, M. J. Hutchings, D. Johnson, J. P. G. Jones, M. J. Keeling, H. Kokko, W. E. Kunin, X. Lambin, O. T. Lewis, Y. Malhi, N. Mieszkowska, E. J. Milner-Gulland, K. Norris, A. B. Phillimore, D. W. Purves, J. M. Reid, D. C. Reuman, K. Thompson, J. M. J. Travis, L. A. Turnbull, D. A. Wardle, and T. Wiegand</w:t>
      </w:r>
      <w:r>
        <w:t xml:space="preserve">. </w:t>
      </w:r>
      <w:r>
        <w:rPr>
          <w:b/>
          <w:bCs/>
        </w:rPr>
        <w:t>2013</w:t>
      </w:r>
      <w:r>
        <w:t>. Identification of 100 fundamental ecological questions. J Ecol. 101: 58–67.</w:t>
      </w:r>
    </w:p>
    <w:p w14:paraId="3371D943" w14:textId="77777777" w:rsidR="00553C76" w:rsidRDefault="00553C76" w:rsidP="006F7B30">
      <w:pPr>
        <w:pStyle w:val="Bibliography"/>
      </w:pPr>
      <w:r>
        <w:rPr>
          <w:b/>
          <w:bCs/>
        </w:rPr>
        <w:t>Toms, J. D., and M. L. Lesperance</w:t>
      </w:r>
      <w:r>
        <w:t xml:space="preserve">. </w:t>
      </w:r>
      <w:r>
        <w:rPr>
          <w:b/>
          <w:bCs/>
        </w:rPr>
        <w:t>2003</w:t>
      </w:r>
      <w:r>
        <w:t>. Piecewise regression: a tool for identifying ecological thresholds. Ecology. 84: 2034–2041.</w:t>
      </w:r>
    </w:p>
    <w:p w14:paraId="31A8B6C8" w14:textId="77777777" w:rsidR="00553C76" w:rsidRDefault="00553C76" w:rsidP="006F7B30">
      <w:pPr>
        <w:pStyle w:val="Bibliography"/>
      </w:pPr>
      <w:r>
        <w:rPr>
          <w:b/>
          <w:bCs/>
        </w:rPr>
        <w:t>Turchin, P.</w:t>
      </w:r>
      <w:r>
        <w:t xml:space="preserve"> </w:t>
      </w:r>
      <w:r>
        <w:rPr>
          <w:b/>
          <w:bCs/>
        </w:rPr>
        <w:t>2003</w:t>
      </w:r>
      <w:r>
        <w:t>. Complex population dynamics: a theoretical/empirical synthesis. Princeton University Press.</w:t>
      </w:r>
    </w:p>
    <w:p w14:paraId="3078EF86" w14:textId="77777777" w:rsidR="00553C76" w:rsidRDefault="00553C76" w:rsidP="006F7B30">
      <w:pPr>
        <w:pStyle w:val="Bibliography"/>
      </w:pPr>
      <w:r>
        <w:rPr>
          <w:b/>
          <w:bCs/>
        </w:rPr>
        <w:t>Urquhart, F. A., and N. R. Urquhart</w:t>
      </w:r>
      <w:r>
        <w:t xml:space="preserve">. </w:t>
      </w:r>
      <w:r>
        <w:rPr>
          <w:b/>
          <w:bCs/>
        </w:rPr>
        <w:t>1978</w:t>
      </w:r>
      <w:r>
        <w:t>. Autumnal migration routes of the eastern population of the monarch butterfly (Danaus p. plexippus L.; Danaidae; Lepidoptera) in North America to the overwintering site in the Neovolcanic Plateau of Mexico. Can. J. Zool. 56: 1759–1764.</w:t>
      </w:r>
    </w:p>
    <w:p w14:paraId="2A89AB7E" w14:textId="77777777" w:rsidR="00553C76" w:rsidRDefault="00553C76" w:rsidP="006F7B30">
      <w:pPr>
        <w:pStyle w:val="Bibliography"/>
      </w:pPr>
      <w:r>
        <w:rPr>
          <w:b/>
          <w:bCs/>
        </w:rPr>
        <w:t>Vidal, O., and E. Rendón-Salinas</w:t>
      </w:r>
      <w:r>
        <w:t xml:space="preserve">. </w:t>
      </w:r>
      <w:r>
        <w:rPr>
          <w:b/>
          <w:bCs/>
        </w:rPr>
        <w:t>2014</w:t>
      </w:r>
      <w:r>
        <w:t>. Dynamics and trends of overwintering colonies of the monarch butterfly in Mexico. Biological Conservation. 180: 165–175.</w:t>
      </w:r>
    </w:p>
    <w:p w14:paraId="7E84C302" w14:textId="77777777" w:rsidR="00553C76" w:rsidRDefault="00553C76" w:rsidP="006F7B30">
      <w:pPr>
        <w:pStyle w:val="Bibliography"/>
      </w:pPr>
      <w:r>
        <w:rPr>
          <w:b/>
          <w:bCs/>
        </w:rPr>
        <w:t>Weimerskirch, H., P. Inchausti, C. Guinet, and C. Barbraud</w:t>
      </w:r>
      <w:r>
        <w:t xml:space="preserve">. </w:t>
      </w:r>
      <w:r>
        <w:rPr>
          <w:b/>
          <w:bCs/>
        </w:rPr>
        <w:t>2003</w:t>
      </w:r>
      <w:r>
        <w:t>. Trends in bird and seal populations as indicators of a system shift in the Southern Ocean. Antarctic Science. 15: 249–256.</w:t>
      </w:r>
    </w:p>
    <w:p w14:paraId="463A1372" w14:textId="77777777" w:rsidR="00553C76" w:rsidRDefault="00553C76" w:rsidP="006F7B30">
      <w:pPr>
        <w:pStyle w:val="Bibliography"/>
      </w:pPr>
      <w:r>
        <w:rPr>
          <w:b/>
          <w:bCs/>
        </w:rPr>
        <w:t>Wu, Z., D. Schenk-Hamlin, W. Zhan, D. W. Ragsdale, and G. E. Heimpel</w:t>
      </w:r>
      <w:r>
        <w:t xml:space="preserve">. </w:t>
      </w:r>
      <w:r>
        <w:rPr>
          <w:b/>
          <w:bCs/>
        </w:rPr>
        <w:t>2004</w:t>
      </w:r>
      <w:r>
        <w:t>. The soybean aphid in China: a historical review. Annals of the Entomological Society of America. 97: 209–218.</w:t>
      </w:r>
    </w:p>
    <w:p w14:paraId="3D08CFA9" w14:textId="77777777" w:rsidR="00553C76" w:rsidRDefault="00553C76" w:rsidP="006F7B30">
      <w:pPr>
        <w:pStyle w:val="Bibliography"/>
      </w:pPr>
      <w:r>
        <w:rPr>
          <w:b/>
          <w:bCs/>
        </w:rPr>
        <w:t>Zaya, D. N., I. S. Pearse, and G. Spyreas</w:t>
      </w:r>
      <w:r>
        <w:t xml:space="preserve">. </w:t>
      </w:r>
      <w:r>
        <w:rPr>
          <w:b/>
          <w:bCs/>
        </w:rPr>
        <w:t>2017</w:t>
      </w:r>
      <w:r>
        <w:t>. Long-Term Trends in Midwestern Milkweed Abundances and Their Relevance to Monarch Butterfly Declines. BioScience. 67: 343–356.</w:t>
      </w:r>
    </w:p>
    <w:p w14:paraId="161358AB" w14:textId="77777777" w:rsidR="00553C76" w:rsidRDefault="00553C76" w:rsidP="006F7B30">
      <w:pPr>
        <w:pStyle w:val="Bibliography"/>
      </w:pPr>
      <w:r>
        <w:rPr>
          <w:b/>
          <w:bCs/>
        </w:rPr>
        <w:t>Zeileis, A., F. Leisch, K. Hornik, and C. Kleiber</w:t>
      </w:r>
      <w:r>
        <w:t xml:space="preserve">. </w:t>
      </w:r>
      <w:r>
        <w:rPr>
          <w:b/>
          <w:bCs/>
        </w:rPr>
        <w:t>2001</w:t>
      </w:r>
      <w:r>
        <w:t>. strucchange. An R package for testing for structural change in linear regression models.</w:t>
      </w:r>
    </w:p>
    <w:p w14:paraId="7F3D5C87" w14:textId="77777777" w:rsidR="00553C76" w:rsidRDefault="00553C76" w:rsidP="006F7B30">
      <w:pPr>
        <w:pStyle w:val="Bibliography"/>
      </w:pPr>
      <w:r>
        <w:rPr>
          <w:b/>
          <w:bCs/>
        </w:rPr>
        <w:t>Zipkin, E. F., C. E. Kraft, E. G. Cooch, and P. J. Sullivan</w:t>
      </w:r>
      <w:r>
        <w:t xml:space="preserve">. </w:t>
      </w:r>
      <w:r>
        <w:rPr>
          <w:b/>
          <w:bCs/>
        </w:rPr>
        <w:t>2009</w:t>
      </w:r>
      <w:r>
        <w:t>. When can efforts to control nuisance and invasive species backfire? Ecological Applications. 19: 1585–1595.</w:t>
      </w:r>
    </w:p>
    <w:p w14:paraId="7013A106" w14:textId="77777777" w:rsidR="00553C76" w:rsidRDefault="00553C76" w:rsidP="006F7B30">
      <w:pPr>
        <w:pStyle w:val="Bibliography"/>
      </w:pPr>
      <w:r>
        <w:rPr>
          <w:b/>
          <w:bCs/>
        </w:rPr>
        <w:t>Zipkin, E. F., L. Ries, R. Reeves, J. Regetz, and K. S. Oberhauser</w:t>
      </w:r>
      <w:r>
        <w:t xml:space="preserve">. </w:t>
      </w:r>
      <w:r>
        <w:rPr>
          <w:b/>
          <w:bCs/>
        </w:rPr>
        <w:t>2012</w:t>
      </w:r>
      <w:r>
        <w:t>. Tracking climate impacts on the migratory monarch butterfly. Glob Change Biol. 18: 3039–3049.</w:t>
      </w:r>
    </w:p>
    <w:p w14:paraId="3B5B5FEC" w14:textId="77777777" w:rsidR="00493C01" w:rsidRDefault="00493C01" w:rsidP="00493C01">
      <w:r>
        <w:fldChar w:fldCharType="end"/>
      </w:r>
    </w:p>
    <w:p w14:paraId="3B7BAA77" w14:textId="77777777" w:rsidR="00493C01" w:rsidRDefault="00493C01" w:rsidP="00493C01">
      <w:pPr>
        <w:rPr>
          <w:b/>
        </w:rPr>
      </w:pPr>
      <w:r>
        <w:rPr>
          <w:b/>
        </w:rPr>
        <w:br w:type="page"/>
      </w:r>
    </w:p>
    <w:p w14:paraId="124766E2" w14:textId="4017435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w:t>
      </w:r>
      <w:r w:rsidR="00093F69">
        <w:t>parameter values</w:t>
      </w:r>
      <w:r w:rsidR="00093F69" w:rsidRPr="00D0485A">
        <w:t xml:space="preserve"> </w:t>
      </w:r>
      <w:r w:rsidRPr="00D0485A">
        <w:t>for each phase between break points resulting from fitting population data of</w:t>
      </w:r>
      <w:r w:rsidR="000D5C16">
        <w:t xml:space="preserve"> 1)</w:t>
      </w:r>
      <w:r w:rsidRPr="00D0485A">
        <w:t xml:space="preserve"> </w:t>
      </w:r>
      <w:r w:rsidR="00024339">
        <w:t>multicolored Asian ladybeetles</w:t>
      </w:r>
      <w:r w:rsidRPr="00D0485A">
        <w:t xml:space="preserve"> from </w:t>
      </w:r>
      <w:r w:rsidR="003403FF">
        <w:t>Michigan, USA (</w:t>
      </w:r>
      <w:r w:rsidRPr="00D0485A">
        <w:t>1994-201</w:t>
      </w:r>
      <w:r w:rsidR="00D83A4A">
        <w:t>7</w:t>
      </w:r>
      <w:r w:rsidR="001A52FE">
        <w:t>)</w:t>
      </w:r>
      <w:r w:rsidR="000214FC">
        <w:t xml:space="preserve">, and </w:t>
      </w:r>
      <w:r w:rsidR="000D5C16">
        <w:t xml:space="preserve">2) </w:t>
      </w:r>
      <w:r w:rsidR="000214FC" w:rsidRPr="00F000D9">
        <w:t xml:space="preserve">the area occupied by </w:t>
      </w:r>
      <w:r w:rsidR="00A629D1">
        <w:t>m</w:t>
      </w:r>
      <w:r w:rsidR="000214FC" w:rsidRPr="00F000D9">
        <w:t xml:space="preserve">onarch butterflies in their winter habitat in </w:t>
      </w:r>
      <w:r w:rsidR="003403FF">
        <w:t>central</w:t>
      </w:r>
      <w:r w:rsidR="000214FC" w:rsidRPr="00F000D9">
        <w:t xml:space="preserve"> Mexico </w:t>
      </w:r>
      <w:r w:rsidR="003403FF">
        <w:t>(</w:t>
      </w:r>
      <w:r w:rsidR="000214FC" w:rsidRPr="00F000D9">
        <w:t>1995-</w:t>
      </w:r>
      <w:r w:rsidR="000214FC">
        <w:t>201</w:t>
      </w:r>
      <w:r w:rsidR="00FA113B">
        <w:t>7</w:t>
      </w:r>
      <w:r w:rsidR="003403FF">
        <w:t>)</w:t>
      </w:r>
      <w:r w:rsidR="000214FC">
        <w:t xml:space="preserve">. </w:t>
      </w:r>
      <w:r w:rsidR="000D5C16">
        <w:t>The p</w:t>
      </w:r>
      <w:r w:rsidRPr="00D0485A">
        <w:t xml:space="preserve">arameter r </w:t>
      </w:r>
      <w:r w:rsidR="000D5C16">
        <w:t>is</w:t>
      </w:r>
      <w:r w:rsidR="000D5C16" w:rsidRPr="00D0485A">
        <w:t xml:space="preserve"> </w:t>
      </w:r>
      <w:r w:rsidRPr="00D0485A">
        <w:t xml:space="preserve">the per capita yearly intrinsic rate of increase and K </w:t>
      </w:r>
      <w:r w:rsidR="00010A3E">
        <w:t xml:space="preserve">is </w:t>
      </w:r>
      <w:r w:rsidRPr="00D0485A">
        <w:t>the carrying capacity</w:t>
      </w:r>
      <w:r w:rsidR="00010A3E">
        <w:t xml:space="preserve"> (e.g.,</w:t>
      </w:r>
      <w:r w:rsidRPr="00D0485A">
        <w:t xml:space="preserve"> average number of adult </w:t>
      </w:r>
      <w:r w:rsidR="00010A3E">
        <w:t xml:space="preserve">ladybeetles </w:t>
      </w:r>
      <w:r w:rsidRPr="00D0485A">
        <w:t>captured per trap</w:t>
      </w:r>
      <w:r w:rsidR="00010A3E">
        <w:t xml:space="preserve"> annually</w:t>
      </w:r>
      <w:r w:rsidR="000214FC">
        <w:t xml:space="preserve"> and hectares occupied </w:t>
      </w:r>
      <w:r w:rsidR="00AA1678">
        <w:t>by monarchs annually).</w:t>
      </w:r>
      <w: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83"/>
        <w:gridCol w:w="1572"/>
        <w:gridCol w:w="1401"/>
        <w:gridCol w:w="1060"/>
      </w:tblGrid>
      <w:tr w:rsidR="000214FC" w14:paraId="705D2456" w14:textId="77777777" w:rsidTr="004D3D6B">
        <w:trPr>
          <w:gridAfter w:val="1"/>
          <w:wAfter w:w="1060" w:type="dxa"/>
        </w:trPr>
        <w:tc>
          <w:tcPr>
            <w:tcW w:w="2160" w:type="dxa"/>
            <w:tcBorders>
              <w:top w:val="single" w:sz="4" w:space="0" w:color="auto"/>
              <w:bottom w:val="single" w:sz="4" w:space="0" w:color="auto"/>
            </w:tcBorders>
          </w:tcPr>
          <w:p w14:paraId="0F6C5CE1" w14:textId="67EC4855" w:rsidR="000214FC" w:rsidRPr="005E54DF" w:rsidRDefault="000214FC" w:rsidP="001C51BB">
            <w:pPr>
              <w:rPr>
                <w:b/>
              </w:rPr>
            </w:pPr>
            <w:r>
              <w:rPr>
                <w:b/>
              </w:rPr>
              <w:t>Species</w:t>
            </w:r>
          </w:p>
        </w:tc>
        <w:tc>
          <w:tcPr>
            <w:tcW w:w="2183" w:type="dxa"/>
            <w:tcBorders>
              <w:top w:val="single" w:sz="4" w:space="0" w:color="auto"/>
              <w:bottom w:val="single" w:sz="4" w:space="0" w:color="auto"/>
            </w:tcBorders>
          </w:tcPr>
          <w:p w14:paraId="20F37236" w14:textId="77777777" w:rsidR="000214FC" w:rsidRPr="005E54DF" w:rsidRDefault="000214FC"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0214FC" w:rsidRPr="005E54DF" w:rsidRDefault="000214FC" w:rsidP="001C51BB">
            <w:pPr>
              <w:jc w:val="center"/>
              <w:rPr>
                <w:b/>
              </w:rPr>
            </w:pPr>
            <w:r w:rsidRPr="004D3D6B">
              <w:rPr>
                <w:b/>
                <w:i/>
              </w:rPr>
              <w:t>r</w:t>
            </w:r>
            <w:r w:rsidRPr="005E54DF">
              <w:rPr>
                <w:b/>
              </w:rPr>
              <w:t xml:space="preserve">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0214FC" w:rsidRPr="005E54DF" w:rsidRDefault="000214FC" w:rsidP="001C51BB">
            <w:pPr>
              <w:jc w:val="center"/>
              <w:rPr>
                <w:b/>
              </w:rPr>
            </w:pPr>
            <w:r w:rsidRPr="004D3D6B">
              <w:rPr>
                <w:b/>
                <w:i/>
              </w:rPr>
              <w:t>K</w:t>
            </w:r>
            <w:r w:rsidRPr="005E54DF">
              <w:rPr>
                <w:b/>
              </w:rPr>
              <w:t xml:space="preserve"> ( </w:t>
            </w:r>
            <w:r w:rsidRPr="005E54DF">
              <w:rPr>
                <w:rFonts w:cstheme="minorHAnsi"/>
                <w:b/>
              </w:rPr>
              <w:t>±</w:t>
            </w:r>
            <w:r w:rsidRPr="005E54DF">
              <w:rPr>
                <w:b/>
              </w:rPr>
              <w:t xml:space="preserve"> SE)</w:t>
            </w:r>
          </w:p>
        </w:tc>
      </w:tr>
      <w:tr w:rsidR="000214FC" w14:paraId="7B6152EC" w14:textId="77777777" w:rsidTr="004D3D6B">
        <w:trPr>
          <w:gridAfter w:val="1"/>
          <w:wAfter w:w="1060" w:type="dxa"/>
        </w:trPr>
        <w:tc>
          <w:tcPr>
            <w:tcW w:w="2160" w:type="dxa"/>
            <w:vMerge w:val="restart"/>
            <w:tcBorders>
              <w:top w:val="single" w:sz="4" w:space="0" w:color="auto"/>
              <w:left w:val="nil"/>
              <w:bottom w:val="nil"/>
              <w:right w:val="nil"/>
            </w:tcBorders>
          </w:tcPr>
          <w:p w14:paraId="34E93C5F" w14:textId="74A67F39" w:rsidR="000214FC" w:rsidRPr="004D3D6B" w:rsidRDefault="000214FC" w:rsidP="001C51BB">
            <w:pPr>
              <w:rPr>
                <w:b/>
              </w:rPr>
            </w:pPr>
            <w:r w:rsidRPr="004D3D6B">
              <w:rPr>
                <w:b/>
              </w:rPr>
              <w:t>Ladybeetle</w:t>
            </w:r>
          </w:p>
          <w:p w14:paraId="4047FC3D" w14:textId="641162A9" w:rsidR="000214FC" w:rsidRPr="000214FC" w:rsidRDefault="000214FC" w:rsidP="001C51BB">
            <w:pPr>
              <w:rPr>
                <w:i/>
              </w:rPr>
            </w:pPr>
            <w:r w:rsidRPr="000214FC">
              <w:rPr>
                <w:i/>
              </w:rPr>
              <w:t>Harmonia axyridis</w:t>
            </w:r>
          </w:p>
        </w:tc>
        <w:tc>
          <w:tcPr>
            <w:tcW w:w="2183" w:type="dxa"/>
            <w:tcBorders>
              <w:top w:val="single" w:sz="4" w:space="0" w:color="auto"/>
              <w:left w:val="nil"/>
              <w:bottom w:val="nil"/>
              <w:right w:val="nil"/>
            </w:tcBorders>
          </w:tcPr>
          <w:p w14:paraId="59B05841" w14:textId="77777777" w:rsidR="000214FC" w:rsidRDefault="000214FC" w:rsidP="001C51BB">
            <w:r>
              <w:t>1994-2000</w:t>
            </w:r>
          </w:p>
        </w:tc>
        <w:tc>
          <w:tcPr>
            <w:tcW w:w="1572" w:type="dxa"/>
            <w:tcBorders>
              <w:top w:val="single" w:sz="4" w:space="0" w:color="auto"/>
              <w:left w:val="nil"/>
              <w:bottom w:val="nil"/>
              <w:right w:val="nil"/>
            </w:tcBorders>
          </w:tcPr>
          <w:p w14:paraId="5D3697B1" w14:textId="77777777" w:rsidR="000214FC" w:rsidRDefault="000214FC" w:rsidP="001C51BB">
            <w:pPr>
              <w:jc w:val="center"/>
            </w:pPr>
            <w:r>
              <w:t xml:space="preserve">1.3 </w:t>
            </w:r>
            <w:r>
              <w:rPr>
                <w:rFonts w:cstheme="minorHAnsi"/>
              </w:rPr>
              <w:t>± 0.3</w:t>
            </w:r>
          </w:p>
        </w:tc>
        <w:tc>
          <w:tcPr>
            <w:tcW w:w="1401" w:type="dxa"/>
            <w:tcBorders>
              <w:top w:val="single" w:sz="4" w:space="0" w:color="auto"/>
              <w:left w:val="nil"/>
              <w:bottom w:val="nil"/>
              <w:right w:val="nil"/>
            </w:tcBorders>
          </w:tcPr>
          <w:p w14:paraId="12665897" w14:textId="77777777" w:rsidR="000214FC" w:rsidRDefault="000214FC" w:rsidP="001C51BB">
            <w:pPr>
              <w:jc w:val="center"/>
            </w:pPr>
            <w:r>
              <w:rPr>
                <w:rFonts w:cstheme="minorHAnsi"/>
              </w:rPr>
              <w:t>0.31 ± 0.02</w:t>
            </w:r>
          </w:p>
        </w:tc>
      </w:tr>
      <w:tr w:rsidR="000214FC" w14:paraId="06E548E1" w14:textId="77777777" w:rsidTr="004D3D6B">
        <w:trPr>
          <w:gridAfter w:val="1"/>
          <w:wAfter w:w="1060" w:type="dxa"/>
        </w:trPr>
        <w:tc>
          <w:tcPr>
            <w:tcW w:w="2160" w:type="dxa"/>
            <w:vMerge/>
            <w:tcBorders>
              <w:top w:val="nil"/>
              <w:left w:val="nil"/>
              <w:bottom w:val="nil"/>
              <w:right w:val="nil"/>
            </w:tcBorders>
          </w:tcPr>
          <w:p w14:paraId="5FB71F2B" w14:textId="77777777" w:rsidR="000214FC" w:rsidRDefault="000214FC" w:rsidP="001C51BB"/>
        </w:tc>
        <w:tc>
          <w:tcPr>
            <w:tcW w:w="2183" w:type="dxa"/>
            <w:tcBorders>
              <w:top w:val="nil"/>
              <w:left w:val="nil"/>
              <w:bottom w:val="nil"/>
              <w:right w:val="nil"/>
            </w:tcBorders>
          </w:tcPr>
          <w:p w14:paraId="4B0672D8" w14:textId="77777777" w:rsidR="000214FC" w:rsidRDefault="000214FC" w:rsidP="001C51BB">
            <w:r>
              <w:t>2001-2005</w:t>
            </w:r>
          </w:p>
        </w:tc>
        <w:tc>
          <w:tcPr>
            <w:tcW w:w="1572" w:type="dxa"/>
            <w:tcBorders>
              <w:top w:val="nil"/>
              <w:left w:val="nil"/>
              <w:bottom w:val="nil"/>
              <w:right w:val="nil"/>
            </w:tcBorders>
          </w:tcPr>
          <w:p w14:paraId="5170AF58" w14:textId="77777777" w:rsidR="000214FC" w:rsidRDefault="000214FC" w:rsidP="001C51BB">
            <w:pPr>
              <w:jc w:val="center"/>
            </w:pPr>
            <w:r>
              <w:rPr>
                <w:rFonts w:cstheme="minorHAnsi"/>
              </w:rPr>
              <w:t>2.3 ± 0.3</w:t>
            </w:r>
          </w:p>
        </w:tc>
        <w:tc>
          <w:tcPr>
            <w:tcW w:w="1401" w:type="dxa"/>
            <w:tcBorders>
              <w:top w:val="nil"/>
              <w:left w:val="nil"/>
              <w:bottom w:val="nil"/>
              <w:right w:val="nil"/>
            </w:tcBorders>
          </w:tcPr>
          <w:p w14:paraId="6B03ABDE" w14:textId="77777777" w:rsidR="000214FC" w:rsidRDefault="000214FC" w:rsidP="001C51BB">
            <w:pPr>
              <w:jc w:val="center"/>
            </w:pPr>
            <w:r>
              <w:rPr>
                <w:rFonts w:cstheme="minorHAnsi"/>
              </w:rPr>
              <w:t>0.43 ± 0.03</w:t>
            </w:r>
          </w:p>
        </w:tc>
      </w:tr>
      <w:tr w:rsidR="000214FC" w14:paraId="04D4F3D7" w14:textId="77777777" w:rsidTr="004D3D6B">
        <w:trPr>
          <w:gridAfter w:val="1"/>
          <w:wAfter w:w="1060" w:type="dxa"/>
        </w:trPr>
        <w:tc>
          <w:tcPr>
            <w:tcW w:w="2160" w:type="dxa"/>
            <w:vMerge/>
            <w:tcBorders>
              <w:top w:val="nil"/>
              <w:left w:val="nil"/>
              <w:bottom w:val="nil"/>
              <w:right w:val="nil"/>
            </w:tcBorders>
          </w:tcPr>
          <w:p w14:paraId="2529A280" w14:textId="77777777" w:rsidR="000214FC" w:rsidRDefault="000214FC" w:rsidP="001C51BB"/>
        </w:tc>
        <w:tc>
          <w:tcPr>
            <w:tcW w:w="2183" w:type="dxa"/>
            <w:tcBorders>
              <w:top w:val="nil"/>
              <w:left w:val="nil"/>
              <w:bottom w:val="nil"/>
              <w:right w:val="nil"/>
            </w:tcBorders>
          </w:tcPr>
          <w:p w14:paraId="7E4E1FC0" w14:textId="577F6E85" w:rsidR="000214FC" w:rsidRDefault="000214FC" w:rsidP="00B1615F">
            <w:r>
              <w:t>2006-</w:t>
            </w:r>
            <w:r w:rsidR="00B1615F">
              <w:t>201</w:t>
            </w:r>
            <w:r w:rsidR="00B1615F">
              <w:t>7</w:t>
            </w:r>
          </w:p>
        </w:tc>
        <w:tc>
          <w:tcPr>
            <w:tcW w:w="1572" w:type="dxa"/>
            <w:tcBorders>
              <w:top w:val="nil"/>
              <w:left w:val="nil"/>
              <w:bottom w:val="nil"/>
              <w:right w:val="nil"/>
            </w:tcBorders>
          </w:tcPr>
          <w:p w14:paraId="1624FD0B" w14:textId="77777777" w:rsidR="000214FC" w:rsidRDefault="000214FC" w:rsidP="001C51BB">
            <w:pPr>
              <w:jc w:val="center"/>
            </w:pPr>
            <w:r>
              <w:rPr>
                <w:rFonts w:cstheme="minorHAnsi"/>
              </w:rPr>
              <w:t>1.6 ± 0.3</w:t>
            </w:r>
          </w:p>
        </w:tc>
        <w:tc>
          <w:tcPr>
            <w:tcW w:w="1401" w:type="dxa"/>
            <w:tcBorders>
              <w:top w:val="nil"/>
              <w:left w:val="nil"/>
              <w:bottom w:val="nil"/>
              <w:right w:val="nil"/>
            </w:tcBorders>
          </w:tcPr>
          <w:p w14:paraId="2CB1F193" w14:textId="77777777" w:rsidR="000214FC" w:rsidRDefault="000214FC" w:rsidP="001C51BB">
            <w:pPr>
              <w:jc w:val="center"/>
              <w:rPr>
                <w:rFonts w:cstheme="minorHAnsi"/>
              </w:rPr>
            </w:pPr>
            <w:r>
              <w:rPr>
                <w:rFonts w:cstheme="minorHAnsi"/>
              </w:rPr>
              <w:t>0.27 ± 0.03</w:t>
            </w:r>
          </w:p>
          <w:p w14:paraId="240C3EE1" w14:textId="3D1012E7" w:rsidR="000214FC" w:rsidRDefault="000214FC" w:rsidP="001C51BB">
            <w:pPr>
              <w:jc w:val="center"/>
            </w:pPr>
          </w:p>
        </w:tc>
      </w:tr>
      <w:tr w:rsidR="000214FC" w14:paraId="487AE720" w14:textId="77777777" w:rsidTr="004D3D6B">
        <w:trPr>
          <w:gridAfter w:val="1"/>
          <w:wAfter w:w="1060" w:type="dxa"/>
        </w:trPr>
        <w:tc>
          <w:tcPr>
            <w:tcW w:w="2160" w:type="dxa"/>
            <w:vMerge w:val="restart"/>
            <w:tcBorders>
              <w:top w:val="nil"/>
              <w:left w:val="nil"/>
              <w:bottom w:val="nil"/>
              <w:right w:val="nil"/>
            </w:tcBorders>
          </w:tcPr>
          <w:p w14:paraId="2C65AA6C" w14:textId="35F38EF3" w:rsidR="000214FC" w:rsidRPr="004D3D6B" w:rsidRDefault="000214FC" w:rsidP="000214FC">
            <w:pPr>
              <w:rPr>
                <w:b/>
              </w:rPr>
            </w:pPr>
            <w:r w:rsidRPr="004D3D6B">
              <w:rPr>
                <w:b/>
              </w:rPr>
              <w:t>Monarch</w:t>
            </w:r>
          </w:p>
          <w:p w14:paraId="5BBFDC5D" w14:textId="50848100" w:rsidR="000214FC" w:rsidRPr="000214FC" w:rsidRDefault="000214FC" w:rsidP="000214FC">
            <w:pPr>
              <w:rPr>
                <w:i/>
              </w:rPr>
            </w:pPr>
            <w:proofErr w:type="spellStart"/>
            <w:r w:rsidRPr="000214FC">
              <w:rPr>
                <w:i/>
              </w:rPr>
              <w:t>Danaus</w:t>
            </w:r>
            <w:proofErr w:type="spellEnd"/>
            <w:r w:rsidRPr="000214FC">
              <w:rPr>
                <w:i/>
              </w:rPr>
              <w:t xml:space="preserve"> </w:t>
            </w:r>
            <w:proofErr w:type="spellStart"/>
            <w:r w:rsidRPr="000214FC">
              <w:rPr>
                <w:i/>
              </w:rPr>
              <w:t>plexippus</w:t>
            </w:r>
            <w:proofErr w:type="spellEnd"/>
          </w:p>
          <w:p w14:paraId="2CB51828" w14:textId="013D6C05" w:rsidR="000214FC" w:rsidRDefault="000214FC" w:rsidP="000214FC"/>
        </w:tc>
        <w:tc>
          <w:tcPr>
            <w:tcW w:w="2183" w:type="dxa"/>
            <w:tcBorders>
              <w:top w:val="nil"/>
              <w:left w:val="nil"/>
              <w:bottom w:val="nil"/>
              <w:right w:val="nil"/>
            </w:tcBorders>
          </w:tcPr>
          <w:p w14:paraId="3A6C867C" w14:textId="4692B031" w:rsidR="000214FC" w:rsidRDefault="000214FC" w:rsidP="000214FC">
            <w:r>
              <w:t>1995-2003</w:t>
            </w:r>
          </w:p>
        </w:tc>
        <w:tc>
          <w:tcPr>
            <w:tcW w:w="1572" w:type="dxa"/>
            <w:tcBorders>
              <w:top w:val="nil"/>
              <w:left w:val="nil"/>
              <w:bottom w:val="nil"/>
              <w:right w:val="nil"/>
            </w:tcBorders>
          </w:tcPr>
          <w:p w14:paraId="70700641" w14:textId="047E185A" w:rsidR="000214FC" w:rsidRDefault="000214FC" w:rsidP="000214FC">
            <w:pPr>
              <w:jc w:val="center"/>
              <w:rPr>
                <w:rFonts w:cstheme="minorHAnsi"/>
              </w:rPr>
            </w:pPr>
            <w:r>
              <w:rPr>
                <w:rFonts w:cstheme="minorHAnsi"/>
              </w:rPr>
              <w:t>1.0 ± 0.5</w:t>
            </w:r>
          </w:p>
        </w:tc>
        <w:tc>
          <w:tcPr>
            <w:tcW w:w="1401" w:type="dxa"/>
            <w:tcBorders>
              <w:top w:val="nil"/>
              <w:left w:val="nil"/>
              <w:bottom w:val="nil"/>
              <w:right w:val="nil"/>
            </w:tcBorders>
          </w:tcPr>
          <w:p w14:paraId="14ACE932" w14:textId="7478F249" w:rsidR="000214FC" w:rsidRDefault="000214FC" w:rsidP="000214FC">
            <w:pPr>
              <w:jc w:val="center"/>
              <w:rPr>
                <w:rFonts w:cstheme="minorHAnsi"/>
              </w:rPr>
            </w:pPr>
            <w:r>
              <w:rPr>
                <w:rFonts w:cstheme="minorHAnsi"/>
              </w:rPr>
              <w:t>10.1 ± 1.9</w:t>
            </w:r>
          </w:p>
        </w:tc>
      </w:tr>
      <w:tr w:rsidR="000214FC" w14:paraId="104AF5EB" w14:textId="77777777" w:rsidTr="004D3D6B">
        <w:tc>
          <w:tcPr>
            <w:tcW w:w="2160" w:type="dxa"/>
            <w:vMerge/>
            <w:tcBorders>
              <w:top w:val="nil"/>
              <w:left w:val="nil"/>
              <w:bottom w:val="nil"/>
              <w:right w:val="nil"/>
            </w:tcBorders>
          </w:tcPr>
          <w:p w14:paraId="789B381F" w14:textId="77777777" w:rsidR="000214FC" w:rsidRDefault="000214FC" w:rsidP="000214FC"/>
        </w:tc>
        <w:tc>
          <w:tcPr>
            <w:tcW w:w="2183" w:type="dxa"/>
            <w:tcBorders>
              <w:top w:val="nil"/>
              <w:left w:val="nil"/>
              <w:bottom w:val="nil"/>
              <w:right w:val="nil"/>
            </w:tcBorders>
          </w:tcPr>
          <w:p w14:paraId="75C5063A" w14:textId="5EF3C032" w:rsidR="000214FC" w:rsidRDefault="000214FC" w:rsidP="000214FC">
            <w:r>
              <w:t>2004-2008</w:t>
            </w:r>
          </w:p>
        </w:tc>
        <w:tc>
          <w:tcPr>
            <w:tcW w:w="1572" w:type="dxa"/>
            <w:tcBorders>
              <w:top w:val="nil"/>
              <w:left w:val="nil"/>
              <w:bottom w:val="nil"/>
              <w:right w:val="nil"/>
            </w:tcBorders>
          </w:tcPr>
          <w:p w14:paraId="228CE0C6" w14:textId="40B8FC09" w:rsidR="000214FC" w:rsidRDefault="000214FC" w:rsidP="000214FC">
            <w:pPr>
              <w:jc w:val="center"/>
            </w:pPr>
            <w:r>
              <w:rPr>
                <w:rFonts w:cstheme="minorHAnsi"/>
              </w:rPr>
              <w:t>1.6 ± 0.2</w:t>
            </w:r>
          </w:p>
        </w:tc>
        <w:tc>
          <w:tcPr>
            <w:tcW w:w="1401" w:type="dxa"/>
            <w:tcBorders>
              <w:top w:val="nil"/>
              <w:left w:val="nil"/>
              <w:bottom w:val="nil"/>
              <w:right w:val="nil"/>
            </w:tcBorders>
          </w:tcPr>
          <w:p w14:paraId="1197CF98" w14:textId="3B714FB4" w:rsidR="000214FC" w:rsidRDefault="000214FC" w:rsidP="000214FC">
            <w:pPr>
              <w:jc w:val="center"/>
              <w:rPr>
                <w:rFonts w:cstheme="minorHAnsi"/>
              </w:rPr>
            </w:pPr>
            <w:r>
              <w:rPr>
                <w:rFonts w:cstheme="minorHAnsi"/>
              </w:rPr>
              <w:t>5.6 ± 0.3</w:t>
            </w:r>
          </w:p>
        </w:tc>
        <w:tc>
          <w:tcPr>
            <w:tcW w:w="1060" w:type="dxa"/>
            <w:tcBorders>
              <w:left w:val="nil"/>
            </w:tcBorders>
          </w:tcPr>
          <w:p w14:paraId="0803AE86" w14:textId="77777777" w:rsidR="000214FC" w:rsidRDefault="000214FC" w:rsidP="000214FC">
            <w:pPr>
              <w:jc w:val="center"/>
              <w:rPr>
                <w:rFonts w:cstheme="minorHAnsi"/>
              </w:rPr>
            </w:pPr>
          </w:p>
        </w:tc>
      </w:tr>
      <w:tr w:rsidR="000214FC" w:rsidDel="00C179E2" w14:paraId="1BBEE1BB" w14:textId="77777777" w:rsidTr="004D3D6B">
        <w:trPr>
          <w:gridAfter w:val="1"/>
          <w:wAfter w:w="1060" w:type="dxa"/>
          <w:trHeight w:val="360"/>
        </w:trPr>
        <w:tc>
          <w:tcPr>
            <w:tcW w:w="2160" w:type="dxa"/>
            <w:vMerge/>
            <w:tcBorders>
              <w:top w:val="nil"/>
              <w:left w:val="nil"/>
              <w:bottom w:val="single" w:sz="4" w:space="0" w:color="auto"/>
              <w:right w:val="nil"/>
            </w:tcBorders>
          </w:tcPr>
          <w:p w14:paraId="1157D6F6" w14:textId="77777777" w:rsidR="000214FC" w:rsidRDefault="000214FC" w:rsidP="000214FC"/>
        </w:tc>
        <w:tc>
          <w:tcPr>
            <w:tcW w:w="2183" w:type="dxa"/>
            <w:tcBorders>
              <w:top w:val="nil"/>
              <w:left w:val="nil"/>
              <w:bottom w:val="single" w:sz="4" w:space="0" w:color="auto"/>
              <w:right w:val="nil"/>
            </w:tcBorders>
          </w:tcPr>
          <w:p w14:paraId="71DE5343" w14:textId="0CFA7C30" w:rsidR="000214FC" w:rsidRDefault="000214FC" w:rsidP="00B1615F">
            <w:r>
              <w:t>2009-</w:t>
            </w:r>
            <w:r w:rsidR="00B1615F">
              <w:t>201</w:t>
            </w:r>
            <w:r w:rsidR="00B1615F">
              <w:t>7</w:t>
            </w:r>
          </w:p>
        </w:tc>
        <w:tc>
          <w:tcPr>
            <w:tcW w:w="1572" w:type="dxa"/>
            <w:tcBorders>
              <w:top w:val="nil"/>
              <w:left w:val="nil"/>
              <w:bottom w:val="single" w:sz="4" w:space="0" w:color="auto"/>
              <w:right w:val="nil"/>
            </w:tcBorders>
          </w:tcPr>
          <w:p w14:paraId="792D1E82" w14:textId="1A05B88D" w:rsidR="000214FC" w:rsidRDefault="000214FC" w:rsidP="000214FC">
            <w:pPr>
              <w:jc w:val="center"/>
              <w:rPr>
                <w:rFonts w:cstheme="minorHAnsi"/>
              </w:rPr>
            </w:pPr>
            <w:r>
              <w:rPr>
                <w:rFonts w:cstheme="minorHAnsi"/>
              </w:rPr>
              <w:t>1.2 ± 0.4</w:t>
            </w:r>
          </w:p>
        </w:tc>
        <w:tc>
          <w:tcPr>
            <w:tcW w:w="1401" w:type="dxa"/>
            <w:tcBorders>
              <w:top w:val="nil"/>
              <w:left w:val="nil"/>
              <w:bottom w:val="single" w:sz="4" w:space="0" w:color="auto"/>
              <w:right w:val="nil"/>
            </w:tcBorders>
          </w:tcPr>
          <w:p w14:paraId="52F85417" w14:textId="6885AC06" w:rsidR="000214FC" w:rsidRDefault="000214FC" w:rsidP="000214FC">
            <w:pPr>
              <w:jc w:val="center"/>
              <w:rPr>
                <w:rFonts w:cstheme="minorHAnsi"/>
              </w:rPr>
            </w:pPr>
            <w:r>
              <w:rPr>
                <w:rFonts w:cstheme="minorHAnsi"/>
              </w:rPr>
              <w:t>2.8 ± 0.5</w:t>
            </w:r>
          </w:p>
        </w:tc>
      </w:tr>
    </w:tbl>
    <w:p w14:paraId="2DA7AD5B" w14:textId="6987CD26" w:rsidR="00493C01" w:rsidRPr="0014050F" w:rsidRDefault="00493C01" w:rsidP="00493C01">
      <w:pPr>
        <w:rPr>
          <w:b/>
        </w:rPr>
      </w:pPr>
      <w:r>
        <w:rPr>
          <w:b/>
        </w:rPr>
        <w:br w:type="page"/>
      </w:r>
      <w:r w:rsidRPr="0014050F">
        <w:rPr>
          <w:b/>
        </w:rPr>
        <w:lastRenderedPageBreak/>
        <w:t>Figure captions</w:t>
      </w:r>
    </w:p>
    <w:p w14:paraId="79B5FA0A" w14:textId="64445A31" w:rsidR="00721951" w:rsidRDefault="00721951" w:rsidP="00721951">
      <w:commentRangeStart w:id="13"/>
      <w:r>
        <w:t xml:space="preserve">Figure 1: </w:t>
      </w:r>
      <w:r w:rsidRPr="006062E6">
        <w:rPr>
          <w:b/>
        </w:rPr>
        <w:t xml:space="preserve">Performance </w:t>
      </w:r>
      <w:commentRangeEnd w:id="13"/>
      <w:r w:rsidR="008257D3">
        <w:rPr>
          <w:rStyle w:val="CommentReference"/>
        </w:rPr>
        <w:commentReference w:id="13"/>
      </w:r>
      <w:r w:rsidR="00287FAF">
        <w:rPr>
          <w:b/>
        </w:rPr>
        <w:t xml:space="preserve">of </w:t>
      </w:r>
      <w:r>
        <w:rPr>
          <w:b/>
        </w:rPr>
        <w:t xml:space="preserve">the </w:t>
      </w:r>
      <w:r w:rsidR="00063730">
        <w:rPr>
          <w:b/>
        </w:rPr>
        <w:t>R</w:t>
      </w:r>
      <w:r w:rsidRPr="006F7244">
        <w:rPr>
          <w:b/>
        </w:rPr>
        <w:t xml:space="preserve">egime </w:t>
      </w:r>
      <w:r w:rsidR="00063730">
        <w:rPr>
          <w:b/>
        </w:rPr>
        <w:t>S</w:t>
      </w:r>
      <w:r w:rsidRPr="006F7244">
        <w:rPr>
          <w:b/>
        </w:rPr>
        <w:t xml:space="preserve">hift </w:t>
      </w:r>
      <w:r w:rsidR="00063730">
        <w:rPr>
          <w:b/>
        </w:rPr>
        <w:t>D</w:t>
      </w:r>
      <w:r w:rsidRPr="006F7244">
        <w:rPr>
          <w:b/>
        </w:rPr>
        <w:t>etector</w:t>
      </w:r>
      <w:r w:rsidR="002470E2">
        <w:rPr>
          <w:b/>
        </w:rPr>
        <w:t xml:space="preserve"> (RSD)</w:t>
      </w:r>
      <w:r w:rsidRPr="006F7244">
        <w:rPr>
          <w:b/>
        </w:rPr>
        <w:t xml:space="preserve"> </w:t>
      </w:r>
      <w:r>
        <w:rPr>
          <w:b/>
        </w:rPr>
        <w:t>model</w:t>
      </w:r>
      <w:r w:rsidRPr="006F7244">
        <w:rPr>
          <w:b/>
        </w:rPr>
        <w:t xml:space="preserve"> </w:t>
      </w:r>
      <w:r w:rsidRPr="006062E6">
        <w:rPr>
          <w:b/>
        </w:rPr>
        <w:t xml:space="preserve">under </w:t>
      </w:r>
      <w:r>
        <w:rPr>
          <w:b/>
        </w:rPr>
        <w:t xml:space="preserve">varying </w:t>
      </w:r>
      <w:r w:rsidR="00B71B41">
        <w:rPr>
          <w:b/>
        </w:rPr>
        <w:t>parameter values</w:t>
      </w:r>
      <w:r w:rsidRPr="006062E6">
        <w:rPr>
          <w:b/>
        </w:rPr>
        <w:t>.</w:t>
      </w:r>
      <w:r>
        <w:t xml:space="preserve"> Proportion of </w:t>
      </w:r>
      <w:r w:rsidR="00984F64">
        <w:t xml:space="preserve">simulation </w:t>
      </w:r>
      <w:r>
        <w:t xml:space="preserve">results </w:t>
      </w:r>
      <w:r w:rsidR="00984F64">
        <w:t>in which the true breaks</w:t>
      </w:r>
      <w:r>
        <w:t xml:space="preserve"> were detected </w:t>
      </w:r>
      <w:r w:rsidR="001D2528">
        <w:t>within the top</w:t>
      </w:r>
      <w:r>
        <w:t xml:space="preserve"> </w:t>
      </w:r>
      <w:r w:rsidR="00A47D1F">
        <w:t>break point combination</w:t>
      </w:r>
      <w:r w:rsidR="00B87E3A">
        <w:t xml:space="preserve">s as identified by the </w:t>
      </w:r>
      <w:r w:rsidR="00B71B41">
        <w:t xml:space="preserve">RSD </w:t>
      </w:r>
      <w:r w:rsidR="00B87E3A">
        <w:t xml:space="preserve">model </w:t>
      </w:r>
      <w:r w:rsidR="00B80599">
        <w:t xml:space="preserve">implemented with an underlying Ricker model </w:t>
      </w:r>
      <w:r w:rsidR="00677382">
        <w:t xml:space="preserve">with </w:t>
      </w:r>
      <w:r w:rsidR="003F34F4">
        <w:t xml:space="preserve">varied </w:t>
      </w:r>
      <w:r>
        <w:t xml:space="preserve">A) noise (in the form of </w:t>
      </w:r>
      <w:r w:rsidR="00A47D1F">
        <w:t>normally distributed error</w:t>
      </w:r>
      <w:del w:id="14" w:author="Bahlai, Christine" w:date="2019-01-14T15:09:00Z">
        <w:r w:rsidDel="00B1615F">
          <w:delText>)</w:delText>
        </w:r>
        <w:r w:rsidR="0022359F" w:rsidDel="00B1615F">
          <w:delText>,</w:delText>
        </w:r>
      </w:del>
      <w:r>
        <w:t xml:space="preserve"> </w:t>
      </w:r>
      <w:r w:rsidR="00A47D1F">
        <w:t xml:space="preserve">B) starting values of the </w:t>
      </w:r>
      <w:r w:rsidR="00A47D1F" w:rsidRPr="003F34F4">
        <w:rPr>
          <w:i/>
        </w:rPr>
        <w:t>r</w:t>
      </w:r>
      <w:r w:rsidR="00A47D1F">
        <w:t xml:space="preserve"> </w:t>
      </w:r>
      <w:r w:rsidR="00065C4D">
        <w:t>parameter</w:t>
      </w:r>
      <w:r w:rsidR="00A47D1F">
        <w:t>, C</w:t>
      </w:r>
      <w:r>
        <w:t xml:space="preserve">) </w:t>
      </w:r>
      <w:r w:rsidR="00B909F7">
        <w:t>percent</w:t>
      </w:r>
      <w:r>
        <w:t xml:space="preserve"> changes in </w:t>
      </w:r>
      <w:r w:rsidR="00370729">
        <w:t xml:space="preserve">the </w:t>
      </w:r>
      <w:r>
        <w:t>K</w:t>
      </w:r>
      <w:r w:rsidR="00370729">
        <w:t xml:space="preserve"> parameter</w:t>
      </w:r>
      <w:r w:rsidR="0022359F">
        <w:t>,</w:t>
      </w:r>
      <w:r>
        <w:t xml:space="preserve"> </w:t>
      </w:r>
      <w:r w:rsidR="00A47D1F">
        <w:t>D</w:t>
      </w:r>
      <w:r>
        <w:t xml:space="preserve">) </w:t>
      </w:r>
      <w:r w:rsidR="00370729">
        <w:t>percent</w:t>
      </w:r>
      <w:r>
        <w:t xml:space="preserve"> changes in r</w:t>
      </w:r>
      <w:r w:rsidR="0022359F">
        <w:t>,</w:t>
      </w:r>
      <w:r>
        <w:t xml:space="preserve"> and </w:t>
      </w:r>
      <w:r w:rsidR="00A47D1F">
        <w:t>E</w:t>
      </w:r>
      <w:r>
        <w:t>) simulated time series length. Sets of 0, 1, 2 and 3 break points were randomly generated from within the set of possible values</w:t>
      </w:r>
      <w:r w:rsidR="001D2528">
        <w:t>, and</w:t>
      </w:r>
      <w:r>
        <w:t xml:space="preserve"> </w:t>
      </w:r>
      <w:r w:rsidR="00A47D1F">
        <w:t xml:space="preserve">250 </w:t>
      </w:r>
      <w:r w:rsidR="0022359F">
        <w:t>datasets were simulated for each scenario.</w:t>
      </w:r>
      <w:r>
        <w:t xml:space="preserve"> </w:t>
      </w:r>
      <w:ins w:id="15" w:author="Bahlai, Christine" w:date="2019-01-14T15:10:00Z">
        <w:r w:rsidR="00B1615F">
          <w:t>Unless specifically stated as the parameter of interest</w:t>
        </w:r>
        <w:proofErr w:type="gramStart"/>
        <w:r w:rsidR="00B1615F">
          <w:t xml:space="preserve">, </w:t>
        </w:r>
      </w:ins>
      <w:ins w:id="16" w:author="Bahlai, Christine" w:date="2019-01-14T15:12:00Z">
        <w:r w:rsidR="00B1615F">
          <w:t xml:space="preserve"> all</w:t>
        </w:r>
        <w:proofErr w:type="gramEnd"/>
        <w:r w:rsidR="00B1615F">
          <w:t xml:space="preserve"> other variables were held constant (noise=2%</w:t>
        </w:r>
      </w:ins>
      <w:ins w:id="17" w:author="Bahlai, Christine" w:date="2019-01-14T15:15:00Z">
        <w:r w:rsidR="00B1615F">
          <w:t>;</w:t>
        </w:r>
      </w:ins>
      <w:ins w:id="18" w:author="Bahlai, Christine" w:date="2019-01-14T15:12:00Z">
        <w:r w:rsidR="00B1615F">
          <w:t xml:space="preserve"> starting value of r=2</w:t>
        </w:r>
      </w:ins>
      <w:ins w:id="19" w:author="Bahlai, Christine" w:date="2019-01-14T15:15:00Z">
        <w:r w:rsidR="00B1615F">
          <w:t>;</w:t>
        </w:r>
      </w:ins>
      <w:ins w:id="20" w:author="Bahlai, Christine" w:date="2019-01-14T15:12:00Z">
        <w:r w:rsidR="00B1615F">
          <w:t>change in r=</w:t>
        </w:r>
      </w:ins>
      <w:ins w:id="21" w:author="Bahlai, Christine" w:date="2019-01-14T15:14:00Z">
        <w:r w:rsidR="00B1615F">
          <w:rPr>
            <w:rFonts w:cstheme="minorHAnsi"/>
          </w:rPr>
          <w:t>±</w:t>
        </w:r>
        <w:r w:rsidR="00B1615F">
          <w:t>25%;</w:t>
        </w:r>
      </w:ins>
      <w:ins w:id="22" w:author="Bahlai, Christine" w:date="2019-01-14T15:16:00Z">
        <w:r w:rsidR="002F3152">
          <w:t xml:space="preserve"> </w:t>
        </w:r>
      </w:ins>
      <w:ins w:id="23" w:author="Bahlai, Christine" w:date="2019-01-14T15:14:00Z">
        <w:r w:rsidR="00B1615F">
          <w:t>change in K=</w:t>
        </w:r>
        <w:r w:rsidR="00B1615F">
          <w:rPr>
            <w:rFonts w:cstheme="minorHAnsi"/>
          </w:rPr>
          <w:t>±</w:t>
        </w:r>
        <w:r w:rsidR="00B1615F">
          <w:t>75%;</w:t>
        </w:r>
      </w:ins>
      <w:ins w:id="24" w:author="Bahlai, Christine" w:date="2019-01-14T15:15:00Z">
        <w:r w:rsidR="002F3152">
          <w:t xml:space="preserve"> time series length =20 years)</w:t>
        </w:r>
      </w:ins>
      <w:ins w:id="25" w:author="Bahlai, Christine" w:date="2019-01-14T15:17:00Z">
        <w:r w:rsidR="002F3152">
          <w:t xml:space="preserve">. Trends </w:t>
        </w:r>
      </w:ins>
      <w:ins w:id="26" w:author="Bahlai, Christine" w:date="2019-01-14T15:18:00Z">
        <w:r w:rsidR="002F3152">
          <w:t xml:space="preserve">within a set of </w:t>
        </w:r>
      </w:ins>
      <w:ins w:id="27" w:author="Bahlai, Christine" w:date="2019-01-14T15:19:00Z">
        <w:r w:rsidR="002F3152">
          <w:t>scenarios</w:t>
        </w:r>
      </w:ins>
      <w:ins w:id="28" w:author="Bahlai, Christine" w:date="2019-01-14T15:18:00Z">
        <w:r w:rsidR="002F3152">
          <w:t xml:space="preserve"> with equal numbers of break points are illustrated with a third-order GAM smoothing line, grey.</w:t>
        </w:r>
      </w:ins>
    </w:p>
    <w:p w14:paraId="709ADA89" w14:textId="47D8FC0D" w:rsidR="002F3152" w:rsidRDefault="003D6D2A" w:rsidP="002F3152">
      <w:pPr>
        <w:rPr>
          <w:ins w:id="29" w:author="Bahlai, Christine" w:date="2019-01-14T15:15:00Z"/>
        </w:rPr>
      </w:pPr>
      <w:r>
        <w:t xml:space="preserve">Figure </w:t>
      </w:r>
      <w:r w:rsidR="008B4B47">
        <w:t>2</w:t>
      </w:r>
      <w:r w:rsidRPr="006F7244">
        <w:t>:</w:t>
      </w:r>
      <w:r w:rsidRPr="00A47D1F">
        <w:rPr>
          <w:b/>
        </w:rPr>
        <w:t xml:space="preserve"> </w:t>
      </w:r>
      <w:r>
        <w:rPr>
          <w:b/>
        </w:rPr>
        <w:t>Average break weight of break points found under varying parameterization conditions</w:t>
      </w:r>
      <w:r w:rsidRPr="006062E6">
        <w:rPr>
          <w:b/>
        </w:rPr>
        <w:t>.</w:t>
      </w:r>
      <w:r>
        <w:t xml:space="preserve"> Average weights of break points identified by the </w:t>
      </w:r>
      <w:r w:rsidR="005F126A">
        <w:t>R</w:t>
      </w:r>
      <w:r>
        <w:t xml:space="preserve">egime </w:t>
      </w:r>
      <w:r w:rsidR="005F126A">
        <w:t>S</w:t>
      </w:r>
      <w:r>
        <w:t xml:space="preserve">hift </w:t>
      </w:r>
      <w:r w:rsidR="005F126A">
        <w:t>D</w:t>
      </w:r>
      <w:r>
        <w:t>etector model reflecting true parameterization conditions (</w:t>
      </w:r>
      <w:r w:rsidR="00A51EEA">
        <w:t>diamonds</w:t>
      </w:r>
      <w:r>
        <w:t xml:space="preserve">) or erroneous breaks suggested by the model (triangles) under </w:t>
      </w:r>
      <w:r w:rsidR="003F34F4">
        <w:t xml:space="preserve">varied </w:t>
      </w:r>
      <w:r w:rsidR="006F7B30">
        <w:t xml:space="preserve">A) noise (in the form of normally distributed error), B) starting values of the </w:t>
      </w:r>
      <w:r w:rsidR="006F7B30" w:rsidRPr="003F34F4">
        <w:rPr>
          <w:i/>
        </w:rPr>
        <w:t>r</w:t>
      </w:r>
      <w:r w:rsidR="006F7B30">
        <w:t xml:space="preserve"> parameter, C) </w:t>
      </w:r>
      <w:r w:rsidR="0072300F">
        <w:t>percent</w:t>
      </w:r>
      <w:r w:rsidR="006F7B30">
        <w:t xml:space="preserve"> changes in the K </w:t>
      </w:r>
      <w:r w:rsidR="0072300F">
        <w:t>parameter</w:t>
      </w:r>
      <w:r w:rsidR="006F7B30">
        <w:t xml:space="preserve">, D) </w:t>
      </w:r>
      <w:r w:rsidR="0072300F">
        <w:t>percent</w:t>
      </w:r>
      <w:r w:rsidR="006F7B30">
        <w:t xml:space="preserve"> changes in r, and E) simulated time series length. </w:t>
      </w:r>
      <w:r>
        <w:t>Sets of 0, 1, 2 and 3 break points were randomly generated from within the set of possible values</w:t>
      </w:r>
      <w:r w:rsidR="001D2528">
        <w:t xml:space="preserve">, </w:t>
      </w:r>
      <w:r w:rsidR="007B2C14">
        <w:t xml:space="preserve">and 250 datasets were simulated for each scenario. </w:t>
      </w:r>
      <w:ins w:id="30" w:author="Bahlai, Christine" w:date="2019-01-14T15:15:00Z">
        <w:r w:rsidR="002F3152">
          <w:t>Unless specifically stated as the parameter of interest</w:t>
        </w:r>
        <w:proofErr w:type="gramStart"/>
        <w:r w:rsidR="002F3152">
          <w:t>,  all</w:t>
        </w:r>
        <w:proofErr w:type="gramEnd"/>
        <w:r w:rsidR="002F3152">
          <w:t xml:space="preserve"> other variables were held constant (noise=2%; starting value of r=2;change in r=</w:t>
        </w:r>
        <w:r w:rsidR="002F3152">
          <w:rPr>
            <w:rFonts w:cstheme="minorHAnsi"/>
          </w:rPr>
          <w:t>±</w:t>
        </w:r>
        <w:r w:rsidR="002F3152">
          <w:t>25%;</w:t>
        </w:r>
      </w:ins>
      <w:ins w:id="31" w:author="Bahlai, Christine" w:date="2019-01-14T15:16:00Z">
        <w:r w:rsidR="002F3152">
          <w:t xml:space="preserve"> </w:t>
        </w:r>
      </w:ins>
      <w:ins w:id="32" w:author="Bahlai, Christine" w:date="2019-01-14T15:15:00Z">
        <w:r w:rsidR="002F3152">
          <w:t>change in K=</w:t>
        </w:r>
        <w:r w:rsidR="002F3152">
          <w:rPr>
            <w:rFonts w:cstheme="minorHAnsi"/>
          </w:rPr>
          <w:t>±</w:t>
        </w:r>
        <w:r w:rsidR="002F3152">
          <w:t>75%; time series length =20 years)</w:t>
        </w:r>
      </w:ins>
      <w:ins w:id="33" w:author="Bahlai, Christine" w:date="2019-01-14T15:19:00Z">
        <w:r w:rsidR="002F3152">
          <w:t>. T</w:t>
        </w:r>
        <w:r w:rsidR="002F3152">
          <w:t>rends within a set of scenarios with equal numbers of break points are illustrated with a third-order GAM smoothing line, grey.</w:t>
        </w:r>
      </w:ins>
    </w:p>
    <w:p w14:paraId="7BDA6F72" w14:textId="23839355" w:rsidR="00493C01" w:rsidRDefault="00493C01" w:rsidP="00493C01">
      <w:bookmarkStart w:id="34" w:name="_Hlk485739126"/>
      <w:r>
        <w:t xml:space="preserve">Figure </w:t>
      </w:r>
      <w:r w:rsidR="008B4B47">
        <w:t>3</w:t>
      </w:r>
      <w:r>
        <w:t xml:space="preserve">: </w:t>
      </w:r>
      <w:r w:rsidR="00A666CD">
        <w:rPr>
          <w:b/>
        </w:rPr>
        <w:t>Regime Shift D</w:t>
      </w:r>
      <w:r w:rsidRPr="00094786">
        <w:rPr>
          <w:b/>
        </w:rPr>
        <w:t xml:space="preserve">etector breaks and Ricker model fits for an invasive </w:t>
      </w:r>
      <w:r w:rsidR="00E50CD8">
        <w:rPr>
          <w:b/>
        </w:rPr>
        <w:t>species</w:t>
      </w:r>
      <w:r>
        <w:t>. Population data documenting the invasion of</w:t>
      </w:r>
      <w:r w:rsidR="005E1968">
        <w:t xml:space="preserve"> multicolored Asian ladybeetle</w:t>
      </w:r>
      <w:r>
        <w:t xml:space="preserve"> </w:t>
      </w:r>
      <w:r w:rsidR="005E1968">
        <w:t>in</w:t>
      </w:r>
      <w:r>
        <w:t xml:space="preserve"> Michigan, USA</w:t>
      </w:r>
      <w:r w:rsidR="005E1968">
        <w:t xml:space="preserve"> </w:t>
      </w:r>
      <w:r w:rsidR="00204A50">
        <w:t>from</w:t>
      </w:r>
      <w:r>
        <w:t xml:space="preserve"> 1994-201</w:t>
      </w:r>
      <w:r w:rsidR="00D83A4A">
        <w:t>7</w:t>
      </w:r>
      <w:r w:rsidR="00713A23">
        <w:t>.</w:t>
      </w:r>
      <w:r>
        <w:t xml:space="preserve"> A) Time series </w:t>
      </w:r>
      <w:r w:rsidR="00713A23">
        <w:t xml:space="preserve">data </w:t>
      </w:r>
      <w:r w:rsidR="00253E75">
        <w:t xml:space="preserve">showing the </w:t>
      </w:r>
      <w:r>
        <w:t xml:space="preserve">average number of adults captured, per trap, per year. Vertical blue lines indicate </w:t>
      </w:r>
      <w:r w:rsidR="00271994">
        <w:t>years in which dynamic</w:t>
      </w:r>
      <w:r>
        <w:t xml:space="preserve"> shifts </w:t>
      </w:r>
      <w:r w:rsidR="00271994">
        <w:t>occurred,</w:t>
      </w:r>
      <w:r>
        <w:t xml:space="preserve"> as </w:t>
      </w:r>
      <w:r w:rsidR="00271994">
        <w:t xml:space="preserve">estimated </w:t>
      </w:r>
      <w:r>
        <w:t xml:space="preserve">by the </w:t>
      </w:r>
      <w:r w:rsidR="000D58D6">
        <w:t xml:space="preserve">Regime Shift Detector </w:t>
      </w:r>
      <w:r>
        <w:t xml:space="preserve">model. B) Ricker fits of </w:t>
      </w:r>
      <w:r w:rsidR="00116590">
        <w:t xml:space="preserve">time series </w:t>
      </w:r>
      <w:r w:rsidR="001B32C0">
        <w:t>data segments</w:t>
      </w:r>
      <w:r>
        <w:t xml:space="preserve">. </w:t>
      </w:r>
      <w:r w:rsidR="00A51EEA">
        <w:t xml:space="preserve">Ladybeetle art by M. Broussard, used under </w:t>
      </w:r>
      <w:r w:rsidR="00B36E6D">
        <w:t xml:space="preserve">a </w:t>
      </w:r>
      <w:r w:rsidR="00A51EEA">
        <w:t>CC-BY 3.0</w:t>
      </w:r>
      <w:r w:rsidR="00B36E6D">
        <w:t xml:space="preserve"> license</w:t>
      </w:r>
      <w:r w:rsidR="00A51EEA">
        <w:t>.</w:t>
      </w:r>
    </w:p>
    <w:bookmarkEnd w:id="34"/>
    <w:p w14:paraId="462F054C" w14:textId="09B7E179" w:rsidR="00A51EEA" w:rsidRDefault="00493C01" w:rsidP="00A51EEA">
      <w:r w:rsidRPr="004B2A07">
        <w:t xml:space="preserve">Figure </w:t>
      </w:r>
      <w:r w:rsidR="008B4B47">
        <w:t>4</w:t>
      </w:r>
      <w:r w:rsidRPr="004B2A07">
        <w:t xml:space="preserve">: </w:t>
      </w:r>
      <w:r w:rsidRPr="004B2A07">
        <w:rPr>
          <w:b/>
        </w:rPr>
        <w:t xml:space="preserve">Regime </w:t>
      </w:r>
      <w:r w:rsidR="00063730">
        <w:rPr>
          <w:b/>
        </w:rPr>
        <w:t>S</w:t>
      </w:r>
      <w:r w:rsidRPr="004B2A07">
        <w:rPr>
          <w:b/>
        </w:rPr>
        <w:t xml:space="preserve">hift </w:t>
      </w:r>
      <w:r w:rsidR="00063730">
        <w:rPr>
          <w:b/>
        </w:rPr>
        <w:t>D</w:t>
      </w:r>
      <w:r w:rsidRPr="004B2A07">
        <w:rPr>
          <w:b/>
        </w:rPr>
        <w:t xml:space="preserve">etector breaks and Ricker model fits for </w:t>
      </w:r>
      <w:r>
        <w:rPr>
          <w:b/>
        </w:rPr>
        <w:t>a species of conservation concern</w:t>
      </w:r>
      <w:r w:rsidRPr="004B2A07">
        <w:rPr>
          <w:b/>
        </w:rPr>
        <w:t xml:space="preserve">. </w:t>
      </w:r>
      <w:bookmarkStart w:id="35" w:name="_Hlk486250414"/>
      <w:r>
        <w:t>P</w:t>
      </w:r>
      <w:r w:rsidRPr="004B2A07">
        <w:t>opulation data document</w:t>
      </w:r>
      <w:r w:rsidR="00204A50">
        <w:t>ing</w:t>
      </w:r>
      <w:r>
        <w:t xml:space="preserve"> the area occupied by </w:t>
      </w:r>
      <w:r w:rsidR="00204A50">
        <w:t>m</w:t>
      </w:r>
      <w:r>
        <w:t xml:space="preserve">onarch butterflies in their winter habitat in </w:t>
      </w:r>
      <w:r w:rsidR="00204A50">
        <w:t xml:space="preserve">central </w:t>
      </w:r>
      <w:r>
        <w:t>Mexico</w:t>
      </w:r>
      <w:r w:rsidR="00204A50">
        <w:t xml:space="preserve"> from</w:t>
      </w:r>
      <w:r>
        <w:t xml:space="preserve"> </w:t>
      </w:r>
      <w:r w:rsidRPr="004B2A07">
        <w:t>199</w:t>
      </w:r>
      <w:r>
        <w:t>5</w:t>
      </w:r>
      <w:r w:rsidRPr="004B2A07">
        <w:t>-201</w:t>
      </w:r>
      <w:r>
        <w:t>7.</w:t>
      </w:r>
      <w:r w:rsidRPr="004B2A07">
        <w:t xml:space="preserve"> </w:t>
      </w:r>
      <w:bookmarkEnd w:id="35"/>
      <w:r w:rsidRPr="004B2A07">
        <w:t xml:space="preserve">A) Time series </w:t>
      </w:r>
      <w:r w:rsidR="00EE1686">
        <w:t xml:space="preserve">data </w:t>
      </w:r>
      <w:r w:rsidR="001473BA">
        <w:t xml:space="preserve">showing </w:t>
      </w:r>
      <w:r w:rsidR="00EE1686">
        <w:t>the</w:t>
      </w:r>
      <w:r>
        <w:t xml:space="preserve"> </w:t>
      </w:r>
      <w:r w:rsidR="001473BA">
        <w:t xml:space="preserve">total </w:t>
      </w:r>
      <w:r>
        <w:t xml:space="preserve">area occupied by overwintering monarchs </w:t>
      </w:r>
      <w:r w:rsidR="00EE1686">
        <w:t>each</w:t>
      </w:r>
      <w:r w:rsidR="00EE1686" w:rsidRPr="004B2A07">
        <w:t xml:space="preserve"> </w:t>
      </w:r>
      <w:r w:rsidRPr="004B2A07">
        <w:t>year</w:t>
      </w:r>
      <w:r w:rsidR="00EE1686">
        <w:t xml:space="preserve"> in December</w:t>
      </w:r>
      <w:r w:rsidRPr="004B2A07">
        <w:t xml:space="preserve">. </w:t>
      </w:r>
      <w:r w:rsidR="005A4432">
        <w:t xml:space="preserve">Vertical blue lines indicate years in which dynamic shifts occurred, as estimated by the </w:t>
      </w:r>
      <w:r w:rsidR="00E47FEC">
        <w:t xml:space="preserve">Regime Shift Detector </w:t>
      </w:r>
      <w:r w:rsidR="005A4432">
        <w:t>model. B) Ricker fits of time series data segments.</w:t>
      </w:r>
      <w:r w:rsidR="001B32C0" w:rsidDel="001B32C0">
        <w:t xml:space="preserve"> </w:t>
      </w:r>
      <w:r w:rsidR="00A51EEA">
        <w:t xml:space="preserve">Butterfly art by D. </w:t>
      </w:r>
      <w:proofErr w:type="spellStart"/>
      <w:r w:rsidR="00A51EEA">
        <w:t>Descouens</w:t>
      </w:r>
      <w:proofErr w:type="spellEnd"/>
      <w:r w:rsidR="00A51EEA">
        <w:t xml:space="preserve"> and T.M. </w:t>
      </w:r>
      <w:proofErr w:type="spellStart"/>
      <w:r w:rsidR="00A51EEA">
        <w:t>Seesey</w:t>
      </w:r>
      <w:proofErr w:type="spellEnd"/>
      <w:r w:rsidR="00A51EEA">
        <w:t>, used under</w:t>
      </w:r>
      <w:r w:rsidR="00B36E6D">
        <w:t xml:space="preserve"> a</w:t>
      </w:r>
      <w:r w:rsidR="00A51EEA">
        <w:t xml:space="preserve"> CC-BY 3.0</w:t>
      </w:r>
      <w:r w:rsidR="00B36E6D">
        <w:t xml:space="preserve"> license</w:t>
      </w:r>
      <w:r w:rsidR="00A51EEA">
        <w:t>.</w:t>
      </w:r>
    </w:p>
    <w:p w14:paraId="05F25836" w14:textId="629678A2" w:rsidR="00493C01" w:rsidRDefault="00493C01" w:rsidP="00493C01"/>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ahlai, Christine" w:date="2019-01-14T15:24:00Z" w:initials="BC">
    <w:p w14:paraId="1A3B1546" w14:textId="47A27E78" w:rsidR="002F3152" w:rsidRDefault="002F3152">
      <w:pPr>
        <w:pStyle w:val="CommentText"/>
      </w:pPr>
      <w:r>
        <w:rPr>
          <w:rStyle w:val="CommentReference"/>
        </w:rPr>
        <w:annotationRef/>
      </w:r>
      <w:r>
        <w:t xml:space="preserve">4 </w:t>
      </w:r>
      <w:proofErr w:type="spellStart"/>
      <w:r>
        <w:t>startR</w:t>
      </w:r>
      <w:proofErr w:type="spellEnd"/>
      <w:r>
        <w:t xml:space="preserve"> * (5 </w:t>
      </w:r>
      <w:proofErr w:type="spellStart"/>
      <w:r>
        <w:t>ChangeR</w:t>
      </w:r>
      <w:proofErr w:type="spellEnd"/>
      <w:r>
        <w:t xml:space="preserve"> + 5 </w:t>
      </w:r>
      <w:proofErr w:type="spellStart"/>
      <w:r>
        <w:t>changeK</w:t>
      </w:r>
      <w:proofErr w:type="spellEnd"/>
      <w:r>
        <w:t>)</w:t>
      </w:r>
      <w:r w:rsidR="003A33D5">
        <w:t>*4*250=40000</w:t>
      </w:r>
    </w:p>
    <w:p w14:paraId="3FDA89AD" w14:textId="668E327E" w:rsidR="003A33D5" w:rsidRDefault="003A33D5">
      <w:pPr>
        <w:pStyle w:val="CommentText"/>
      </w:pPr>
      <w:r>
        <w:t>5 noise *</w:t>
      </w:r>
      <w:r>
        <w:t xml:space="preserve">(5 </w:t>
      </w:r>
      <w:proofErr w:type="spellStart"/>
      <w:r>
        <w:t>ChangeR</w:t>
      </w:r>
      <w:proofErr w:type="spellEnd"/>
      <w:r>
        <w:t xml:space="preserve"> + 5 </w:t>
      </w:r>
      <w:proofErr w:type="spellStart"/>
      <w:r>
        <w:t>changeK</w:t>
      </w:r>
      <w:proofErr w:type="spellEnd"/>
      <w:r>
        <w:t>)</w:t>
      </w:r>
      <w:r>
        <w:t>*4*250=50000</w:t>
      </w:r>
    </w:p>
    <w:p w14:paraId="7833E8E8" w14:textId="313F7DBF" w:rsidR="003A33D5" w:rsidRDefault="003A33D5">
      <w:pPr>
        <w:pStyle w:val="CommentText"/>
      </w:pPr>
      <w:r>
        <w:t xml:space="preserve">4 </w:t>
      </w:r>
      <w:proofErr w:type="spellStart"/>
      <w:r>
        <w:t>nyears</w:t>
      </w:r>
      <w:proofErr w:type="spellEnd"/>
      <w:r>
        <w:t>*4*250 =4000</w:t>
      </w:r>
    </w:p>
  </w:comment>
  <w:comment w:id="6" w:author="Elise Zipkin" w:date="2019-01-13T14:58:00Z" w:initials="ZE">
    <w:p w14:paraId="60989661" w14:textId="77777777" w:rsidR="003B2DF9" w:rsidRDefault="003B2DF9">
      <w:pPr>
        <w:pStyle w:val="CommentText"/>
      </w:pPr>
      <w:r>
        <w:rPr>
          <w:rStyle w:val="CommentReference"/>
        </w:rPr>
        <w:annotationRef/>
      </w:r>
      <w:r>
        <w:t>I think this is what we mean, right?  And what was my earlier confusion with Figure 1. The true data generating break-point combination was identified as one the top performing model with &gt;70% accuracy.</w:t>
      </w:r>
    </w:p>
    <w:p w14:paraId="6FB6119D" w14:textId="77777777" w:rsidR="003B2DF9" w:rsidRDefault="003B2DF9">
      <w:pPr>
        <w:pStyle w:val="CommentText"/>
      </w:pPr>
    </w:p>
    <w:p w14:paraId="22C13D17" w14:textId="5115813A" w:rsidR="003B2DF9" w:rsidRDefault="003B2DF9">
      <w:pPr>
        <w:pStyle w:val="CommentText"/>
      </w:pPr>
      <w:r>
        <w:t>So in the case with a no-break scenario, a no-break combination was identified in &gt;70% of simulated datasets.  Right?</w:t>
      </w:r>
      <w:r w:rsidR="003F728A">
        <w:t xml:space="preserve"> </w:t>
      </w:r>
    </w:p>
  </w:comment>
  <w:comment w:id="7" w:author="Bahlai, Christine" w:date="2019-01-14T13:57:00Z" w:initials="BC">
    <w:p w14:paraId="29E18EA8" w14:textId="7B07E8FF" w:rsidR="003F728A" w:rsidRDefault="003F728A">
      <w:pPr>
        <w:pStyle w:val="CommentText"/>
      </w:pPr>
      <w:r>
        <w:rPr>
          <w:rStyle w:val="CommentReference"/>
        </w:rPr>
        <w:annotationRef/>
      </w:r>
      <w:r>
        <w:t>Correct!</w:t>
      </w:r>
    </w:p>
  </w:comment>
  <w:comment w:id="10" w:author="Elise Zipkin" w:date="2019-01-13T15:13:00Z" w:initials="ZE">
    <w:p w14:paraId="3B6224F4" w14:textId="77777777" w:rsidR="0050582C" w:rsidRDefault="0050582C">
      <w:pPr>
        <w:pStyle w:val="CommentText"/>
      </w:pPr>
      <w:r>
        <w:rPr>
          <w:rStyle w:val="CommentReference"/>
        </w:rPr>
        <w:annotationRef/>
      </w:r>
      <w:r>
        <w:t>Yah, know… you could just remove these two scenarios from all results… Can definitely make the argument that these are just too short.  Suppose you can also leave to make that clear to the readers though.</w:t>
      </w:r>
    </w:p>
    <w:p w14:paraId="4245E84C" w14:textId="77777777" w:rsidR="0050582C" w:rsidRDefault="0050582C">
      <w:pPr>
        <w:pStyle w:val="CommentText"/>
      </w:pPr>
    </w:p>
    <w:p w14:paraId="32FC1CF1" w14:textId="2C6DF85A" w:rsidR="0050582C" w:rsidRDefault="0050582C">
      <w:pPr>
        <w:pStyle w:val="CommentText"/>
      </w:pPr>
      <w:r>
        <w:t>Would probably make overall results better</w:t>
      </w:r>
      <w:r w:rsidR="000273D0">
        <w:t xml:space="preserve"> (by removing)</w:t>
      </w:r>
      <w:r>
        <w:t xml:space="preserve">.  </w:t>
      </w:r>
      <w:r w:rsidR="000273D0">
        <w:t>But I am a</w:t>
      </w:r>
      <w:r>
        <w:t xml:space="preserve"> bit confused about the 100% accuracy of two break scenarios above when Fig 1E shows &lt;80% accuracy for two breaks in 15 year time series</w:t>
      </w:r>
      <w:r w:rsidR="000273D0">
        <w:t>…. So how are these calculated</w:t>
      </w:r>
      <w:r w:rsidR="003C2770">
        <w:t xml:space="preserve"> exactly</w:t>
      </w:r>
      <w:r w:rsidR="000273D0">
        <w:t>??</w:t>
      </w:r>
    </w:p>
  </w:comment>
  <w:comment w:id="11" w:author="Bahlai, Christine" w:date="2019-01-14T15:01:00Z" w:initials="BC">
    <w:p w14:paraId="3F8636DA" w14:textId="605B04FE" w:rsidR="00364F78" w:rsidRDefault="00364F78">
      <w:pPr>
        <w:pStyle w:val="CommentText"/>
      </w:pPr>
      <w:r>
        <w:rPr>
          <w:rStyle w:val="CommentReference"/>
        </w:rPr>
        <w:annotationRef/>
      </w:r>
      <w:r>
        <w:t>I cut out the 2 break 15 year set of scenarios, but because the ‘base’ scenario was 20 years, I wanted to keep it in for 3 breaks</w:t>
      </w:r>
      <w:r w:rsidR="002F3152">
        <w:t>- numbers above updated to reflect this!</w:t>
      </w:r>
    </w:p>
  </w:comment>
  <w:comment w:id="13" w:author="Elise Zipkin" w:date="2019-01-13T15:17:00Z" w:initials="ZE">
    <w:p w14:paraId="6F11A8E2" w14:textId="00FCAA20" w:rsidR="008257D3" w:rsidRDefault="008257D3">
      <w:pPr>
        <w:pStyle w:val="CommentText"/>
      </w:pPr>
      <w:r>
        <w:rPr>
          <w:rStyle w:val="CommentReference"/>
        </w:rPr>
        <w:annotationRef/>
      </w:r>
      <w:r>
        <w:t>I am assuming that these are shown for a fix parameterization (i.e., I don’t see how Fig 1A for two breaks is possible given the two break line shown in Fig 1E) so I think we need to include more details in the legend to make this clear.  Also need a description of the grey line.  I assume this is a spline between points..?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33E8E8" w15:done="0"/>
  <w15:commentEx w15:paraId="22C13D17" w15:done="0"/>
  <w15:commentEx w15:paraId="29E18EA8" w15:paraIdParent="22C13D17" w15:done="0"/>
  <w15:commentEx w15:paraId="32FC1CF1" w15:done="0"/>
  <w15:commentEx w15:paraId="3F8636DA" w15:paraIdParent="32FC1CF1" w15:done="0"/>
  <w15:commentEx w15:paraId="6F11A8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352976" w16cid:durableId="1FE5CC6F"/>
  <w16cid:commentId w16cid:paraId="048D3F72" w16cid:durableId="1FE5CD8A"/>
  <w16cid:commentId w16cid:paraId="57D1021A" w16cid:durableId="1FE5CDC8"/>
  <w16cid:commentId w16cid:paraId="22C13D17" w16cid:durableId="1FE5D088"/>
  <w16cid:commentId w16cid:paraId="32FC1CF1" w16cid:durableId="1FE5D42C"/>
  <w16cid:commentId w16cid:paraId="11DD5FDA" w16cid:durableId="1FE5E72F"/>
  <w16cid:commentId w16cid:paraId="180544F8" w16cid:durableId="1FE5E558"/>
  <w16cid:commentId w16cid:paraId="611892E9" w16cid:durableId="1FE5E5B7"/>
  <w16cid:commentId w16cid:paraId="227E4326" w16cid:durableId="1FE5E5DB"/>
  <w16cid:commentId w16cid:paraId="6F11A8E2" w16cid:durableId="1FE5D504"/>
  <w16cid:commentId w16cid:paraId="748067FE" w16cid:durableId="1FE5E4D0"/>
  <w16cid:commentId w16cid:paraId="594D3C24" w16cid:durableId="1FE5E5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hlai, Christine">
    <w15:presenceInfo w15:providerId="AD" w15:userId="S-1-5-21-484756278-3779297868-2879619082-669541"/>
  </w15:person>
  <w15:person w15:author="Elise Zipkin">
    <w15:presenceInfo w15:providerId="None" w15:userId="Elise Zipk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023DD"/>
    <w:rsid w:val="00003E12"/>
    <w:rsid w:val="00010A3E"/>
    <w:rsid w:val="000214FC"/>
    <w:rsid w:val="000237F7"/>
    <w:rsid w:val="00024214"/>
    <w:rsid w:val="00024339"/>
    <w:rsid w:val="00025960"/>
    <w:rsid w:val="000273D0"/>
    <w:rsid w:val="00035F63"/>
    <w:rsid w:val="00041988"/>
    <w:rsid w:val="000614AC"/>
    <w:rsid w:val="00063730"/>
    <w:rsid w:val="00065C4D"/>
    <w:rsid w:val="000717E7"/>
    <w:rsid w:val="00075BF1"/>
    <w:rsid w:val="0008703F"/>
    <w:rsid w:val="00093F69"/>
    <w:rsid w:val="0009442B"/>
    <w:rsid w:val="00095B5C"/>
    <w:rsid w:val="000A26E0"/>
    <w:rsid w:val="000B5C2F"/>
    <w:rsid w:val="000C20C0"/>
    <w:rsid w:val="000C3A12"/>
    <w:rsid w:val="000D49BB"/>
    <w:rsid w:val="000D58D6"/>
    <w:rsid w:val="000D593E"/>
    <w:rsid w:val="000D5977"/>
    <w:rsid w:val="000D5C16"/>
    <w:rsid w:val="000E0392"/>
    <w:rsid w:val="000E0DB2"/>
    <w:rsid w:val="000F0016"/>
    <w:rsid w:val="000F1741"/>
    <w:rsid w:val="000F5662"/>
    <w:rsid w:val="001037EE"/>
    <w:rsid w:val="0010648E"/>
    <w:rsid w:val="001074B1"/>
    <w:rsid w:val="00116590"/>
    <w:rsid w:val="00120697"/>
    <w:rsid w:val="00123B72"/>
    <w:rsid w:val="001301A4"/>
    <w:rsid w:val="001315C9"/>
    <w:rsid w:val="00132F8B"/>
    <w:rsid w:val="00140384"/>
    <w:rsid w:val="00143B07"/>
    <w:rsid w:val="00143F9A"/>
    <w:rsid w:val="00144284"/>
    <w:rsid w:val="001473BA"/>
    <w:rsid w:val="00150E18"/>
    <w:rsid w:val="00151F04"/>
    <w:rsid w:val="001553C5"/>
    <w:rsid w:val="001558A8"/>
    <w:rsid w:val="001633C0"/>
    <w:rsid w:val="0016400A"/>
    <w:rsid w:val="0017338B"/>
    <w:rsid w:val="001757BD"/>
    <w:rsid w:val="00181FCF"/>
    <w:rsid w:val="00187CB5"/>
    <w:rsid w:val="00190ABA"/>
    <w:rsid w:val="00195902"/>
    <w:rsid w:val="00195C58"/>
    <w:rsid w:val="001970FF"/>
    <w:rsid w:val="001973A2"/>
    <w:rsid w:val="001A19E1"/>
    <w:rsid w:val="001A52FE"/>
    <w:rsid w:val="001A545A"/>
    <w:rsid w:val="001A760B"/>
    <w:rsid w:val="001A7FA7"/>
    <w:rsid w:val="001B1ECF"/>
    <w:rsid w:val="001B32C0"/>
    <w:rsid w:val="001B613A"/>
    <w:rsid w:val="001B760E"/>
    <w:rsid w:val="001C26AC"/>
    <w:rsid w:val="001C4368"/>
    <w:rsid w:val="001C51BB"/>
    <w:rsid w:val="001C7E9C"/>
    <w:rsid w:val="001D05DA"/>
    <w:rsid w:val="001D0A06"/>
    <w:rsid w:val="001D2528"/>
    <w:rsid w:val="001D32D8"/>
    <w:rsid w:val="001E157C"/>
    <w:rsid w:val="001E2375"/>
    <w:rsid w:val="001E3C25"/>
    <w:rsid w:val="001F39A1"/>
    <w:rsid w:val="001F7C7C"/>
    <w:rsid w:val="00202BBB"/>
    <w:rsid w:val="00203DE7"/>
    <w:rsid w:val="00204A50"/>
    <w:rsid w:val="002069E9"/>
    <w:rsid w:val="00207043"/>
    <w:rsid w:val="002075CF"/>
    <w:rsid w:val="002133F8"/>
    <w:rsid w:val="0021404C"/>
    <w:rsid w:val="00217133"/>
    <w:rsid w:val="00217EE8"/>
    <w:rsid w:val="0022359F"/>
    <w:rsid w:val="00230559"/>
    <w:rsid w:val="002306B7"/>
    <w:rsid w:val="00233968"/>
    <w:rsid w:val="002424E7"/>
    <w:rsid w:val="0024317D"/>
    <w:rsid w:val="00243D17"/>
    <w:rsid w:val="00246C86"/>
    <w:rsid w:val="002470E2"/>
    <w:rsid w:val="00253218"/>
    <w:rsid w:val="00253E75"/>
    <w:rsid w:val="0025536D"/>
    <w:rsid w:val="00263647"/>
    <w:rsid w:val="002679C0"/>
    <w:rsid w:val="00270075"/>
    <w:rsid w:val="00271994"/>
    <w:rsid w:val="0027292D"/>
    <w:rsid w:val="0027575D"/>
    <w:rsid w:val="00281B1C"/>
    <w:rsid w:val="00287FAF"/>
    <w:rsid w:val="002907A7"/>
    <w:rsid w:val="00292601"/>
    <w:rsid w:val="00292760"/>
    <w:rsid w:val="00294C9B"/>
    <w:rsid w:val="0029724D"/>
    <w:rsid w:val="002A6CBA"/>
    <w:rsid w:val="002A75AC"/>
    <w:rsid w:val="002B66A4"/>
    <w:rsid w:val="002C0AA1"/>
    <w:rsid w:val="002C3E17"/>
    <w:rsid w:val="002C754D"/>
    <w:rsid w:val="002D019F"/>
    <w:rsid w:val="002D4506"/>
    <w:rsid w:val="002D7E30"/>
    <w:rsid w:val="002E5868"/>
    <w:rsid w:val="002F3152"/>
    <w:rsid w:val="003020A3"/>
    <w:rsid w:val="0030515D"/>
    <w:rsid w:val="00312392"/>
    <w:rsid w:val="0031435D"/>
    <w:rsid w:val="003169BE"/>
    <w:rsid w:val="00324AC6"/>
    <w:rsid w:val="00325D46"/>
    <w:rsid w:val="003262F1"/>
    <w:rsid w:val="00326BE6"/>
    <w:rsid w:val="00327C5D"/>
    <w:rsid w:val="00330615"/>
    <w:rsid w:val="003403FF"/>
    <w:rsid w:val="00342D01"/>
    <w:rsid w:val="0035645D"/>
    <w:rsid w:val="00360C2B"/>
    <w:rsid w:val="0036101F"/>
    <w:rsid w:val="00363EB3"/>
    <w:rsid w:val="00364485"/>
    <w:rsid w:val="00364F78"/>
    <w:rsid w:val="0037042E"/>
    <w:rsid w:val="00370729"/>
    <w:rsid w:val="00373A3C"/>
    <w:rsid w:val="00384D02"/>
    <w:rsid w:val="00391457"/>
    <w:rsid w:val="003917B9"/>
    <w:rsid w:val="00393AA6"/>
    <w:rsid w:val="003A0EFE"/>
    <w:rsid w:val="003A33D5"/>
    <w:rsid w:val="003A4ED0"/>
    <w:rsid w:val="003B047C"/>
    <w:rsid w:val="003B2DF9"/>
    <w:rsid w:val="003C2770"/>
    <w:rsid w:val="003D6876"/>
    <w:rsid w:val="003D6BFD"/>
    <w:rsid w:val="003D6D2A"/>
    <w:rsid w:val="003D7AC7"/>
    <w:rsid w:val="003D7B3C"/>
    <w:rsid w:val="003E19B5"/>
    <w:rsid w:val="003E334F"/>
    <w:rsid w:val="003E5288"/>
    <w:rsid w:val="003F34F4"/>
    <w:rsid w:val="003F728A"/>
    <w:rsid w:val="004009BA"/>
    <w:rsid w:val="00400E52"/>
    <w:rsid w:val="00401501"/>
    <w:rsid w:val="00401E47"/>
    <w:rsid w:val="004040FC"/>
    <w:rsid w:val="004049B6"/>
    <w:rsid w:val="00411045"/>
    <w:rsid w:val="00411150"/>
    <w:rsid w:val="00411D38"/>
    <w:rsid w:val="004122DC"/>
    <w:rsid w:val="00413987"/>
    <w:rsid w:val="00413E42"/>
    <w:rsid w:val="00417B9D"/>
    <w:rsid w:val="00420D43"/>
    <w:rsid w:val="00421901"/>
    <w:rsid w:val="00427B15"/>
    <w:rsid w:val="0043141D"/>
    <w:rsid w:val="00432AAE"/>
    <w:rsid w:val="00437466"/>
    <w:rsid w:val="00443028"/>
    <w:rsid w:val="004438DB"/>
    <w:rsid w:val="0044405E"/>
    <w:rsid w:val="004546C7"/>
    <w:rsid w:val="00455756"/>
    <w:rsid w:val="00457C56"/>
    <w:rsid w:val="00461BE3"/>
    <w:rsid w:val="004628BA"/>
    <w:rsid w:val="0046295D"/>
    <w:rsid w:val="00462C48"/>
    <w:rsid w:val="00474663"/>
    <w:rsid w:val="004759DD"/>
    <w:rsid w:val="004877BD"/>
    <w:rsid w:val="004903CF"/>
    <w:rsid w:val="00493C01"/>
    <w:rsid w:val="00494B44"/>
    <w:rsid w:val="00496204"/>
    <w:rsid w:val="004B0EF8"/>
    <w:rsid w:val="004B76BC"/>
    <w:rsid w:val="004C1499"/>
    <w:rsid w:val="004C3B3A"/>
    <w:rsid w:val="004D3CDC"/>
    <w:rsid w:val="004D3D6B"/>
    <w:rsid w:val="004D580B"/>
    <w:rsid w:val="004D5D80"/>
    <w:rsid w:val="004E1275"/>
    <w:rsid w:val="004E6528"/>
    <w:rsid w:val="004F071B"/>
    <w:rsid w:val="004F0C58"/>
    <w:rsid w:val="004F0FD9"/>
    <w:rsid w:val="004F7957"/>
    <w:rsid w:val="005013D2"/>
    <w:rsid w:val="00501FBD"/>
    <w:rsid w:val="0050582C"/>
    <w:rsid w:val="005075B3"/>
    <w:rsid w:val="00527036"/>
    <w:rsid w:val="00536B14"/>
    <w:rsid w:val="0054095B"/>
    <w:rsid w:val="0054567B"/>
    <w:rsid w:val="00550270"/>
    <w:rsid w:val="0055167C"/>
    <w:rsid w:val="00553C76"/>
    <w:rsid w:val="00556F41"/>
    <w:rsid w:val="0055724E"/>
    <w:rsid w:val="00557DB0"/>
    <w:rsid w:val="0056286C"/>
    <w:rsid w:val="00562B91"/>
    <w:rsid w:val="005724AC"/>
    <w:rsid w:val="00572659"/>
    <w:rsid w:val="00575692"/>
    <w:rsid w:val="00591134"/>
    <w:rsid w:val="00592C39"/>
    <w:rsid w:val="005932CA"/>
    <w:rsid w:val="005A1249"/>
    <w:rsid w:val="005A4432"/>
    <w:rsid w:val="005B27D1"/>
    <w:rsid w:val="005C0C19"/>
    <w:rsid w:val="005C1930"/>
    <w:rsid w:val="005C5E4E"/>
    <w:rsid w:val="005D6BD3"/>
    <w:rsid w:val="005D7105"/>
    <w:rsid w:val="005E068A"/>
    <w:rsid w:val="005E180B"/>
    <w:rsid w:val="005E1968"/>
    <w:rsid w:val="005E245C"/>
    <w:rsid w:val="005E2481"/>
    <w:rsid w:val="005E6B5F"/>
    <w:rsid w:val="005F126A"/>
    <w:rsid w:val="005F50BE"/>
    <w:rsid w:val="005F74F8"/>
    <w:rsid w:val="005F7CD2"/>
    <w:rsid w:val="00604882"/>
    <w:rsid w:val="00612699"/>
    <w:rsid w:val="00613AC8"/>
    <w:rsid w:val="00615644"/>
    <w:rsid w:val="00620541"/>
    <w:rsid w:val="00624181"/>
    <w:rsid w:val="00624818"/>
    <w:rsid w:val="0062727D"/>
    <w:rsid w:val="006373C0"/>
    <w:rsid w:val="0064784F"/>
    <w:rsid w:val="00647F76"/>
    <w:rsid w:val="006502ED"/>
    <w:rsid w:val="00651227"/>
    <w:rsid w:val="00652682"/>
    <w:rsid w:val="0065335B"/>
    <w:rsid w:val="006568B9"/>
    <w:rsid w:val="00657F11"/>
    <w:rsid w:val="006609CE"/>
    <w:rsid w:val="00677382"/>
    <w:rsid w:val="00681A31"/>
    <w:rsid w:val="00682C97"/>
    <w:rsid w:val="006841EB"/>
    <w:rsid w:val="00686B1E"/>
    <w:rsid w:val="00686F95"/>
    <w:rsid w:val="006915CD"/>
    <w:rsid w:val="006947D1"/>
    <w:rsid w:val="0069540F"/>
    <w:rsid w:val="006A6155"/>
    <w:rsid w:val="006A724C"/>
    <w:rsid w:val="006B0322"/>
    <w:rsid w:val="006B22D8"/>
    <w:rsid w:val="006B2588"/>
    <w:rsid w:val="006B32DF"/>
    <w:rsid w:val="006B3E8D"/>
    <w:rsid w:val="006B4D08"/>
    <w:rsid w:val="006B72C6"/>
    <w:rsid w:val="006B7574"/>
    <w:rsid w:val="006C4251"/>
    <w:rsid w:val="006C754D"/>
    <w:rsid w:val="006D3C93"/>
    <w:rsid w:val="006D54AC"/>
    <w:rsid w:val="006E5956"/>
    <w:rsid w:val="006E5B2F"/>
    <w:rsid w:val="006F3740"/>
    <w:rsid w:val="006F5322"/>
    <w:rsid w:val="006F6D26"/>
    <w:rsid w:val="006F732C"/>
    <w:rsid w:val="006F7B30"/>
    <w:rsid w:val="00705548"/>
    <w:rsid w:val="00713A23"/>
    <w:rsid w:val="00716CE7"/>
    <w:rsid w:val="00717CE1"/>
    <w:rsid w:val="007212B3"/>
    <w:rsid w:val="00721951"/>
    <w:rsid w:val="0072300F"/>
    <w:rsid w:val="0072442B"/>
    <w:rsid w:val="00735F94"/>
    <w:rsid w:val="007370A4"/>
    <w:rsid w:val="007413B7"/>
    <w:rsid w:val="007422AB"/>
    <w:rsid w:val="00746D2F"/>
    <w:rsid w:val="00751000"/>
    <w:rsid w:val="0075440D"/>
    <w:rsid w:val="00761009"/>
    <w:rsid w:val="00762808"/>
    <w:rsid w:val="007677E9"/>
    <w:rsid w:val="00767E4D"/>
    <w:rsid w:val="00772675"/>
    <w:rsid w:val="00784564"/>
    <w:rsid w:val="0078690C"/>
    <w:rsid w:val="00786E52"/>
    <w:rsid w:val="00790EFA"/>
    <w:rsid w:val="0079799D"/>
    <w:rsid w:val="007A0499"/>
    <w:rsid w:val="007A4EC6"/>
    <w:rsid w:val="007B2C14"/>
    <w:rsid w:val="007C2B7A"/>
    <w:rsid w:val="007D35BB"/>
    <w:rsid w:val="007D571F"/>
    <w:rsid w:val="007F1C7F"/>
    <w:rsid w:val="007F3FEA"/>
    <w:rsid w:val="007F577C"/>
    <w:rsid w:val="007F653E"/>
    <w:rsid w:val="008032E9"/>
    <w:rsid w:val="00804469"/>
    <w:rsid w:val="00812DF3"/>
    <w:rsid w:val="00815539"/>
    <w:rsid w:val="00822D4A"/>
    <w:rsid w:val="008257D3"/>
    <w:rsid w:val="00834911"/>
    <w:rsid w:val="00837331"/>
    <w:rsid w:val="00845569"/>
    <w:rsid w:val="008515BA"/>
    <w:rsid w:val="00860740"/>
    <w:rsid w:val="0087290C"/>
    <w:rsid w:val="00873DC1"/>
    <w:rsid w:val="0087591E"/>
    <w:rsid w:val="00895515"/>
    <w:rsid w:val="008A4D46"/>
    <w:rsid w:val="008B4743"/>
    <w:rsid w:val="008B4B47"/>
    <w:rsid w:val="008C0FC7"/>
    <w:rsid w:val="008C1707"/>
    <w:rsid w:val="008C5304"/>
    <w:rsid w:val="008C5F40"/>
    <w:rsid w:val="008E1411"/>
    <w:rsid w:val="008E41EA"/>
    <w:rsid w:val="008E4F33"/>
    <w:rsid w:val="008E67BE"/>
    <w:rsid w:val="008F7A31"/>
    <w:rsid w:val="009013FB"/>
    <w:rsid w:val="00902F3B"/>
    <w:rsid w:val="00913421"/>
    <w:rsid w:val="00920A86"/>
    <w:rsid w:val="00923428"/>
    <w:rsid w:val="0092388E"/>
    <w:rsid w:val="00926534"/>
    <w:rsid w:val="00930C77"/>
    <w:rsid w:val="009325B0"/>
    <w:rsid w:val="0094324E"/>
    <w:rsid w:val="00943259"/>
    <w:rsid w:val="00943A8D"/>
    <w:rsid w:val="00950939"/>
    <w:rsid w:val="00953A7F"/>
    <w:rsid w:val="00961825"/>
    <w:rsid w:val="00964ECA"/>
    <w:rsid w:val="00972229"/>
    <w:rsid w:val="00977866"/>
    <w:rsid w:val="00984F64"/>
    <w:rsid w:val="009A0B2F"/>
    <w:rsid w:val="009B08ED"/>
    <w:rsid w:val="009B0DC0"/>
    <w:rsid w:val="009C0978"/>
    <w:rsid w:val="009D12AF"/>
    <w:rsid w:val="009D70CC"/>
    <w:rsid w:val="009F4A1A"/>
    <w:rsid w:val="00A001CE"/>
    <w:rsid w:val="00A02528"/>
    <w:rsid w:val="00A114E2"/>
    <w:rsid w:val="00A24582"/>
    <w:rsid w:val="00A26FD7"/>
    <w:rsid w:val="00A30740"/>
    <w:rsid w:val="00A326DB"/>
    <w:rsid w:val="00A33B1C"/>
    <w:rsid w:val="00A3437F"/>
    <w:rsid w:val="00A366AF"/>
    <w:rsid w:val="00A42D09"/>
    <w:rsid w:val="00A439FD"/>
    <w:rsid w:val="00A47D1F"/>
    <w:rsid w:val="00A51EEA"/>
    <w:rsid w:val="00A542EC"/>
    <w:rsid w:val="00A57DBA"/>
    <w:rsid w:val="00A601EA"/>
    <w:rsid w:val="00A629D1"/>
    <w:rsid w:val="00A633EC"/>
    <w:rsid w:val="00A64C06"/>
    <w:rsid w:val="00A6530C"/>
    <w:rsid w:val="00A6546C"/>
    <w:rsid w:val="00A666CD"/>
    <w:rsid w:val="00A81D0C"/>
    <w:rsid w:val="00A83E7C"/>
    <w:rsid w:val="00A87F7E"/>
    <w:rsid w:val="00A9122A"/>
    <w:rsid w:val="00A94B88"/>
    <w:rsid w:val="00A95FE8"/>
    <w:rsid w:val="00A96C7D"/>
    <w:rsid w:val="00A96EC1"/>
    <w:rsid w:val="00A974B2"/>
    <w:rsid w:val="00AA1678"/>
    <w:rsid w:val="00AA5698"/>
    <w:rsid w:val="00AB2723"/>
    <w:rsid w:val="00AC0040"/>
    <w:rsid w:val="00AC02B9"/>
    <w:rsid w:val="00AC237C"/>
    <w:rsid w:val="00AC2B6F"/>
    <w:rsid w:val="00AC5574"/>
    <w:rsid w:val="00AC75D1"/>
    <w:rsid w:val="00AD6EBB"/>
    <w:rsid w:val="00AD72F0"/>
    <w:rsid w:val="00AE589E"/>
    <w:rsid w:val="00AE67DF"/>
    <w:rsid w:val="00AE7F6D"/>
    <w:rsid w:val="00AF0366"/>
    <w:rsid w:val="00AF4219"/>
    <w:rsid w:val="00AF4CA7"/>
    <w:rsid w:val="00AF7619"/>
    <w:rsid w:val="00B05612"/>
    <w:rsid w:val="00B103FD"/>
    <w:rsid w:val="00B1615F"/>
    <w:rsid w:val="00B2185B"/>
    <w:rsid w:val="00B26D13"/>
    <w:rsid w:val="00B30A16"/>
    <w:rsid w:val="00B321C6"/>
    <w:rsid w:val="00B346F0"/>
    <w:rsid w:val="00B35270"/>
    <w:rsid w:val="00B36E6D"/>
    <w:rsid w:val="00B427A9"/>
    <w:rsid w:val="00B47301"/>
    <w:rsid w:val="00B66425"/>
    <w:rsid w:val="00B71576"/>
    <w:rsid w:val="00B71B41"/>
    <w:rsid w:val="00B75363"/>
    <w:rsid w:val="00B77DD0"/>
    <w:rsid w:val="00B80599"/>
    <w:rsid w:val="00B853B2"/>
    <w:rsid w:val="00B85863"/>
    <w:rsid w:val="00B87E3A"/>
    <w:rsid w:val="00B909F7"/>
    <w:rsid w:val="00B90E4C"/>
    <w:rsid w:val="00B91CA4"/>
    <w:rsid w:val="00B92D42"/>
    <w:rsid w:val="00B9463C"/>
    <w:rsid w:val="00BA1167"/>
    <w:rsid w:val="00BA2F66"/>
    <w:rsid w:val="00BA3B40"/>
    <w:rsid w:val="00BB4B04"/>
    <w:rsid w:val="00BC0B66"/>
    <w:rsid w:val="00BC0F8C"/>
    <w:rsid w:val="00BC62D0"/>
    <w:rsid w:val="00BC706E"/>
    <w:rsid w:val="00BD0EFE"/>
    <w:rsid w:val="00BE662A"/>
    <w:rsid w:val="00BE7479"/>
    <w:rsid w:val="00C00F9B"/>
    <w:rsid w:val="00C01703"/>
    <w:rsid w:val="00C1765A"/>
    <w:rsid w:val="00C179E2"/>
    <w:rsid w:val="00C25022"/>
    <w:rsid w:val="00C31A54"/>
    <w:rsid w:val="00C32614"/>
    <w:rsid w:val="00C37458"/>
    <w:rsid w:val="00C51B55"/>
    <w:rsid w:val="00C536EB"/>
    <w:rsid w:val="00C57040"/>
    <w:rsid w:val="00C64C9C"/>
    <w:rsid w:val="00C67276"/>
    <w:rsid w:val="00C72A00"/>
    <w:rsid w:val="00C75419"/>
    <w:rsid w:val="00C77761"/>
    <w:rsid w:val="00C77AB5"/>
    <w:rsid w:val="00C81B79"/>
    <w:rsid w:val="00C91D43"/>
    <w:rsid w:val="00C979A1"/>
    <w:rsid w:val="00CA2C6A"/>
    <w:rsid w:val="00CA6A06"/>
    <w:rsid w:val="00CB2BA2"/>
    <w:rsid w:val="00CB7EEE"/>
    <w:rsid w:val="00CC48AC"/>
    <w:rsid w:val="00CE06FA"/>
    <w:rsid w:val="00CE0BA8"/>
    <w:rsid w:val="00CE34E0"/>
    <w:rsid w:val="00CE713E"/>
    <w:rsid w:val="00CF1B74"/>
    <w:rsid w:val="00CF6656"/>
    <w:rsid w:val="00CF6EED"/>
    <w:rsid w:val="00D01F3C"/>
    <w:rsid w:val="00D0657E"/>
    <w:rsid w:val="00D07009"/>
    <w:rsid w:val="00D12B05"/>
    <w:rsid w:val="00D24EDB"/>
    <w:rsid w:val="00D33A6B"/>
    <w:rsid w:val="00D3502F"/>
    <w:rsid w:val="00D43CC0"/>
    <w:rsid w:val="00D46A63"/>
    <w:rsid w:val="00D55E7A"/>
    <w:rsid w:val="00D57116"/>
    <w:rsid w:val="00D6341E"/>
    <w:rsid w:val="00D712B6"/>
    <w:rsid w:val="00D724DD"/>
    <w:rsid w:val="00D742AD"/>
    <w:rsid w:val="00D74F97"/>
    <w:rsid w:val="00D83A4A"/>
    <w:rsid w:val="00D84390"/>
    <w:rsid w:val="00D9182C"/>
    <w:rsid w:val="00D93CA5"/>
    <w:rsid w:val="00DA0132"/>
    <w:rsid w:val="00DA04B5"/>
    <w:rsid w:val="00DA0FB7"/>
    <w:rsid w:val="00DA6067"/>
    <w:rsid w:val="00DA72A4"/>
    <w:rsid w:val="00DA7E53"/>
    <w:rsid w:val="00DB01A5"/>
    <w:rsid w:val="00DB1ACD"/>
    <w:rsid w:val="00DC24D2"/>
    <w:rsid w:val="00DC2791"/>
    <w:rsid w:val="00DC2C54"/>
    <w:rsid w:val="00DC32C5"/>
    <w:rsid w:val="00DC50C9"/>
    <w:rsid w:val="00DC7E7D"/>
    <w:rsid w:val="00DD07E9"/>
    <w:rsid w:val="00DD1D5C"/>
    <w:rsid w:val="00DD5779"/>
    <w:rsid w:val="00DD6F9B"/>
    <w:rsid w:val="00DE2E00"/>
    <w:rsid w:val="00DE372E"/>
    <w:rsid w:val="00DE7F5A"/>
    <w:rsid w:val="00E06798"/>
    <w:rsid w:val="00E17AD0"/>
    <w:rsid w:val="00E213C0"/>
    <w:rsid w:val="00E22FDA"/>
    <w:rsid w:val="00E248E2"/>
    <w:rsid w:val="00E27B95"/>
    <w:rsid w:val="00E34C80"/>
    <w:rsid w:val="00E41CBD"/>
    <w:rsid w:val="00E47FEC"/>
    <w:rsid w:val="00E50CD8"/>
    <w:rsid w:val="00E521DE"/>
    <w:rsid w:val="00E53A0F"/>
    <w:rsid w:val="00E56093"/>
    <w:rsid w:val="00E64F40"/>
    <w:rsid w:val="00E6695E"/>
    <w:rsid w:val="00E70BD0"/>
    <w:rsid w:val="00E7326A"/>
    <w:rsid w:val="00E73CB6"/>
    <w:rsid w:val="00E74F2C"/>
    <w:rsid w:val="00E82218"/>
    <w:rsid w:val="00E93DE0"/>
    <w:rsid w:val="00E9515C"/>
    <w:rsid w:val="00E9671D"/>
    <w:rsid w:val="00EA2CE8"/>
    <w:rsid w:val="00EA4251"/>
    <w:rsid w:val="00EA7E7A"/>
    <w:rsid w:val="00EB6851"/>
    <w:rsid w:val="00EC334A"/>
    <w:rsid w:val="00EC7A7F"/>
    <w:rsid w:val="00ED0AD7"/>
    <w:rsid w:val="00ED4601"/>
    <w:rsid w:val="00EE1686"/>
    <w:rsid w:val="00EE1A6B"/>
    <w:rsid w:val="00EF06A9"/>
    <w:rsid w:val="00EF1B98"/>
    <w:rsid w:val="00F0779F"/>
    <w:rsid w:val="00F07910"/>
    <w:rsid w:val="00F1693F"/>
    <w:rsid w:val="00F17944"/>
    <w:rsid w:val="00F24379"/>
    <w:rsid w:val="00F25817"/>
    <w:rsid w:val="00F30562"/>
    <w:rsid w:val="00F32CAD"/>
    <w:rsid w:val="00F40045"/>
    <w:rsid w:val="00F41020"/>
    <w:rsid w:val="00F47012"/>
    <w:rsid w:val="00F51469"/>
    <w:rsid w:val="00F51A47"/>
    <w:rsid w:val="00F51BEC"/>
    <w:rsid w:val="00F530B8"/>
    <w:rsid w:val="00F579F8"/>
    <w:rsid w:val="00F6528D"/>
    <w:rsid w:val="00F66560"/>
    <w:rsid w:val="00F701CE"/>
    <w:rsid w:val="00F716E9"/>
    <w:rsid w:val="00F71C7F"/>
    <w:rsid w:val="00F72975"/>
    <w:rsid w:val="00F73B56"/>
    <w:rsid w:val="00F82CB7"/>
    <w:rsid w:val="00F87B20"/>
    <w:rsid w:val="00F918B4"/>
    <w:rsid w:val="00F91DD5"/>
    <w:rsid w:val="00F95000"/>
    <w:rsid w:val="00FA113B"/>
    <w:rsid w:val="00FA16C8"/>
    <w:rsid w:val="00FA21FA"/>
    <w:rsid w:val="00FA445D"/>
    <w:rsid w:val="00FA5302"/>
    <w:rsid w:val="00FB0A38"/>
    <w:rsid w:val="00FB13EC"/>
    <w:rsid w:val="00FB29CB"/>
    <w:rsid w:val="00FB5066"/>
    <w:rsid w:val="00FB68C4"/>
    <w:rsid w:val="00FB77A5"/>
    <w:rsid w:val="00FC2E66"/>
    <w:rsid w:val="00FD0162"/>
    <w:rsid w:val="00FD325A"/>
    <w:rsid w:val="00FF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AC824013-4A4F-4209-B10D-B2512154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spacing w:after="0" w:line="240" w:lineRule="auto"/>
      <w:ind w:left="720" w:hanging="720"/>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hyperlink" Target="https://github.com/cbahlai/monarch_regim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678B9-F0C3-4866-94D9-F78991055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20220</Words>
  <Characters>115254</Characters>
  <Application>Microsoft Office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135204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Christine</cp:lastModifiedBy>
  <cp:revision>2</cp:revision>
  <dcterms:created xsi:type="dcterms:W3CDTF">2019-01-14T20:30:00Z</dcterms:created>
  <dcterms:modified xsi:type="dcterms:W3CDTF">2019-01-14T20:30:00Z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id="tW22CE9V"/&gt;&lt;style id="http://www.zotero.org/styles/environmental-entomology" hasBibliography="1" bibliographyStyleHasBeenSet="1"/&gt;&lt;prefs&gt;&lt;pref name="fieldType" value="Field"/&gt;&lt;/prefs&gt;&lt;/data&gt;</vt:lpwstr>
  </property>
</Properties>
</file>