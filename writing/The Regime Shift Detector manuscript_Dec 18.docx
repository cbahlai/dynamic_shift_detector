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77AF3A9"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ins w:id="0" w:author="Bahlai, Christine" w:date="2018-12-18T10:05:00Z">
        <w:r w:rsidR="00DA72A4">
          <w:t>, and a separate tool calculates a relative weight</w:t>
        </w:r>
      </w:ins>
      <w:ins w:id="1" w:author="Bahlai, Christine" w:date="2018-12-18T10:06:00Z">
        <w:r w:rsidR="00DA72A4">
          <w:t xml:space="preserve"> of each break, aiding in interpretation of more subtle patterns</w:t>
        </w:r>
      </w:ins>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C29739E" w:rsidR="00DA72A4" w:rsidRDefault="00493C01" w:rsidP="00493C01">
      <w:pPr>
        <w:rPr>
          <w:ins w:id="2" w:author="Bahlai, Christine" w:date="2018-12-18T10:19:00Z"/>
        </w:rPr>
      </w:pPr>
      <w:r w:rsidRPr="0014050F">
        <w:t xml:space="preserve">3: </w:t>
      </w:r>
      <w:ins w:id="3" w:author="Bahlai, Christine" w:date="2018-12-18T10:09:00Z">
        <w:r w:rsidR="00DA72A4">
          <w:t>We evaluated the regime shift detector model from two per</w:t>
        </w:r>
      </w:ins>
      <w:ins w:id="4" w:author="Bahlai, Christine" w:date="2018-12-18T10:10:00Z">
        <w:r w:rsidR="00DA72A4">
          <w:t>spectives: in the context of the set of equivalently performing break point combination</w:t>
        </w:r>
      </w:ins>
      <w:ins w:id="5" w:author="Bahlai, Christine" w:date="2018-12-18T10:11:00Z">
        <w:r w:rsidR="00DA72A4">
          <w:t xml:space="preserve">s, and in the context of the top ranked break point combination alone. </w:t>
        </w:r>
      </w:ins>
      <w:r w:rsidRPr="0014050F">
        <w:t xml:space="preserve">We found that under low </w:t>
      </w:r>
      <w:r w:rsidR="00F40045">
        <w:t xml:space="preserve">environmental/sampling </w:t>
      </w:r>
      <w:r w:rsidRPr="0014050F">
        <w:t xml:space="preserve">error, the </w:t>
      </w:r>
      <w:ins w:id="6" w:author="Bahlai, Christine" w:date="2018-12-18T10:11:00Z">
        <w:r w:rsidR="00DA72A4">
          <w:t xml:space="preserve">break point sets selected by the </w:t>
        </w:r>
      </w:ins>
      <w:r w:rsidRPr="0014050F">
        <w:t xml:space="preserve">regime shift detector </w:t>
      </w:r>
      <w:del w:id="7" w:author="Bahlai, Christine" w:date="2018-12-18T10:07:00Z">
        <w:r w:rsidDel="00DA72A4">
          <w:delText>accurately</w:delText>
        </w:r>
        <w:r w:rsidRPr="0014050F" w:rsidDel="00DA72A4">
          <w:delText xml:space="preserve"> identif</w:delText>
        </w:r>
        <w:r w:rsidDel="00DA72A4">
          <w:delText>ied</w:delText>
        </w:r>
        <w:r w:rsidRPr="0014050F" w:rsidDel="00DA72A4">
          <w:delText xml:space="preserve"> </w:delText>
        </w:r>
      </w:del>
      <w:ins w:id="8" w:author="Bahlai, Christine" w:date="2018-12-18T10:12:00Z">
        <w:r w:rsidR="00DA72A4">
          <w:t>contained the</w:t>
        </w:r>
      </w:ins>
      <w:ins w:id="9" w:author="Bahlai, Christine" w:date="2018-12-18T10:07:00Z">
        <w:r w:rsidR="00DA72A4">
          <w:t xml:space="preserve"> sim</w:t>
        </w:r>
      </w:ins>
      <w:ins w:id="10" w:author="Bahlai, Christine" w:date="2018-12-18T10:08:00Z">
        <w:r w:rsidR="00DA72A4">
          <w:t xml:space="preserve">ulation parameters of </w:t>
        </w:r>
      </w:ins>
      <w:del w:id="11" w:author="Bahlai, Christine" w:date="2018-12-18T10:29:00Z">
        <w:r w:rsidR="00F40045" w:rsidDel="00DA72A4">
          <w:delText xml:space="preserve">two </w:delText>
        </w:r>
      </w:del>
      <w:del w:id="12" w:author="Bahlai, Christine" w:date="2018-12-18T10:13:00Z">
        <w:r w:rsidR="00F40045" w:rsidDel="00DA72A4">
          <w:delText xml:space="preserve">or more </w:delText>
        </w:r>
      </w:del>
      <w:del w:id="13" w:author="Bahlai, Christine" w:date="2018-12-18T10:29:00Z">
        <w:r w:rsidR="00F40045" w:rsidDel="00DA72A4">
          <w:delText xml:space="preserve">break scenarios </w:delText>
        </w:r>
      </w:del>
      <w:del w:id="14" w:author="Bahlai, Christine" w:date="2018-12-18T10:12:00Z">
        <w:r w:rsidR="00F40045" w:rsidDel="00DA72A4">
          <w:delText xml:space="preserve">with </w:delText>
        </w:r>
      </w:del>
      <w:del w:id="15" w:author="Bahlai, Christine" w:date="2018-12-18T10:08:00Z">
        <w:r w:rsidR="00F40045" w:rsidDel="00DA72A4">
          <w:delText>&gt;90</w:delText>
        </w:r>
      </w:del>
      <w:del w:id="16" w:author="Bahlai, Christine" w:date="2018-12-18T10:29:00Z">
        <w:r w:rsidR="00F40045" w:rsidDel="00DA72A4">
          <w:delText xml:space="preserve">% </w:delText>
        </w:r>
      </w:del>
      <w:del w:id="17" w:author="Bahlai, Christine" w:date="2018-12-18T10:12:00Z">
        <w:r w:rsidR="00F40045" w:rsidDel="00DA72A4">
          <w:delText>accuracy</w:delText>
        </w:r>
      </w:del>
      <w:del w:id="18" w:author="Bahlai, Christine" w:date="2018-12-18T10:29:00Z">
        <w:r w:rsidR="00F40045" w:rsidDel="00DA72A4">
          <w:delText>, one break scenarios</w:delText>
        </w:r>
        <w:r w:rsidR="00F40045" w:rsidRPr="0014050F" w:rsidDel="00DA72A4">
          <w:delText xml:space="preserve"> </w:delText>
        </w:r>
        <w:r w:rsidR="00F40045" w:rsidDel="00DA72A4">
          <w:delText>with</w:delText>
        </w:r>
        <w:r w:rsidR="00F40045" w:rsidRPr="0014050F" w:rsidDel="00DA72A4">
          <w:delText xml:space="preserve"> </w:delText>
        </w:r>
      </w:del>
      <w:del w:id="19" w:author="Bahlai, Christine" w:date="2018-12-18T10:12:00Z">
        <w:r w:rsidR="00F40045" w:rsidDel="00DA72A4">
          <w:delText>8</w:delText>
        </w:r>
        <w:r w:rsidR="00F40045" w:rsidRPr="0014050F" w:rsidDel="00DA72A4">
          <w:delText>0</w:delText>
        </w:r>
      </w:del>
      <w:del w:id="20" w:author="Bahlai, Christine" w:date="2018-12-18T10:29:00Z">
        <w:r w:rsidR="00F40045" w:rsidRPr="0014050F" w:rsidDel="00DA72A4">
          <w:delText xml:space="preserve">% </w:delText>
        </w:r>
        <w:r w:rsidR="00F40045" w:rsidDel="00DA72A4">
          <w:delText xml:space="preserve">accuracy, and </w:delText>
        </w:r>
        <w:r w:rsidRPr="0014050F" w:rsidDel="00DA72A4">
          <w:delText xml:space="preserve">no shift scenarios </w:delText>
        </w:r>
        <w:r w:rsidR="00F40045" w:rsidDel="00DA72A4">
          <w:delText>with</w:delText>
        </w:r>
        <w:r w:rsidRPr="0014050F" w:rsidDel="00DA72A4">
          <w:delText xml:space="preserve"> approximately </w:delText>
        </w:r>
      </w:del>
      <w:del w:id="21" w:author="Bahlai, Christine" w:date="2018-12-18T10:13:00Z">
        <w:r w:rsidR="00FB5066" w:rsidDel="00DA72A4">
          <w:delText>6</w:delText>
        </w:r>
        <w:r w:rsidR="00FB5066" w:rsidRPr="0014050F" w:rsidDel="00DA72A4">
          <w:delText>0</w:delText>
        </w:r>
      </w:del>
      <w:del w:id="22" w:author="Bahlai, Christine" w:date="2018-12-18T10:29:00Z">
        <w:r w:rsidRPr="0014050F" w:rsidDel="00DA72A4">
          <w:delText xml:space="preserve">% </w:delText>
        </w:r>
        <w:r w:rsidR="00F40045" w:rsidDel="00DA72A4">
          <w:delText>accuracy</w:delText>
        </w:r>
        <w:r w:rsidDel="00DA72A4">
          <w:delText xml:space="preserve">; </w:delText>
        </w:r>
      </w:del>
      <w:del w:id="23" w:author="Bahlai, Christine" w:date="2018-12-18T10:14:00Z">
        <w:r w:rsidDel="00DA72A4">
          <w:delText xml:space="preserve">yet, the model’s </w:delText>
        </w:r>
        <w:r w:rsidRPr="0014050F" w:rsidDel="00DA72A4">
          <w:delText>performance declined as sampling error increased</w:delText>
        </w:r>
      </w:del>
      <w:ins w:id="24" w:author="Bahlai, Christine" w:date="2018-12-18T10:29:00Z">
        <w:r w:rsidR="00DA72A4">
          <w:t>with 70%-100 accuracy</w:t>
        </w:r>
      </w:ins>
      <w:r w:rsidRPr="0014050F">
        <w:t xml:space="preserve">. </w:t>
      </w:r>
      <w:ins w:id="25" w:author="Bahlai, Christine" w:date="2018-12-18T10:18:00Z">
        <w:r w:rsidR="00DA72A4">
          <w:t xml:space="preserve">We found that the regime shift detector model </w:t>
        </w:r>
      </w:ins>
      <w:ins w:id="26" w:author="Bahlai, Christine" w:date="2018-12-18T10:20:00Z">
        <w:r w:rsidR="00DA72A4">
          <w:t>was most accurate for more complex models when considered from the perspective of top-</w:t>
        </w:r>
      </w:ins>
      <w:ins w:id="27" w:author="Bahlai, Christine" w:date="2018-12-18T10:15:00Z">
        <w:r w:rsidR="00DA72A4">
          <w:t>ranked break point combinations</w:t>
        </w:r>
      </w:ins>
      <w:ins w:id="28" w:author="Bahlai, Christine" w:date="2018-12-18T10:21:00Z">
        <w:r w:rsidR="00DA72A4">
          <w:t xml:space="preserve"> alone: top rank</w:t>
        </w:r>
      </w:ins>
      <w:ins w:id="29" w:author="Bahlai, Christine" w:date="2018-12-18T10:23:00Z">
        <w:r w:rsidR="00DA72A4">
          <w:t xml:space="preserve">ed break point combinations were most likely to </w:t>
        </w:r>
      </w:ins>
      <w:ins w:id="30" w:author="Bahlai, Christine" w:date="2018-12-18T10:24:00Z">
        <w:r w:rsidR="00DA72A4">
          <w:t xml:space="preserve">identify additional potential breaks in the time series data. The weighting tool </w:t>
        </w:r>
      </w:ins>
      <w:ins w:id="31" w:author="Bahlai, Christine" w:date="2018-12-18T10:25:00Z">
        <w:r w:rsidR="00DA72A4">
          <w:t xml:space="preserve">generally separated breaks </w:t>
        </w:r>
      </w:ins>
      <w:ins w:id="32" w:author="Bahlai, Christine" w:date="2018-12-18T10:26:00Z">
        <w:r w:rsidR="00DA72A4">
          <w:t xml:space="preserve">intentionally placed in simulated data to those due to sampling error, although the magnitude of the difference varied with other simulation </w:t>
        </w:r>
        <w:proofErr w:type="spellStart"/>
        <w:r w:rsidR="00DA72A4">
          <w:t>parme</w:t>
        </w:r>
      </w:ins>
      <w:ins w:id="33" w:author="Bahlai, Christine" w:date="2018-12-18T10:27:00Z">
        <w:r w:rsidR="00DA72A4">
          <w:t>ters</w:t>
        </w:r>
        <w:proofErr w:type="spellEnd"/>
        <w:r w:rsidR="00DA72A4">
          <w:t>.</w:t>
        </w:r>
      </w:ins>
    </w:p>
    <w:p w14:paraId="34F7EE4C" w14:textId="711B97E2" w:rsidR="00493C01" w:rsidRPr="0014050F" w:rsidRDefault="00DA72A4" w:rsidP="00493C01">
      <w:ins w:id="34" w:author="Bahlai, Christine" w:date="2018-12-18T10:19:00Z">
        <w:r>
          <w:t xml:space="preserve">4: </w:t>
        </w:r>
      </w:ins>
      <w:r w:rsidR="00493C01" w:rsidRPr="0014050F">
        <w:t>In our case study examining the invasion process of</w:t>
      </w:r>
      <w:r w:rsidR="00493C01">
        <w:t xml:space="preserve"> Multicolored Asian Ladybeetle (</w:t>
      </w:r>
      <w:r w:rsidR="00493C01" w:rsidRPr="0014050F">
        <w:rPr>
          <w:i/>
        </w:rPr>
        <w:t>Harmonia axyridis</w:t>
      </w:r>
      <w:r w:rsidR="00493C01">
        <w:t>)</w:t>
      </w:r>
      <w:r w:rsidR="00493C01" w:rsidRPr="0014050F">
        <w:t>, the regime shift detector identified shifts in population cycling associated with</w:t>
      </w:r>
      <w:r w:rsidR="00493C01">
        <w:t xml:space="preserve"> known variation in</w:t>
      </w:r>
      <w:r w:rsidR="00493C01" w:rsidRPr="0014050F">
        <w:t xml:space="preserve"> prey availability. However, the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within greater uncertainty about the number and location of breaks in the time series data</w:t>
      </w:r>
      <w:ins w:id="35" w:author="Bahlai, Christine" w:date="2018-12-18T10:30:00Z">
        <w:r>
          <w:t>.</w:t>
        </w:r>
      </w:ins>
      <w:del w:id="36" w:author="Bahlai, Christine" w:date="2018-12-18T10:30:00Z">
        <w:r w:rsidR="00F40045" w:rsidDel="00DA72A4">
          <w:delText xml:space="preserve">, </w:delText>
        </w:r>
        <w:r w:rsidR="00493C01" w:rsidRPr="0014050F" w:rsidDel="00DA72A4">
          <w:delText xml:space="preserve">suggesting </w:delText>
        </w:r>
        <w:r w:rsidR="00493C01" w:rsidDel="00DA72A4">
          <w:delText xml:space="preserve">that </w:delText>
        </w:r>
        <w:r w:rsidR="00493C01" w:rsidRPr="0014050F" w:rsidDel="00DA72A4">
          <w:delText xml:space="preserve">multiple super-imposed processes </w:delText>
        </w:r>
        <w:r w:rsidR="00493C01" w:rsidDel="00DA72A4">
          <w:delText>ar</w:delText>
        </w:r>
        <w:r w:rsidR="00493C01" w:rsidRPr="0014050F" w:rsidDel="00DA72A4">
          <w:delText xml:space="preserve">e </w:delText>
        </w:r>
        <w:r w:rsidR="00493C01" w:rsidDel="00DA72A4">
          <w:delText xml:space="preserve">likely </w:delText>
        </w:r>
        <w:r w:rsidR="00493C01" w:rsidRPr="0014050F" w:rsidDel="00DA72A4">
          <w:delText>involved in the decline of this species.</w:delText>
        </w:r>
      </w:del>
    </w:p>
    <w:p w14:paraId="267DAE0E" w14:textId="4992FB9B" w:rsidR="00493C01" w:rsidRPr="0014050F" w:rsidRDefault="00493C01" w:rsidP="00493C01">
      <w:del w:id="37" w:author="Bahlai, Christine" w:date="2018-12-18T10:19:00Z">
        <w:r w:rsidRPr="0014050F" w:rsidDel="00DA72A4">
          <w:delText>4</w:delText>
        </w:r>
      </w:del>
      <w:ins w:id="38" w:author="Bahlai, Christine" w:date="2018-12-18T10:19:00Z">
        <w:r w:rsidR="00DA72A4">
          <w:t>5</w:t>
        </w:r>
      </w:ins>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rsidR="009A0B2F">
        <w:t>such</w:t>
      </w:r>
      <w:r w:rsidRPr="0014050F">
        <w:t xml:space="preserve"> tools </w:t>
      </w:r>
      <w:r w:rsidR="009A0B2F">
        <w:t xml:space="preserve">can increase understanding of the conditions under which </w:t>
      </w:r>
      <w:r>
        <w:t xml:space="preserve">population </w:t>
      </w:r>
      <w:r w:rsidR="009A0B2F">
        <w:t xml:space="preserve">dynamics can </w:t>
      </w:r>
      <w:r w:rsidR="00324AC6">
        <w:t>shift to other states</w:t>
      </w:r>
      <w:r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A9EBEA0"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ins w:id="39" w:author="Bahlai, Christine" w:date="2018-12-18T10:31:00Z">
        <w:r w:rsidR="00DA72A4">
          <w:t>t</w:t>
        </w:r>
      </w:ins>
      <w:del w:id="40" w:author="Bahlai, Christine" w:date="2018-12-18T10:31:00Z">
        <w:r w:rsidDel="00DA72A4">
          <w:delText>ce</w:delText>
        </w:r>
      </w:del>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3F05E5B9" w:rsidR="00493C01" w:rsidRPr="00562E12" w:rsidRDefault="00DB1ACD"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1A1A981"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term </w:t>
      </w:r>
      <m:oMath>
        <m:sSub>
          <m:sSubPr>
            <m:ctrlPr>
              <w:ins w:id="41" w:author="Bahlai, Christine" w:date="2018-12-18T10:37:00Z">
                <w:rPr>
                  <w:rFonts w:ascii="Cambria Math" w:hAnsi="Cambria Math" w:cs="Times New Roman"/>
                  <w:i/>
                  <w:sz w:val="24"/>
                  <w:szCs w:val="24"/>
                </w:rPr>
              </w:ins>
            </m:ctrlPr>
          </m:sSubPr>
          <m:e>
            <m:r>
              <w:ins w:id="42" w:author="Bahlai, Christine" w:date="2018-12-18T10:37:00Z">
                <w:rPr>
                  <w:rFonts w:ascii="Cambria Math" w:hAnsi="Cambria Math" w:cs="Times New Roman"/>
                  <w:sz w:val="24"/>
                  <w:szCs w:val="24"/>
                </w:rPr>
                <m:t>ε</m:t>
              </w:ins>
            </m:r>
          </m:e>
          <m:sub>
            <m:r>
              <w:ins w:id="43" w:author="Bahlai, Christine" w:date="2018-12-18T10:37:00Z">
                <w:rPr>
                  <w:rFonts w:ascii="Cambria Math" w:hAnsi="Cambria Math" w:cs="Times New Roman"/>
                  <w:sz w:val="24"/>
                  <w:szCs w:val="24"/>
                </w:rPr>
                <m:t>t</m:t>
              </w:ins>
            </m:r>
          </m:sub>
        </m:sSub>
        <m:sSub>
          <m:sSubPr>
            <m:ctrlPr>
              <w:del w:id="44" w:author="Bahlai, Christine" w:date="2018-12-18T10:37:00Z">
                <w:rPr>
                  <w:rFonts w:ascii="Cambria Math" w:hAnsi="Cambria Math" w:cs="Times New Roman"/>
                  <w:i/>
                  <w:sz w:val="24"/>
                  <w:szCs w:val="24"/>
                </w:rPr>
              </w:del>
            </m:ctrlPr>
          </m:sSubPr>
          <m:e>
            <m:r>
              <w:del w:id="45" w:author="Bahlai, Christine" w:date="2018-12-18T10:37:00Z">
                <w:rPr>
                  <w:rFonts w:ascii="Cambria Math" w:hAnsi="Cambria Math" w:cs="Times New Roman"/>
                  <w:sz w:val="24"/>
                  <w:szCs w:val="24"/>
                </w:rPr>
                <m:t>σ</m:t>
              </w:del>
            </m:r>
          </m:e>
          <m:sub>
            <m:r>
              <w:del w:id="46" w:author="Bahlai, Christine" w:date="2018-12-18T10:37:00Z">
                <w:rPr>
                  <w:rFonts w:ascii="Cambria Math" w:hAnsi="Cambria Math" w:cs="Times New Roman"/>
                  <w:sz w:val="24"/>
                  <w:szCs w:val="24"/>
                </w:rPr>
                <m:t>t</m:t>
              </w:del>
            </m:r>
          </m:sub>
        </m:sSub>
      </m:oMath>
      <w:del w:id="47" w:author="Bahlai, Christine" w:date="2018-12-18T10:37:00Z">
        <w:r w:rsidR="00493C01" w:rsidDel="00DA72A4">
          <w:delText xml:space="preserve"> </w:delText>
        </w:r>
      </w:del>
      <w:ins w:id="48" w:author="Bahlai, Christine" w:date="2018-12-18T10:41:00Z">
        <w:r w:rsidR="00DA72A4">
          <w:t xml:space="preserve"> to represent process noise, </w:t>
        </w:r>
      </w:ins>
      <w:del w:id="49" w:author="Bahlai, Christine" w:date="2018-12-18T10:41:00Z">
        <w:r w:rsidR="006F3740" w:rsidDel="00DA72A4">
          <w:delText xml:space="preserve">, </w:delText>
        </w:r>
      </w:del>
      <w:r w:rsidR="006F3740">
        <w:t>which follows a normal distribution centered around zero</w:t>
      </w:r>
      <w:r w:rsidR="00CF6EED">
        <w:t xml:space="preserve"> with a </w:t>
      </w:r>
      <w:ins w:id="50" w:author="Bahlai, Christine" w:date="2018-12-18T10:48:00Z">
        <w:r w:rsidR="00DA72A4">
          <w:t xml:space="preserve">constant </w:t>
        </w:r>
      </w:ins>
      <w:r w:rsidR="00CF6EED">
        <w:t>variance</w:t>
      </w:r>
      <w:ins w:id="51" w:author="Bahlai, Christine" w:date="2018-12-18T10:48:00Z">
        <w:r w:rsidR="00DA72A4">
          <w:t xml:space="preserve"> </w:t>
        </w:r>
      </w:ins>
      <w:del w:id="52" w:author="Bahlai, Christine" w:date="2018-12-18T11:20:00Z">
        <w:r w:rsidR="00CF6EED" w:rsidDel="00DA72A4">
          <w:delText xml:space="preserve"> </w:delText>
        </w:r>
      </w:del>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ins w:id="53" w:author="Bahlai, Christine" w:date="2018-12-18T10:42:00Z">
                <w:rPr>
                  <w:rFonts w:ascii="Cambria Math" w:hAnsi="Cambria Math" w:cs="Times New Roman"/>
                  <w:i/>
                  <w:sz w:val="24"/>
                  <w:szCs w:val="24"/>
                </w:rPr>
              </w:ins>
            </m:ctrlPr>
          </m:sSubPr>
          <m:e>
            <m:r>
              <w:ins w:id="54" w:author="Bahlai, Christine" w:date="2018-12-18T10:42:00Z">
                <w:rPr>
                  <w:rFonts w:ascii="Cambria Math" w:hAnsi="Cambria Math" w:cs="Times New Roman"/>
                  <w:sz w:val="24"/>
                  <w:szCs w:val="24"/>
                </w:rPr>
                <m:t>ε</m:t>
              </w:ins>
            </m:r>
          </m:e>
          <m:sub>
            <m:r>
              <w:ins w:id="55" w:author="Bahlai, Christine" w:date="2018-12-18T10:42:00Z">
                <w:rPr>
                  <w:rFonts w:ascii="Cambria Math" w:hAnsi="Cambria Math" w:cs="Times New Roman"/>
                  <w:sz w:val="24"/>
                  <w:szCs w:val="24"/>
                </w:rPr>
                <m:t>t</m:t>
              </w:ins>
            </m:r>
          </m:sub>
        </m:sSub>
        <m:r>
          <w:del w:id="56" w:author="Bahlai, Christine" w:date="2018-12-18T10:42:00Z">
            <w:rPr>
              <w:rFonts w:ascii="Cambria Math" w:hAnsi="Cambria Math" w:cs="Times New Roman"/>
              <w:sz w:val="24"/>
              <w:szCs w:val="24"/>
            </w:rPr>
            <m:t>τ</m:t>
          </w:del>
        </m:r>
      </m:oMath>
      <w:del w:id="57" w:author="Bahlai, Christine" w:date="2018-12-18T10:42:00Z">
        <w:r w:rsidR="00493C01" w:rsidDel="00DA72A4">
          <w:delText xml:space="preserve"> a</w:delText>
        </w:r>
      </w:del>
      <w:ins w:id="58" w:author="Bahlai, Christine" w:date="2018-12-18T10:42:00Z">
        <w:r w:rsidR="00DA72A4">
          <w:t xml:space="preserve"> a</w:t>
        </w:r>
      </w:ins>
      <w:r w:rsidR="00493C01">
        <w:t xml:space="preserve">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6123BBC5" w:rsidR="00493C01" w:rsidRPr="00DA72A4" w:rsidRDefault="00493C01" w:rsidP="00493C01">
      <w:pPr>
        <w:rPr>
          <w:ins w:id="59" w:author="Bahlai, Christine" w:date="2018-12-18T10:54:00Z"/>
        </w:rPr>
      </w:pPr>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were used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ins w:id="60" w:author="Bahlai, Christine" w:date="2018-12-18T10:49:00Z">
        <w:r w:rsidR="00DA72A4">
          <w:t xml:space="preserve"> </w:t>
        </w:r>
      </w:ins>
      <w:ins w:id="61" w:author="Bahlai, Christine" w:date="2018-12-18T10:54:00Z">
        <w:r w:rsidR="00DA72A4">
          <w:t xml:space="preserve"> To </w:t>
        </w:r>
      </w:ins>
      <w:ins w:id="62" w:author="Bahlai, Christine" w:date="2018-12-18T10:55:00Z">
        <w:r w:rsidR="00DA72A4">
          <w:t xml:space="preserve">evaluate the strength of evidence associated with a given break </w:t>
        </w:r>
      </w:ins>
      <w:ins w:id="63" w:author="Bahlai, Christine" w:date="2018-12-18T11:01:00Z">
        <w:r w:rsidR="00DA72A4">
          <w:t xml:space="preserve">in a time series </w:t>
        </w:r>
      </w:ins>
      <w:ins w:id="64" w:author="Bahlai, Christine" w:date="2018-12-18T10:55:00Z">
        <w:r w:rsidR="00DA72A4">
          <w:t>identified by the re</w:t>
        </w:r>
      </w:ins>
      <w:ins w:id="65" w:author="Bahlai, Christine" w:date="2018-12-18T10:56:00Z">
        <w:r w:rsidR="00DA72A4">
          <w:t xml:space="preserve">gime shift detector, we </w:t>
        </w:r>
      </w:ins>
      <w:ins w:id="66" w:author="Bahlai, Christine" w:date="2018-12-18T11:02:00Z">
        <w:r w:rsidR="00DA72A4">
          <w:t xml:space="preserve">developed </w:t>
        </w:r>
      </w:ins>
      <w:ins w:id="67" w:author="Bahlai, Christine" w:date="2018-12-18T10:56:00Z">
        <w:r w:rsidR="00DA72A4">
          <w:t xml:space="preserve">an extension of Burnham and </w:t>
        </w:r>
        <w:r w:rsidR="00DA72A4">
          <w:lastRenderedPageBreak/>
          <w:t xml:space="preserve">Anderson’s (2002) Relative Variable Importance method. To accomplish this, we computed the </w:t>
        </w:r>
        <w:proofErr w:type="spellStart"/>
        <w:r w:rsidR="00DA72A4">
          <w:t>Akaike</w:t>
        </w:r>
        <w:proofErr w:type="spellEnd"/>
        <w:r w:rsidR="00DA72A4">
          <w:t xml:space="preserve"> weight </w:t>
        </w:r>
        <w:proofErr w:type="spellStart"/>
        <w:r w:rsidR="00DA72A4" w:rsidRPr="00DA72A4">
          <w:rPr>
            <w:i/>
            <w:rPrChange w:id="68" w:author="Bahlai, Christine" w:date="2018-12-18T10:58:00Z">
              <w:rPr/>
            </w:rPrChange>
          </w:rPr>
          <w:t>w</w:t>
        </w:r>
      </w:ins>
      <w:ins w:id="69" w:author="Bahlai, Christine" w:date="2018-12-18T10:58:00Z">
        <w:r w:rsidR="00DA72A4">
          <w:rPr>
            <w:vertAlign w:val="subscript"/>
          </w:rPr>
          <w:t>i</w:t>
        </w:r>
        <w:proofErr w:type="spellEnd"/>
        <w:r w:rsidR="00DA72A4">
          <w:rPr>
            <w:vertAlign w:val="subscript"/>
          </w:rPr>
          <w:t xml:space="preserve"> </w:t>
        </w:r>
        <w:r w:rsidR="00DA72A4">
          <w:t>for each break point combination</w:t>
        </w:r>
      </w:ins>
      <w:ins w:id="70" w:author="Bahlai, Christine" w:date="2018-12-18T10:59:00Z">
        <w:r w:rsidR="00DA72A4">
          <w:t xml:space="preserve">, and, for each potential break point, summed the </w:t>
        </w:r>
        <w:proofErr w:type="spellStart"/>
        <w:r w:rsidR="00DA72A4">
          <w:t>Akaike</w:t>
        </w:r>
        <w:proofErr w:type="spellEnd"/>
        <w:r w:rsidR="00DA72A4">
          <w:t xml:space="preserve"> weights </w:t>
        </w:r>
      </w:ins>
      <w:ins w:id="71" w:author="Bahlai, Christine" w:date="2018-12-18T11:00:00Z">
        <w:r w:rsidR="00DA72A4">
          <w:t>across all break point combinations in which that break point appeared, allowing us to compute a relative ‘break weight.</w:t>
        </w:r>
      </w:ins>
      <w:ins w:id="72" w:author="Bahlai, Christine" w:date="2018-12-18T11:01:00Z">
        <w:r w:rsidR="00DA72A4">
          <w:t>’</w:t>
        </w:r>
      </w:ins>
      <w:ins w:id="73" w:author="Bahlai, Christine" w:date="2018-12-18T11:00:00Z">
        <w:r w:rsidR="00DA72A4">
          <w:t xml:space="preserve"> </w:t>
        </w:r>
      </w:ins>
    </w:p>
    <w:p w14:paraId="158AC77B" w14:textId="1001929F" w:rsidR="00DA72A4" w:rsidDel="00DA72A4" w:rsidRDefault="00DA72A4" w:rsidP="00493C01">
      <w:pPr>
        <w:rPr>
          <w:del w:id="74" w:author="Bahlai, Christine" w:date="2018-12-18T10:54:00Z"/>
        </w:rPr>
      </w:pPr>
    </w:p>
    <w:p w14:paraId="06E2E117" w14:textId="096229E6"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7F044370"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 xml:space="preserve">. </w:t>
      </w:r>
      <w:r w:rsidR="002306B7">
        <w:t>W</w:t>
      </w:r>
      <w:r w:rsidR="00F6528D">
        <w:t xml:space="preserve">e achieved </w:t>
      </w:r>
      <w:r w:rsidR="002306B7">
        <w:t xml:space="preserve">this </w:t>
      </w:r>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xml:space="preserve">, and a duration of </w:t>
      </w:r>
      <w:del w:id="75" w:author="Bahlai, Christine" w:date="2018-12-18T11:24:00Z">
        <w:r w:rsidR="00624818" w:rsidDel="00DA72A4">
          <w:delText xml:space="preserve">25 </w:delText>
        </w:r>
      </w:del>
      <w:ins w:id="76" w:author="Bahlai, Christine" w:date="2018-12-18T11:24:00Z">
        <w:r w:rsidR="00DA72A4">
          <w:t xml:space="preserve">20 </w:t>
        </w:r>
      </w:ins>
      <w:r w:rsidR="00624818">
        <w:t>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ins w:id="77" w:author="Bahlai, Christine" w:date="2018-12-18T11:25:00Z">
        <w:r w:rsidR="00DA72A4">
          <w:t xml:space="preserve"> a set of</w:t>
        </w:r>
      </w:ins>
      <w:del w:id="78" w:author="Bahlai, Christine" w:date="2018-12-18T11:25:00Z">
        <w:r w:rsidR="00F6528D" w:rsidDel="00DA72A4">
          <w:delText xml:space="preserve"> 1</w:delText>
        </w:r>
      </w:del>
      <w:del w:id="79" w:author="Bahlai, Christine" w:date="2018-12-18T11:24:00Z">
        <w:r w:rsidR="00F6528D" w:rsidDel="00DA72A4">
          <w:delText>0%</w:delText>
        </w:r>
      </w:del>
      <w:r w:rsidR="00F6528D">
        <w:t xml:space="preserve"> intervals from their starting values (0%, 10%</w:t>
      </w:r>
      <w:ins w:id="80" w:author="Bahlai, Christine" w:date="2018-12-18T11:25:00Z">
        <w:r w:rsidR="00DA72A4">
          <w:t>, 25%, 50%</w:t>
        </w:r>
      </w:ins>
      <w:del w:id="81" w:author="Bahlai, Christine" w:date="2018-12-18T11:25:00Z">
        <w:r w:rsidR="00F6528D" w:rsidDel="00DA72A4">
          <w:delText>,…</w:delText>
        </w:r>
      </w:del>
      <w:r w:rsidR="00F6528D">
        <w:t>,</w:t>
      </w:r>
      <w:ins w:id="82" w:author="Bahlai, Christine" w:date="2018-12-18T11:25:00Z">
        <w:r w:rsidR="00DA72A4">
          <w:t xml:space="preserve"> </w:t>
        </w:r>
      </w:ins>
      <w:del w:id="83" w:author="Bahlai, Christine" w:date="2018-12-18T11:25:00Z">
        <w:r w:rsidR="00F6528D" w:rsidDel="00DA72A4">
          <w:delText>90</w:delText>
        </w:r>
      </w:del>
      <w:proofErr w:type="gramStart"/>
      <w:ins w:id="84" w:author="Bahlai, Christine" w:date="2018-12-18T11:25:00Z">
        <w:r w:rsidR="00DA72A4">
          <w:t>75</w:t>
        </w:r>
      </w:ins>
      <w:proofErr w:type="gramEnd"/>
      <w:r w:rsidR="00F6528D">
        <w:t xml:space="preserve">%) while holding all other parameters constant. </w:t>
      </w:r>
      <w:ins w:id="85" w:author="Bahlai, Christine" w:date="2018-12-18T11:28:00Z">
        <w:r w:rsidR="00DA72A4">
          <w:t xml:space="preserve">We examined the effect of the size of </w:t>
        </w:r>
        <w:r w:rsidR="00DA72A4" w:rsidRPr="00DA72A4">
          <w:rPr>
            <w:i/>
            <w:rPrChange w:id="86" w:author="Bahlai, Christine" w:date="2018-12-18T11:29:00Z">
              <w:rPr/>
            </w:rPrChange>
          </w:rPr>
          <w:t xml:space="preserve">r </w:t>
        </w:r>
        <w:r w:rsidR="00DA72A4">
          <w:t xml:space="preserve">on model performance </w:t>
        </w:r>
      </w:ins>
      <w:ins w:id="87" w:author="Bahlai, Christine" w:date="2018-12-18T11:29:00Z">
        <w:r w:rsidR="00DA72A4">
          <w:t xml:space="preserve">by creating </w:t>
        </w:r>
        <w:proofErr w:type="spellStart"/>
        <w:r w:rsidR="00DA72A4">
          <w:t>scenerios</w:t>
        </w:r>
        <w:proofErr w:type="spellEnd"/>
        <w:r w:rsidR="00DA72A4">
          <w:t xml:space="preserve"> with different starting values of </w:t>
        </w:r>
        <w:proofErr w:type="gramStart"/>
        <w:r w:rsidR="00DA72A4" w:rsidRPr="00DA72A4">
          <w:rPr>
            <w:i/>
            <w:rPrChange w:id="88" w:author="Bahlai, Christine" w:date="2018-12-18T11:30:00Z">
              <w:rPr/>
            </w:rPrChange>
          </w:rPr>
          <w:t>r</w:t>
        </w:r>
        <w:r w:rsidR="00DA72A4">
          <w:t xml:space="preserve"> </w:t>
        </w:r>
      </w:ins>
      <w:ins w:id="89" w:author="Bahlai, Christine" w:date="2018-12-19T14:31:00Z">
        <w:r w:rsidR="00FB13EC">
          <w:t xml:space="preserve"> </w:t>
        </w:r>
      </w:ins>
      <w:ins w:id="90" w:author="Bahlai, Christine" w:date="2018-12-18T11:29:00Z">
        <w:r w:rsidR="00DA72A4">
          <w:t>(</w:t>
        </w:r>
        <w:proofErr w:type="gramEnd"/>
        <w:r w:rsidR="00DA72A4">
          <w:t>0.5,</w:t>
        </w:r>
      </w:ins>
      <w:ins w:id="91" w:author="Bahlai, Christine" w:date="2018-12-18T11:30:00Z">
        <w:r w:rsidR="00DA72A4">
          <w:t xml:space="preserve">  </w:t>
        </w:r>
      </w:ins>
      <w:ins w:id="92" w:author="Bahlai, Christine" w:date="2018-12-18T11:29:00Z">
        <w:r w:rsidR="00DA72A4">
          <w:t xml:space="preserve">1, 1.5, 2). </w:t>
        </w:r>
      </w:ins>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ins w:id="93" w:author="Bahlai, Christine" w:date="2018-12-18T11:22:00Z">
        <w:r w:rsidR="00DA72A4">
          <w:t xml:space="preserve"> </w:t>
        </w:r>
      </w:ins>
      <m:oMath>
        <m:r>
          <w:ins w:id="94" w:author="Bahlai, Christine" w:date="2018-12-18T11:21:00Z">
            <w:rPr>
              <w:rFonts w:ascii="Cambria Math" w:hAnsi="Cambria Math" w:cs="Times New Roman"/>
              <w:sz w:val="24"/>
              <w:szCs w:val="24"/>
            </w:rPr>
            <m:t>σ</m:t>
          </w:ins>
        </m:r>
        <m:r>
          <w:ins w:id="95" w:author="Bahlai, Christine" w:date="2018-12-18T11:23:00Z">
            <w:rPr>
              <w:rFonts w:ascii="Cambria Math" w:hAnsi="Cambria Math" w:cs="Times New Roman"/>
              <w:sz w:val="24"/>
              <w:szCs w:val="24"/>
            </w:rPr>
            <m:t xml:space="preserve"> </m:t>
          </w:ins>
        </m:r>
      </m:oMath>
      <w:del w:id="96" w:author="Bahlai, Christine" w:date="2018-12-18T11:20:00Z">
        <w:r w:rsidDel="00DA72A4">
          <w:delText xml:space="preserve"> </w:delText>
        </w:r>
        <w:commentRangeStart w:id="97"/>
        <m:oMath>
          <m:r>
            <w:rPr>
              <w:rFonts w:ascii="Cambria Math" w:hAnsi="Cambria Math" w:cs="Times New Roman"/>
              <w:sz w:val="24"/>
              <w:szCs w:val="24"/>
            </w:rPr>
            <m:t>τ</m:t>
          </m:r>
          <w:commentRangeEnd w:id="97"/>
          <m:r>
            <m:rPr>
              <m:sty m:val="p"/>
            </m:rPr>
            <w:rPr>
              <w:rStyle w:val="CommentReference"/>
            </w:rPr>
            <w:commentReference w:id="97"/>
          </m:r>
        </m:oMath>
        <w:r w:rsidR="007D571F" w:rsidDel="00DA72A4">
          <w:rPr>
            <w:rFonts w:eastAsiaTheme="minorEastAsia"/>
            <w:sz w:val="24"/>
            <w:szCs w:val="24"/>
          </w:rPr>
          <w:delText xml:space="preserve"> </w:delText>
        </w:r>
      </w:del>
      <w:r w:rsidR="007D571F">
        <w:rPr>
          <w:rFonts w:eastAsiaTheme="minorEastAsia"/>
          <w:sz w:val="24"/>
          <w:szCs w:val="24"/>
        </w:rPr>
        <w:t xml:space="preserve">(where </w:t>
      </w:r>
      <m:oMath>
        <m:r>
          <w:ins w:id="98" w:author="Bahlai, Christine" w:date="2018-12-18T11:22:00Z">
            <w:rPr>
              <w:rFonts w:ascii="Cambria Math" w:hAnsi="Cambria Math" w:cs="Times New Roman"/>
              <w:sz w:val="24"/>
              <w:szCs w:val="24"/>
            </w:rPr>
            <m:t>σ</m:t>
          </w:ins>
        </m:r>
        <m:r>
          <w:del w:id="99" w:author="Bahlai, Christine" w:date="2018-12-18T11:22:00Z">
            <w:rPr>
              <w:rFonts w:ascii="Cambria Math" w:hAnsi="Cambria Math" w:cs="Times New Roman"/>
              <w:sz w:val="24"/>
              <w:szCs w:val="24"/>
            </w:rPr>
            <m:t>τ</m:t>
          </w:del>
        </m:r>
      </m:oMath>
      <w:r w:rsidR="007D571F" w:rsidRPr="007045F9" w:rsidDel="00786E52">
        <w:rPr>
          <w:i/>
        </w:rPr>
        <w:t xml:space="preserve"> </w:t>
      </w:r>
      <w:r w:rsidR="007D571F">
        <w:t>= 1</w:t>
      </w:r>
      <w:ins w:id="100" w:author="Bahlai, Christine" w:date="2018-12-18T11:26:00Z">
        <w:r w:rsidR="00DA72A4">
          <w:t>%</w:t>
        </w:r>
      </w:ins>
      <w:r w:rsidR="007D571F">
        <w:t xml:space="preserve">, </w:t>
      </w:r>
      <w:ins w:id="101" w:author="Bahlai, Christine" w:date="2018-12-18T11:26:00Z">
        <w:r w:rsidR="00DA72A4">
          <w:t xml:space="preserve">2%, </w:t>
        </w:r>
      </w:ins>
      <w:r w:rsidR="007D571F">
        <w:t>5</w:t>
      </w:r>
      <w:ins w:id="102" w:author="Bahlai, Christine" w:date="2018-12-18T11:26:00Z">
        <w:r w:rsidR="00DA72A4">
          <w:t>%</w:t>
        </w:r>
      </w:ins>
      <w:r w:rsidR="007D571F">
        <w:t xml:space="preserve">, 10%, </w:t>
      </w:r>
      <w:del w:id="103" w:author="Bahlai, Christine" w:date="2018-12-18T11:26:00Z">
        <w:r w:rsidR="007D571F" w:rsidDel="00DA72A4">
          <w:delText>and every 10% thereafter to 90%</w:delText>
        </w:r>
        <w:r w:rsidR="00393AA6" w:rsidDel="00DA72A4">
          <w:delText xml:space="preserve"> of the true mean population size over the complete time series</w:delText>
        </w:r>
      </w:del>
      <w:ins w:id="104" w:author="Bahlai, Christine" w:date="2018-12-18T11:26:00Z">
        <w:r w:rsidR="00DA72A4">
          <w:t>15%</w:t>
        </w:r>
      </w:ins>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del w:id="105" w:author="Bahlai, Christine" w:date="2018-12-18T11:27:00Z">
        <w:r w:rsidR="00EF1B98" w:rsidDel="00DA72A4">
          <w:delText xml:space="preserve">1000 </w:delText>
        </w:r>
      </w:del>
      <w:ins w:id="106" w:author="Bahlai, Christine" w:date="2018-12-18T11:27:00Z">
        <w:r w:rsidR="00DA72A4">
          <w:t xml:space="preserve">250 </w:t>
        </w:r>
      </w:ins>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del w:id="107" w:author="Bahlai, Christine" w:date="2018-12-18T11:27:00Z">
        <w:r w:rsidDel="00DA72A4">
          <w:delText xml:space="preserve">two </w:delText>
        </w:r>
      </w:del>
      <w:ins w:id="108" w:author="Bahlai, Christine" w:date="2018-12-18T11:27:00Z">
        <w:r w:rsidR="00DA72A4">
          <w:t xml:space="preserve">five </w:t>
        </w:r>
      </w:ins>
      <w:r>
        <w:t xml:space="preserve">year intervals </w:t>
      </w:r>
      <w:r w:rsidR="0062727D">
        <w:t xml:space="preserve">(over a range from </w:t>
      </w:r>
      <w:ins w:id="109" w:author="Bahlai, Christine" w:date="2018-12-18T11:27:00Z">
        <w:r w:rsidR="00DA72A4">
          <w:t>1</w:t>
        </w:r>
      </w:ins>
      <w:commentRangeStart w:id="110"/>
      <w:del w:id="111" w:author="Bahlai, Christine" w:date="2018-12-18T11:27:00Z">
        <w:r w:rsidR="00312392" w:rsidDel="00DA72A4">
          <w:delText>2</w:delText>
        </w:r>
      </w:del>
      <w:r w:rsidR="00312392">
        <w:t>5</w:t>
      </w:r>
      <w:r w:rsidR="0062727D">
        <w:t xml:space="preserve"> – </w:t>
      </w:r>
      <w:del w:id="112" w:author="Bahlai, Christine" w:date="2018-12-18T11:27:00Z">
        <w:r w:rsidR="00312392" w:rsidDel="00DA72A4">
          <w:delText>33</w:delText>
        </w:r>
        <w:commentRangeEnd w:id="110"/>
        <w:r w:rsidR="008032E9" w:rsidDel="00DA72A4">
          <w:rPr>
            <w:rStyle w:val="CommentReference"/>
          </w:rPr>
          <w:commentReference w:id="110"/>
        </w:r>
        <w:r w:rsidR="0062727D" w:rsidDel="00DA72A4">
          <w:delText xml:space="preserve"> </w:delText>
        </w:r>
      </w:del>
      <w:ins w:id="113" w:author="Bahlai, Christine" w:date="2018-12-18T11:27:00Z">
        <w:r w:rsidR="00DA72A4">
          <w:t xml:space="preserve">30 </w:t>
        </w:r>
      </w:ins>
      <w:r w:rsidR="0062727D">
        <w:t xml:space="preserve">years) </w:t>
      </w:r>
      <w:r>
        <w:t xml:space="preserve">while holding other parameters constant. </w:t>
      </w:r>
      <w:r w:rsidR="0062727D">
        <w:t xml:space="preserve">In cases where </w:t>
      </w:r>
      <w:r w:rsidR="00EF1B98">
        <w:t>the t</w:t>
      </w:r>
      <w:r>
        <w:t>op</w:t>
      </w:r>
      <w:r w:rsidR="00EF1B98">
        <w:t xml:space="preserve"> selected</w:t>
      </w:r>
      <w:r>
        <w:t xml:space="preserve"> break point combination did not </w:t>
      </w:r>
      <w:r w:rsidR="00EF1B98">
        <w:t>match with the data generation process</w:t>
      </w:r>
      <w:r w:rsidR="0062727D">
        <w:t xml:space="preserve">, we examined what errors had occurred </w:t>
      </w:r>
      <w:r w:rsidR="00EF1B98">
        <w:t>(</w:t>
      </w:r>
      <w:r>
        <w:t xml:space="preserve">described in </w:t>
      </w:r>
      <w:r w:rsidR="00EF1B98">
        <w:t xml:space="preserve">more detail in </w:t>
      </w:r>
      <w:r>
        <w:t>Appendix S2</w:t>
      </w:r>
      <w:r w:rsidR="00EF1B98">
        <w:t>)</w:t>
      </w:r>
      <w:r>
        <w:t>.</w:t>
      </w:r>
    </w:p>
    <w:p w14:paraId="4A7C3025" w14:textId="105EB85D" w:rsidR="00312392" w:rsidRDefault="00312392" w:rsidP="00493C01">
      <w:r>
        <w:t>We examined the regime shift detector’s performance</w:t>
      </w:r>
      <w:ins w:id="114" w:author="Bahlai, Christine" w:date="2018-12-18T14:41:00Z">
        <w:r w:rsidR="001301A4">
          <w:t xml:space="preserve"> for all test scenarios outlined above</w:t>
        </w:r>
      </w:ins>
      <w:r>
        <w:t xml:space="preserve"> from two perspectives. First, we evaluated </w:t>
      </w:r>
      <w:del w:id="115" w:author="Bahlai, Christine" w:date="2018-12-18T14:36:00Z">
        <w:r w:rsidDel="001301A4">
          <w:delText xml:space="preserve">the </w:delText>
        </w:r>
      </w:del>
      <w:ins w:id="116" w:author="Bahlai, Christine" w:date="2018-12-18T14:36:00Z">
        <w:r w:rsidR="001301A4">
          <w:t xml:space="preserve">the ability of the model to detect scenario initialization conditions within the </w:t>
        </w:r>
      </w:ins>
      <w:del w:id="117" w:author="Bahlai, Christine" w:date="2018-12-18T14:36:00Z">
        <w:r w:rsidDel="001301A4">
          <w:delText>type II error rate, or how often the regime shift detector failed to detect a shift in model parameters when a shift was indeed present</w:delText>
        </w:r>
      </w:del>
      <w:ins w:id="118" w:author="Bahlai, Christine" w:date="2018-12-18T14:36:00Z">
        <w:r w:rsidR="001301A4">
          <w:t xml:space="preserve">set of equivalent break </w:t>
        </w:r>
        <w:proofErr w:type="gramStart"/>
        <w:r w:rsidR="001301A4">
          <w:t>point  combina</w:t>
        </w:r>
      </w:ins>
      <w:ins w:id="119" w:author="Bahlai, Christine" w:date="2018-12-18T14:37:00Z">
        <w:r w:rsidR="001301A4">
          <w:t>tions</w:t>
        </w:r>
        <w:proofErr w:type="gramEnd"/>
        <w:r w:rsidR="001301A4">
          <w:t xml:space="preserve"> </w:t>
        </w:r>
      </w:ins>
      <w:del w:id="120" w:author="Bahlai, Christine" w:date="2018-12-18T14:36:00Z">
        <w:r w:rsidDel="001301A4">
          <w:delText xml:space="preserve"> </w:delText>
        </w:r>
      </w:del>
      <w:r>
        <w:t xml:space="preserve">(Fig 1). </w:t>
      </w:r>
      <w:ins w:id="121" w:author="Bahlai, Christine" w:date="2018-12-18T14:37:00Z">
        <w:r w:rsidR="001301A4">
          <w:t>Then, we examined the performance of the singular to</w:t>
        </w:r>
      </w:ins>
      <w:ins w:id="122" w:author="Bahlai, Christine" w:date="2018-12-18T14:38:00Z">
        <w:r w:rsidR="001301A4">
          <w:t>p-ranked break point combination</w:t>
        </w:r>
      </w:ins>
      <w:ins w:id="123" w:author="Bahlai, Christine" w:date="2018-12-18T14:42:00Z">
        <w:r w:rsidR="001301A4">
          <w:t xml:space="preserve"> in greater depth</w:t>
        </w:r>
      </w:ins>
      <w:ins w:id="124" w:author="Bahlai, Christine" w:date="2018-12-18T14:38:00Z">
        <w:r w:rsidR="001301A4">
          <w:t xml:space="preserve"> (Fig. 2). </w:t>
        </w:r>
      </w:ins>
      <w:ins w:id="125" w:author="Bahlai, Christine" w:date="2018-12-18T14:39:00Z">
        <w:r w:rsidR="001301A4">
          <w:t>We also examined the performance of the break-point weighting tool from the perspective of its average</w:t>
        </w:r>
      </w:ins>
      <w:ins w:id="126" w:author="Bahlai, Christine" w:date="2018-12-18T14:40:00Z">
        <w:r w:rsidR="001301A4">
          <w:t xml:space="preserve"> and ‘worst-case’ weightings of correct and erroneous break points</w:t>
        </w:r>
      </w:ins>
      <w:ins w:id="127" w:author="Bahlai, Christine" w:date="2018-12-18T14:41:00Z">
        <w:r w:rsidR="001301A4">
          <w:t xml:space="preserve"> (Figs. 3, 4)</w:t>
        </w:r>
      </w:ins>
      <w:ins w:id="128" w:author="Bahlai, Christine" w:date="2018-12-18T14:40:00Z">
        <w:r w:rsidR="001301A4">
          <w:t>.</w:t>
        </w:r>
      </w:ins>
      <w:del w:id="129" w:author="Bahlai, Christine" w:date="2018-12-18T13:16:00Z">
        <w:r w:rsidDel="001301A4">
          <w:delText>Then, we evaluated the type I error rate, or how often the regime shift detection falsely inferred a shift in the time series when no shift was present.</w:delText>
        </w:r>
      </w:del>
    </w:p>
    <w:p w14:paraId="6697162A" w14:textId="556962CE" w:rsidR="00493C01" w:rsidRDefault="00493C01" w:rsidP="00493C01">
      <w:r>
        <w:lastRenderedPageBreak/>
        <w:t xml:space="preserve">In general, </w:t>
      </w:r>
      <w:del w:id="130" w:author="Bahlai, Christine" w:date="2018-12-18T15:06:00Z">
        <w:r w:rsidDel="00075BF1">
          <w:delText xml:space="preserve">scenarios with </w:delText>
        </w:r>
        <w:r w:rsidR="008032E9" w:rsidDel="00075BF1">
          <w:delText xml:space="preserve">a higher number of </w:delText>
        </w:r>
        <w:r w:rsidDel="00075BF1">
          <w:delText>breakpoints</w:delText>
        </w:r>
        <w:r w:rsidR="008032E9" w:rsidDel="00075BF1">
          <w:delText xml:space="preserve"> (two or more)</w:delText>
        </w:r>
        <w:r w:rsidDel="00075BF1">
          <w:delText xml:space="preserve"> were more </w:delText>
        </w:r>
        <w:r w:rsidR="008032E9" w:rsidDel="00075BF1">
          <w:delText xml:space="preserve">likely to be </w:delText>
        </w:r>
        <w:r w:rsidDel="00075BF1">
          <w:delText xml:space="preserve">identified correctly </w:delText>
        </w:r>
        <w:r w:rsidR="008032E9" w:rsidDel="00075BF1">
          <w:delText xml:space="preserve">by </w:delText>
        </w:r>
        <w:r w:rsidDel="00075BF1">
          <w:delText>the regime shift detector</w:delText>
        </w:r>
      </w:del>
      <w:ins w:id="131" w:author="Bahlai, Christine" w:date="2018-12-18T15:06:00Z">
        <w:r w:rsidR="00075BF1">
          <w:t xml:space="preserve">initiation conditions were detected within the equivalently performing </w:t>
        </w:r>
      </w:ins>
      <w:del w:id="132" w:author="Bahlai, Christine" w:date="2018-12-18T15:07:00Z">
        <w:r w:rsidDel="00075BF1">
          <w:delText xml:space="preserve"> </w:delText>
        </w:r>
      </w:del>
      <w:ins w:id="133" w:author="Bahlai, Christine" w:date="2018-12-18T15:06:00Z">
        <w:r w:rsidR="00075BF1">
          <w:t xml:space="preserve"> break point c</w:t>
        </w:r>
      </w:ins>
      <w:ins w:id="134" w:author="Bahlai, Christine" w:date="2018-12-18T15:07:00Z">
        <w:r w:rsidR="00075BF1">
          <w:t>ombination sets</w:t>
        </w:r>
      </w:ins>
      <w:ins w:id="135" w:author="Bahlai, Christine" w:date="2018-12-18T15:08:00Z">
        <w:r w:rsidR="00075BF1">
          <w:t xml:space="preserve"> with &gt;70% accuracy</w:t>
        </w:r>
      </w:ins>
      <w:ins w:id="136" w:author="Bahlai, Christine" w:date="2018-12-18T15:09:00Z">
        <w:r w:rsidR="00075BF1">
          <w:t xml:space="preserve"> under nearly all parameterization scenarios </w:t>
        </w:r>
      </w:ins>
      <w:r>
        <w:t xml:space="preserve">(Fig. </w:t>
      </w:r>
      <w:r w:rsidR="00977866">
        <w:t>1</w:t>
      </w:r>
      <w:r w:rsidR="00950939">
        <w:t>).</w:t>
      </w:r>
      <w:ins w:id="137" w:author="Bahlai, Christine" w:date="2018-12-18T15:09:00Z">
        <w:r w:rsidR="00075BF1">
          <w:t xml:space="preserve"> However, the </w:t>
        </w:r>
      </w:ins>
      <w:ins w:id="138" w:author="Bahlai, Christine" w:date="2018-12-18T15:11:00Z">
        <w:r w:rsidR="00075BF1">
          <w:t xml:space="preserve">model’s </w:t>
        </w:r>
      </w:ins>
      <w:ins w:id="139" w:author="Bahlai, Christine" w:date="2018-12-18T15:10:00Z">
        <w:r w:rsidR="00075BF1">
          <w:t xml:space="preserve">absolute </w:t>
        </w:r>
      </w:ins>
      <w:ins w:id="140" w:author="Bahlai, Christine" w:date="2018-12-18T15:09:00Z">
        <w:r w:rsidR="00075BF1">
          <w:t>top-ranked break point combination</w:t>
        </w:r>
      </w:ins>
      <w:r w:rsidR="00950939">
        <w:t xml:space="preserve"> </w:t>
      </w:r>
      <w:ins w:id="141" w:author="Bahlai, Christine" w:date="2018-12-18T15:10:00Z">
        <w:r w:rsidR="00075BF1">
          <w:t xml:space="preserve">reflected parameterization conditions much more inconsistently. </w:t>
        </w:r>
      </w:ins>
      <w:r w:rsidR="008032E9">
        <w:t>The regime shift detector correctly identified</w:t>
      </w:r>
      <w:r>
        <w:t xml:space="preserve"> </w:t>
      </w:r>
      <w:ins w:id="142" w:author="Bahlai, Christine" w:date="2018-12-18T15:21:00Z">
        <w:r w:rsidR="00075BF1">
          <w:t xml:space="preserve">initiation </w:t>
        </w:r>
      </w:ins>
      <w:r>
        <w:t xml:space="preserve">break point combinations </w:t>
      </w:r>
      <w:ins w:id="143" w:author="Bahlai, Christine" w:date="2018-12-18T15:21:00Z">
        <w:r w:rsidR="00075BF1">
          <w:t xml:space="preserve"> within its equivalent break point set </w:t>
        </w:r>
      </w:ins>
      <w:r>
        <w:t>in</w:t>
      </w:r>
      <w:ins w:id="144" w:author="Bahlai, Christine" w:date="2018-12-18T15:20:00Z">
        <w:r w:rsidR="00075BF1">
          <w:t xml:space="preserve"> virtually</w:t>
        </w:r>
      </w:ins>
      <w:r>
        <w:t xml:space="preserve"> </w:t>
      </w:r>
      <w:del w:id="145" w:author="Bahlai, Christine" w:date="2018-12-18T15:20:00Z">
        <w:r w:rsidDel="00075BF1">
          <w:delText>&gt;90</w:delText>
        </w:r>
      </w:del>
      <w:ins w:id="146" w:author="Bahlai, Christine" w:date="2018-12-18T15:20:00Z">
        <w:r w:rsidR="00075BF1">
          <w:t>100</w:t>
        </w:r>
      </w:ins>
      <w:r>
        <w:t xml:space="preserve">% of scenarios initiated with two </w:t>
      </w:r>
      <w:del w:id="147" w:author="Bahlai, Christine" w:date="2018-12-18T15:20:00Z">
        <w:r w:rsidDel="00075BF1">
          <w:delText xml:space="preserve">or more </w:delText>
        </w:r>
      </w:del>
      <w:r>
        <w:t>break points</w:t>
      </w:r>
      <w:ins w:id="148" w:author="Bahlai, Christine" w:date="2018-12-18T15:21:00Z">
        <w:r w:rsidR="00075BF1">
          <w:t>, &gt;9</w:t>
        </w:r>
      </w:ins>
      <w:del w:id="149" w:author="Bahlai, Christine" w:date="2018-12-18T15:21:00Z">
        <w:r w:rsidDel="00075BF1">
          <w:delText xml:space="preserve"> and in </w:delText>
        </w:r>
        <w:r w:rsidR="008032E9" w:rsidDel="00075BF1">
          <w:delText xml:space="preserve">approximately </w:delText>
        </w:r>
        <w:r w:rsidDel="00075BF1">
          <w:delText>8</w:delText>
        </w:r>
      </w:del>
      <w:r>
        <w:t>0% of scenarios initiated with one break point</w:t>
      </w:r>
      <w:del w:id="150" w:author="Bahlai, Christine" w:date="2018-12-18T15:22:00Z">
        <w:r w:rsidR="008032E9" w:rsidDel="00075BF1">
          <w:delText xml:space="preserve"> under low noise conditions</w:delText>
        </w:r>
        <w:r w:rsidDel="00075BF1">
          <w:delText xml:space="preserve"> </w:delText>
        </w:r>
      </w:del>
      <w:ins w:id="151" w:author="Bahlai, Christine" w:date="2018-12-18T15:22:00Z">
        <w:r w:rsidR="00075BF1">
          <w:t xml:space="preserve"> and &gt;80%  of zero break simulations, and </w:t>
        </w:r>
      </w:ins>
      <w:ins w:id="152" w:author="Bahlai, Christine" w:date="2018-12-18T15:23:00Z">
        <w:r w:rsidR="00075BF1">
          <w:t>this performance remained roughly consistent with varied experimental noise</w:t>
        </w:r>
      </w:ins>
      <w:r>
        <w:t xml:space="preserve">(Fig. </w:t>
      </w:r>
      <w:r w:rsidR="00977866">
        <w:t>1</w:t>
      </w:r>
      <w:r>
        <w:t xml:space="preserve"> A</w:t>
      </w:r>
      <w:ins w:id="153" w:author="Bahlai, Christine" w:date="2018-12-18T15:23:00Z">
        <w:r w:rsidR="00075BF1">
          <w:t>)</w:t>
        </w:r>
      </w:ins>
      <w:del w:id="154" w:author="Bahlai, Christine" w:date="2018-12-18T15:23:00Z">
        <w:r w:rsidDel="00075BF1">
          <w:delText xml:space="preserve">), although accuracy decreased with increasing </w:delText>
        </w:r>
        <w:r w:rsidR="004D5D80" w:rsidDel="00075BF1">
          <w:delText>noise in the data</w:delText>
        </w:r>
      </w:del>
      <w:r>
        <w:t xml:space="preserve">.  </w:t>
      </w:r>
      <w:del w:id="155" w:author="Bahlai, Christine" w:date="2018-12-18T15:24:00Z">
        <w:r w:rsidDel="00075BF1">
          <w:delText>Zero break scenarios were identified within the set of equivalent break points produced by the model in approximately 60-80% of input scenarios, increasing in accuracy with increasing experimental noise</w:delText>
        </w:r>
      </w:del>
      <w:ins w:id="156" w:author="Bahlai, Christine" w:date="2018-12-18T15:24:00Z">
        <w:r w:rsidR="00075BF1">
          <w:t>Top ranked break point combinations were most likely to detect more complex initiation conditions</w:t>
        </w:r>
      </w:ins>
      <w:ins w:id="157" w:author="Bahlai, Christine" w:date="2018-12-18T15:25:00Z">
        <w:r w:rsidR="00075BF1">
          <w:t xml:space="preserve"> (i.e. more bre</w:t>
        </w:r>
      </w:ins>
      <w:ins w:id="158" w:author="Bahlai, Christine" w:date="2018-12-18T15:26:00Z">
        <w:r w:rsidR="00075BF1">
          <w:t>ak points in the simulated data)</w:t>
        </w:r>
      </w:ins>
      <w:ins w:id="159" w:author="Bahlai, Christine" w:date="2018-12-18T15:24:00Z">
        <w:r w:rsidR="00075BF1">
          <w:t xml:space="preserve">, but </w:t>
        </w:r>
      </w:ins>
      <w:ins w:id="160" w:author="Bahlai, Christine" w:date="2018-12-18T15:27:00Z">
        <w:r w:rsidR="00075BF1">
          <w:t>the accuracy was g</w:t>
        </w:r>
      </w:ins>
      <w:ins w:id="161" w:author="Bahlai, Christine" w:date="2018-12-18T15:28:00Z">
        <w:r w:rsidR="00075BF1">
          <w:t xml:space="preserve">enerally quite low, </w:t>
        </w:r>
      </w:ins>
      <w:ins w:id="162" w:author="Bahlai, Christine" w:date="2018-12-18T15:29:00Z">
        <w:r w:rsidR="00075BF1">
          <w:t>particularly</w:t>
        </w:r>
      </w:ins>
      <w:ins w:id="163" w:author="Bahlai, Christine" w:date="2018-12-18T15:28:00Z">
        <w:r w:rsidR="00075BF1">
          <w:t xml:space="preserve"> for </w:t>
        </w:r>
      </w:ins>
      <w:ins w:id="164" w:author="Bahlai, Christine" w:date="2018-12-18T15:29:00Z">
        <w:r w:rsidR="00075BF1">
          <w:t>zero and one break point scenarios</w:t>
        </w:r>
      </w:ins>
      <w:r>
        <w:t xml:space="preserve">. </w:t>
      </w:r>
      <w:ins w:id="165" w:author="Bahlai, Christine" w:date="2018-12-18T15:31:00Z">
        <w:r w:rsidR="00075BF1">
          <w:t xml:space="preserve">A very similar trend of model performance </w:t>
        </w:r>
      </w:ins>
      <w:ins w:id="166" w:author="Bahlai, Christine" w:date="2018-12-18T15:32:00Z">
        <w:r w:rsidR="00075BF1">
          <w:t xml:space="preserve">was observed over varying starting values of </w:t>
        </w:r>
        <w:r w:rsidR="00075BF1" w:rsidRPr="00075BF1">
          <w:rPr>
            <w:i/>
            <w:rPrChange w:id="167" w:author="Bahlai, Christine" w:date="2018-12-18T15:35:00Z">
              <w:rPr/>
            </w:rPrChange>
          </w:rPr>
          <w:t>r</w:t>
        </w:r>
        <w:r w:rsidR="00075BF1">
          <w:t>, with roughly consis</w:t>
        </w:r>
      </w:ins>
      <w:ins w:id="168" w:author="Bahlai, Christine" w:date="2018-12-18T15:33:00Z">
        <w:r w:rsidR="00075BF1">
          <w:t xml:space="preserve">tent performance of the regime shift detector model amongst </w:t>
        </w:r>
      </w:ins>
      <w:ins w:id="169" w:author="Bahlai, Christine" w:date="2018-12-18T15:34:00Z">
        <w:r w:rsidR="00075BF1">
          <w:t xml:space="preserve">the equivalent </w:t>
        </w:r>
        <w:proofErr w:type="spellStart"/>
        <w:r w:rsidR="00075BF1">
          <w:t>perfoming</w:t>
        </w:r>
        <w:proofErr w:type="spellEnd"/>
        <w:r w:rsidR="00075BF1">
          <w:t xml:space="preserve"> break point combinations</w:t>
        </w:r>
      </w:ins>
      <w:ins w:id="170" w:author="Bahlai, Christine" w:date="2018-12-18T15:33:00Z">
        <w:r w:rsidR="00075BF1">
          <w:t>, regardless of</w:t>
        </w:r>
        <w:r w:rsidR="00075BF1" w:rsidRPr="00075BF1">
          <w:rPr>
            <w:i/>
            <w:rPrChange w:id="171" w:author="Bahlai, Christine" w:date="2018-12-18T15:35:00Z">
              <w:rPr/>
            </w:rPrChange>
          </w:rPr>
          <w:t xml:space="preserve"> r</w:t>
        </w:r>
        <w:r w:rsidR="00075BF1">
          <w:t xml:space="preserve">, and </w:t>
        </w:r>
      </w:ins>
      <w:ins w:id="172" w:author="Bahlai, Christine" w:date="2018-12-18T15:34:00Z">
        <w:r w:rsidR="00075BF1">
          <w:t>minor variation in performance amongst the top</w:t>
        </w:r>
      </w:ins>
      <w:ins w:id="173" w:author="Bahlai, Christine" w:date="2018-12-18T15:35:00Z">
        <w:r w:rsidR="00075BF1">
          <w:t xml:space="preserve"> ranked break point combination, with accuracy reduced at extreme values of </w:t>
        </w:r>
        <w:r w:rsidR="00075BF1" w:rsidRPr="00075BF1">
          <w:rPr>
            <w:i/>
            <w:rPrChange w:id="174" w:author="Bahlai, Christine" w:date="2018-12-18T15:36:00Z">
              <w:rPr/>
            </w:rPrChange>
          </w:rPr>
          <w:t xml:space="preserve">r </w:t>
        </w:r>
        <w:r w:rsidR="00075BF1">
          <w:t>(</w:t>
        </w:r>
      </w:ins>
      <w:del w:id="175" w:author="Bahlai, Christine" w:date="2018-12-18T15:35:00Z">
        <w:r w:rsidDel="00075BF1">
          <w:delText xml:space="preserve">The regime shift detector correctly identified shifts </w:delText>
        </w:r>
        <w:r w:rsidR="00A83E7C" w:rsidDel="00075BF1">
          <w:delText>most frequently in cases with</w:delText>
        </w:r>
        <w:r w:rsidDel="00075BF1">
          <w:delText xml:space="preserve"> moderate changes to </w:delText>
        </w:r>
        <w:r w:rsidRPr="00042E44" w:rsidDel="00075BF1">
          <w:rPr>
            <w:i/>
          </w:rPr>
          <w:delText>K</w:delText>
        </w:r>
        <w:r w:rsidDel="00075BF1">
          <w:delText xml:space="preserve"> (30-60%;</w:delText>
        </w:r>
      </w:del>
      <w:r>
        <w:t xml:space="preserve"> Fig. </w:t>
      </w:r>
      <w:r w:rsidR="00977866">
        <w:t>1</w:t>
      </w:r>
      <w:r>
        <w:t xml:space="preserve"> B)</w:t>
      </w:r>
      <w:ins w:id="176" w:author="Bahlai, Christine" w:date="2018-12-18T15:36:00Z">
        <w:r w:rsidR="00075BF1">
          <w:t xml:space="preserve">. </w:t>
        </w:r>
      </w:ins>
      <w:ins w:id="177" w:author="Bahlai, Christine" w:date="2018-12-18T15:37:00Z">
        <w:r w:rsidR="00075BF1">
          <w:t xml:space="preserve"> The regime shift detector </w:t>
        </w:r>
      </w:ins>
      <w:ins w:id="178" w:author="Bahlai, Christine" w:date="2018-12-18T15:38:00Z">
        <w:r w:rsidR="00075BF1">
          <w:t>model performance was reduced with smaller shifts in K (</w:t>
        </w:r>
      </w:ins>
      <w:ins w:id="179" w:author="Bahlai, Christine" w:date="2018-12-18T15:39:00Z">
        <w:r w:rsidR="00075BF1">
          <w:t xml:space="preserve">&lt;10%; Fig 1. C) </w:t>
        </w:r>
      </w:ins>
      <w:del w:id="180" w:author="Bahlai, Christine" w:date="2018-12-18T15:36:00Z">
        <w:r w:rsidDel="00075BF1">
          <w:delText xml:space="preserve">, </w:delText>
        </w:r>
      </w:del>
      <w:proofErr w:type="gramStart"/>
      <w:r>
        <w:t>and</w:t>
      </w:r>
      <w:proofErr w:type="gramEnd"/>
      <w:r>
        <w:t xml:space="preserve"> </w:t>
      </w:r>
      <w:del w:id="181" w:author="Bahlai, Christine" w:date="2018-12-18T15:39:00Z">
        <w:r w:rsidDel="00075BF1">
          <w:delText xml:space="preserve">smaller </w:delText>
        </w:r>
      </w:del>
      <w:ins w:id="182" w:author="Bahlai, Christine" w:date="2018-12-18T15:39:00Z">
        <w:r w:rsidR="00075BF1">
          <w:t xml:space="preserve">larger </w:t>
        </w:r>
      </w:ins>
      <w:r>
        <w:t xml:space="preserve">changes to </w:t>
      </w:r>
      <w:r w:rsidRPr="00042E44">
        <w:rPr>
          <w:i/>
        </w:rPr>
        <w:t xml:space="preserve">r </w:t>
      </w:r>
      <w:del w:id="183" w:author="Bahlai, Christine" w:date="2018-12-18T15:39:00Z">
        <w:r w:rsidDel="00075BF1">
          <w:delText>(&lt;</w:delText>
        </w:r>
      </w:del>
      <w:ins w:id="184" w:author="Bahlai, Christine" w:date="2018-12-18T15:39:00Z">
        <w:r w:rsidR="00075BF1">
          <w:t>(&gt;</w:t>
        </w:r>
      </w:ins>
      <w:r>
        <w:t xml:space="preserve">25%; Fig. </w:t>
      </w:r>
      <w:r w:rsidR="00977866">
        <w:t>1</w:t>
      </w:r>
      <w:r>
        <w:t xml:space="preserve"> </w:t>
      </w:r>
      <w:del w:id="185" w:author="Bahlai, Christine" w:date="2018-12-18T15:39:00Z">
        <w:r w:rsidDel="00075BF1">
          <w:delText>C)</w:delText>
        </w:r>
      </w:del>
      <w:ins w:id="186" w:author="Bahlai, Christine" w:date="2018-12-18T15:39:00Z">
        <w:r w:rsidR="00075BF1">
          <w:t>D</w:t>
        </w:r>
      </w:ins>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del w:id="187" w:author="Bahlai, Christine" w:date="2018-12-18T15:41:00Z">
        <w:r w:rsidDel="00075BF1">
          <w:delText>D</w:delText>
        </w:r>
      </w:del>
      <w:ins w:id="188" w:author="Bahlai, Christine" w:date="2018-12-18T15:41:00Z">
        <w:r w:rsidR="00075BF1">
          <w:t>E</w:t>
        </w:r>
      </w:ins>
      <w:r>
        <w:t xml:space="preserve">). </w:t>
      </w:r>
    </w:p>
    <w:p w14:paraId="4BBA5370" w14:textId="782635A5" w:rsidR="00527036" w:rsidRDefault="005E180B" w:rsidP="00493C01">
      <w:pPr>
        <w:rPr>
          <w:ins w:id="189" w:author="Bahlai, Christine" w:date="2018-12-18T16:24:00Z"/>
        </w:rPr>
      </w:pPr>
      <w:bookmarkStart w:id="190" w:name="_Hlk487717425"/>
      <w:del w:id="191" w:author="Bahlai, Christine" w:date="2018-12-18T16:07:00Z">
        <w:r w:rsidDel="00527036">
          <w:delText>Conversely</w:delText>
        </w:r>
        <w:r w:rsidR="00822D4A" w:rsidDel="00527036">
          <w:delText>, w</w:delText>
        </w:r>
      </w:del>
      <w:ins w:id="192" w:author="Bahlai, Christine" w:date="2018-12-18T16:07:00Z">
        <w:r w:rsidR="00527036">
          <w:t>W</w:t>
        </w:r>
      </w:ins>
      <w:r w:rsidR="00822D4A">
        <w:t xml:space="preserve">hen we examined </w:t>
      </w:r>
      <w:r w:rsidR="00493C01">
        <w:t>regime shift detector</w:t>
      </w:r>
      <w:ins w:id="193" w:author="Bahlai, Christine" w:date="2018-12-18T16:07:00Z">
        <w:r w:rsidR="00527036">
          <w:t>’s top ranked break point combinati</w:t>
        </w:r>
      </w:ins>
      <w:ins w:id="194" w:author="Bahlai, Christine" w:date="2018-12-18T16:08:00Z">
        <w:r w:rsidR="00527036">
          <w:t>ons in more depth</w:t>
        </w:r>
      </w:ins>
      <w:del w:id="195" w:author="Bahlai, Christine" w:date="2018-12-18T16:08:00Z">
        <w:r w:rsidR="00493C01" w:rsidDel="00527036">
          <w:delText xml:space="preserve"> </w:delText>
        </w:r>
      </w:del>
      <w:del w:id="196" w:author="Bahlai, Christine" w:date="2018-12-18T16:07:00Z">
        <w:r w:rsidR="00624818" w:rsidDel="00527036">
          <w:delText xml:space="preserve">for its false </w:delText>
        </w:r>
        <w:r w:rsidR="00C67276" w:rsidDel="00527036">
          <w:delText>positive rate</w:delText>
        </w:r>
      </w:del>
      <w:r w:rsidR="00C67276">
        <w:t xml:space="preserve">, </w:t>
      </w:r>
      <w:r w:rsidR="00822D4A">
        <w:t xml:space="preserve">we found that </w:t>
      </w:r>
      <w:del w:id="197" w:author="Bahlai, Christine" w:date="2018-12-18T16:08:00Z">
        <w:r w:rsidR="00822D4A" w:rsidDel="00527036">
          <w:delText>we could be most confident in model results which found no breakpoints</w:delText>
        </w:r>
      </w:del>
      <w:ins w:id="198" w:author="Bahlai, Christine" w:date="2018-12-18T16:08:00Z">
        <w:r w:rsidR="00527036">
          <w:t xml:space="preserve">the majority of the errors in detecting </w:t>
        </w:r>
      </w:ins>
      <w:ins w:id="199" w:author="Bahlai, Christine" w:date="2018-12-18T16:09:00Z">
        <w:r w:rsidR="00527036">
          <w:t>the initiation conditions could be attributed to finding ad</w:t>
        </w:r>
      </w:ins>
      <w:ins w:id="200" w:author="Bahlai, Christine" w:date="2018-12-18T16:10:00Z">
        <w:r w:rsidR="00527036">
          <w:t>ditional, erroneous breaks, particularly in scenarios initia</w:t>
        </w:r>
      </w:ins>
      <w:ins w:id="201" w:author="Bahlai, Christine" w:date="2018-12-18T16:11:00Z">
        <w:r w:rsidR="00527036">
          <w:t>ted with one or two breaks (Fig. 2)</w:t>
        </w:r>
        <w:r w:rsidR="00D24EDB">
          <w:t>.</w:t>
        </w:r>
      </w:ins>
      <w:ins w:id="202" w:author="Bahlai, Christine" w:date="2018-12-18T16:13:00Z">
        <w:r w:rsidR="00527036">
          <w:t xml:space="preserve"> </w:t>
        </w:r>
      </w:ins>
      <w:ins w:id="203" w:author="Bahlai, Christine" w:date="2018-12-18T16:15:00Z">
        <w:r w:rsidR="00527036">
          <w:t xml:space="preserve">We found the top ranked break point’s combination </w:t>
        </w:r>
      </w:ins>
      <w:ins w:id="204" w:author="Bahlai, Christine" w:date="2018-12-18T16:16:00Z">
        <w:r w:rsidR="00527036">
          <w:t>varied in performance similarly to that of the model set, but in more pronounced ways to extreme values of parameterization</w:t>
        </w:r>
      </w:ins>
      <w:ins w:id="205" w:author="Bahlai, Christine" w:date="2018-12-18T16:17:00Z">
        <w:r w:rsidR="00527036">
          <w:t xml:space="preserve">: model performance </w:t>
        </w:r>
      </w:ins>
      <w:ins w:id="206" w:author="Bahlai, Christine" w:date="2018-12-18T16:21:00Z">
        <w:r w:rsidR="00527036">
          <w:t>decreased</w:t>
        </w:r>
      </w:ins>
      <w:ins w:id="207" w:author="Bahlai, Christine" w:date="2018-12-18T16:17:00Z">
        <w:r w:rsidR="00527036">
          <w:t xml:space="preserve"> with </w:t>
        </w:r>
      </w:ins>
      <w:ins w:id="208" w:author="Bahlai, Christine" w:date="2018-12-18T16:21:00Z">
        <w:r w:rsidR="00527036">
          <w:t>increasing</w:t>
        </w:r>
      </w:ins>
      <w:ins w:id="209" w:author="Bahlai, Christine" w:date="2018-12-18T16:17:00Z">
        <w:r w:rsidR="00527036">
          <w:t xml:space="preserve"> experimental noise (Fig 2 A), decreased slightly at low and high starting </w:t>
        </w:r>
      </w:ins>
      <w:ins w:id="210" w:author="Bahlai, Christine" w:date="2018-12-18T16:18:00Z">
        <w:r w:rsidR="00527036">
          <w:t>values of</w:t>
        </w:r>
        <w:r w:rsidR="00527036" w:rsidRPr="00527036">
          <w:rPr>
            <w:i/>
            <w:rPrChange w:id="211" w:author="Bahlai, Christine" w:date="2018-12-18T16:18:00Z">
              <w:rPr/>
            </w:rPrChange>
          </w:rPr>
          <w:t xml:space="preserve"> r</w:t>
        </w:r>
        <w:r w:rsidR="00527036">
          <w:t xml:space="preserve"> (Fig. 2 B), increased with incr</w:t>
        </w:r>
      </w:ins>
      <w:ins w:id="212" w:author="Bahlai, Christine" w:date="2018-12-18T16:19:00Z">
        <w:r w:rsidR="00527036">
          <w:t xml:space="preserve">easing change in </w:t>
        </w:r>
        <w:r w:rsidR="00527036" w:rsidRPr="00527036">
          <w:rPr>
            <w:i/>
            <w:rPrChange w:id="213" w:author="Bahlai, Christine" w:date="2018-12-18T16:20:00Z">
              <w:rPr/>
            </w:rPrChange>
          </w:rPr>
          <w:t>K</w:t>
        </w:r>
      </w:ins>
      <w:ins w:id="214" w:author="Bahlai, Christine" w:date="2018-12-18T16:20:00Z">
        <w:r w:rsidR="00527036">
          <w:t xml:space="preserve"> (Fig. 2 C)</w:t>
        </w:r>
      </w:ins>
      <w:ins w:id="215" w:author="Bahlai, Christine" w:date="2018-12-18T16:19:00Z">
        <w:r w:rsidR="00527036">
          <w:t xml:space="preserve">, decreased with increasing change in </w:t>
        </w:r>
        <w:r w:rsidR="00527036" w:rsidRPr="00527036">
          <w:rPr>
            <w:i/>
            <w:rPrChange w:id="216" w:author="Bahlai, Christine" w:date="2018-12-18T16:20:00Z">
              <w:rPr/>
            </w:rPrChange>
          </w:rPr>
          <w:t>r</w:t>
        </w:r>
      </w:ins>
      <w:ins w:id="217" w:author="Bahlai, Christine" w:date="2018-12-18T16:20:00Z">
        <w:r w:rsidR="00527036">
          <w:t xml:space="preserve"> (Fig 2 D). However, unlike the </w:t>
        </w:r>
      </w:ins>
      <w:ins w:id="218" w:author="Bahlai, Christine" w:date="2018-12-18T16:21:00Z">
        <w:r w:rsidR="00527036">
          <w:t xml:space="preserve">equivalently performing break point sets, top models containing </w:t>
        </w:r>
      </w:ins>
      <w:ins w:id="219" w:author="Bahlai, Christine" w:date="2018-12-18T16:22:00Z">
        <w:r w:rsidR="00527036">
          <w:t>the correct parameterization, plus additional break points</w:t>
        </w:r>
      </w:ins>
      <w:ins w:id="220" w:author="Bahlai, Christine" w:date="2018-12-18T16:21:00Z">
        <w:r w:rsidR="00527036">
          <w:t xml:space="preserve"> </w:t>
        </w:r>
      </w:ins>
      <w:ins w:id="221" w:author="Bahlai, Christine" w:date="2018-12-18T16:19:00Z">
        <w:r w:rsidR="00527036">
          <w:t>remained roughly stable with increasing time series le</w:t>
        </w:r>
      </w:ins>
      <w:ins w:id="222" w:author="Bahlai, Christine" w:date="2018-12-18T16:22:00Z">
        <w:r w:rsidR="00527036">
          <w:t>n</w:t>
        </w:r>
      </w:ins>
      <w:ins w:id="223" w:author="Bahlai, Christine" w:date="2018-12-18T16:20:00Z">
        <w:r w:rsidR="00527036">
          <w:t>gth</w:t>
        </w:r>
      </w:ins>
      <w:ins w:id="224" w:author="Bahlai, Christine" w:date="2018-12-18T16:22:00Z">
        <w:r w:rsidR="00527036">
          <w:t xml:space="preserve"> (Fig. 2 E). </w:t>
        </w:r>
      </w:ins>
      <w:del w:id="225" w:author="Bahlai, Christine" w:date="2018-12-18T16:11:00Z">
        <w:r w:rsidR="00822D4A" w:rsidDel="00527036">
          <w:delText xml:space="preserve">, </w:delText>
        </w:r>
      </w:del>
    </w:p>
    <w:p w14:paraId="4A77E940" w14:textId="26E90AC1" w:rsidR="00527036" w:rsidRDefault="00527036" w:rsidP="00493C01">
      <w:pPr>
        <w:rPr>
          <w:ins w:id="226" w:author="Bahlai, Christine" w:date="2018-12-18T16:24:00Z"/>
        </w:rPr>
      </w:pPr>
      <w:ins w:id="227" w:author="Bahlai, Christine" w:date="2018-12-18T16:24:00Z">
        <w:r>
          <w:t xml:space="preserve">In both of these evaluations, we found </w:t>
        </w:r>
      </w:ins>
      <w:ins w:id="228" w:author="Bahlai, Christine" w:date="2018-12-18T16:25:00Z">
        <w:r>
          <w:t>that the regime shift detector model was able to detect initiation conditions in practically all cases, but presented a proble</w:t>
        </w:r>
      </w:ins>
      <w:ins w:id="229" w:author="Bahlai, Christine" w:date="2018-12-18T16:26:00Z">
        <w:r>
          <w:t xml:space="preserve">m with respect to over-sensitivity: essentially, more ‘suspected’ break points were identified </w:t>
        </w:r>
      </w:ins>
      <w:ins w:id="230" w:author="Bahlai, Christine" w:date="2018-12-18T16:27:00Z">
        <w:r>
          <w:t xml:space="preserve">by the model than were </w:t>
        </w:r>
      </w:ins>
      <w:ins w:id="231" w:author="Bahlai, Christine" w:date="2018-12-18T16:34:00Z">
        <w:r>
          <w:t xml:space="preserve">intentionally placed in the simulated data, </w:t>
        </w:r>
      </w:ins>
      <w:ins w:id="232" w:author="Bahlai, Christine" w:date="2018-12-18T16:35:00Z">
        <w:r>
          <w:t xml:space="preserve">creating ambiguities in interpretation. </w:t>
        </w:r>
      </w:ins>
      <w:ins w:id="233" w:author="Bahlai, Christine" w:date="2018-12-18T17:09:00Z">
        <w:r w:rsidR="00D24EDB">
          <w:t xml:space="preserve">Essentially, both the </w:t>
        </w:r>
      </w:ins>
      <w:ins w:id="234" w:author="Bahlai, Christine" w:date="2018-12-18T17:10:00Z">
        <w:r w:rsidR="00D24EDB">
          <w:t>‘model set’ and the ‘top model’ approach could be used to identify a list of potential break points and break point combinations, and an additional tool could be</w:t>
        </w:r>
      </w:ins>
      <w:ins w:id="235" w:author="Bahlai, Christine" w:date="2018-12-18T17:11:00Z">
        <w:r w:rsidR="00D24EDB">
          <w:t xml:space="preserve"> used to evaluate the strength of evidence for each. </w:t>
        </w:r>
      </w:ins>
      <w:ins w:id="236" w:author="Bahlai, Christine" w:date="2018-12-18T16:35:00Z">
        <w:r>
          <w:t>Thus, we</w:t>
        </w:r>
      </w:ins>
      <w:ins w:id="237" w:author="Bahlai, Christine" w:date="2018-12-18T16:36:00Z">
        <w:r>
          <w:t xml:space="preserve"> subjected the simulation data to a weighting analysis under the same conditions, providing a relative weight for each </w:t>
        </w:r>
      </w:ins>
      <w:ins w:id="238" w:author="Bahlai, Christine" w:date="2018-12-18T16:37:00Z">
        <w:r>
          <w:t xml:space="preserve">prospective break point </w:t>
        </w:r>
      </w:ins>
      <w:ins w:id="239" w:author="Bahlai, Christine" w:date="2018-12-18T16:39:00Z">
        <w:r>
          <w:t xml:space="preserve">identified by the regime shift detector model. </w:t>
        </w:r>
      </w:ins>
      <w:ins w:id="240" w:author="Bahlai, Christine" w:date="2018-12-18T16:37:00Z">
        <w:r>
          <w:t xml:space="preserve"> </w:t>
        </w:r>
      </w:ins>
      <w:ins w:id="241" w:author="Bahlai, Christine" w:date="2018-12-18T16:39:00Z">
        <w:r>
          <w:t xml:space="preserve">We found that </w:t>
        </w:r>
      </w:ins>
      <w:ins w:id="242" w:author="Bahlai, Christine" w:date="2018-12-18T16:56:00Z">
        <w:r w:rsidR="006B72C6">
          <w:t>in the vast major</w:t>
        </w:r>
      </w:ins>
      <w:ins w:id="243" w:author="Bahlai, Christine" w:date="2018-12-18T16:57:00Z">
        <w:r w:rsidR="006B72C6">
          <w:t xml:space="preserve">ity of parameterization cases, the average weight of a ‘true’ break (i.e. one that was </w:t>
        </w:r>
      </w:ins>
      <w:ins w:id="244" w:author="Bahlai, Christine" w:date="2018-12-18T16:58:00Z">
        <w:r w:rsidR="006B72C6">
          <w:t xml:space="preserve">intentionally simulated in the data) typically exceeded a value of 0.8 </w:t>
        </w:r>
      </w:ins>
      <w:ins w:id="245" w:author="Bahlai, Christine" w:date="2018-12-18T16:59:00Z">
        <w:r w:rsidR="006B72C6">
          <w:t xml:space="preserve">(Fig. 3), whereas the weight of erroneous breaks averaged </w:t>
        </w:r>
      </w:ins>
      <w:ins w:id="246" w:author="Bahlai, Christine" w:date="2018-12-18T17:00:00Z">
        <w:r w:rsidR="006B72C6">
          <w:t xml:space="preserve">less than 0.2 in weight. </w:t>
        </w:r>
      </w:ins>
      <w:ins w:id="247" w:author="Bahlai, Christine" w:date="2018-12-18T17:01:00Z">
        <w:r w:rsidR="006B72C6">
          <w:t xml:space="preserve">The notable exception occurs when ‘true’ breaks correspond to very small shifts in </w:t>
        </w:r>
      </w:ins>
      <w:ins w:id="248" w:author="Bahlai, Christine" w:date="2018-12-18T17:02:00Z">
        <w:r w:rsidR="006B72C6">
          <w:t xml:space="preserve">K (Fig. 3 C). </w:t>
        </w:r>
      </w:ins>
      <w:ins w:id="249" w:author="Bahlai, Christine" w:date="2018-12-18T17:03:00Z">
        <w:r w:rsidR="006B72C6">
          <w:t>We also examined the break</w:t>
        </w:r>
      </w:ins>
      <w:ins w:id="250" w:author="Bahlai, Christine" w:date="2018-12-18T17:04:00Z">
        <w:r w:rsidR="006B72C6">
          <w:t xml:space="preserve"> weights from a ‘worst-case’</w:t>
        </w:r>
        <w:r w:rsidR="00D24EDB">
          <w:t xml:space="preserve"> perspective</w:t>
        </w:r>
      </w:ins>
      <w:ins w:id="251" w:author="Bahlai, Christine" w:date="2018-12-18T17:16:00Z">
        <w:r w:rsidR="00D24EDB">
          <w:t xml:space="preserve">: i.e. </w:t>
        </w:r>
        <w:r w:rsidR="00D24EDB">
          <w:lastRenderedPageBreak/>
          <w:t xml:space="preserve">under idealized conditions, </w:t>
        </w:r>
      </w:ins>
      <w:ins w:id="252" w:author="Bahlai, Christine" w:date="2018-12-18T17:18:00Z">
        <w:r w:rsidR="00D24EDB">
          <w:t>find</w:t>
        </w:r>
      </w:ins>
      <w:ins w:id="253" w:author="Bahlai, Christine" w:date="2018-12-18T17:16:00Z">
        <w:r w:rsidR="00D24EDB">
          <w:t xml:space="preserve"> the </w:t>
        </w:r>
      </w:ins>
      <w:ins w:id="254" w:author="Bahlai, Christine" w:date="2018-12-18T17:17:00Z">
        <w:r w:rsidR="00D24EDB">
          <w:t>minimum weights we observe for ‘true’ break points, and simultaneously, the maxi</w:t>
        </w:r>
      </w:ins>
      <w:ins w:id="255" w:author="Bahlai, Christine" w:date="2018-12-18T17:18:00Z">
        <w:r w:rsidR="00D24EDB">
          <w:t>mum weights we’d expect to observe for erroneous break points (Fig. 4).</w:t>
        </w:r>
      </w:ins>
      <w:ins w:id="256" w:author="Bahlai, Christine" w:date="2018-12-19T15:14:00Z">
        <w:r w:rsidR="0078690C">
          <w:t xml:space="preserve"> In general, even in </w:t>
        </w:r>
      </w:ins>
      <w:ins w:id="257" w:author="Bahlai, Christine" w:date="2018-12-19T15:15:00Z">
        <w:r w:rsidR="0078690C">
          <w:t>these conditions, the lowest weight observed for a ‘true’ break was generally higher than the highest weight ob</w:t>
        </w:r>
      </w:ins>
      <w:ins w:id="258" w:author="Bahlai, Christine" w:date="2018-12-19T15:16:00Z">
        <w:r w:rsidR="0078690C">
          <w:t>served for an erroneous break, but the division between the two became less clear in higher</w:t>
        </w:r>
      </w:ins>
      <w:ins w:id="259" w:author="Bahlai, Christine" w:date="2018-12-19T15:17:00Z">
        <w:r w:rsidR="0078690C">
          <w:t xml:space="preserve"> complexity scenarios with more break points (Fig. 4). </w:t>
        </w:r>
      </w:ins>
      <w:ins w:id="260" w:author="Bahlai, Christine" w:date="2018-12-19T15:18:00Z">
        <w:r w:rsidR="0078690C">
          <w:t xml:space="preserve">Increasing experimental noise (Fig. 4A), </w:t>
        </w:r>
      </w:ins>
      <w:ins w:id="261" w:author="Bahlai, Christine" w:date="2018-12-19T15:19:00Z">
        <w:r w:rsidR="0078690C">
          <w:t>smaller shifts in K (Fig. 4 C), larger shifts in r (Fig. 4 D)</w:t>
        </w:r>
      </w:ins>
      <w:ins w:id="262" w:author="Bahlai, Christine" w:date="2018-12-19T15:20:00Z">
        <w:r w:rsidR="0078690C">
          <w:t>, and longer time series (Fig. 4 E) were all associated with less sensitivity in discerning between the true and erroneou</w:t>
        </w:r>
      </w:ins>
      <w:ins w:id="263" w:author="Bahlai, Christine" w:date="2018-12-19T15:21:00Z">
        <w:r w:rsidR="0078690C">
          <w:t>s break point signal.</w:t>
        </w:r>
      </w:ins>
    </w:p>
    <w:p w14:paraId="4D3A3754" w14:textId="49BB3570" w:rsidR="00493C01" w:rsidRPr="00012F0B" w:rsidDel="006E5B2F" w:rsidRDefault="00822D4A" w:rsidP="00493C01">
      <w:pPr>
        <w:rPr>
          <w:del w:id="264" w:author="Bahlai, Christine" w:date="2018-12-19T15:38:00Z"/>
        </w:rPr>
      </w:pPr>
      <w:del w:id="265" w:author="Bahlai, Christine" w:date="2018-12-18T16:23:00Z">
        <w:r w:rsidDel="00527036">
          <w:delText>and those that found 3 or more breaks at low sample error rates</w:delText>
        </w:r>
        <w:r w:rsidR="00493C01" w:rsidDel="00527036">
          <w:delText xml:space="preserve"> (&lt;10% of the sample mean</w:delText>
        </w:r>
        <w:r w:rsidR="00A83E7C" w:rsidDel="00527036">
          <w:delText xml:space="preserve">; </w:delText>
        </w:r>
        <w:r w:rsidR="00493C01" w:rsidDel="00527036">
          <w:delText xml:space="preserve">Fig. </w:delText>
        </w:r>
        <w:r w:rsidR="00977866" w:rsidDel="00527036">
          <w:delText>2</w:delText>
        </w:r>
        <w:r w:rsidDel="00527036">
          <w:delText>)</w:delText>
        </w:r>
        <w:r w:rsidR="00493C01" w:rsidDel="00527036">
          <w:delText xml:space="preserve">. </w:delText>
        </w:r>
        <w:r w:rsidDel="00527036">
          <w:delText>When the regime shift detector found no breaks, it reflected a simulation scenario with no breaks in virtually all cases</w:delText>
        </w:r>
        <w:r w:rsidR="0054095B" w:rsidDel="00527036">
          <w:delText xml:space="preserve"> </w:delText>
        </w:r>
        <w:r w:rsidR="00493C01" w:rsidDel="00527036">
          <w:delText xml:space="preserve">(Fig. </w:delText>
        </w:r>
        <w:r w:rsidR="00977866" w:rsidDel="00527036">
          <w:delText>2</w:delText>
        </w:r>
        <w:r w:rsidR="00493C01" w:rsidDel="00527036">
          <w:delText xml:space="preserve"> A). When the </w:delText>
        </w:r>
        <w:r w:rsidR="0054095B" w:rsidDel="00527036">
          <w:delText xml:space="preserve">model </w:delText>
        </w:r>
        <w:r w:rsidR="00493C01" w:rsidDel="00527036">
          <w:delText xml:space="preserve">identified scenarios with one or two breaks as the top model, </w:delText>
        </w:r>
        <w:r w:rsidDel="00527036">
          <w:delText xml:space="preserve">this reflected the scenario conditions </w:delText>
        </w:r>
        <w:r w:rsidR="00493C01" w:rsidDel="00527036">
          <w:delText xml:space="preserve">~65% </w:delText>
        </w:r>
        <w:r w:rsidDel="00527036">
          <w:delText>of the time, and decreasing with simulated error</w:delText>
        </w:r>
        <w:r w:rsidR="00493C01" w:rsidDel="00527036">
          <w:delText xml:space="preserve"> (Figs. </w:delText>
        </w:r>
        <w:r w:rsidR="00977866" w:rsidDel="00527036">
          <w:delText>2</w:delText>
        </w:r>
        <w:r w:rsidR="00493C01" w:rsidDel="00527036">
          <w:delText xml:space="preserve"> B, C). A similar pattern was observed for scenarios identified to have three breaks, however, accuracy was generally </w:delText>
        </w:r>
        <w:r w:rsidDel="00527036">
          <w:delText xml:space="preserve">quite high with </w:delText>
        </w:r>
        <w:r w:rsidR="00493C01" w:rsidDel="00527036">
          <w:delText xml:space="preserve">this output, with </w:delText>
        </w:r>
        <w:r w:rsidR="004040FC" w:rsidDel="00527036">
          <w:delText>~90</w:delText>
        </w:r>
        <w:r w:rsidR="00493C01" w:rsidDel="00527036">
          <w:delText xml:space="preserve">% accuracy observed (Fig. </w:delText>
        </w:r>
        <w:r w:rsidR="00977866" w:rsidDel="00527036">
          <w:delText>2</w:delText>
        </w:r>
        <w:r w:rsidR="00493C01" w:rsidDel="00527036">
          <w:delText xml:space="preserve"> D). </w:delText>
        </w:r>
      </w:del>
    </w:p>
    <w:bookmarkEnd w:id="190"/>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36AFFEB6" w:rsidR="00493C01" w:rsidRDefault="00493C01" w:rsidP="00493C01">
      <w:r>
        <w:t>Two break points</w:t>
      </w:r>
      <w:r w:rsidR="0036101F">
        <w:t>,</w:t>
      </w:r>
      <w:r>
        <w:t xml:space="preserve"> one occurring after 2000 and one occurring after 2005</w:t>
      </w:r>
      <w:r w:rsidR="0036101F">
        <w:t>,</w:t>
      </w:r>
      <w:r>
        <w:t xml:space="preserve"> were observed in the </w:t>
      </w:r>
      <w:del w:id="266" w:author="Bahlai, Christine" w:date="2018-12-19T16:00:00Z">
        <w:r w:rsidDel="003D7B3C">
          <w:delText xml:space="preserve">best </w:delText>
        </w:r>
      </w:del>
      <w:ins w:id="267" w:author="Bahlai, Christine" w:date="2018-12-19T16:00:00Z">
        <w:r w:rsidR="003D7B3C">
          <w:t>top</w:t>
        </w:r>
        <w:r w:rsidR="003D7B3C">
          <w:t xml:space="preserve"> </w:t>
        </w:r>
      </w:ins>
      <w:r>
        <w:t xml:space="preserve">break point combination model (Fig. </w:t>
      </w:r>
      <w:del w:id="268" w:author="Bahlai, Christine" w:date="2018-12-18T14:51:00Z">
        <w:r w:rsidR="00977866" w:rsidDel="00A47D1F">
          <w:delText>3</w:delText>
        </w:r>
        <w:r w:rsidDel="00A47D1F">
          <w:delText xml:space="preserve"> </w:delText>
        </w:r>
      </w:del>
      <w:ins w:id="269" w:author="Bahlai, Christine" w:date="2018-12-18T14:51:00Z">
        <w:r w:rsidR="00A47D1F">
          <w:t xml:space="preserve">5 </w:t>
        </w:r>
      </w:ins>
      <w:r>
        <w:t>A</w:t>
      </w:r>
      <w:ins w:id="270" w:author="Bahlai, Christine" w:date="2018-12-19T16:26:00Z">
        <w:r w:rsidR="00132F8B">
          <w:t xml:space="preserve">, </w:t>
        </w:r>
        <w:proofErr w:type="spellStart"/>
        <w:r w:rsidR="00132F8B">
          <w:t>AICc</w:t>
        </w:r>
        <w:proofErr w:type="spellEnd"/>
        <w:r w:rsidR="00132F8B">
          <w:t>=</w:t>
        </w:r>
      </w:ins>
      <w:ins w:id="271" w:author="Bahlai, Christine" w:date="2018-12-19T16:27:00Z">
        <w:r w:rsidR="00132F8B">
          <w:t>-18.02</w:t>
        </w:r>
      </w:ins>
      <w:r>
        <w:t xml:space="preserve">). </w:t>
      </w:r>
      <w:ins w:id="272" w:author="Bahlai, Christine" w:date="2018-12-19T16:01:00Z">
        <w:r w:rsidR="003D7B3C">
          <w:t>However, the regime shift detector indicated that two addi</w:t>
        </w:r>
      </w:ins>
      <w:ins w:id="273" w:author="Bahlai, Christine" w:date="2018-12-19T16:02:00Z">
        <w:r w:rsidR="003D7B3C">
          <w:t>tional break point combinations, a single break a</w:t>
        </w:r>
      </w:ins>
      <w:ins w:id="274" w:author="Bahlai, Christine" w:date="2018-12-19T16:03:00Z">
        <w:r w:rsidR="003D7B3C">
          <w:t>fter</w:t>
        </w:r>
      </w:ins>
      <w:ins w:id="275" w:author="Bahlai, Christine" w:date="2018-12-19T16:02:00Z">
        <w:r w:rsidR="003D7B3C">
          <w:t xml:space="preserve"> 2000</w:t>
        </w:r>
      </w:ins>
      <w:ins w:id="276" w:author="Bahlai, Christine" w:date="2018-12-19T16:27:00Z">
        <w:r w:rsidR="00132F8B">
          <w:t xml:space="preserve"> (</w:t>
        </w:r>
        <w:proofErr w:type="spellStart"/>
        <w:r w:rsidR="00132F8B">
          <w:t>AICc</w:t>
        </w:r>
        <w:proofErr w:type="spellEnd"/>
        <w:r w:rsidR="00132F8B">
          <w:t>=-17.46)</w:t>
        </w:r>
      </w:ins>
      <w:ins w:id="277" w:author="Bahlai, Christine" w:date="2018-12-19T16:02:00Z">
        <w:r w:rsidR="003D7B3C">
          <w:t>, and a no break series</w:t>
        </w:r>
      </w:ins>
      <w:ins w:id="278" w:author="Bahlai, Christine" w:date="2018-12-19T16:28:00Z">
        <w:r w:rsidR="00132F8B">
          <w:t xml:space="preserve"> (</w:t>
        </w:r>
        <w:proofErr w:type="spellStart"/>
        <w:r w:rsidR="00132F8B">
          <w:t>AICc</w:t>
        </w:r>
        <w:proofErr w:type="spellEnd"/>
        <w:r w:rsidR="00132F8B">
          <w:t>=-17.64)</w:t>
        </w:r>
      </w:ins>
      <w:ins w:id="279" w:author="Bahlai, Christine" w:date="2018-12-19T16:02:00Z">
        <w:r w:rsidR="003D7B3C">
          <w:t xml:space="preserve">, had equivalent performance. </w:t>
        </w:r>
      </w:ins>
      <w:ins w:id="280" w:author="Bahlai, Christine" w:date="2018-12-19T16:03:00Z">
        <w:r w:rsidR="003D7B3C">
          <w:t>Break weight analysis suggested a weight of 0.56 for the 2000 b</w:t>
        </w:r>
      </w:ins>
      <w:ins w:id="281" w:author="Bahlai, Christine" w:date="2018-12-19T16:04:00Z">
        <w:r w:rsidR="003D7B3C">
          <w:t xml:space="preserve">reak, and a weight of </w:t>
        </w:r>
      </w:ins>
      <w:ins w:id="282" w:author="Bahlai, Christine" w:date="2018-12-19T16:06:00Z">
        <w:r w:rsidR="003D7B3C">
          <w:t xml:space="preserve">0.29 for the break after 2005. </w:t>
        </w:r>
      </w:ins>
      <w:ins w:id="283" w:author="Bahlai, Christine" w:date="2018-12-19T16:09:00Z">
        <w:r w:rsidR="00AC02B9">
          <w:t xml:space="preserve"> Although the weights o</w:t>
        </w:r>
      </w:ins>
      <w:ins w:id="284" w:author="Bahlai, Christine" w:date="2018-12-19T16:10:00Z">
        <w:r w:rsidR="00AC02B9">
          <w:t>f both of these</w:t>
        </w:r>
      </w:ins>
      <w:ins w:id="285" w:author="Bahlai, Christine" w:date="2018-12-19T16:11:00Z">
        <w:r w:rsidR="00AC02B9">
          <w:t xml:space="preserve"> break points</w:t>
        </w:r>
      </w:ins>
      <w:ins w:id="286" w:author="Bahlai, Christine" w:date="2018-12-19T16:12:00Z">
        <w:r w:rsidR="00AC02B9">
          <w:t xml:space="preserve"> fall into a range intermediate to what we observed between ‘true’ and ‘erroneous’ breaks observed from our sim</w:t>
        </w:r>
      </w:ins>
      <w:ins w:id="287" w:author="Bahlai, Christine" w:date="2018-12-19T16:13:00Z">
        <w:r w:rsidR="00AC02B9">
          <w:t xml:space="preserve">ulations, we expect that natural systems would behave in a less idealized manner, thus we conclude that there is </w:t>
        </w:r>
      </w:ins>
      <w:ins w:id="288" w:author="Bahlai, Christine" w:date="2018-12-19T16:14:00Z">
        <w:r w:rsidR="00AC02B9">
          <w:t xml:space="preserve">reasonably strong evidence of a shift in dynamic rule after 2000, and a moderate-weak evidence for a shift </w:t>
        </w:r>
      </w:ins>
      <w:ins w:id="289" w:author="Bahlai, Christine" w:date="2018-12-19T16:15:00Z">
        <w:r w:rsidR="00AC02B9">
          <w:t>after 2005.</w:t>
        </w:r>
      </w:ins>
      <w:ins w:id="290" w:author="Bahlai, Christine" w:date="2018-12-19T16:11:00Z">
        <w:r w:rsidR="00AC02B9">
          <w:t xml:space="preserve"> </w:t>
        </w:r>
      </w:ins>
      <w:ins w:id="291" w:author="Bahlai, Christine" w:date="2018-12-19T16:06:00Z">
        <w:r w:rsidR="003D7B3C">
          <w:t xml:space="preserve"> </w:t>
        </w:r>
      </w:ins>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del w:id="292" w:author="Bahlai, Christine" w:date="2018-12-18T14:51:00Z">
        <w:r w:rsidR="00977866" w:rsidDel="00A47D1F">
          <w:delText>3</w:delText>
        </w:r>
        <w:r w:rsidDel="00A47D1F">
          <w:delText xml:space="preserve"> </w:delText>
        </w:r>
      </w:del>
      <w:ins w:id="293" w:author="Bahlai, Christine" w:date="2018-12-18T14:51:00Z">
        <w:r w:rsidR="00A47D1F">
          <w:t xml:space="preserve">5 </w:t>
        </w:r>
      </w:ins>
      <w:r>
        <w:t xml:space="preserve">B). </w:t>
      </w:r>
      <w:del w:id="294" w:author="Bahlai, Christine" w:date="2018-12-19T16:15:00Z">
        <w:r w:rsidDel="00AC02B9">
          <w:delText>Although the regime shift detector ranked several break-point combinations similarly by AICc, the top</w:delText>
        </w:r>
        <w:r w:rsidR="00474663" w:rsidDel="00AC02B9">
          <w:delText>-</w:delText>
        </w:r>
        <w:r w:rsidDel="00AC02B9">
          <w:delText xml:space="preserve">ranked break point combination </w:delText>
        </w:r>
        <w:r w:rsidR="00474663" w:rsidDel="00AC02B9">
          <w:delText xml:space="preserve">(2000, 2005) </w:delText>
        </w:r>
        <w:r w:rsidDel="00AC02B9">
          <w:delText>was also selected by AIC.</w:delText>
        </w:r>
      </w:del>
    </w:p>
    <w:p w14:paraId="4F31CA6B" w14:textId="422F66BC" w:rsidR="00CB7EEE" w:rsidRDefault="00AC02B9" w:rsidP="00493C01">
      <w:ins w:id="295" w:author="Bahlai, Christine" w:date="2018-12-19T16:16:00Z">
        <w:r>
          <w:t xml:space="preserve">These observations can be explained in the context of the known ecology of this ladybeetle. </w:t>
        </w:r>
      </w:ins>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vander Werf, et al. </w:t>
      </w:r>
      <w:r w:rsidR="00CB7EEE" w:rsidRPr="00B35DE1">
        <w:rPr>
          <w:rFonts w:ascii="Calibri" w:hAnsi="Calibri" w:cs="Calibri"/>
        </w:rPr>
        <w:lastRenderedPageBreak/>
        <w:t>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ins w:id="296" w:author="Bahlai, Christine" w:date="2018-12-19T16:18:00Z">
        <w:r>
          <w:t xml:space="preserve"> was weaker</w:t>
        </w:r>
      </w:ins>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ins w:id="297" w:author="Bahlai, Christine" w:date="2018-12-19T16:17:00Z">
        <w:r>
          <w:rPr>
            <w:i/>
          </w:rPr>
          <w:t xml:space="preserve">. </w:t>
        </w:r>
        <w:r>
          <w:t>Indeed</w:t>
        </w:r>
      </w:ins>
      <w:ins w:id="298" w:author="Bahlai, Christine" w:date="2018-12-19T16:18:00Z">
        <w:r>
          <w:t xml:space="preserve">, in this case, we would expect a </w:t>
        </w:r>
      </w:ins>
      <w:ins w:id="299" w:author="Bahlai, Christine" w:date="2018-12-19T16:19:00Z">
        <w:r>
          <w:t xml:space="preserve">weaker shift in dynamics as </w:t>
        </w:r>
      </w:ins>
      <w:ins w:id="300" w:author="Bahlai, Christine" w:date="2018-12-19T16:20:00Z">
        <w:r w:rsidR="003B047C">
          <w:t>the prey item is incompletely controlled, and control tactics were n</w:t>
        </w:r>
      </w:ins>
      <w:ins w:id="301" w:author="Bahlai, Christine" w:date="2018-12-19T16:21:00Z">
        <w:r w:rsidR="003B047C">
          <w:t>ot uniformly adopted across the prey’s range all at one time.</w:t>
        </w:r>
      </w:ins>
      <w:del w:id="302" w:author="Bahlai, Christine" w:date="2018-12-19T16:17:00Z">
        <w:r w:rsidR="00CB7EEE" w:rsidRPr="00263647" w:rsidDel="00AC02B9">
          <w:rPr>
            <w:i/>
          </w:rPr>
          <w:delText>.</w:delText>
        </w:r>
      </w:del>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087A7C8"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We used data </w:t>
      </w:r>
      <w:r w:rsidR="00B90E4C">
        <w:t xml:space="preserve">on the total </w:t>
      </w:r>
      <w:r>
        <w:t xml:space="preserve">area occupied </w:t>
      </w:r>
      <w:r w:rsidR="00B90E4C">
        <w:t xml:space="preserve">by monarchs </w:t>
      </w:r>
      <w:r>
        <w:t>from 1995 to 2017 (based on early winter surveys</w:t>
      </w:r>
      <w:r w:rsidR="00B90E4C">
        <w:t xml:space="preserve"> </w:t>
      </w:r>
      <w:commentRangeStart w:id="303"/>
      <w:r w:rsidR="00B90E4C">
        <w:t>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commentRangeEnd w:id="303"/>
      <w:r w:rsidR="00873DC1">
        <w:rPr>
          <w:rStyle w:val="CommentReference"/>
        </w:rPr>
        <w:commentReference w:id="303"/>
      </w:r>
    </w:p>
    <w:p w14:paraId="79E34CB5" w14:textId="111AF892"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ins w:id="304" w:author="Bahlai, Christine" w:date="2018-12-19T16:45:00Z">
        <w:r w:rsidR="005F74F8">
          <w:t xml:space="preserve">single break </w:t>
        </w:r>
      </w:ins>
      <w:del w:id="305" w:author="Bahlai, Christine" w:date="2018-12-19T16:33:00Z">
        <w:r w:rsidDel="00A9122A">
          <w:delText xml:space="preserve">single break </w:delText>
        </w:r>
      </w:del>
      <w:r>
        <w:t xml:space="preserve">after 2003 (Fig. </w:t>
      </w:r>
      <w:del w:id="306" w:author="Bahlai, Christine" w:date="2018-12-18T14:51:00Z">
        <w:r w:rsidR="00721951" w:rsidDel="00A47D1F">
          <w:delText>4</w:delText>
        </w:r>
      </w:del>
      <w:ins w:id="307" w:author="Bahlai, Christine" w:date="2018-12-18T14:51:00Z">
        <w:r w:rsidR="00A47D1F">
          <w:t>6</w:t>
        </w:r>
      </w:ins>
      <w:ins w:id="308" w:author="Bahlai, Christine" w:date="2018-12-19T16:46:00Z">
        <w:r w:rsidR="005F74F8">
          <w:t xml:space="preserve">; </w:t>
        </w:r>
        <w:proofErr w:type="spellStart"/>
        <w:r w:rsidR="005F74F8">
          <w:t>AICc</w:t>
        </w:r>
        <w:proofErr w:type="spellEnd"/>
        <w:r w:rsidR="005F74F8">
          <w:t>=120.18</w:t>
        </w:r>
      </w:ins>
      <w:r>
        <w:t xml:space="preserve">). </w:t>
      </w:r>
      <w:ins w:id="309" w:author="Bahlai, Christine" w:date="2018-12-19T16:46:00Z">
        <w:r w:rsidR="005F74F8">
          <w:t>However, the regime shift det</w:t>
        </w:r>
      </w:ins>
      <w:ins w:id="310" w:author="Bahlai, Christine" w:date="2018-12-19T16:47:00Z">
        <w:r w:rsidR="005F74F8">
          <w:t xml:space="preserve">ector </w:t>
        </w:r>
        <w:r w:rsidR="005F74F8">
          <w:t>indicated that two additional break point combinations, a single break after 200</w:t>
        </w:r>
        <w:r w:rsidR="005F74F8">
          <w:t xml:space="preserve">6 </w:t>
        </w:r>
        <w:r w:rsidR="005F74F8">
          <w:t>(</w:t>
        </w:r>
        <w:proofErr w:type="spellStart"/>
        <w:r w:rsidR="005F74F8">
          <w:t>AICc</w:t>
        </w:r>
      </w:ins>
      <w:proofErr w:type="spellEnd"/>
      <w:ins w:id="311" w:author="Bahlai, Christine" w:date="2018-12-19T16:48:00Z">
        <w:r w:rsidR="005F74F8">
          <w:t>=</w:t>
        </w:r>
      </w:ins>
      <w:ins w:id="312" w:author="Bahlai, Christine" w:date="2018-12-19T16:47:00Z">
        <w:r w:rsidR="005F74F8">
          <w:t>121.8</w:t>
        </w:r>
      </w:ins>
      <w:ins w:id="313" w:author="Bahlai, Christine" w:date="2018-12-19T16:48:00Z">
        <w:r w:rsidR="005F74F8">
          <w:t>7</w:t>
        </w:r>
      </w:ins>
      <w:ins w:id="314" w:author="Bahlai, Christine" w:date="2018-12-19T16:47:00Z">
        <w:r w:rsidR="005F74F8">
          <w:t xml:space="preserve">), and a </w:t>
        </w:r>
      </w:ins>
      <w:ins w:id="315" w:author="Bahlai, Christine" w:date="2018-12-19T16:48:00Z">
        <w:r w:rsidR="005F74F8">
          <w:t>two break combination of 2003 and 2008</w:t>
        </w:r>
      </w:ins>
      <w:ins w:id="316" w:author="Bahlai, Christine" w:date="2018-12-19T16:47:00Z">
        <w:r w:rsidR="005F74F8">
          <w:t xml:space="preserve"> (</w:t>
        </w:r>
        <w:proofErr w:type="spellStart"/>
        <w:r w:rsidR="005F74F8">
          <w:t>AICc</w:t>
        </w:r>
        <w:proofErr w:type="spellEnd"/>
        <w:r w:rsidR="005F74F8">
          <w:t>=-</w:t>
        </w:r>
      </w:ins>
      <w:ins w:id="317" w:author="Bahlai, Christine" w:date="2018-12-19T16:48:00Z">
        <w:r w:rsidR="005F74F8">
          <w:t>121.86</w:t>
        </w:r>
      </w:ins>
      <w:ins w:id="318" w:author="Bahlai, Christine" w:date="2018-12-19T16:47:00Z">
        <w:r w:rsidR="005F74F8">
          <w:t>), had equivalent performance</w:t>
        </w:r>
      </w:ins>
      <w:ins w:id="319" w:author="Bahlai, Christine" w:date="2018-12-19T16:48:00Z">
        <w:r w:rsidR="005F74F8">
          <w:t xml:space="preserve">. </w:t>
        </w:r>
      </w:ins>
      <w:ins w:id="320" w:author="Bahlai, Christine" w:date="2018-12-19T16:49:00Z">
        <w:r w:rsidR="005F74F8">
          <w:t xml:space="preserve">The weight analysis suggested weights of </w:t>
        </w:r>
      </w:ins>
      <w:ins w:id="321" w:author="Bahlai, Christine" w:date="2018-12-19T16:50:00Z">
        <w:r w:rsidR="005F74F8">
          <w:t>0.4</w:t>
        </w:r>
      </w:ins>
      <w:ins w:id="322" w:author="Bahlai, Christine" w:date="2018-12-19T17:09:00Z">
        <w:r w:rsidR="00E74F2C">
          <w:t>9</w:t>
        </w:r>
      </w:ins>
      <w:ins w:id="323" w:author="Bahlai, Christine" w:date="2018-12-19T16:50:00Z">
        <w:r w:rsidR="005F74F8">
          <w:t>, 0.14 and 0.26, for 2003, 2006 and 2008 respectively. The weight</w:t>
        </w:r>
      </w:ins>
      <w:ins w:id="324" w:author="Bahlai, Christine" w:date="2018-12-19T16:51:00Z">
        <w:r w:rsidR="005F74F8">
          <w:t xml:space="preserve"> analysis also indicated that there was a weight of 0.12 associated with a break at 2007. </w:t>
        </w:r>
      </w:ins>
      <w:ins w:id="325" w:author="Bahlai, Christine" w:date="2018-12-19T16:52:00Z">
        <w:r w:rsidR="005F74F8">
          <w:t xml:space="preserve"> As above, with our ladybeetle case study, the strength of evidence </w:t>
        </w:r>
      </w:ins>
      <w:ins w:id="326" w:author="Bahlai, Christine" w:date="2018-12-19T16:53:00Z">
        <w:r w:rsidR="005F74F8">
          <w:t xml:space="preserve">was strongest for the first break in 2003, and </w:t>
        </w:r>
      </w:ins>
      <w:ins w:id="327" w:author="Bahlai, Christine" w:date="2018-12-19T16:54:00Z">
        <w:r w:rsidR="005F74F8">
          <w:t>weaker for the secondary break</w:t>
        </w:r>
      </w:ins>
      <w:ins w:id="328" w:author="Bahlai, Christine" w:date="2018-12-19T16:55:00Z">
        <w:r w:rsidR="005F74F8">
          <w:t>.</w:t>
        </w:r>
      </w:ins>
      <w:ins w:id="329" w:author="Bahlai, Christine" w:date="2018-12-19T16:47:00Z">
        <w:r w:rsidR="005F74F8">
          <w:t xml:space="preserve"> </w:t>
        </w:r>
      </w:ins>
      <w:r>
        <w:t xml:space="preserve">The shift </w:t>
      </w:r>
      <w:r w:rsidR="00FA445D">
        <w:t xml:space="preserve">corresponds with </w:t>
      </w:r>
      <w:r>
        <w:t xml:space="preserve">a &gt;50% reduction in K </w:t>
      </w:r>
      <w:del w:id="330" w:author="Bahlai, Christine" w:date="2018-12-19T16:59:00Z">
        <w:r w:rsidDel="00C179E2">
          <w:delText xml:space="preserve">and a 15% reduction in r </w:delText>
        </w:r>
      </w:del>
      <w:ins w:id="331" w:author="Bahlai, Christine" w:date="2018-12-19T16:56:00Z">
        <w:r w:rsidR="00C179E2">
          <w:t>at 2003</w:t>
        </w:r>
      </w:ins>
      <w:ins w:id="332" w:author="Bahlai, Christine" w:date="2018-12-19T16:59:00Z">
        <w:r w:rsidR="00C179E2">
          <w:t>, and, if the secondary break is taken at 2008</w:t>
        </w:r>
      </w:ins>
      <w:ins w:id="333" w:author="Bahlai, Christine" w:date="2018-12-19T17:00:00Z">
        <w:r w:rsidR="00C179E2">
          <w:t xml:space="preserve">, a further reduction of K nearing 50% again at that point </w:t>
        </w:r>
      </w:ins>
      <w:r>
        <w:t>(Table 2</w:t>
      </w:r>
      <w:r w:rsidR="00F25817">
        <w:t xml:space="preserve">; </w:t>
      </w:r>
      <w:r>
        <w:t xml:space="preserve">Fig. </w:t>
      </w:r>
      <w:del w:id="334" w:author="Bahlai, Christine" w:date="2018-12-18T14:52:00Z">
        <w:r w:rsidR="00721951" w:rsidDel="00A47D1F">
          <w:delText>4</w:delText>
        </w:r>
        <w:r w:rsidDel="00A47D1F">
          <w:delText xml:space="preserve"> </w:delText>
        </w:r>
      </w:del>
      <w:ins w:id="335" w:author="Bahlai, Christine" w:date="2018-12-18T14:52:00Z">
        <w:r w:rsidR="00A47D1F">
          <w:t xml:space="preserve">6 </w:t>
        </w:r>
      </w:ins>
      <w:r>
        <w:t>B). However, model selection results were somewhat ambiguous</w:t>
      </w:r>
      <w:del w:id="336" w:author="Bahlai, Christine" w:date="2018-12-19T17:03:00Z">
        <w:r w:rsidR="00FB0A38" w:rsidDel="00C179E2">
          <w:delText xml:space="preserve">, and ranked two additional models </w:delText>
        </w:r>
        <w:r w:rsidR="00FA445D" w:rsidDel="00C179E2">
          <w:delText xml:space="preserve">as </w:delText>
        </w:r>
        <w:r w:rsidR="004877BD" w:rsidDel="00C179E2">
          <w:delText xml:space="preserve">functionally </w:delText>
        </w:r>
        <w:r w:rsidR="00FB0A38" w:rsidDel="00C179E2">
          <w:delText xml:space="preserve">equivalent: one with a break after 2003 and an additional break after 2008, and another one-break model </w:delText>
        </w:r>
        <w:r w:rsidR="00003E12" w:rsidDel="00C179E2">
          <w:delText xml:space="preserve">at </w:delText>
        </w:r>
        <w:r w:rsidR="00FB0A38" w:rsidDel="00C179E2">
          <w:delText xml:space="preserve">2006. </w:delText>
        </w:r>
      </w:del>
      <w:del w:id="337" w:author="Bahlai, Christine" w:date="2018-12-19T16:57:00Z">
        <w:r w:rsidDel="00C179E2">
          <w:delText xml:space="preserve">The regime shift detector ranked </w:delText>
        </w:r>
        <w:r w:rsidR="004877BD" w:rsidDel="00C179E2">
          <w:delText xml:space="preserve">these </w:delText>
        </w:r>
        <w:r w:rsidDel="00C179E2">
          <w:delText>three break point combinations of different structures similarly by AICc</w:delText>
        </w:r>
        <w:r w:rsidR="00E6695E" w:rsidDel="00C179E2">
          <w:delText xml:space="preserve"> (</w:delText>
        </w:r>
        <w:r w:rsidR="00003E12" w:rsidDel="00C179E2">
          <w:delText xml:space="preserve">i.e., AICc for top model: 120.2; identical AICc for the </w:delText>
        </w:r>
        <w:r w:rsidR="00E6695E" w:rsidDel="00C179E2">
          <w:delText>lat</w:delText>
        </w:r>
        <w:r w:rsidR="00474663" w:rsidDel="00C179E2">
          <w:delText>t</w:delText>
        </w:r>
        <w:r w:rsidR="00E6695E" w:rsidDel="00C179E2">
          <w:delText>er two models</w:delText>
        </w:r>
        <w:r w:rsidR="00003E12" w:rsidDel="00C179E2">
          <w:delText xml:space="preserve">: </w:delText>
        </w:r>
        <w:r w:rsidR="001B1ECF" w:rsidDel="00C179E2">
          <w:delText>121.</w:delText>
        </w:r>
        <w:r w:rsidR="00FA445D" w:rsidDel="00C179E2">
          <w:delText>9</w:delText>
        </w:r>
        <w:r w:rsidR="00E6695E" w:rsidDel="00C179E2">
          <w:delText>)</w:delText>
        </w:r>
        <w:r w:rsidDel="00C179E2">
          <w:delText xml:space="preserve">, </w:delText>
        </w:r>
        <w:r w:rsidR="00E6695E" w:rsidDel="00C179E2">
          <w:delText xml:space="preserve">but </w:delText>
        </w:r>
        <w:r w:rsidDel="00C179E2">
          <w:delText>varied in rank when using AIC</w:delText>
        </w:r>
        <w:r w:rsidR="00FB0A38" w:rsidDel="00C179E2">
          <w:delText>. By AIC</w:delText>
        </w:r>
        <w:r w:rsidR="00E6695E" w:rsidDel="00C179E2">
          <w:delText>, the two-break combination of 2003, 2008 was strongly favor</w:delText>
        </w:r>
        <w:commentRangeStart w:id="338"/>
        <w:commentRangeStart w:id="339"/>
        <w:r w:rsidR="00E6695E" w:rsidDel="00C179E2">
          <w:delText>ed</w:delText>
        </w:r>
        <w:r w:rsidR="001B1ECF" w:rsidDel="00C179E2">
          <w:delText xml:space="preserve"> (AIC=106.9)</w:delText>
        </w:r>
        <w:r w:rsidR="00E6695E" w:rsidDel="00C179E2">
          <w:delText>, followed in rank by the one-break fit at 2003</w:delText>
        </w:r>
        <w:r w:rsidR="001B1ECF" w:rsidDel="00C179E2">
          <w:delText xml:space="preserve"> (AIC=114.6) and the one break fit at 2006 (AIC=116.3)</w:delText>
        </w:r>
        <w:r w:rsidR="00E6695E" w:rsidDel="00C179E2">
          <w:delText>.</w:delText>
        </w:r>
        <w:commentRangeEnd w:id="338"/>
        <w:r w:rsidR="00FA445D" w:rsidDel="00C179E2">
          <w:rPr>
            <w:rStyle w:val="CommentReference"/>
          </w:rPr>
          <w:commentReference w:id="338"/>
        </w:r>
        <w:commentRangeEnd w:id="339"/>
        <w:r w:rsidR="00C67276" w:rsidDel="00C179E2">
          <w:rPr>
            <w:rStyle w:val="CommentReference"/>
          </w:rPr>
          <w:commentReference w:id="339"/>
        </w:r>
      </w:del>
      <w:ins w:id="340" w:author="Bahlai, Christine" w:date="2018-12-19T17:03:00Z">
        <w:r w:rsidR="00C179E2">
          <w:t>: this secondary break did not appear in the top selected model</w:t>
        </w:r>
      </w:ins>
      <w:ins w:id="341" w:author="Bahlai, Christine" w:date="2018-12-19T17:05:00Z">
        <w:r w:rsidR="00C179E2">
          <w:t>, and the set of equivalently performing models contained contradictory structures, that is, they did not all select overlapping break point combinations.</w:t>
        </w:r>
      </w:ins>
      <w:ins w:id="342" w:author="Bahlai, Christine" w:date="2018-12-19T17:06:00Z">
        <w:r w:rsidR="00FC2E66">
          <w:t xml:space="preserve"> Yet, this apparent contradiction is not unexpected in the context of the biology of this species.</w:t>
        </w:r>
      </w:ins>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343"/>
      <w:r>
        <w:t>(</w:t>
      </w:r>
      <w:proofErr w:type="spellStart"/>
      <w:r>
        <w:t>Imanine</w:t>
      </w:r>
      <w:proofErr w:type="spellEnd"/>
      <w:r>
        <w:t xml:space="preserve"> et al. 2016?) </w:t>
      </w:r>
      <w:commentRangeEnd w:id="343"/>
      <w:r w:rsidR="00624818">
        <w:rPr>
          <w:rStyle w:val="CommentReference"/>
        </w:rPr>
        <w:commentReference w:id="343"/>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lastRenderedPageBreak/>
        <w:t>monarch</w:t>
      </w:r>
      <w:r w:rsidR="001A760B">
        <w:t xml:space="preserve"> dynamics are likely to be driven by both press and pulsed processes, making the detection of discrete break points associated with regime shifts more difficult.</w:t>
      </w:r>
    </w:p>
    <w:p w14:paraId="406545A0" w14:textId="69C6BFA1" w:rsidR="00B92D42" w:rsidRDefault="00E74F2C" w:rsidP="00B92D42">
      <w:ins w:id="344" w:author="Bahlai, Christine" w:date="2018-12-19T17:10:00Z">
        <w:r>
          <w:t xml:space="preserve">Thus, </w:t>
        </w:r>
      </w:ins>
      <w:del w:id="345" w:author="Bahlai, Christine" w:date="2018-12-19T17:08:00Z">
        <w:r w:rsidR="00B92D42" w:rsidDel="00E74F2C">
          <w:delText>Although we observed a shift in dynamic after the 2003 overwintering season, conclusions about best models</w:delText>
        </w:r>
        <w:r w:rsidR="001037EE" w:rsidDel="00E74F2C">
          <w:delText xml:space="preserve"> may</w:delText>
        </w:r>
        <w:r w:rsidR="00B92D42" w:rsidDel="00E74F2C">
          <w:delText xml:space="preserve"> </w:delText>
        </w:r>
        <w:r w:rsidR="00195C58" w:rsidDel="00E74F2C">
          <w:delText>change with</w:delText>
        </w:r>
        <w:r w:rsidR="00B92D42" w:rsidDel="00E74F2C">
          <w:delText xml:space="preserve"> the information criterion used to rank them (Table 2). </w:delText>
        </w:r>
        <w:r w:rsidR="00195C58" w:rsidDel="00E74F2C">
          <w:delText>I</w:delText>
        </w:r>
        <w:r w:rsidR="00B92D42" w:rsidDel="00E74F2C">
          <w:delText xml:space="preserve">f AIC </w:delText>
        </w:r>
        <w:r w:rsidR="00195C58" w:rsidDel="00E74F2C">
          <w:delText xml:space="preserve">is </w:delText>
        </w:r>
        <w:r w:rsidR="00B92D42" w:rsidDel="00E74F2C">
          <w:delText xml:space="preserve">used instead of AICc to rank break point combinations, </w:delText>
        </w:r>
        <w:r w:rsidR="00195C58" w:rsidDel="00E74F2C">
          <w:delText xml:space="preserve">the top model </w:delText>
        </w:r>
        <w:r w:rsidR="00624818" w:rsidDel="00E74F2C">
          <w:delText xml:space="preserve">becomes </w:delText>
        </w:r>
        <w:r w:rsidR="00B92D42" w:rsidDel="00E74F2C">
          <w:delText xml:space="preserve">a two-break model with shifts after 2003 and 2008, with stepwise declines in carrying capacity at </w:delText>
        </w:r>
        <w:r w:rsidR="00195C58" w:rsidDel="00E74F2C">
          <w:delText xml:space="preserve">each </w:delText>
        </w:r>
        <w:r w:rsidR="00B92D42" w:rsidDel="00E74F2C">
          <w:delText xml:space="preserve">points. </w:delText>
        </w:r>
      </w:del>
      <w:del w:id="346" w:author="Bahlai, Christine" w:date="2018-12-19T17:10:00Z">
        <w:r w:rsidR="00195C58" w:rsidDel="00E74F2C">
          <w:delText>T</w:delText>
        </w:r>
      </w:del>
      <w:ins w:id="347" w:author="Bahlai, Christine" w:date="2018-12-19T17:10:00Z">
        <w:r>
          <w:t>t</w:t>
        </w:r>
      </w:ins>
      <w:r w:rsidR="00B92D42">
        <w:t xml:space="preserve">here is biological support </w:t>
      </w:r>
      <w:r w:rsidR="00195C58">
        <w:t xml:space="preserve">for </w:t>
      </w:r>
      <w:del w:id="348" w:author="Bahlai, Christine" w:date="2018-12-19T17:08:00Z">
        <w:r w:rsidR="00195C58" w:rsidDel="00E74F2C">
          <w:delText xml:space="preserve">both </w:delText>
        </w:r>
        <w:r w:rsidR="00B92D42" w:rsidDel="00E74F2C">
          <w:delText>of these models</w:delText>
        </w:r>
      </w:del>
      <w:ins w:id="349" w:author="Bahlai, Christine" w:date="2018-12-19T17:08:00Z">
        <w:r>
          <w:t>essentially all the break points selected by our model</w:t>
        </w:r>
      </w:ins>
      <w:ins w:id="350" w:author="Bahlai, Christine" w:date="2018-12-20T11:39:00Z">
        <w:r w:rsidR="00DB1ACD">
          <w:t>- or, indeed, changes occurring in a combination of pulsed and smooth processes.</w:t>
        </w:r>
      </w:ins>
      <w:del w:id="351" w:author="Bahlai, Christine" w:date="2018-12-20T11:39:00Z">
        <w:r w:rsidR="00B92D42" w:rsidDel="00DB1ACD">
          <w:delText xml:space="preserve">. </w:delText>
        </w:r>
      </w:del>
      <w:r w:rsidR="00B92D42">
        <w:t xml:space="preserve"> 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(Zaya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bookmarkStart w:id="352" w:name="_GoBack"/>
      <w:bookmarkEnd w:id="352"/>
    </w:p>
    <w:p w14:paraId="2DC1886C" w14:textId="10FCA8E2" w:rsidR="00493C01" w:rsidRDefault="00493C01" w:rsidP="00493C01">
      <w:pPr>
        <w:rPr>
          <w:b/>
        </w:rPr>
      </w:pPr>
      <w:r w:rsidRPr="00633A5C">
        <w:rPr>
          <w:b/>
        </w:rPr>
        <w:t>Discussion</w:t>
      </w:r>
    </w:p>
    <w:p w14:paraId="04359AA3" w14:textId="7EA819A2" w:rsidR="00CF1B74" w:rsidRDefault="00CF1B74" w:rsidP="00CF1B74">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p>
    <w:p w14:paraId="0668F60D" w14:textId="77777777" w:rsidR="005B27D1" w:rsidRDefault="00CF1B74" w:rsidP="00EC7A7F">
      <w:pPr>
        <w:rPr>
          <w:ins w:id="353" w:author="Bahlai, Christine" w:date="2018-12-20T10:09:00Z"/>
        </w:rPr>
      </w:pPr>
      <w:r>
        <w:t xml:space="preserve">The </w:t>
      </w:r>
      <w:r w:rsidR="00A81D0C">
        <w:t xml:space="preserve">model in the </w:t>
      </w:r>
      <w:r>
        <w:t xml:space="preserve">regime shift detector </w:t>
      </w:r>
      <w:r w:rsidR="00A81D0C">
        <w:t>is</w:t>
      </w:r>
      <w:r>
        <w:t xml:space="preserve"> a compromise between sensitivity and simplicity. </w:t>
      </w:r>
      <w:r w:rsidR="00E9515C">
        <w:t xml:space="preserve">Yet, we find that </w:t>
      </w:r>
    </w:p>
    <w:p w14:paraId="2960093D" w14:textId="77777777" w:rsidR="005B27D1" w:rsidRDefault="005B27D1" w:rsidP="00EC7A7F">
      <w:pPr>
        <w:rPr>
          <w:ins w:id="354" w:author="Bahlai, Christine" w:date="2018-12-20T10:09:00Z"/>
        </w:rPr>
      </w:pPr>
    </w:p>
    <w:p w14:paraId="395EA004" w14:textId="03B3F238" w:rsidR="00EC7A7F" w:rsidRDefault="00E9515C" w:rsidP="00EC7A7F">
      <w:proofErr w:type="gramStart"/>
      <w:r>
        <w:t>the</w:t>
      </w:r>
      <w:proofErr w:type="gramEnd"/>
      <w:r>
        <w:t xml:space="preserve"> </w:t>
      </w:r>
      <w:r w:rsidR="00CF1B74">
        <w:t xml:space="preserve">information criteria used and decision rules for cutoff </w:t>
      </w:r>
      <w:r w:rsidR="00A81D0C">
        <w:t>can</w:t>
      </w:r>
      <w:r w:rsidR="00CF1B74">
        <w:t xml:space="preserve"> impact </w:t>
      </w:r>
      <w:r w:rsidR="00A81D0C">
        <w:t>model</w:t>
      </w:r>
      <w:r w:rsidR="00CF1B74">
        <w:t xml:space="preserve"> results, and thus should be considered critically before drawing conclusions from model results.  </w:t>
      </w:r>
      <w:r>
        <w:t>Additionally, w</w:t>
      </w:r>
      <w:r w:rsidR="00CF1B74">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 xml:space="preserve">’s sensitivity for detecting shifts in the data.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r w:rsidR="00EC7A7F">
        <w:t xml:space="preserve">As is, the results of the model should be interpreted with caution in populations undergoing rapid change in their environments or internal dynamics. </w:t>
      </w:r>
    </w:p>
    <w:p w14:paraId="15983093" w14:textId="3F39D0BA" w:rsidR="00705548" w:rsidRPr="00012F0B" w:rsidRDefault="0064784F" w:rsidP="00705548">
      <w:r>
        <w:t>At low and intermediate numbers of breaks, th</w:t>
      </w:r>
      <w:r w:rsidR="00705548">
        <w:t>e regime shift detector</w:t>
      </w:r>
      <w:r>
        <w:t>’s most common error was to over-estimate, i.e. to ‘find’ breakpoints where they did not occur. A</w:t>
      </w:r>
      <w:r w:rsidR="00705548">
        <w:t>bout</w:t>
      </w:r>
      <w:r>
        <w:t xml:space="preserve"> one</w:t>
      </w:r>
      <w:r w:rsidR="00705548">
        <w:t xml:space="preserve"> third of the scenarios identified as one break in the top-ranked break point combination were initiated under zero break conditions, a similar number of scenarios identified as two-break were initiated under one and two break conditions. However, break-point combinations with higher numbers of break points are subject to greater penalties in the calculation of </w:t>
      </w:r>
      <w:proofErr w:type="spellStart"/>
      <w:r w:rsidR="00705548">
        <w:t>AICc</w:t>
      </w:r>
      <w:proofErr w:type="spellEnd"/>
      <w:r w:rsidR="00705548">
        <w:t xml:space="preserve">. Thus, a user can have high confidence in an accurate detection of break points if the regime shift detector model indicates either zero, or </w:t>
      </w:r>
      <w:r w:rsidR="00705548">
        <w:rPr>
          <w:rFonts w:cstheme="minorHAnsi"/>
        </w:rPr>
        <w:t>≥</w:t>
      </w:r>
      <w:r w:rsidR="00705548">
        <w:t>3 breaks in a time series, because these scenarios must have very good fit to achieve</w:t>
      </w:r>
      <w:r>
        <w:t xml:space="preserve"> either</w:t>
      </w:r>
      <w:r w:rsidR="00705548">
        <w:t xml:space="preserve"> ranking. In the more intermediate scenarios where one or two breaks are identified, the set of similarly-ranked models should be considered when interpreting the results from the model, as illustrated by our case studies.</w:t>
      </w:r>
    </w:p>
    <w:p w14:paraId="7C9830DF" w14:textId="408E0490" w:rsidR="00493C01" w:rsidRDefault="007F653E" w:rsidP="00493C01">
      <w:r>
        <w:lastRenderedPageBreak/>
        <w:t>T</w:t>
      </w:r>
      <w:r w:rsidR="00493C01">
        <w:t xml:space="preserve">he </w:t>
      </w:r>
      <w:r w:rsidR="003D6876">
        <w:t>Ricker model used in the regime shift detector</w:t>
      </w:r>
      <w:r w:rsidR="00493C01">
        <w:t xml:space="preserve"> could be </w:t>
      </w:r>
      <w:r w:rsidR="003D6876">
        <w:t xml:space="preserve">changed or modified </w:t>
      </w:r>
      <w:r w:rsidR="00493C01">
        <w:t xml:space="preserve">to </w:t>
      </w:r>
      <w:r w:rsidR="003D6876">
        <w:t xml:space="preserve">incorporated more complicated </w:t>
      </w:r>
      <w:r w:rsidR="00493C01">
        <w:t xml:space="preserve">population processes </w:t>
      </w:r>
      <w:r w:rsidR="003D6876">
        <w:t>as well as</w:t>
      </w:r>
      <w:r w:rsidR="00493C01">
        <w:t xml:space="preserve"> covariates (for example, if a population had a known response to temperature or another environmental variable). </w:t>
      </w:r>
      <w:r w:rsidR="003D6876">
        <w:t xml:space="preserve">We used </w:t>
      </w:r>
      <w:proofErr w:type="spellStart"/>
      <w:r w:rsidR="00493C01">
        <w:t>AICc</w:t>
      </w:r>
      <w:proofErr w:type="spellEnd"/>
      <w:r w:rsidR="00493C01">
        <w:t xml:space="preserve"> to rank break-point combination models. </w:t>
      </w:r>
      <w:proofErr w:type="spellStart"/>
      <w:r w:rsidR="00B92D42">
        <w:t>AICc</w:t>
      </w:r>
      <w:proofErr w:type="spellEnd"/>
      <w:r w:rsidR="00B92D42">
        <w:t xml:space="preserve"> allow</w:t>
      </w:r>
      <w:r w:rsidR="00C37458">
        <w:t>s</w:t>
      </w:r>
      <w:r w:rsidR="00B92D42">
        <w:t xml:space="preserve"> for a more conservative selection of break-point combinations </w:t>
      </w:r>
      <w:r w:rsidR="00C37458">
        <w:t xml:space="preserve">compared to AIC, </w:t>
      </w:r>
      <w:r w:rsidR="00B92D42">
        <w:t xml:space="preserve">by down weighting the selection criterion for models with many break points. However, this more conservative approach negatively affected the model’s ability to detect shifts </w:t>
      </w:r>
      <w:r w:rsidR="0064784F">
        <w:t xml:space="preserve">even </w:t>
      </w:r>
      <w:r w:rsidR="00B92D42">
        <w:t>in dynamic in low sampling error scenarios</w:t>
      </w:r>
      <w:r w:rsidR="0064784F">
        <w:t>, as evidenced by the higher type I error we observed for one and two break scenarios (</w:t>
      </w:r>
      <w:r w:rsidR="00F72975">
        <w:t>Fig 2 B, C)</w:t>
      </w:r>
      <w:r w:rsidR="00B92D42">
        <w:t xml:space="preserve">, because the penalty term for increasing the complexity of the model dramatically increases with </w:t>
      </w:r>
      <w:proofErr w:type="spellStart"/>
      <w:r w:rsidR="00B92D42">
        <w:t>AICc</w:t>
      </w:r>
      <w:proofErr w:type="spellEnd"/>
      <w:r w:rsidR="00B92D42">
        <w:t xml:space="preserve">.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proofErr w:type="spellStart"/>
      <w:r w:rsidR="00B92D42">
        <w:t>AICc</w:t>
      </w:r>
      <w:proofErr w:type="spellEnd"/>
      <w:r w:rsidR="00B92D42">
        <w:t>-based ranking of models produced sets of equivalently performing break point combinations in both of our case studies, presenting a practical problem. Thus, we used AIC to aide in the interpretation of the results set</w:t>
      </w:r>
      <w:r w:rsidR="00F72975">
        <w:t xml:space="preserve">, </w:t>
      </w:r>
      <w:r w:rsidR="00E9515C">
        <w:t xml:space="preserve">as </w:t>
      </w:r>
      <w:r w:rsidR="00F72975">
        <w:t xml:space="preserve">it does not penalize more complex model structure as heavily as </w:t>
      </w:r>
      <w:proofErr w:type="spellStart"/>
      <w:r w:rsidR="00F72975">
        <w:t>AICc</w:t>
      </w:r>
      <w:proofErr w:type="spellEnd"/>
      <w:r w:rsidR="00F72975">
        <w:t xml:space="preserve"> </w:t>
      </w:r>
      <w:r w:rsidR="00E9515C">
        <w:fldChar w:fldCharType="begin"/>
      </w:r>
      <w:r w:rsidR="00E9515C">
        <w:instrText xml:space="preserve"> ADDIN ZOTERO_ITEM CSL_CITATION {"citationID":"LRvz6xme","properties":{"formattedCitation":"(Ripplinger and Sullivan 2008)","plainCitation":"(Ripplinger and Sullivan 2008)","noteIndex":0},"citationItems":[{"id":2051,"uris":["http://zotero.org/users/3015424/items/Z2D2HYGB"],"uri":["http://zotero.org/users/3015424/items/Z2D2HYGB"],"itemData":{"id":2051,"type":"article-journal","title":"Does choice in model selection affect maximum likelihood analysis?","container-title":"Systematic Biology","page":"76-85","volume":"57","issue":"1","author":[{"family":"Ripplinger","given":"Jennifer"},{"family":"Sullivan","given":"Jack"}],"issued":{"date-parts":[["2008"]]}}}],"schema":"https://github.com/citation-style-language/schema/raw/master/csl-citation.json"} </w:instrText>
      </w:r>
      <w:r w:rsidR="00E9515C">
        <w:fldChar w:fldCharType="separate"/>
      </w:r>
      <w:r w:rsidR="00E9515C" w:rsidRPr="00E9515C">
        <w:rPr>
          <w:rFonts w:ascii="Calibri" w:hAnsi="Calibri" w:cs="Calibri"/>
        </w:rPr>
        <w:t>(</w:t>
      </w:r>
      <w:proofErr w:type="spellStart"/>
      <w:r w:rsidR="00E9515C" w:rsidRPr="00E9515C">
        <w:rPr>
          <w:rFonts w:ascii="Calibri" w:hAnsi="Calibri" w:cs="Calibri"/>
        </w:rPr>
        <w:t>Ripplinger</w:t>
      </w:r>
      <w:proofErr w:type="spellEnd"/>
      <w:r w:rsidR="00E9515C" w:rsidRPr="00E9515C">
        <w:rPr>
          <w:rFonts w:ascii="Calibri" w:hAnsi="Calibri" w:cs="Calibri"/>
        </w:rPr>
        <w:t xml:space="preserve"> and Sullivan 2008)</w:t>
      </w:r>
      <w:r w:rsidR="00E9515C">
        <w:fldChar w:fldCharType="end"/>
      </w:r>
      <w:r w:rsidR="00B92D42">
        <w:t>.</w:t>
      </w:r>
      <w:r w:rsidR="00FB0A38">
        <w:t xml:space="preserve"> </w:t>
      </w:r>
      <w:r w:rsidR="005D7105">
        <w:t xml:space="preserve"> </w:t>
      </w:r>
      <w:r w:rsidR="00C37458">
        <w:t>I</w:t>
      </w:r>
      <w:r w:rsidR="00B92D42">
        <w:t>f it is reasonable to assume that the population data being subjected to the regime shift detector has a low associated sampling error</w:t>
      </w:r>
      <w:r w:rsidR="00F72975">
        <w:t xml:space="preserve"> and the regime shift detector ranks a one or two break scenario as its top output</w:t>
      </w:r>
      <w:r w:rsidR="00B92D42">
        <w:t>, a user may wish to use less conservative information criteria (i.e. AIC) to rank break point combination models</w:t>
      </w:r>
      <w:r w:rsidR="005D7105">
        <w:t xml:space="preserve"> or resolve ambiguities in ranking within sets of very different break point combinations</w:t>
      </w:r>
      <w:r w:rsidR="00B92D42">
        <w:t>.</w:t>
      </w:r>
    </w:p>
    <w:p w14:paraId="5FEAA7F8" w14:textId="24678FFD"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 xml:space="preserve">erformance of the regime shift detector model declined rapidly with increasing levels of </w:t>
      </w:r>
      <w:proofErr w:type="spellStart"/>
      <w:r w:rsidR="003D6876">
        <w:t>stochasticity</w:t>
      </w:r>
      <w:proofErr w:type="spellEnd"/>
      <w:r w:rsidR="003D6876">
        <w:t xml:space="preserve">, or error, in the data </w:t>
      </w:r>
      <w:r w:rsidR="00493C01">
        <w:t xml:space="preserve">(Fig. </w:t>
      </w:r>
      <w:r w:rsidR="00977866">
        <w:t>2</w:t>
      </w:r>
      <w:r w:rsidR="00493C01">
        <w:t xml:space="preserve">), a behavior that </w:t>
      </w:r>
      <w:r w:rsidR="003D6876">
        <w:t>is</w:t>
      </w:r>
      <w:r w:rsidR="00493C01">
        <w:t xml:space="preserve"> expected of any statistical tool. Nevertheless, whenever possible, the </w:t>
      </w:r>
      <w:r w:rsidR="00EC7A7F">
        <w:t xml:space="preserve">sampling error </w:t>
      </w:r>
      <w:r w:rsidR="00493C01">
        <w:t xml:space="preserve">of the data should be </w:t>
      </w:r>
      <w:r w:rsidR="00EC7A7F">
        <w:t xml:space="preserve">estimated </w:t>
      </w:r>
      <w:r w:rsidR="00493C01">
        <w:t xml:space="preserve">to help evaluate the model’s results in the context of variation within the data due to sampling error. 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 xml:space="preserve">70%. </w:t>
      </w:r>
      <w:r w:rsidR="00EB6851">
        <w:t xml:space="preserve">The lower accuracy in these one and two break </w:t>
      </w:r>
      <w:r w:rsidR="00496204">
        <w:t xml:space="preserve">top </w:t>
      </w:r>
      <w:r w:rsidR="00EB6851">
        <w:t>outputs is primarily explained by over-estimating the number of breaks (</w:t>
      </w:r>
      <w:proofErr w:type="spellStart"/>
      <w:proofErr w:type="gramStart"/>
      <w:r w:rsidR="00EB6851">
        <w:t>ie</w:t>
      </w:r>
      <w:proofErr w:type="spellEnd"/>
      <w:r w:rsidR="00EB6851">
        <w:t>.,</w:t>
      </w:r>
      <w:proofErr w:type="gramEnd"/>
      <w:r w:rsidR="00EB6851">
        <w:t xml:space="preserve"> the model assigning breaks where there are none). This may occur because of an insufficient penalty to ‘finding’ extr</w:t>
      </w:r>
      <w:r w:rsidR="00496204">
        <w:t xml:space="preserve">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w:t>
      </w:r>
      <w:commentRangeStart w:id="355"/>
      <w:r w:rsidR="00496204">
        <w:t>of cases</w:t>
      </w:r>
      <w:r w:rsidR="00652682">
        <w:t xml:space="preserve"> (Fig. </w:t>
      </w:r>
      <w:r w:rsidR="00977866">
        <w:t>1</w:t>
      </w:r>
      <w:r w:rsidR="00652682">
        <w:t>)</w:t>
      </w:r>
      <w:r w:rsidR="00496204">
        <w:t>.</w:t>
      </w:r>
      <w:commentRangeEnd w:id="355"/>
      <w:r w:rsidR="0031435D">
        <w:rPr>
          <w:rStyle w:val="CommentReference"/>
        </w:rPr>
        <w:commentReference w:id="355"/>
      </w:r>
    </w:p>
    <w:p w14:paraId="483AC629" w14:textId="00254C86"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t>2</w:t>
      </w:r>
      <w:r w:rsidR="00721951">
        <w:t xml:space="preserve"> B, C</w:t>
      </w:r>
      <w:r>
        <w:t xml:space="preserve">). Although larger shifts in regression parameters would, intuitively, lead to a higher likelihood of detection, these larger shifts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xml:space="preserve">). This likely because, firstly, there were simply more possible break-point combinations for the model to select from, </w:t>
      </w:r>
      <w:r>
        <w:lastRenderedPageBreak/>
        <w:t xml:space="preserve">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356"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commentRangeStart w:id="357"/>
      <w:r>
        <w:t xml:space="preserve">relative </w:t>
      </w:r>
      <w:r w:rsidRPr="00BD1F08">
        <w:t>to internal regulators.</w:t>
      </w:r>
      <w:bookmarkEnd w:id="356"/>
      <w:r w:rsidRPr="00BD1F08">
        <w:t xml:space="preserve">  </w:t>
      </w:r>
      <w:commentRangeEnd w:id="357"/>
      <w:r w:rsidR="0031435D">
        <w:rPr>
          <w:rStyle w:val="CommentReference"/>
        </w:rPr>
        <w:commentReference w:id="357"/>
      </w:r>
    </w:p>
    <w:p w14:paraId="7480F7EF" w14:textId="77777777" w:rsidR="00493C01" w:rsidRPr="00633A5C" w:rsidRDefault="00493C01" w:rsidP="00493C01">
      <w:pPr>
        <w:rPr>
          <w:b/>
        </w:rPr>
      </w:pPr>
      <w:r w:rsidRPr="00633A5C">
        <w:rPr>
          <w:b/>
        </w:rPr>
        <w:t>References</w:t>
      </w:r>
    </w:p>
    <w:p w14:paraId="07AFD479" w14:textId="77777777" w:rsidR="00E9515C" w:rsidRDefault="00493C01" w:rsidP="00E9515C">
      <w:pPr>
        <w:pStyle w:val="Bibliography"/>
      </w:pPr>
      <w:r>
        <w:fldChar w:fldCharType="begin"/>
      </w:r>
      <w:r w:rsidR="00312392">
        <w:instrText xml:space="preserve"> ADDIN ZOTERO_BIBL {"uncited":[],"omitted":[],"custom":[]} CSL_BIBLIOGRAPHY </w:instrText>
      </w:r>
      <w:r>
        <w:fldChar w:fldCharType="separate"/>
      </w:r>
      <w:r w:rsidR="00E9515C">
        <w:rPr>
          <w:b/>
          <w:bCs/>
        </w:rPr>
        <w:t>Bahlai, C. A., M. Colunga-Garcia, S. H. Gage, and D. A. Landis</w:t>
      </w:r>
      <w:r w:rsidR="00E9515C">
        <w:t xml:space="preserve">. </w:t>
      </w:r>
      <w:r w:rsidR="00E9515C">
        <w:rPr>
          <w:b/>
          <w:bCs/>
        </w:rPr>
        <w:t>2013</w:t>
      </w:r>
      <w:r w:rsidR="00E9515C">
        <w:t>. Long term functional dynamics of an aphidophagous coccinellid community are unchanged in response to repeated invasion. PLoS One. 8: e83407.</w:t>
      </w:r>
    </w:p>
    <w:p w14:paraId="7F76DE13" w14:textId="77777777" w:rsidR="00E9515C" w:rsidRDefault="00E9515C" w:rsidP="00E9515C">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0E3280FB" w14:textId="77777777" w:rsidR="00E9515C" w:rsidRDefault="00E9515C" w:rsidP="00E9515C">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428ADD3F" w14:textId="77777777" w:rsidR="00E9515C" w:rsidRDefault="00E9515C" w:rsidP="00E9515C">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64569F56" w14:textId="77777777" w:rsidR="00E9515C" w:rsidRDefault="00E9515C" w:rsidP="00E9515C">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6A2BA432" w14:textId="77777777" w:rsidR="00E9515C" w:rsidRDefault="00E9515C" w:rsidP="00E9515C">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746F8F8" w14:textId="77777777" w:rsidR="00E9515C" w:rsidRDefault="00E9515C" w:rsidP="00E9515C">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68C9FDA9" w14:textId="77777777" w:rsidR="00E9515C" w:rsidRDefault="00E9515C" w:rsidP="00E9515C">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81525BF" w14:textId="77777777" w:rsidR="00E9515C" w:rsidRDefault="00E9515C" w:rsidP="00E9515C">
      <w:pPr>
        <w:pStyle w:val="Bibliography"/>
      </w:pPr>
      <w:r>
        <w:rPr>
          <w:b/>
          <w:bCs/>
        </w:rPr>
        <w:t>Beverton, R. J., and S. J. Holt</w:t>
      </w:r>
      <w:r>
        <w:t xml:space="preserve">. </w:t>
      </w:r>
      <w:r>
        <w:rPr>
          <w:b/>
          <w:bCs/>
        </w:rPr>
        <w:t>1957</w:t>
      </w:r>
      <w:r>
        <w:t>. On the dynamics of exploited fish populations. Springer Science &amp; Business Media.</w:t>
      </w:r>
    </w:p>
    <w:p w14:paraId="4E55D2B3" w14:textId="77777777" w:rsidR="00E9515C" w:rsidRDefault="00E9515C" w:rsidP="00E9515C">
      <w:pPr>
        <w:pStyle w:val="Bibliography"/>
      </w:pPr>
      <w:r>
        <w:rPr>
          <w:b/>
          <w:bCs/>
        </w:rPr>
        <w:t>Bjørnstad, O. N., and B. T. Grenfell</w:t>
      </w:r>
      <w:r>
        <w:t xml:space="preserve">. </w:t>
      </w:r>
      <w:r>
        <w:rPr>
          <w:b/>
          <w:bCs/>
        </w:rPr>
        <w:t>2001</w:t>
      </w:r>
      <w:r>
        <w:t>. Noisy Clockwork: Time Series Analysis of Population Fluctuations in Animals. Science. 293: 638.</w:t>
      </w:r>
    </w:p>
    <w:p w14:paraId="4D80ED5A" w14:textId="77777777" w:rsidR="00E9515C" w:rsidRDefault="00E9515C" w:rsidP="00E9515C">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661E64BE" w14:textId="77777777" w:rsidR="00E9515C" w:rsidRDefault="00E9515C" w:rsidP="00E9515C">
      <w:pPr>
        <w:pStyle w:val="Bibliography"/>
      </w:pPr>
      <w:r>
        <w:rPr>
          <w:b/>
          <w:bCs/>
        </w:rPr>
        <w:t>Braun, J. V., and H.-G. Muller</w:t>
      </w:r>
      <w:r>
        <w:t xml:space="preserve">. </w:t>
      </w:r>
      <w:r>
        <w:rPr>
          <w:b/>
          <w:bCs/>
        </w:rPr>
        <w:t>1998</w:t>
      </w:r>
      <w:r>
        <w:t>. Statistical Methods for DNA Sequence Segmentation. Statistical Science. 13: 142–162.</w:t>
      </w:r>
    </w:p>
    <w:p w14:paraId="370BBF11" w14:textId="77777777" w:rsidR="00E9515C" w:rsidRDefault="00E9515C" w:rsidP="00E9515C">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58ADB42F" w14:textId="77777777" w:rsidR="00E9515C" w:rsidRDefault="00E9515C" w:rsidP="00E9515C">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1AE65415" w14:textId="77777777" w:rsidR="00E9515C" w:rsidRDefault="00E9515C" w:rsidP="00E9515C">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134576A" w14:textId="77777777" w:rsidR="00E9515C" w:rsidRDefault="00E9515C" w:rsidP="00E9515C">
      <w:pPr>
        <w:pStyle w:val="Bibliography"/>
      </w:pPr>
      <w:r>
        <w:rPr>
          <w:b/>
          <w:bCs/>
        </w:rPr>
        <w:lastRenderedPageBreak/>
        <w:t>Carpenter, S. R., W. A. Brock, J. J. Cole, J. F. Kitchell, and M. L. Pace</w:t>
      </w:r>
      <w:r>
        <w:t xml:space="preserve">. </w:t>
      </w:r>
      <w:r>
        <w:rPr>
          <w:b/>
          <w:bCs/>
        </w:rPr>
        <w:t>2008</w:t>
      </w:r>
      <w:r>
        <w:t>. Leading indicators of trophic cascades. Ecology Letters. 11: 128–138.</w:t>
      </w:r>
    </w:p>
    <w:p w14:paraId="200A3050" w14:textId="77777777" w:rsidR="00E9515C" w:rsidRDefault="00E9515C" w:rsidP="00E9515C">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41EC2662" w14:textId="77777777" w:rsidR="00E9515C" w:rsidRDefault="00E9515C" w:rsidP="00E9515C">
      <w:pPr>
        <w:pStyle w:val="Bibliography"/>
      </w:pPr>
      <w:r>
        <w:rPr>
          <w:b/>
          <w:bCs/>
        </w:rPr>
        <w:t>Duke, S. O., and S. B. Powles</w:t>
      </w:r>
      <w:r>
        <w:t xml:space="preserve">. </w:t>
      </w:r>
      <w:r>
        <w:rPr>
          <w:b/>
          <w:bCs/>
        </w:rPr>
        <w:t>2009</w:t>
      </w:r>
      <w:r>
        <w:t>. Glyphosate-resistant crops and weeds: now and in the future. AgBioForum. 12: 346–357.</w:t>
      </w:r>
    </w:p>
    <w:p w14:paraId="1B8955B8" w14:textId="77777777" w:rsidR="00E9515C" w:rsidRDefault="00E9515C" w:rsidP="00E9515C">
      <w:pPr>
        <w:pStyle w:val="Bibliography"/>
      </w:pPr>
      <w:r>
        <w:rPr>
          <w:b/>
          <w:bCs/>
        </w:rPr>
        <w:t>Eason, T., A. S. Garmestani, C. A. Stow, C. Rojo, M. Alvarez-Cobelas, and H. Cabezas</w:t>
      </w:r>
      <w:r>
        <w:t xml:space="preserve">. </w:t>
      </w:r>
      <w:r>
        <w:rPr>
          <w:b/>
          <w:bCs/>
        </w:rPr>
        <w:t>2016</w:t>
      </w:r>
      <w:r>
        <w:t>. Managing for resilience: an information theory-based approach to assessing ecosystems. J Appl Ecol. 53: 656–665.</w:t>
      </w:r>
    </w:p>
    <w:p w14:paraId="7EAA3EB2" w14:textId="77777777" w:rsidR="00E9515C" w:rsidRDefault="00E9515C" w:rsidP="00E9515C">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64341E1C" w14:textId="77777777" w:rsidR="00E9515C" w:rsidRDefault="00E9515C" w:rsidP="00E9515C">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3E74044B" w14:textId="77777777" w:rsidR="00E9515C" w:rsidRDefault="00E9515C" w:rsidP="00E9515C">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D58F36" w14:textId="77777777" w:rsidR="00E9515C" w:rsidRDefault="00E9515C" w:rsidP="00E9515C">
      <w:pPr>
        <w:pStyle w:val="Bibliography"/>
      </w:pPr>
      <w:r>
        <w:rPr>
          <w:b/>
          <w:bCs/>
        </w:rPr>
        <w:t>Hall, A. R., D. R. Osborn, and N. Sakkas</w:t>
      </w:r>
      <w:r>
        <w:t xml:space="preserve">. </w:t>
      </w:r>
      <w:r>
        <w:rPr>
          <w:b/>
          <w:bCs/>
        </w:rPr>
        <w:t>2013</w:t>
      </w:r>
      <w:r>
        <w:t>. Inference on Structural Breaks using Information Criteria. The Manchester School. 81: 54–81.</w:t>
      </w:r>
    </w:p>
    <w:p w14:paraId="32E3B58D" w14:textId="77777777" w:rsidR="00E9515C" w:rsidRDefault="00E9515C" w:rsidP="00E9515C">
      <w:pPr>
        <w:pStyle w:val="Bibliography"/>
      </w:pPr>
      <w:r>
        <w:rPr>
          <w:b/>
          <w:bCs/>
        </w:rPr>
        <w:t>Hare, S. R., and N. J. Mantua</w:t>
      </w:r>
      <w:r>
        <w:t xml:space="preserve">. </w:t>
      </w:r>
      <w:r>
        <w:rPr>
          <w:b/>
          <w:bCs/>
        </w:rPr>
        <w:t>2000</w:t>
      </w:r>
      <w:r>
        <w:t>. Empirical evidence for North Pacific regime shifts in 1977 and 1989. Progress in Oceanography. 47: 103–145.</w:t>
      </w:r>
    </w:p>
    <w:p w14:paraId="64B8BF22" w14:textId="77777777" w:rsidR="00E9515C" w:rsidRDefault="00E9515C" w:rsidP="00E9515C">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1E895E2F" w14:textId="77777777" w:rsidR="00E9515C" w:rsidRDefault="00E9515C" w:rsidP="00E9515C">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6EEFAF5" w14:textId="77777777" w:rsidR="00E9515C" w:rsidRDefault="00E9515C" w:rsidP="00E9515C">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691E4039" w14:textId="77777777" w:rsidR="00E9515C" w:rsidRDefault="00E9515C" w:rsidP="00E9515C">
      <w:pPr>
        <w:pStyle w:val="Bibliography"/>
      </w:pPr>
      <w:r>
        <w:rPr>
          <w:b/>
          <w:bCs/>
        </w:rPr>
        <w:t>Killick, R., and I. Eckley</w:t>
      </w:r>
      <w:r>
        <w:t xml:space="preserve">. </w:t>
      </w:r>
      <w:r>
        <w:rPr>
          <w:b/>
          <w:bCs/>
        </w:rPr>
        <w:t>2014</w:t>
      </w:r>
      <w:r>
        <w:t>. changepoint: An R package for changepoint analysis. Journal of Statistical Software. 58: 1–19.</w:t>
      </w:r>
    </w:p>
    <w:p w14:paraId="4892C5E4" w14:textId="77777777" w:rsidR="00E9515C" w:rsidRDefault="00E9515C" w:rsidP="00E9515C">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1BE86FB" w14:textId="77777777" w:rsidR="00E9515C" w:rsidRDefault="00E9515C" w:rsidP="00E9515C">
      <w:pPr>
        <w:pStyle w:val="Bibliography"/>
      </w:pPr>
      <w:r>
        <w:rPr>
          <w:b/>
          <w:bCs/>
        </w:rPr>
        <w:t>Lovett, J.</w:t>
      </w:r>
      <w:r>
        <w:t xml:space="preserve"> </w:t>
      </w:r>
      <w:r>
        <w:rPr>
          <w:b/>
          <w:bCs/>
        </w:rPr>
        <w:t>2017</w:t>
      </w:r>
      <w:r>
        <w:t>. Monarch Population Status.</w:t>
      </w:r>
    </w:p>
    <w:p w14:paraId="454D2C24" w14:textId="77777777" w:rsidR="00E9515C" w:rsidRDefault="00E9515C" w:rsidP="00E9515C">
      <w:pPr>
        <w:pStyle w:val="Bibliography"/>
      </w:pPr>
      <w:r>
        <w:rPr>
          <w:b/>
          <w:bCs/>
        </w:rPr>
        <w:t>May, R. M.</w:t>
      </w:r>
      <w:r>
        <w:t xml:space="preserve"> </w:t>
      </w:r>
      <w:r>
        <w:rPr>
          <w:b/>
          <w:bCs/>
        </w:rPr>
        <w:t>1976</w:t>
      </w:r>
      <w:r>
        <w:t>. Simple mathematical models with very complicated dynamics. Nature. 261: 459–467.</w:t>
      </w:r>
    </w:p>
    <w:p w14:paraId="3CA33C91" w14:textId="77777777" w:rsidR="00E9515C" w:rsidRDefault="00E9515C" w:rsidP="00E9515C">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D575832" w14:textId="77777777" w:rsidR="00E9515C" w:rsidRDefault="00E9515C" w:rsidP="00E9515C">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ADF67FA" w14:textId="77777777" w:rsidR="00E9515C" w:rsidRDefault="00E9515C" w:rsidP="00E9515C">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7A4DEA6" w14:textId="77777777" w:rsidR="00E9515C" w:rsidRDefault="00E9515C" w:rsidP="00E9515C">
      <w:pPr>
        <w:pStyle w:val="Bibliography"/>
      </w:pPr>
      <w:r>
        <w:rPr>
          <w:b/>
          <w:bCs/>
        </w:rPr>
        <w:t>R Development Core Team</w:t>
      </w:r>
      <w:r>
        <w:t xml:space="preserve">. </w:t>
      </w:r>
      <w:r>
        <w:rPr>
          <w:b/>
          <w:bCs/>
        </w:rPr>
        <w:t>2017</w:t>
      </w:r>
      <w:r>
        <w:t>. R: A Language and Environment for Statistical Computing 3.3.3. R Foundation for Statistical Computing.</w:t>
      </w:r>
    </w:p>
    <w:p w14:paraId="3AFE77D2" w14:textId="77777777" w:rsidR="00E9515C" w:rsidRDefault="00E9515C" w:rsidP="00E9515C">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4F47943F" w14:textId="77777777" w:rsidR="00E9515C" w:rsidRDefault="00E9515C" w:rsidP="00E9515C">
      <w:pPr>
        <w:pStyle w:val="Bibliography"/>
      </w:pPr>
      <w:r>
        <w:rPr>
          <w:b/>
          <w:bCs/>
        </w:rPr>
        <w:lastRenderedPageBreak/>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080F1061" w14:textId="77777777" w:rsidR="00E9515C" w:rsidRDefault="00E9515C" w:rsidP="00E9515C">
      <w:pPr>
        <w:pStyle w:val="Bibliography"/>
      </w:pPr>
      <w:r>
        <w:rPr>
          <w:b/>
          <w:bCs/>
        </w:rPr>
        <w:t>Ricker, W. E.</w:t>
      </w:r>
      <w:r>
        <w:t xml:space="preserve"> </w:t>
      </w:r>
      <w:r>
        <w:rPr>
          <w:b/>
          <w:bCs/>
        </w:rPr>
        <w:t>1954</w:t>
      </w:r>
      <w:r>
        <w:t>. Stock and Recruitment. J. Fish. Res. Bd. Can. 11: 559–623.</w:t>
      </w:r>
    </w:p>
    <w:p w14:paraId="44F40466" w14:textId="77777777" w:rsidR="00E9515C" w:rsidRDefault="00E9515C" w:rsidP="00E9515C">
      <w:pPr>
        <w:pStyle w:val="Bibliography"/>
      </w:pPr>
      <w:r>
        <w:rPr>
          <w:b/>
          <w:bCs/>
        </w:rPr>
        <w:t>Ripplinger, J., and J. Sullivan</w:t>
      </w:r>
      <w:r>
        <w:t xml:space="preserve">. </w:t>
      </w:r>
      <w:r>
        <w:rPr>
          <w:b/>
          <w:bCs/>
        </w:rPr>
        <w:t>2008</w:t>
      </w:r>
      <w:r>
        <w:t>. Does choice in model selection affect maximum likelihood analysis? Systematic Biology. 57: 76–85.</w:t>
      </w:r>
    </w:p>
    <w:p w14:paraId="60598881" w14:textId="77777777" w:rsidR="00E9515C" w:rsidRDefault="00E9515C" w:rsidP="00E9515C">
      <w:pPr>
        <w:pStyle w:val="Bibliography"/>
      </w:pPr>
      <w:r>
        <w:rPr>
          <w:b/>
          <w:bCs/>
        </w:rPr>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65D6B9B1" w14:textId="77777777" w:rsidR="00E9515C" w:rsidRDefault="00E9515C" w:rsidP="00E9515C">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799EACAA" w14:textId="77777777" w:rsidR="00E9515C" w:rsidRDefault="00E9515C" w:rsidP="00E9515C">
      <w:pPr>
        <w:pStyle w:val="Bibliography"/>
      </w:pPr>
      <w:r>
        <w:rPr>
          <w:b/>
          <w:bCs/>
        </w:rPr>
        <w:t>Toms, J. D., and M. L. Lesperance</w:t>
      </w:r>
      <w:r>
        <w:t xml:space="preserve">. </w:t>
      </w:r>
      <w:r>
        <w:rPr>
          <w:b/>
          <w:bCs/>
        </w:rPr>
        <w:t>2003</w:t>
      </w:r>
      <w:r>
        <w:t>. Piecewise regression: a tool for identifying ecological thresholds. Ecology. 84: 2034–2041.</w:t>
      </w:r>
    </w:p>
    <w:p w14:paraId="5752EF24" w14:textId="77777777" w:rsidR="00E9515C" w:rsidRDefault="00E9515C" w:rsidP="00E9515C">
      <w:pPr>
        <w:pStyle w:val="Bibliography"/>
      </w:pPr>
      <w:r>
        <w:rPr>
          <w:b/>
          <w:bCs/>
        </w:rPr>
        <w:t>Turchin, P.</w:t>
      </w:r>
      <w:r>
        <w:t xml:space="preserve"> </w:t>
      </w:r>
      <w:r>
        <w:rPr>
          <w:b/>
          <w:bCs/>
        </w:rPr>
        <w:t>2003</w:t>
      </w:r>
      <w:r>
        <w:t>. Complex population dynamics: a theoretical/empirical synthesis. Princeton University Press.</w:t>
      </w:r>
    </w:p>
    <w:p w14:paraId="23AD1BCF" w14:textId="77777777" w:rsidR="00E9515C" w:rsidRDefault="00E9515C" w:rsidP="00E9515C">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4310A4F9" w14:textId="77777777" w:rsidR="00E9515C" w:rsidRDefault="00E9515C" w:rsidP="00E9515C">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095B6F3" w14:textId="77777777" w:rsidR="00E9515C" w:rsidRDefault="00E9515C" w:rsidP="00E9515C">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3A9887F5" w14:textId="77777777" w:rsidR="00E9515C" w:rsidRDefault="00E9515C" w:rsidP="00E9515C">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08A48944" w14:textId="77777777" w:rsidR="00E9515C" w:rsidRDefault="00E9515C" w:rsidP="00E9515C">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2B329F37" w14:textId="77777777" w:rsidR="00E9515C" w:rsidRDefault="00E9515C" w:rsidP="00E9515C">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012CC95" w14:textId="77777777" w:rsidR="00E9515C" w:rsidRDefault="00E9515C" w:rsidP="00E9515C">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C3F5488" w14:textId="77777777" w:rsidR="00E9515C" w:rsidRDefault="00E9515C" w:rsidP="00E9515C">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358"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37F967E" w:rsidR="00493C01" w:rsidRDefault="00493C01" w:rsidP="00C179E2">
            <w:r>
              <w:t>200</w:t>
            </w:r>
            <w:ins w:id="359" w:author="Bahlai, Christine" w:date="2018-12-19T17:01:00Z">
              <w:r w:rsidR="00C179E2">
                <w:t>4</w:t>
              </w:r>
            </w:ins>
            <w:del w:id="360" w:author="Bahlai, Christine" w:date="2018-12-19T17:01:00Z">
              <w:r w:rsidDel="00C179E2">
                <w:delText>1</w:delText>
              </w:r>
            </w:del>
            <w:r>
              <w:t>-20</w:t>
            </w:r>
            <w:ins w:id="361" w:author="Bahlai, Christine" w:date="2018-12-19T17:01:00Z">
              <w:r w:rsidR="00C179E2">
                <w:t>08</w:t>
              </w:r>
            </w:ins>
            <w:del w:id="362" w:author="Bahlai, Christine" w:date="2018-12-19T17:01:00Z">
              <w:r w:rsidDel="00C179E2">
                <w:delText>15</w:delText>
              </w:r>
            </w:del>
          </w:p>
        </w:tc>
        <w:tc>
          <w:tcPr>
            <w:tcW w:w="1572" w:type="dxa"/>
          </w:tcPr>
          <w:p w14:paraId="41F0A791" w14:textId="676264D0" w:rsidR="00493C01" w:rsidRDefault="00493C01" w:rsidP="00C179E2">
            <w:pPr>
              <w:jc w:val="center"/>
            </w:pPr>
            <w:del w:id="363" w:author="Bahlai, Christine" w:date="2018-12-19T17:01:00Z">
              <w:r w:rsidDel="00C179E2">
                <w:rPr>
                  <w:rFonts w:cstheme="minorHAnsi"/>
                </w:rPr>
                <w:delText>0.8</w:delText>
              </w:r>
            </w:del>
            <w:ins w:id="364" w:author="Bahlai, Christine" w:date="2018-12-19T17:01:00Z">
              <w:r w:rsidR="00C179E2">
                <w:rPr>
                  <w:rFonts w:cstheme="minorHAnsi"/>
                </w:rPr>
                <w:t>1.6</w:t>
              </w:r>
            </w:ins>
            <w:r>
              <w:rPr>
                <w:rFonts w:cstheme="minorHAnsi"/>
              </w:rPr>
              <w:t xml:space="preserve"> ± 0.</w:t>
            </w:r>
            <w:del w:id="365" w:author="Bahlai, Christine" w:date="2018-12-19T17:01:00Z">
              <w:r w:rsidDel="00C179E2">
                <w:rPr>
                  <w:rFonts w:cstheme="minorHAnsi"/>
                </w:rPr>
                <w:delText>3</w:delText>
              </w:r>
            </w:del>
            <w:ins w:id="366" w:author="Bahlai, Christine" w:date="2018-12-19T17:01:00Z">
              <w:r w:rsidR="00C179E2">
                <w:rPr>
                  <w:rFonts w:cstheme="minorHAnsi"/>
                </w:rPr>
                <w:t>2</w:t>
              </w:r>
            </w:ins>
          </w:p>
        </w:tc>
        <w:tc>
          <w:tcPr>
            <w:tcW w:w="1401" w:type="dxa"/>
          </w:tcPr>
          <w:p w14:paraId="48594D60" w14:textId="0F98AD88" w:rsidR="00493C01" w:rsidRDefault="00493C01" w:rsidP="00C179E2">
            <w:pPr>
              <w:jc w:val="center"/>
            </w:pPr>
            <w:del w:id="367" w:author="Bahlai, Christine" w:date="2018-12-19T17:01:00Z">
              <w:r w:rsidDel="00C179E2">
                <w:rPr>
                  <w:rFonts w:cstheme="minorHAnsi"/>
                </w:rPr>
                <w:delText>4</w:delText>
              </w:r>
            </w:del>
            <w:proofErr w:type="gramStart"/>
            <w:ins w:id="368" w:author="Bahlai, Christine" w:date="2018-12-19T17:01:00Z">
              <w:r w:rsidR="00C179E2">
                <w:rPr>
                  <w:rFonts w:cstheme="minorHAnsi"/>
                </w:rPr>
                <w:t>5</w:t>
              </w:r>
            </w:ins>
            <w:r>
              <w:rPr>
                <w:rFonts w:cstheme="minorHAnsi"/>
              </w:rPr>
              <w:t>.</w:t>
            </w:r>
            <w:proofErr w:type="gramEnd"/>
            <w:del w:id="369" w:author="Bahlai, Christine" w:date="2018-12-19T17:01:00Z">
              <w:r w:rsidDel="00C179E2">
                <w:rPr>
                  <w:rFonts w:cstheme="minorHAnsi"/>
                </w:rPr>
                <w:delText xml:space="preserve">1 </w:delText>
              </w:r>
            </w:del>
            <w:ins w:id="370" w:author="Bahlai, Christine" w:date="2018-12-19T17:01:00Z">
              <w:r w:rsidR="00C179E2">
                <w:rPr>
                  <w:rFonts w:cstheme="minorHAnsi"/>
                </w:rPr>
                <w:t>6</w:t>
              </w:r>
              <w:r w:rsidR="00C179E2">
                <w:rPr>
                  <w:rFonts w:cstheme="minorHAnsi"/>
                </w:rPr>
                <w:t xml:space="preserve"> </w:t>
              </w:r>
            </w:ins>
            <w:r>
              <w:rPr>
                <w:rFonts w:cstheme="minorHAnsi"/>
              </w:rPr>
              <w:t>± 0.</w:t>
            </w:r>
            <w:del w:id="371" w:author="Bahlai, Christine" w:date="2018-12-19T17:01:00Z">
              <w:r w:rsidDel="00C179E2">
                <w:rPr>
                  <w:rFonts w:cstheme="minorHAnsi"/>
                </w:rPr>
                <w:delText>7</w:delText>
              </w:r>
            </w:del>
            <w:ins w:id="372" w:author="Bahlai, Christine" w:date="2018-12-19T17:01:00Z">
              <w:r w:rsidR="00C179E2">
                <w:rPr>
                  <w:rFonts w:cstheme="minorHAnsi"/>
                </w:rPr>
                <w:t>3</w:t>
              </w:r>
            </w:ins>
          </w:p>
        </w:tc>
      </w:tr>
      <w:tr w:rsidR="00C179E2" w14:paraId="13605908" w14:textId="77777777" w:rsidTr="001C51BB">
        <w:trPr>
          <w:ins w:id="373" w:author="Bahlai, Christine" w:date="2018-12-19T17:01:00Z"/>
        </w:trPr>
        <w:tc>
          <w:tcPr>
            <w:tcW w:w="1350" w:type="dxa"/>
          </w:tcPr>
          <w:p w14:paraId="1F90737B" w14:textId="77777777" w:rsidR="00C179E2" w:rsidRDefault="00C179E2" w:rsidP="001C51BB">
            <w:pPr>
              <w:rPr>
                <w:ins w:id="374" w:author="Bahlai, Christine" w:date="2018-12-19T17:01:00Z"/>
              </w:rPr>
            </w:pPr>
          </w:p>
        </w:tc>
        <w:tc>
          <w:tcPr>
            <w:tcW w:w="1060" w:type="dxa"/>
          </w:tcPr>
          <w:p w14:paraId="03AAEAF6" w14:textId="724431B7" w:rsidR="00C179E2" w:rsidRDefault="00C179E2" w:rsidP="001C51BB">
            <w:pPr>
              <w:rPr>
                <w:ins w:id="375" w:author="Bahlai, Christine" w:date="2018-12-19T17:01:00Z"/>
              </w:rPr>
            </w:pPr>
            <w:ins w:id="376" w:author="Bahlai, Christine" w:date="2018-12-19T17:01:00Z">
              <w:r>
                <w:t>C</w:t>
              </w:r>
            </w:ins>
          </w:p>
        </w:tc>
        <w:tc>
          <w:tcPr>
            <w:tcW w:w="2183" w:type="dxa"/>
          </w:tcPr>
          <w:p w14:paraId="4F049876" w14:textId="1EB52720" w:rsidR="00C179E2" w:rsidRDefault="00C179E2" w:rsidP="00C179E2">
            <w:pPr>
              <w:rPr>
                <w:ins w:id="377" w:author="Bahlai, Christine" w:date="2018-12-19T17:01:00Z"/>
              </w:rPr>
            </w:pPr>
            <w:ins w:id="378" w:author="Bahlai, Christine" w:date="2018-12-19T17:02:00Z">
              <w:r>
                <w:t>2009-2016</w:t>
              </w:r>
            </w:ins>
          </w:p>
        </w:tc>
        <w:tc>
          <w:tcPr>
            <w:tcW w:w="1572" w:type="dxa"/>
          </w:tcPr>
          <w:p w14:paraId="7E59D070" w14:textId="003FBE97" w:rsidR="00C179E2" w:rsidDel="00C179E2" w:rsidRDefault="00C179E2" w:rsidP="00C179E2">
            <w:pPr>
              <w:jc w:val="center"/>
              <w:rPr>
                <w:ins w:id="379" w:author="Bahlai, Christine" w:date="2018-12-19T17:01:00Z"/>
                <w:rFonts w:cstheme="minorHAnsi"/>
              </w:rPr>
            </w:pPr>
            <w:ins w:id="380" w:author="Bahlai, Christine" w:date="2018-12-19T17:02:00Z">
              <w:r>
                <w:rPr>
                  <w:rFonts w:cstheme="minorHAnsi"/>
                </w:rPr>
                <w:t xml:space="preserve">1.2 </w:t>
              </w:r>
              <w:r>
                <w:rPr>
                  <w:rFonts w:cstheme="minorHAnsi"/>
                </w:rPr>
                <w:t>±</w:t>
              </w:r>
              <w:r>
                <w:rPr>
                  <w:rFonts w:cstheme="minorHAnsi"/>
                </w:rPr>
                <w:t xml:space="preserve"> 0.4</w:t>
              </w:r>
            </w:ins>
          </w:p>
        </w:tc>
        <w:tc>
          <w:tcPr>
            <w:tcW w:w="1401" w:type="dxa"/>
          </w:tcPr>
          <w:p w14:paraId="569E5644" w14:textId="0EC6B9D1" w:rsidR="00C179E2" w:rsidDel="00C179E2" w:rsidRDefault="00C179E2" w:rsidP="00C179E2">
            <w:pPr>
              <w:jc w:val="center"/>
              <w:rPr>
                <w:ins w:id="381" w:author="Bahlai, Christine" w:date="2018-12-19T17:01:00Z"/>
                <w:rFonts w:cstheme="minorHAnsi"/>
              </w:rPr>
            </w:pPr>
            <w:ins w:id="382" w:author="Bahlai, Christine" w:date="2018-12-19T17:02:00Z">
              <w:r>
                <w:rPr>
                  <w:rFonts w:cstheme="minorHAnsi"/>
                </w:rPr>
                <w:t xml:space="preserve">2.8 </w:t>
              </w:r>
              <w:r>
                <w:rPr>
                  <w:rFonts w:cstheme="minorHAnsi"/>
                </w:rPr>
                <w:t>±</w:t>
              </w:r>
              <w:r>
                <w:rPr>
                  <w:rFonts w:cstheme="minorHAnsi"/>
                </w:rPr>
                <w:t xml:space="preserve"> 0.5</w:t>
              </w:r>
            </w:ins>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358"/>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9135C5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del w:id="383" w:author="Bahlai, Christine" w:date="2018-12-18T15:00:00Z">
        <w:r w:rsidDel="00A47D1F">
          <w:delText xml:space="preserve">model </w:delText>
        </w:r>
      </w:del>
      <w:ins w:id="384" w:author="Bahlai, Christine" w:date="2018-12-18T15:00:00Z">
        <w:r w:rsidR="00A47D1F">
          <w:t xml:space="preserve">break point combination </w:t>
        </w:r>
      </w:ins>
      <w:r>
        <w:t>(circles) or within the equivalent model set (</w:t>
      </w:r>
      <w:del w:id="385" w:author="Bahlai, Christine" w:date="2018-12-18T14:53:00Z">
        <w:r w:rsidDel="00A47D1F">
          <w:delText>squares</w:delText>
        </w:r>
      </w:del>
      <w:ins w:id="386" w:author="Bahlai, Christine" w:date="2018-12-18T14:53:00Z">
        <w:r w:rsidR="00A47D1F">
          <w:t>triangles</w:t>
        </w:r>
      </w:ins>
      <w:r>
        <w:t xml:space="preserve">) under A) varied noise (in the form of </w:t>
      </w:r>
      <w:del w:id="387" w:author="Bahlai, Christine" w:date="2018-12-18T14:54:00Z">
        <w:r w:rsidDel="00A47D1F">
          <w:delText>standard error</w:delText>
        </w:r>
      </w:del>
      <w:ins w:id="388" w:author="Bahlai, Christine" w:date="2018-12-18T14:54:00Z">
        <w:r w:rsidR="00A47D1F">
          <w:t>normally distributed error</w:t>
        </w:r>
      </w:ins>
      <w:r>
        <w:t xml:space="preserve">) </w:t>
      </w:r>
      <w:ins w:id="389" w:author="Bahlai, Christine" w:date="2018-12-18T14:53:00Z">
        <w:r w:rsidR="00A47D1F">
          <w:t xml:space="preserve">B) varied starting values of the r constant, </w:t>
        </w:r>
      </w:ins>
      <w:del w:id="390" w:author="Bahlai, Christine" w:date="2018-12-18T14:53:00Z">
        <w:r w:rsidDel="00A47D1F">
          <w:delText>B</w:delText>
        </w:r>
      </w:del>
      <w:ins w:id="391" w:author="Bahlai, Christine" w:date="2018-12-18T14:53:00Z">
        <w:r w:rsidR="00A47D1F">
          <w:t>C</w:t>
        </w:r>
      </w:ins>
      <w:r>
        <w:t xml:space="preserve">) varied % changes in the K constant in the Ricker model </w:t>
      </w:r>
      <w:del w:id="392" w:author="Bahlai, Christine" w:date="2018-12-18T14:57:00Z">
        <w:r w:rsidDel="00A47D1F">
          <w:delText>C</w:delText>
        </w:r>
      </w:del>
      <w:ins w:id="393" w:author="Bahlai, Christine" w:date="2018-12-18T14:57:00Z">
        <w:r w:rsidR="00A47D1F">
          <w:t>D</w:t>
        </w:r>
      </w:ins>
      <w:r>
        <w:t xml:space="preserve">) varied % changes in r, the intrinsic rate of increase in the Ricker model and </w:t>
      </w:r>
      <w:del w:id="394" w:author="Bahlai, Christine" w:date="2018-12-18T14:58:00Z">
        <w:r w:rsidDel="00A47D1F">
          <w:delText>D</w:delText>
        </w:r>
      </w:del>
      <w:ins w:id="395" w:author="Bahlai, Christine" w:date="2018-12-18T14:58:00Z">
        <w:r w:rsidR="00A47D1F">
          <w:t>E</w:t>
        </w:r>
      </w:ins>
      <w:r>
        <w:t xml:space="preserve">) simulated time series length. Sets of 0, 1, 2 and 3 break points were randomly generated from within the set of possible values each scenario was iterated </w:t>
      </w:r>
      <w:del w:id="396" w:author="Bahlai, Christine" w:date="2018-12-18T14:54:00Z">
        <w:r w:rsidDel="00A47D1F">
          <w:delText xml:space="preserve">1000 </w:delText>
        </w:r>
      </w:del>
      <w:ins w:id="397" w:author="Bahlai, Christine" w:date="2018-12-18T14:54:00Z">
        <w:r w:rsidR="00A47D1F">
          <w:t xml:space="preserve">250 </w:t>
        </w:r>
      </w:ins>
      <w:r>
        <w:t xml:space="preserve">times. </w:t>
      </w:r>
    </w:p>
    <w:p w14:paraId="14B23DEC" w14:textId="365DE66A" w:rsidR="00493C01" w:rsidRDefault="00493C01" w:rsidP="00493C01">
      <w:commentRangeStart w:id="398"/>
      <w:r>
        <w:t xml:space="preserve">Figure </w:t>
      </w:r>
      <w:r w:rsidR="00721951">
        <w:t>2</w:t>
      </w:r>
      <w:r w:rsidRPr="006F7244">
        <w:t>:</w:t>
      </w:r>
      <w:ins w:id="399" w:author="Bahlai, Christine" w:date="2018-12-18T14:59:00Z">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w:t>
        </w:r>
      </w:ins>
      <w:ins w:id="400" w:author="Bahlai, Christine" w:date="2018-12-18T15:00:00Z">
        <w:r w:rsidR="00A47D1F">
          <w:t>break point combination</w:t>
        </w:r>
      </w:ins>
      <w:ins w:id="401" w:author="Bahlai, Christine" w:date="2018-12-18T15:01:00Z">
        <w:r w:rsidR="00A47D1F">
          <w:t xml:space="preserve"> </w:t>
        </w:r>
      </w:ins>
      <w:ins w:id="402" w:author="Bahlai, Christine" w:date="2018-12-18T14:59:00Z">
        <w:r w:rsidR="00A47D1F">
          <w:t xml:space="preserve">(circles) </w:t>
        </w:r>
      </w:ins>
      <w:ins w:id="403" w:author="Bahlai, Christine" w:date="2018-12-18T15:00:00Z">
        <w:r w:rsidR="00A47D1F">
          <w:t>or contained within the parameter</w:t>
        </w:r>
      </w:ins>
      <w:ins w:id="404" w:author="Bahlai, Christine" w:date="2018-12-18T15:01:00Z">
        <w:r w:rsidR="00A47D1F">
          <w:t xml:space="preserve"> set of the top break point combination (i.e. scenario conditions</w:t>
        </w:r>
      </w:ins>
      <w:ins w:id="405" w:author="Bahlai, Christine" w:date="2018-12-18T15:02:00Z">
        <w:r w:rsidR="00A47D1F">
          <w:t xml:space="preserve"> detected, plus additional break points found; </w:t>
        </w:r>
      </w:ins>
      <w:ins w:id="406" w:author="Bahlai, Christine" w:date="2018-12-18T14:59:00Z">
        <w:r w:rsidR="00A47D1F">
          <w:t>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ins>
      <w:del w:id="407" w:author="Bahlai, Christine" w:date="2018-12-18T14:59:00Z">
        <w:r w:rsidRPr="006F7244" w:rsidDel="00A47D1F">
          <w:delText xml:space="preserve"> </w:delText>
        </w:r>
        <w:r w:rsidDel="00A47D1F">
          <w:rPr>
            <w:b/>
          </w:rPr>
          <w:delText>Ob</w:delText>
        </w:r>
        <w:commentRangeEnd w:id="398"/>
        <w:r w:rsidR="00930C77" w:rsidDel="00A47D1F">
          <w:rPr>
            <w:rStyle w:val="CommentReference"/>
          </w:rPr>
          <w:commentReference w:id="398"/>
        </w:r>
        <w:r w:rsidDel="00A47D1F">
          <w:rPr>
            <w:b/>
          </w:rPr>
          <w:delText xml:space="preserve">served outcomes of </w:delText>
        </w:r>
        <w:r w:rsidR="005D7105" w:rsidDel="00A47D1F">
          <w:rPr>
            <w:b/>
          </w:rPr>
          <w:delText>the r</w:delText>
        </w:r>
        <w:r w:rsidR="005D7105" w:rsidRPr="006F7244" w:rsidDel="00A47D1F">
          <w:rPr>
            <w:b/>
          </w:rPr>
          <w:delText xml:space="preserve">egime </w:delText>
        </w:r>
        <w:r w:rsidR="005D7105" w:rsidDel="00A47D1F">
          <w:rPr>
            <w:b/>
          </w:rPr>
          <w:delText>s</w:delText>
        </w:r>
        <w:r w:rsidR="005D7105" w:rsidRPr="006F7244" w:rsidDel="00A47D1F">
          <w:rPr>
            <w:b/>
          </w:rPr>
          <w:delText xml:space="preserve">hift </w:delText>
        </w:r>
        <w:r w:rsidR="005D7105" w:rsidDel="00A47D1F">
          <w:rPr>
            <w:b/>
          </w:rPr>
          <w:delText>d</w:delText>
        </w:r>
        <w:r w:rsidR="005D7105" w:rsidRPr="006F7244" w:rsidDel="00A47D1F">
          <w:rPr>
            <w:b/>
          </w:rPr>
          <w:delText xml:space="preserve">etector </w:delText>
        </w:r>
        <w:r w:rsidR="005D7105" w:rsidDel="00A47D1F">
          <w:rPr>
            <w:b/>
          </w:rPr>
          <w:delText>model</w:delText>
        </w:r>
        <w:r w:rsidR="005D7105" w:rsidRPr="006F7244" w:rsidDel="00A47D1F">
          <w:rPr>
            <w:b/>
          </w:rPr>
          <w:delText xml:space="preserve"> </w:delText>
        </w:r>
        <w:r w:rsidDel="00A47D1F">
          <w:rPr>
            <w:b/>
          </w:rPr>
          <w:delText>relative to simulation conditions</w:delText>
        </w:r>
        <w:r w:rsidRPr="006F7244" w:rsidDel="00A47D1F">
          <w:rPr>
            <w:b/>
          </w:rPr>
          <w:delText>.</w:delText>
        </w:r>
        <w:r w:rsidRPr="006F7244" w:rsidDel="00A47D1F">
          <w:delText xml:space="preserve"> Proportion of results with a given outcome under </w:delText>
        </w:r>
        <w:r w:rsidDel="00A47D1F">
          <w:delText>varied simulation length in years</w:delText>
        </w:r>
        <w:r w:rsidRPr="006F7244" w:rsidDel="00A47D1F">
          <w:delText xml:space="preserve">. Sets of 0, 1, 2 and 3 break points were randomly generated from within the set of possible values, and data were simulated with </w:delText>
        </w:r>
        <w:r w:rsidDel="00A47D1F">
          <w:delText xml:space="preserve">a 20% shift of r </w:delText>
        </w:r>
        <w:r w:rsidRPr="006F7244" w:rsidDel="00A47D1F">
          <w:delText>and a 40% shift of K at the given break point. Each series consisted of 25</w:delText>
        </w:r>
        <w:r w:rsidDel="00A47D1F">
          <w:delText xml:space="preserve"> years of </w:delText>
        </w:r>
        <w:r w:rsidRPr="006F7244" w:rsidDel="00A47D1F">
          <w:delText xml:space="preserve">simulated data and each scenario was iterated </w:delText>
        </w:r>
        <w:r w:rsidR="004E6528" w:rsidDel="00A47D1F">
          <w:delText>10</w:delText>
        </w:r>
        <w:r w:rsidRPr="006F7244" w:rsidDel="00A47D1F">
          <w:delText xml:space="preserve">00 times. Lines joining points represent a third order polynomial GAM representing the best fit, with standard error. </w:delText>
        </w:r>
        <w:r w:rsidDel="00A47D1F">
          <w:delText xml:space="preserve">Data are plotted here by output of the regime shift detector script under varied standard error as a proportion of the mean (i.e. % noise)  and input break point combination conditions,  where </w:delText>
        </w:r>
        <w:r w:rsidRPr="006F7244" w:rsidDel="00A47D1F">
          <w:delText xml:space="preserve">A) </w:delText>
        </w:r>
        <w:r w:rsidDel="00A47D1F">
          <w:delText>proportion of scenarios where zero breaks were detected</w:delText>
        </w:r>
        <w:r w:rsidRPr="006F7244" w:rsidDel="00A47D1F">
          <w:delText xml:space="preserve">; B) </w:delText>
        </w:r>
        <w:r w:rsidDel="00A47D1F">
          <w:delText>proportion of scenarios where one break was identified</w:delText>
        </w:r>
        <w:r w:rsidRPr="006F7244" w:rsidDel="00A47D1F">
          <w:delText xml:space="preserve">; C) </w:delText>
        </w:r>
        <w:r w:rsidDel="00A47D1F">
          <w:delText>scenarios with two break points identified</w:delText>
        </w:r>
        <w:r w:rsidRPr="006F7244" w:rsidDel="00A47D1F">
          <w:delText xml:space="preserve">; </w:delText>
        </w:r>
        <w:r w:rsidDel="00A47D1F">
          <w:delText xml:space="preserve"> and </w:delText>
        </w:r>
        <w:r w:rsidRPr="006F7244" w:rsidDel="00A47D1F">
          <w:delText xml:space="preserve">D) </w:delText>
        </w:r>
        <w:r w:rsidDel="00A47D1F">
          <w:delText>scenarios where three breaks were identified by the regime shift detector script.</w:delText>
        </w:r>
      </w:del>
    </w:p>
    <w:p w14:paraId="7BDA6F72" w14:textId="6DAF5B16" w:rsidR="00493C01" w:rsidRDefault="00493C01" w:rsidP="00493C01">
      <w:bookmarkStart w:id="408" w:name="_Hlk485739126"/>
      <w:proofErr w:type="gramStart"/>
      <w:r>
        <w:t xml:space="preserve">Figure </w:t>
      </w:r>
      <w:r w:rsidR="00721951">
        <w:t xml:space="preserve"> 3</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408"/>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409"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409"/>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 w:author="Zipkin, Elise" w:date="2018-07-31T17:00:00Z" w:initials="ZE">
    <w:p w14:paraId="0850E3E9" w14:textId="56F31236" w:rsidR="001037EE" w:rsidRDefault="001037EE">
      <w:pPr>
        <w:pStyle w:val="CommentText"/>
      </w:pPr>
      <w:r>
        <w:rPr>
          <w:rStyle w:val="CommentReference"/>
        </w:rPr>
        <w:annotationRef/>
      </w:r>
      <w:r>
        <w:t>Is this the same tau as above??  I don’t think so…</w:t>
      </w:r>
    </w:p>
  </w:comment>
  <w:comment w:id="110" w:author="Zipkin, Elise" w:date="2018-07-31T17:30:00Z" w:initials="ZE">
    <w:p w14:paraId="5638B850" w14:textId="797D5CA5" w:rsidR="001037EE" w:rsidRDefault="001037EE">
      <w:pPr>
        <w:pStyle w:val="CommentText"/>
      </w:pPr>
      <w:r>
        <w:rPr>
          <w:rStyle w:val="CommentReference"/>
        </w:rPr>
        <w:annotationRef/>
      </w:r>
      <w:r>
        <w:t>Based on figure 1, it looks like the time series range from 25 – 33 years, right?  But the time series length for both the case studies is less than that.  I think that’s a problem.  We should show that the model works during the range of data that we use for the application.</w:t>
      </w:r>
    </w:p>
  </w:comment>
  <w:comment w:id="303" w:author="Zipkin, Elise" w:date="2018-08-01T13:58:00Z" w:initials="ZE">
    <w:p w14:paraId="0305A3CF" w14:textId="7C97DAF4" w:rsidR="001037EE" w:rsidRDefault="001037EE">
      <w:pPr>
        <w:pStyle w:val="CommentText"/>
      </w:pPr>
      <w:r>
        <w:rPr>
          <w:rStyle w:val="CommentReference"/>
        </w:rPr>
        <w:annotationRef/>
      </w:r>
      <w:r>
        <w:t>Need a sentence in this paragraph about how the population has been declining and possibly how the population is currently under consideration for listing under the ESA.</w:t>
      </w:r>
    </w:p>
  </w:comment>
  <w:comment w:id="338" w:author="Zipkin, Elise" w:date="2018-08-01T11:59:00Z" w:initials="ZE">
    <w:p w14:paraId="419544DE" w14:textId="75D2FC4B" w:rsidR="001037EE" w:rsidRDefault="001037EE">
      <w:pPr>
        <w:pStyle w:val="CommentText"/>
      </w:pPr>
      <w:r>
        <w:rPr>
          <w:rStyle w:val="CommentReference"/>
        </w:rPr>
        <w:annotationRef/>
      </w:r>
      <w:r>
        <w:t>Let's talk about how we should discuss and present.  Seems like maybe Fig 4 needs multiple graphs or at least some graphs in supplemental.</w:t>
      </w:r>
    </w:p>
    <w:p w14:paraId="3A25BFA2" w14:textId="55358364" w:rsidR="001037EE" w:rsidRDefault="001037EE">
      <w:pPr>
        <w:pStyle w:val="CommentText"/>
      </w:pPr>
    </w:p>
    <w:p w14:paraId="00FE6F7E" w14:textId="1F107359" w:rsidR="001037EE" w:rsidRDefault="001037EE">
      <w:pPr>
        <w:pStyle w:val="CommentText"/>
      </w:pPr>
      <w:r>
        <w:t>Also, is there anything in the simulations that can help guide us as to which is the best model fit?</w:t>
      </w:r>
    </w:p>
  </w:comment>
  <w:comment w:id="339" w:author="Bahlai, Christine" w:date="2018-08-02T11:10:00Z" w:initials="BC">
    <w:p w14:paraId="08909C52" w14:textId="5E706F98" w:rsidR="00C67276" w:rsidRDefault="00C67276">
      <w:pPr>
        <w:pStyle w:val="CommentText"/>
      </w:pPr>
      <w:r>
        <w:rPr>
          <w:rStyle w:val="CommentReference"/>
        </w:rPr>
        <w:annotationRef/>
      </w:r>
      <w:r>
        <w:t xml:space="preserve">What about a dashed line where the possible </w:t>
      </w:r>
      <w:r w:rsidR="0064784F">
        <w:t>s</w:t>
      </w:r>
      <w:r>
        <w:t xml:space="preserve">econd break is </w:t>
      </w:r>
      <w:proofErr w:type="gramStart"/>
      <w:r>
        <w:t>occurring  in</w:t>
      </w:r>
      <w:proofErr w:type="gramEnd"/>
      <w:r>
        <w:t xml:space="preserve"> A, and a dashed line for the possible dynamic after the second shift in B?</w:t>
      </w:r>
    </w:p>
  </w:comment>
  <w:comment w:id="343" w:author="Bahlai, Christine" w:date="2018-08-02T11:01:00Z" w:initials="BC">
    <w:p w14:paraId="11605F84" w14:textId="15AECF28" w:rsidR="00624818" w:rsidRDefault="00624818">
      <w:pPr>
        <w:pStyle w:val="CommentText"/>
      </w:pPr>
      <w:r>
        <w:rPr>
          <w:rStyle w:val="CommentReference"/>
        </w:rPr>
        <w:annotationRef/>
      </w:r>
      <w:r>
        <w:t>Can’t find this ref</w:t>
      </w:r>
    </w:p>
  </w:comment>
  <w:comment w:id="355" w:author="Zipkin, Elise" w:date="2018-08-01T14:40:00Z" w:initials="ZE">
    <w:p w14:paraId="7DE90774" w14:textId="5285163F" w:rsidR="001037EE" w:rsidRDefault="001037EE">
      <w:pPr>
        <w:pStyle w:val="CommentText"/>
      </w:pPr>
      <w:r>
        <w:rPr>
          <w:rStyle w:val="CommentReference"/>
        </w:rPr>
        <w:annotationRef/>
      </w:r>
      <w:r>
        <w:t>Can revisit this paragraph.</w:t>
      </w:r>
    </w:p>
  </w:comment>
  <w:comment w:id="357" w:author="Zipkin, Elise" w:date="2018-08-01T14:42:00Z" w:initials="ZE">
    <w:p w14:paraId="1105505F" w14:textId="0E8730C8" w:rsidR="001037EE" w:rsidRDefault="001037EE">
      <w:pPr>
        <w:pStyle w:val="CommentText"/>
      </w:pPr>
      <w:r>
        <w:rPr>
          <w:rStyle w:val="CommentReference"/>
        </w:rPr>
        <w:annotationRef/>
      </w:r>
      <w:r>
        <w:t>We’ll probably want to beef up this paragraph and try to provide specific guidance on when the model is likely to be useful.</w:t>
      </w:r>
    </w:p>
  </w:comment>
  <w:comment w:id="398" w:author="Zipkin, Elise" w:date="2018-08-01T11:30:00Z" w:initials="ZE">
    <w:p w14:paraId="5416810B" w14:textId="76EB9E27" w:rsidR="001037EE" w:rsidRDefault="001037EE">
      <w:pPr>
        <w:pStyle w:val="CommentText"/>
      </w:pPr>
      <w:r>
        <w:rPr>
          <w:rStyle w:val="CommentReference"/>
        </w:rPr>
        <w:annotationRef/>
      </w:r>
      <w:r>
        <w:t>I'm having a hard time figuring out the difference between figures 1 and 2.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0E3E9" w15:done="0"/>
  <w15:commentEx w15:paraId="5638B850" w15:done="0"/>
  <w15:commentEx w15:paraId="0305A3CF" w15:done="0"/>
  <w15:commentEx w15:paraId="00FE6F7E" w15:done="0"/>
  <w15:commentEx w15:paraId="08909C52" w15:paraIdParent="00FE6F7E" w15:done="0"/>
  <w15:commentEx w15:paraId="11605F84" w15:done="0"/>
  <w15:commentEx w15:paraId="7DE90774" w15:done="0"/>
  <w15:commentEx w15:paraId="1105505F" w15:done="0"/>
  <w15:commentEx w15:paraId="54168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5960"/>
    <w:rsid w:val="000717E7"/>
    <w:rsid w:val="00075BF1"/>
    <w:rsid w:val="0009442B"/>
    <w:rsid w:val="00095B5C"/>
    <w:rsid w:val="000A26E0"/>
    <w:rsid w:val="000C20C0"/>
    <w:rsid w:val="000D5977"/>
    <w:rsid w:val="000F5662"/>
    <w:rsid w:val="001037EE"/>
    <w:rsid w:val="001074B1"/>
    <w:rsid w:val="001301A4"/>
    <w:rsid w:val="00132F8B"/>
    <w:rsid w:val="00150E18"/>
    <w:rsid w:val="001553C5"/>
    <w:rsid w:val="0016400A"/>
    <w:rsid w:val="0017338B"/>
    <w:rsid w:val="001757BD"/>
    <w:rsid w:val="00195902"/>
    <w:rsid w:val="00195C58"/>
    <w:rsid w:val="001A19E1"/>
    <w:rsid w:val="001A760B"/>
    <w:rsid w:val="001B1ECF"/>
    <w:rsid w:val="001B613A"/>
    <w:rsid w:val="001C51BB"/>
    <w:rsid w:val="001D05DA"/>
    <w:rsid w:val="00203DE7"/>
    <w:rsid w:val="00207043"/>
    <w:rsid w:val="00217133"/>
    <w:rsid w:val="002306B7"/>
    <w:rsid w:val="002424E7"/>
    <w:rsid w:val="00263647"/>
    <w:rsid w:val="0027292D"/>
    <w:rsid w:val="002907A7"/>
    <w:rsid w:val="0029724D"/>
    <w:rsid w:val="002C3E17"/>
    <w:rsid w:val="002D019F"/>
    <w:rsid w:val="002D4506"/>
    <w:rsid w:val="0030515D"/>
    <w:rsid w:val="00312392"/>
    <w:rsid w:val="0031435D"/>
    <w:rsid w:val="00324AC6"/>
    <w:rsid w:val="003262F1"/>
    <w:rsid w:val="00327C5D"/>
    <w:rsid w:val="00330615"/>
    <w:rsid w:val="0036101F"/>
    <w:rsid w:val="00393AA6"/>
    <w:rsid w:val="003B047C"/>
    <w:rsid w:val="003D6876"/>
    <w:rsid w:val="003D6BFD"/>
    <w:rsid w:val="003D7AC7"/>
    <w:rsid w:val="003D7B3C"/>
    <w:rsid w:val="00400E52"/>
    <w:rsid w:val="004040FC"/>
    <w:rsid w:val="00411045"/>
    <w:rsid w:val="00411D38"/>
    <w:rsid w:val="00413987"/>
    <w:rsid w:val="00420D43"/>
    <w:rsid w:val="00432AAE"/>
    <w:rsid w:val="004438DB"/>
    <w:rsid w:val="0044405E"/>
    <w:rsid w:val="00474663"/>
    <w:rsid w:val="004877BD"/>
    <w:rsid w:val="00493C01"/>
    <w:rsid w:val="00496204"/>
    <w:rsid w:val="004B76BC"/>
    <w:rsid w:val="004C3B3A"/>
    <w:rsid w:val="004D5D80"/>
    <w:rsid w:val="004E6528"/>
    <w:rsid w:val="004F071B"/>
    <w:rsid w:val="004F0FD9"/>
    <w:rsid w:val="00527036"/>
    <w:rsid w:val="0054095B"/>
    <w:rsid w:val="0055724E"/>
    <w:rsid w:val="0056286C"/>
    <w:rsid w:val="005724AC"/>
    <w:rsid w:val="00575692"/>
    <w:rsid w:val="00591134"/>
    <w:rsid w:val="005932CA"/>
    <w:rsid w:val="005A1249"/>
    <w:rsid w:val="005B27D1"/>
    <w:rsid w:val="005C0C19"/>
    <w:rsid w:val="005C1930"/>
    <w:rsid w:val="005D7105"/>
    <w:rsid w:val="005E180B"/>
    <w:rsid w:val="005F74F8"/>
    <w:rsid w:val="00604882"/>
    <w:rsid w:val="00624181"/>
    <w:rsid w:val="00624818"/>
    <w:rsid w:val="0062727D"/>
    <w:rsid w:val="006373C0"/>
    <w:rsid w:val="0064784F"/>
    <w:rsid w:val="00651227"/>
    <w:rsid w:val="00652682"/>
    <w:rsid w:val="0065335B"/>
    <w:rsid w:val="00686F95"/>
    <w:rsid w:val="006947D1"/>
    <w:rsid w:val="0069540F"/>
    <w:rsid w:val="006B2588"/>
    <w:rsid w:val="006B72C6"/>
    <w:rsid w:val="006E5B2F"/>
    <w:rsid w:val="006F3740"/>
    <w:rsid w:val="006F5322"/>
    <w:rsid w:val="00705548"/>
    <w:rsid w:val="007212B3"/>
    <w:rsid w:val="00721951"/>
    <w:rsid w:val="00762808"/>
    <w:rsid w:val="0078690C"/>
    <w:rsid w:val="00786E52"/>
    <w:rsid w:val="007A4EC6"/>
    <w:rsid w:val="007D571F"/>
    <w:rsid w:val="007F3FEA"/>
    <w:rsid w:val="007F653E"/>
    <w:rsid w:val="008032E9"/>
    <w:rsid w:val="00822D4A"/>
    <w:rsid w:val="00834911"/>
    <w:rsid w:val="00873DC1"/>
    <w:rsid w:val="008B4743"/>
    <w:rsid w:val="008C5304"/>
    <w:rsid w:val="008E41EA"/>
    <w:rsid w:val="008E4F33"/>
    <w:rsid w:val="00920A86"/>
    <w:rsid w:val="0092388E"/>
    <w:rsid w:val="00926534"/>
    <w:rsid w:val="00930C77"/>
    <w:rsid w:val="00950939"/>
    <w:rsid w:val="00953A7F"/>
    <w:rsid w:val="00977866"/>
    <w:rsid w:val="009A0B2F"/>
    <w:rsid w:val="009C0978"/>
    <w:rsid w:val="00A001CE"/>
    <w:rsid w:val="00A114E2"/>
    <w:rsid w:val="00A24582"/>
    <w:rsid w:val="00A26FD7"/>
    <w:rsid w:val="00A30740"/>
    <w:rsid w:val="00A366AF"/>
    <w:rsid w:val="00A42D09"/>
    <w:rsid w:val="00A47D1F"/>
    <w:rsid w:val="00A81D0C"/>
    <w:rsid w:val="00A83E7C"/>
    <w:rsid w:val="00A87F7E"/>
    <w:rsid w:val="00A9122A"/>
    <w:rsid w:val="00A96C7D"/>
    <w:rsid w:val="00A96EC1"/>
    <w:rsid w:val="00AC02B9"/>
    <w:rsid w:val="00AC2B6F"/>
    <w:rsid w:val="00AE7F6D"/>
    <w:rsid w:val="00AF0366"/>
    <w:rsid w:val="00B103FD"/>
    <w:rsid w:val="00B2185B"/>
    <w:rsid w:val="00B71576"/>
    <w:rsid w:val="00B90E4C"/>
    <w:rsid w:val="00B92D42"/>
    <w:rsid w:val="00BA3B40"/>
    <w:rsid w:val="00BB4B04"/>
    <w:rsid w:val="00C00F9B"/>
    <w:rsid w:val="00C179E2"/>
    <w:rsid w:val="00C31A54"/>
    <w:rsid w:val="00C37458"/>
    <w:rsid w:val="00C67276"/>
    <w:rsid w:val="00C81B79"/>
    <w:rsid w:val="00CB7EEE"/>
    <w:rsid w:val="00CC48AC"/>
    <w:rsid w:val="00CE713E"/>
    <w:rsid w:val="00CF1B74"/>
    <w:rsid w:val="00CF6EED"/>
    <w:rsid w:val="00D12B05"/>
    <w:rsid w:val="00D24EDB"/>
    <w:rsid w:val="00D55E7A"/>
    <w:rsid w:val="00D57116"/>
    <w:rsid w:val="00D84390"/>
    <w:rsid w:val="00D9182C"/>
    <w:rsid w:val="00DA72A4"/>
    <w:rsid w:val="00DB1ACD"/>
    <w:rsid w:val="00DC2791"/>
    <w:rsid w:val="00DC32C5"/>
    <w:rsid w:val="00DC50C9"/>
    <w:rsid w:val="00E17AD0"/>
    <w:rsid w:val="00E22FDA"/>
    <w:rsid w:val="00E56093"/>
    <w:rsid w:val="00E6695E"/>
    <w:rsid w:val="00E73CB6"/>
    <w:rsid w:val="00E74F2C"/>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918B4"/>
    <w:rsid w:val="00F95000"/>
    <w:rsid w:val="00FA445D"/>
    <w:rsid w:val="00FB0A38"/>
    <w:rsid w:val="00FB13EC"/>
    <w:rsid w:val="00FB5066"/>
    <w:rsid w:val="00F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8D010-0770-418D-8963-B11568F6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16</Pages>
  <Words>21839</Words>
  <Characters>124484</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9</cp:revision>
  <dcterms:created xsi:type="dcterms:W3CDTF">2018-12-18T20:04:00Z</dcterms:created>
  <dcterms:modified xsi:type="dcterms:W3CDTF">2018-12-20T16:41:00Z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id="KOb93LPH"/&gt;&lt;style id="http://www.zotero.org/styles/environmental-entomology" hasBibliography="1" bibliographyStyleHasBeenSet="1"/&gt;&lt;prefs&gt;&lt;pref name="fieldType" value="Field"/&gt;&lt;/prefs&gt;&lt;/data&gt;</vt:lpwstr>
  </property>
</Properties>
</file>