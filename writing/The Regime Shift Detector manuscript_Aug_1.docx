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77AF3A9"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ins w:id="0" w:author="Bahlai, Christine" w:date="2018-12-18T10:05:00Z">
        <w:r w:rsidR="00DA72A4">
          <w:t>, and a separate tool calculates a relative weight</w:t>
        </w:r>
      </w:ins>
      <w:ins w:id="1" w:author="Bahlai, Christine" w:date="2018-12-18T10:06:00Z">
        <w:r w:rsidR="00DA72A4">
          <w:t xml:space="preserve"> of each break, aiding in interpretation of more subtle patterns</w:t>
        </w:r>
      </w:ins>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C29739E" w:rsidR="00DA72A4" w:rsidRDefault="00493C01" w:rsidP="00493C01">
      <w:pPr>
        <w:rPr>
          <w:ins w:id="2" w:author="Bahlai, Christine" w:date="2018-12-18T10:19:00Z"/>
        </w:rPr>
      </w:pPr>
      <w:r w:rsidRPr="0014050F">
        <w:t xml:space="preserve">3: </w:t>
      </w:r>
      <w:ins w:id="3" w:author="Bahlai, Christine" w:date="2018-12-18T10:09:00Z">
        <w:r w:rsidR="00DA72A4">
          <w:t>We evaluated the regime shift detector model from two per</w:t>
        </w:r>
      </w:ins>
      <w:ins w:id="4" w:author="Bahlai, Christine" w:date="2018-12-18T10:10:00Z">
        <w:r w:rsidR="00DA72A4">
          <w:t>spectives: in the context of the set of equivalently performing break point combination</w:t>
        </w:r>
      </w:ins>
      <w:ins w:id="5" w:author="Bahlai, Christine" w:date="2018-12-18T10:11:00Z">
        <w:r w:rsidR="00DA72A4">
          <w:t xml:space="preserve">s, and in the context of the top ranked break point combination alone. </w:t>
        </w:r>
      </w:ins>
      <w:r w:rsidRPr="0014050F">
        <w:t xml:space="preserve">We found that under low </w:t>
      </w:r>
      <w:r w:rsidR="00F40045">
        <w:t xml:space="preserve">environmental/sampling </w:t>
      </w:r>
      <w:r w:rsidRPr="0014050F">
        <w:t xml:space="preserve">error, the </w:t>
      </w:r>
      <w:ins w:id="6" w:author="Bahlai, Christine" w:date="2018-12-18T10:11:00Z">
        <w:r w:rsidR="00DA72A4">
          <w:t xml:space="preserve">break point sets selected by the </w:t>
        </w:r>
      </w:ins>
      <w:r w:rsidRPr="0014050F">
        <w:t xml:space="preserve">regime shift detector </w:t>
      </w:r>
      <w:del w:id="7" w:author="Bahlai, Christine" w:date="2018-12-18T10:07:00Z">
        <w:r w:rsidDel="00DA72A4">
          <w:delText>accurately</w:delText>
        </w:r>
        <w:r w:rsidRPr="0014050F" w:rsidDel="00DA72A4">
          <w:delText xml:space="preserve"> identif</w:delText>
        </w:r>
        <w:r w:rsidDel="00DA72A4">
          <w:delText>ied</w:delText>
        </w:r>
        <w:r w:rsidRPr="0014050F" w:rsidDel="00DA72A4">
          <w:delText xml:space="preserve"> </w:delText>
        </w:r>
      </w:del>
      <w:ins w:id="8" w:author="Bahlai, Christine" w:date="2018-12-18T10:12:00Z">
        <w:r w:rsidR="00DA72A4">
          <w:t>contained the</w:t>
        </w:r>
      </w:ins>
      <w:ins w:id="9" w:author="Bahlai, Christine" w:date="2018-12-18T10:07:00Z">
        <w:r w:rsidR="00DA72A4">
          <w:t xml:space="preserve"> sim</w:t>
        </w:r>
      </w:ins>
      <w:ins w:id="10" w:author="Bahlai, Christine" w:date="2018-12-18T10:08:00Z">
        <w:r w:rsidR="00DA72A4">
          <w:t xml:space="preserve">ulation parameters of </w:t>
        </w:r>
      </w:ins>
      <w:del w:id="11" w:author="Bahlai, Christine" w:date="2018-12-18T10:29:00Z">
        <w:r w:rsidR="00F40045" w:rsidDel="00DA72A4">
          <w:delText xml:space="preserve">two </w:delText>
        </w:r>
      </w:del>
      <w:del w:id="12" w:author="Bahlai, Christine" w:date="2018-12-18T10:13:00Z">
        <w:r w:rsidR="00F40045" w:rsidDel="00DA72A4">
          <w:delText xml:space="preserve">or more </w:delText>
        </w:r>
      </w:del>
      <w:del w:id="13" w:author="Bahlai, Christine" w:date="2018-12-18T10:29:00Z">
        <w:r w:rsidR="00F40045" w:rsidDel="00DA72A4">
          <w:delText xml:space="preserve">break scenarios </w:delText>
        </w:r>
      </w:del>
      <w:del w:id="14" w:author="Bahlai, Christine" w:date="2018-12-18T10:12:00Z">
        <w:r w:rsidR="00F40045" w:rsidDel="00DA72A4">
          <w:delText xml:space="preserve">with </w:delText>
        </w:r>
      </w:del>
      <w:del w:id="15" w:author="Bahlai, Christine" w:date="2018-12-18T10:08:00Z">
        <w:r w:rsidR="00F40045" w:rsidDel="00DA72A4">
          <w:delText>&gt;90</w:delText>
        </w:r>
      </w:del>
      <w:del w:id="16" w:author="Bahlai, Christine" w:date="2018-12-18T10:29:00Z">
        <w:r w:rsidR="00F40045" w:rsidDel="00DA72A4">
          <w:delText xml:space="preserve">% </w:delText>
        </w:r>
      </w:del>
      <w:del w:id="17" w:author="Bahlai, Christine" w:date="2018-12-18T10:12:00Z">
        <w:r w:rsidR="00F40045" w:rsidDel="00DA72A4">
          <w:delText>accuracy</w:delText>
        </w:r>
      </w:del>
      <w:del w:id="18" w:author="Bahlai, Christine" w:date="2018-12-18T10:29:00Z">
        <w:r w:rsidR="00F40045" w:rsidDel="00DA72A4">
          <w:delText>, one break scenarios</w:delText>
        </w:r>
        <w:r w:rsidR="00F40045" w:rsidRPr="0014050F" w:rsidDel="00DA72A4">
          <w:delText xml:space="preserve"> </w:delText>
        </w:r>
        <w:r w:rsidR="00F40045" w:rsidDel="00DA72A4">
          <w:delText>with</w:delText>
        </w:r>
        <w:r w:rsidR="00F40045" w:rsidRPr="0014050F" w:rsidDel="00DA72A4">
          <w:delText xml:space="preserve"> </w:delText>
        </w:r>
      </w:del>
      <w:del w:id="19" w:author="Bahlai, Christine" w:date="2018-12-18T10:12:00Z">
        <w:r w:rsidR="00F40045" w:rsidDel="00DA72A4">
          <w:delText>8</w:delText>
        </w:r>
        <w:r w:rsidR="00F40045" w:rsidRPr="0014050F" w:rsidDel="00DA72A4">
          <w:delText>0</w:delText>
        </w:r>
      </w:del>
      <w:del w:id="20" w:author="Bahlai, Christine" w:date="2018-12-18T10:29:00Z">
        <w:r w:rsidR="00F40045" w:rsidRPr="0014050F" w:rsidDel="00DA72A4">
          <w:delText xml:space="preserve">% </w:delText>
        </w:r>
        <w:r w:rsidR="00F40045" w:rsidDel="00DA72A4">
          <w:delText xml:space="preserve">accuracy, and </w:delText>
        </w:r>
        <w:r w:rsidRPr="0014050F" w:rsidDel="00DA72A4">
          <w:delText xml:space="preserve">no shift scenarios </w:delText>
        </w:r>
        <w:r w:rsidR="00F40045" w:rsidDel="00DA72A4">
          <w:delText>with</w:delText>
        </w:r>
        <w:r w:rsidRPr="0014050F" w:rsidDel="00DA72A4">
          <w:delText xml:space="preserve"> approximately </w:delText>
        </w:r>
      </w:del>
      <w:del w:id="21" w:author="Bahlai, Christine" w:date="2018-12-18T10:13:00Z">
        <w:r w:rsidR="00FB5066" w:rsidDel="00DA72A4">
          <w:delText>6</w:delText>
        </w:r>
        <w:r w:rsidR="00FB5066" w:rsidRPr="0014050F" w:rsidDel="00DA72A4">
          <w:delText>0</w:delText>
        </w:r>
      </w:del>
      <w:del w:id="22" w:author="Bahlai, Christine" w:date="2018-12-18T10:29:00Z">
        <w:r w:rsidRPr="0014050F" w:rsidDel="00DA72A4">
          <w:delText xml:space="preserve">% </w:delText>
        </w:r>
        <w:r w:rsidR="00F40045" w:rsidDel="00DA72A4">
          <w:delText>accuracy</w:delText>
        </w:r>
        <w:r w:rsidDel="00DA72A4">
          <w:delText xml:space="preserve">; </w:delText>
        </w:r>
      </w:del>
      <w:del w:id="23" w:author="Bahlai, Christine" w:date="2018-12-18T10:14:00Z">
        <w:r w:rsidDel="00DA72A4">
          <w:delText xml:space="preserve">yet, the model’s </w:delText>
        </w:r>
        <w:r w:rsidRPr="0014050F" w:rsidDel="00DA72A4">
          <w:delText>performance declined as sampling error increased</w:delText>
        </w:r>
      </w:del>
      <w:ins w:id="24" w:author="Bahlai, Christine" w:date="2018-12-18T10:29:00Z">
        <w:r w:rsidR="00DA72A4">
          <w:t>with 70%-100 accuracy</w:t>
        </w:r>
      </w:ins>
      <w:r w:rsidRPr="0014050F">
        <w:t xml:space="preserve">. </w:t>
      </w:r>
      <w:ins w:id="25" w:author="Bahlai, Christine" w:date="2018-12-18T10:18:00Z">
        <w:r w:rsidR="00DA72A4">
          <w:t xml:space="preserve">We found that the regime shift detector model </w:t>
        </w:r>
      </w:ins>
      <w:ins w:id="26" w:author="Bahlai, Christine" w:date="2018-12-18T10:20:00Z">
        <w:r w:rsidR="00DA72A4">
          <w:t>was most accurate for more complex models when considered from the perspective of top-</w:t>
        </w:r>
      </w:ins>
      <w:ins w:id="27" w:author="Bahlai, Christine" w:date="2018-12-18T10:15:00Z">
        <w:r w:rsidR="00DA72A4">
          <w:t>ranked break point combinations</w:t>
        </w:r>
      </w:ins>
      <w:ins w:id="28" w:author="Bahlai, Christine" w:date="2018-12-18T10:21:00Z">
        <w:r w:rsidR="00DA72A4">
          <w:t xml:space="preserve"> alone: top rank</w:t>
        </w:r>
      </w:ins>
      <w:ins w:id="29" w:author="Bahlai, Christine" w:date="2018-12-18T10:23:00Z">
        <w:r w:rsidR="00DA72A4">
          <w:t xml:space="preserve">ed break point combinations were most likely to </w:t>
        </w:r>
      </w:ins>
      <w:ins w:id="30" w:author="Bahlai, Christine" w:date="2018-12-18T10:24:00Z">
        <w:r w:rsidR="00DA72A4">
          <w:t xml:space="preserve">identify additional potential breaks in the time series data. The weighting tool </w:t>
        </w:r>
      </w:ins>
      <w:ins w:id="31" w:author="Bahlai, Christine" w:date="2018-12-18T10:25:00Z">
        <w:r w:rsidR="00DA72A4">
          <w:t xml:space="preserve">generally separated breaks </w:t>
        </w:r>
      </w:ins>
      <w:ins w:id="32" w:author="Bahlai, Christine" w:date="2018-12-18T10:26:00Z">
        <w:r w:rsidR="00DA72A4">
          <w:t xml:space="preserve">intentionally placed in simulated data to those due to sampling error, although the magnitude of the difference varied with other simulation </w:t>
        </w:r>
        <w:proofErr w:type="spellStart"/>
        <w:r w:rsidR="00DA72A4">
          <w:t>parme</w:t>
        </w:r>
      </w:ins>
      <w:ins w:id="33" w:author="Bahlai, Christine" w:date="2018-12-18T10:27:00Z">
        <w:r w:rsidR="00DA72A4">
          <w:t>ters</w:t>
        </w:r>
        <w:proofErr w:type="spellEnd"/>
        <w:r w:rsidR="00DA72A4">
          <w:t>.</w:t>
        </w:r>
      </w:ins>
    </w:p>
    <w:p w14:paraId="34F7EE4C" w14:textId="711B97E2" w:rsidR="00493C01" w:rsidRPr="0014050F" w:rsidRDefault="00DA72A4" w:rsidP="00493C01">
      <w:ins w:id="34" w:author="Bahlai, Christine" w:date="2018-12-18T10:19:00Z">
        <w:r>
          <w:t xml:space="preserve">4: </w:t>
        </w:r>
      </w:ins>
      <w:r w:rsidR="00493C01" w:rsidRPr="0014050F">
        <w:t>In our case study examining the invasion process of</w:t>
      </w:r>
      <w:r w:rsidR="00493C01">
        <w:t xml:space="preserve"> Multicolored Asian Ladybeetle (</w:t>
      </w:r>
      <w:r w:rsidR="00493C01" w:rsidRPr="0014050F">
        <w:rPr>
          <w:i/>
        </w:rPr>
        <w:t>Harmonia axyridis</w:t>
      </w:r>
      <w:r w:rsidR="00493C01">
        <w:t>)</w:t>
      </w:r>
      <w:r w:rsidR="00493C01" w:rsidRPr="0014050F">
        <w:t>, the regime shift detector identified shifts in population cycling associated with</w:t>
      </w:r>
      <w:r w:rsidR="00493C01">
        <w:t xml:space="preserve"> known variation in</w:t>
      </w:r>
      <w:r w:rsidR="00493C01" w:rsidRPr="0014050F">
        <w:t xml:space="preserve"> prey availability. However, the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within greater uncertainty about the number and location of breaks in the time series data</w:t>
      </w:r>
      <w:ins w:id="35" w:author="Bahlai, Christine" w:date="2018-12-18T10:30:00Z">
        <w:r>
          <w:t>.</w:t>
        </w:r>
      </w:ins>
      <w:del w:id="36" w:author="Bahlai, Christine" w:date="2018-12-18T10:30:00Z">
        <w:r w:rsidR="00F40045" w:rsidDel="00DA72A4">
          <w:delText xml:space="preserve">, </w:delText>
        </w:r>
        <w:r w:rsidR="00493C01" w:rsidRPr="0014050F" w:rsidDel="00DA72A4">
          <w:delText xml:space="preserve">suggesting </w:delText>
        </w:r>
        <w:r w:rsidR="00493C01" w:rsidDel="00DA72A4">
          <w:delText xml:space="preserve">that </w:delText>
        </w:r>
        <w:r w:rsidR="00493C01" w:rsidRPr="0014050F" w:rsidDel="00DA72A4">
          <w:delText xml:space="preserve">multiple super-imposed processes </w:delText>
        </w:r>
        <w:r w:rsidR="00493C01" w:rsidDel="00DA72A4">
          <w:delText>ar</w:delText>
        </w:r>
        <w:r w:rsidR="00493C01" w:rsidRPr="0014050F" w:rsidDel="00DA72A4">
          <w:delText xml:space="preserve">e </w:delText>
        </w:r>
        <w:r w:rsidR="00493C01" w:rsidDel="00DA72A4">
          <w:delText xml:space="preserve">likely </w:delText>
        </w:r>
        <w:r w:rsidR="00493C01" w:rsidRPr="0014050F" w:rsidDel="00DA72A4">
          <w:delText>involved in the decline of this species.</w:delText>
        </w:r>
      </w:del>
    </w:p>
    <w:p w14:paraId="267DAE0E" w14:textId="4992FB9B" w:rsidR="00493C01" w:rsidRPr="0014050F" w:rsidRDefault="00493C01" w:rsidP="00493C01">
      <w:del w:id="37" w:author="Bahlai, Christine" w:date="2018-12-18T10:19:00Z">
        <w:r w:rsidRPr="0014050F" w:rsidDel="00DA72A4">
          <w:delText>4</w:delText>
        </w:r>
      </w:del>
      <w:ins w:id="38" w:author="Bahlai, Christine" w:date="2018-12-18T10:19:00Z">
        <w:r w:rsidR="00DA72A4">
          <w:t>5</w:t>
        </w:r>
      </w:ins>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rsidR="009A0B2F">
        <w:t>such</w:t>
      </w:r>
      <w:r w:rsidRPr="0014050F">
        <w:t xml:space="preserve"> tools </w:t>
      </w:r>
      <w:r w:rsidR="009A0B2F">
        <w:t xml:space="preserve">can increase understanding of the conditions under which </w:t>
      </w:r>
      <w:r>
        <w:t xml:space="preserve">population </w:t>
      </w:r>
      <w:r w:rsidR="009A0B2F">
        <w:t xml:space="preserve">dynamics can </w:t>
      </w:r>
      <w:r w:rsidR="00324AC6">
        <w:t>shift to other states</w:t>
      </w:r>
      <w:r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A9EBEA0"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ins w:id="39" w:author="Bahlai, Christine" w:date="2018-12-18T10:31:00Z">
        <w:r w:rsidR="00DA72A4">
          <w:t>t</w:t>
        </w:r>
      </w:ins>
      <w:del w:id="40" w:author="Bahlai, Christine" w:date="2018-12-18T10:31:00Z">
        <w:r w:rsidDel="00DA72A4">
          <w:delText>ce</w:delText>
        </w:r>
      </w:del>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3F05E5B9" w:rsidR="00493C01" w:rsidRPr="00562E12" w:rsidRDefault="001301A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1A1A981"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term </w:t>
      </w:r>
      <m:oMath>
        <m:sSub>
          <m:sSubPr>
            <m:ctrlPr>
              <w:ins w:id="41" w:author="Bahlai, Christine" w:date="2018-12-18T10:37:00Z">
                <w:rPr>
                  <w:rFonts w:ascii="Cambria Math" w:hAnsi="Cambria Math" w:cs="Times New Roman"/>
                  <w:i/>
                  <w:sz w:val="24"/>
                  <w:szCs w:val="24"/>
                </w:rPr>
              </w:ins>
            </m:ctrlPr>
          </m:sSubPr>
          <m:e>
            <m:r>
              <w:ins w:id="42" w:author="Bahlai, Christine" w:date="2018-12-18T10:37:00Z">
                <w:rPr>
                  <w:rFonts w:ascii="Cambria Math" w:hAnsi="Cambria Math" w:cs="Times New Roman"/>
                  <w:sz w:val="24"/>
                  <w:szCs w:val="24"/>
                </w:rPr>
                <m:t>ε</m:t>
              </w:ins>
            </m:r>
          </m:e>
          <m:sub>
            <m:r>
              <w:ins w:id="43" w:author="Bahlai, Christine" w:date="2018-12-18T10:37:00Z">
                <w:rPr>
                  <w:rFonts w:ascii="Cambria Math" w:hAnsi="Cambria Math" w:cs="Times New Roman"/>
                  <w:sz w:val="24"/>
                  <w:szCs w:val="24"/>
                </w:rPr>
                <m:t>t</m:t>
              </w:ins>
            </m:r>
          </m:sub>
        </m:sSub>
        <m:sSub>
          <m:sSubPr>
            <m:ctrlPr>
              <w:del w:id="44" w:author="Bahlai, Christine" w:date="2018-12-18T10:37:00Z">
                <w:rPr>
                  <w:rFonts w:ascii="Cambria Math" w:hAnsi="Cambria Math" w:cs="Times New Roman"/>
                  <w:i/>
                  <w:sz w:val="24"/>
                  <w:szCs w:val="24"/>
                </w:rPr>
              </w:del>
            </m:ctrlPr>
          </m:sSubPr>
          <m:e>
            <m:r>
              <w:del w:id="45" w:author="Bahlai, Christine" w:date="2018-12-18T10:37:00Z">
                <w:rPr>
                  <w:rFonts w:ascii="Cambria Math" w:hAnsi="Cambria Math" w:cs="Times New Roman"/>
                  <w:sz w:val="24"/>
                  <w:szCs w:val="24"/>
                </w:rPr>
                <m:t>σ</m:t>
              </w:del>
            </m:r>
          </m:e>
          <m:sub>
            <m:r>
              <w:del w:id="46" w:author="Bahlai, Christine" w:date="2018-12-18T10:37:00Z">
                <w:rPr>
                  <w:rFonts w:ascii="Cambria Math" w:hAnsi="Cambria Math" w:cs="Times New Roman"/>
                  <w:sz w:val="24"/>
                  <w:szCs w:val="24"/>
                </w:rPr>
                <m:t>t</m:t>
              </w:del>
            </m:r>
          </m:sub>
        </m:sSub>
      </m:oMath>
      <w:del w:id="47" w:author="Bahlai, Christine" w:date="2018-12-18T10:37:00Z">
        <w:r w:rsidR="00493C01" w:rsidDel="00DA72A4">
          <w:delText xml:space="preserve"> </w:delText>
        </w:r>
      </w:del>
      <w:ins w:id="48" w:author="Bahlai, Christine" w:date="2018-12-18T10:41:00Z">
        <w:r w:rsidR="00DA72A4">
          <w:t xml:space="preserve"> to represent process noise, </w:t>
        </w:r>
      </w:ins>
      <w:del w:id="49" w:author="Bahlai, Christine" w:date="2018-12-18T10:41:00Z">
        <w:r w:rsidR="006F3740" w:rsidDel="00DA72A4">
          <w:delText xml:space="preserve">, </w:delText>
        </w:r>
      </w:del>
      <w:r w:rsidR="006F3740">
        <w:t>which follows a normal distribution centered around zero</w:t>
      </w:r>
      <w:r w:rsidR="00CF6EED">
        <w:t xml:space="preserve"> with a </w:t>
      </w:r>
      <w:ins w:id="50" w:author="Bahlai, Christine" w:date="2018-12-18T10:48:00Z">
        <w:r w:rsidR="00DA72A4">
          <w:t xml:space="preserve">constant </w:t>
        </w:r>
      </w:ins>
      <w:r w:rsidR="00CF6EED">
        <w:t>variance</w:t>
      </w:r>
      <w:ins w:id="51" w:author="Bahlai, Christine" w:date="2018-12-18T10:48:00Z">
        <w:r w:rsidR="00DA72A4">
          <w:t xml:space="preserve"> </w:t>
        </w:r>
      </w:ins>
      <w:del w:id="52" w:author="Bahlai, Christine" w:date="2018-12-18T11:20:00Z">
        <w:r w:rsidR="00CF6EED" w:rsidDel="00DA72A4">
          <w:delText xml:space="preserve"> </w:delText>
        </w:r>
      </w:del>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ins w:id="53" w:author="Bahlai, Christine" w:date="2018-12-18T10:42:00Z">
                <w:rPr>
                  <w:rFonts w:ascii="Cambria Math" w:hAnsi="Cambria Math" w:cs="Times New Roman"/>
                  <w:i/>
                  <w:sz w:val="24"/>
                  <w:szCs w:val="24"/>
                </w:rPr>
              </w:ins>
            </m:ctrlPr>
          </m:sSubPr>
          <m:e>
            <m:r>
              <w:ins w:id="54" w:author="Bahlai, Christine" w:date="2018-12-18T10:42:00Z">
                <w:rPr>
                  <w:rFonts w:ascii="Cambria Math" w:hAnsi="Cambria Math" w:cs="Times New Roman"/>
                  <w:sz w:val="24"/>
                  <w:szCs w:val="24"/>
                </w:rPr>
                <m:t>ε</m:t>
              </w:ins>
            </m:r>
          </m:e>
          <m:sub>
            <m:r>
              <w:ins w:id="55" w:author="Bahlai, Christine" w:date="2018-12-18T10:42:00Z">
                <w:rPr>
                  <w:rFonts w:ascii="Cambria Math" w:hAnsi="Cambria Math" w:cs="Times New Roman"/>
                  <w:sz w:val="24"/>
                  <w:szCs w:val="24"/>
                </w:rPr>
                <m:t>t</m:t>
              </w:ins>
            </m:r>
          </m:sub>
        </m:sSub>
        <m:r>
          <w:del w:id="56" w:author="Bahlai, Christine" w:date="2018-12-18T10:42:00Z">
            <w:rPr>
              <w:rFonts w:ascii="Cambria Math" w:hAnsi="Cambria Math" w:cs="Times New Roman"/>
              <w:sz w:val="24"/>
              <w:szCs w:val="24"/>
            </w:rPr>
            <m:t>τ</m:t>
          </w:del>
        </m:r>
      </m:oMath>
      <w:del w:id="57" w:author="Bahlai, Christine" w:date="2018-12-18T10:42:00Z">
        <w:r w:rsidR="00493C01" w:rsidDel="00DA72A4">
          <w:delText xml:space="preserve"> a</w:delText>
        </w:r>
      </w:del>
      <w:ins w:id="58" w:author="Bahlai, Christine" w:date="2018-12-18T10:42:00Z">
        <w:r w:rsidR="00DA72A4">
          <w:t xml:space="preserve"> a</w:t>
        </w:r>
      </w:ins>
      <w:r w:rsidR="00493C01">
        <w:t xml:space="preserve">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6123BBC5" w:rsidR="00493C01" w:rsidRPr="00DA72A4" w:rsidRDefault="00493C01" w:rsidP="00493C01">
      <w:pPr>
        <w:rPr>
          <w:ins w:id="59" w:author="Bahlai, Christine" w:date="2018-12-18T10:54:00Z"/>
        </w:rPr>
      </w:pPr>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were used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ins w:id="60" w:author="Bahlai, Christine" w:date="2018-12-18T10:49:00Z">
        <w:r w:rsidR="00DA72A4">
          <w:t xml:space="preserve"> </w:t>
        </w:r>
      </w:ins>
      <w:ins w:id="61" w:author="Bahlai, Christine" w:date="2018-12-18T10:54:00Z">
        <w:r w:rsidR="00DA72A4">
          <w:t xml:space="preserve"> To </w:t>
        </w:r>
      </w:ins>
      <w:ins w:id="62" w:author="Bahlai, Christine" w:date="2018-12-18T10:55:00Z">
        <w:r w:rsidR="00DA72A4">
          <w:t xml:space="preserve">evaluate the strength of evidence associated with a given break </w:t>
        </w:r>
      </w:ins>
      <w:ins w:id="63" w:author="Bahlai, Christine" w:date="2018-12-18T11:01:00Z">
        <w:r w:rsidR="00DA72A4">
          <w:t xml:space="preserve">in a time series </w:t>
        </w:r>
      </w:ins>
      <w:ins w:id="64" w:author="Bahlai, Christine" w:date="2018-12-18T10:55:00Z">
        <w:r w:rsidR="00DA72A4">
          <w:t>identified by the re</w:t>
        </w:r>
      </w:ins>
      <w:ins w:id="65" w:author="Bahlai, Christine" w:date="2018-12-18T10:56:00Z">
        <w:r w:rsidR="00DA72A4">
          <w:t xml:space="preserve">gime shift detector, we </w:t>
        </w:r>
      </w:ins>
      <w:ins w:id="66" w:author="Bahlai, Christine" w:date="2018-12-18T11:02:00Z">
        <w:r w:rsidR="00DA72A4">
          <w:t xml:space="preserve">developed </w:t>
        </w:r>
      </w:ins>
      <w:ins w:id="67" w:author="Bahlai, Christine" w:date="2018-12-18T10:56:00Z">
        <w:r w:rsidR="00DA72A4">
          <w:t xml:space="preserve">an extension of Burnham and </w:t>
        </w:r>
        <w:r w:rsidR="00DA72A4">
          <w:lastRenderedPageBreak/>
          <w:t xml:space="preserve">Anderson’s (2002) Relative Variable Importance method. To accomplish this, we computed the </w:t>
        </w:r>
        <w:proofErr w:type="spellStart"/>
        <w:r w:rsidR="00DA72A4">
          <w:t>Akaike</w:t>
        </w:r>
        <w:proofErr w:type="spellEnd"/>
        <w:r w:rsidR="00DA72A4">
          <w:t xml:space="preserve"> weight </w:t>
        </w:r>
        <w:proofErr w:type="spellStart"/>
        <w:r w:rsidR="00DA72A4" w:rsidRPr="00DA72A4">
          <w:rPr>
            <w:i/>
            <w:rPrChange w:id="68" w:author="Bahlai, Christine" w:date="2018-12-18T10:58:00Z">
              <w:rPr/>
            </w:rPrChange>
          </w:rPr>
          <w:t>w</w:t>
        </w:r>
      </w:ins>
      <w:ins w:id="69" w:author="Bahlai, Christine" w:date="2018-12-18T10:58:00Z">
        <w:r w:rsidR="00DA72A4">
          <w:rPr>
            <w:vertAlign w:val="subscript"/>
          </w:rPr>
          <w:t>i</w:t>
        </w:r>
        <w:proofErr w:type="spellEnd"/>
        <w:r w:rsidR="00DA72A4">
          <w:rPr>
            <w:vertAlign w:val="subscript"/>
          </w:rPr>
          <w:t xml:space="preserve"> </w:t>
        </w:r>
        <w:r w:rsidR="00DA72A4">
          <w:t>for each break point combination</w:t>
        </w:r>
      </w:ins>
      <w:ins w:id="70" w:author="Bahlai, Christine" w:date="2018-12-18T10:59:00Z">
        <w:r w:rsidR="00DA72A4">
          <w:t xml:space="preserve">, and, for each potential break point, summed the </w:t>
        </w:r>
        <w:proofErr w:type="spellStart"/>
        <w:r w:rsidR="00DA72A4">
          <w:t>Akaike</w:t>
        </w:r>
        <w:proofErr w:type="spellEnd"/>
        <w:r w:rsidR="00DA72A4">
          <w:t xml:space="preserve"> weights </w:t>
        </w:r>
      </w:ins>
      <w:ins w:id="71" w:author="Bahlai, Christine" w:date="2018-12-18T11:00:00Z">
        <w:r w:rsidR="00DA72A4">
          <w:t>across all break point combinations in which that break point appeared, allowing us to compute a relative ‘break weight.</w:t>
        </w:r>
      </w:ins>
      <w:ins w:id="72" w:author="Bahlai, Christine" w:date="2018-12-18T11:01:00Z">
        <w:r w:rsidR="00DA72A4">
          <w:t>’</w:t>
        </w:r>
      </w:ins>
      <w:ins w:id="73" w:author="Bahlai, Christine" w:date="2018-12-18T11:00:00Z">
        <w:r w:rsidR="00DA72A4">
          <w:t xml:space="preserve"> </w:t>
        </w:r>
      </w:ins>
    </w:p>
    <w:p w14:paraId="158AC77B" w14:textId="1001929F" w:rsidR="00DA72A4" w:rsidDel="00DA72A4" w:rsidRDefault="00DA72A4" w:rsidP="00493C01">
      <w:pPr>
        <w:rPr>
          <w:del w:id="74" w:author="Bahlai, Christine" w:date="2018-12-18T10:54:00Z"/>
        </w:rPr>
      </w:pPr>
    </w:p>
    <w:p w14:paraId="06E2E117" w14:textId="096229E6"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6F46AD68"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 xml:space="preserve">. </w:t>
      </w:r>
      <w:r w:rsidR="002306B7">
        <w:t>W</w:t>
      </w:r>
      <w:r w:rsidR="00F6528D">
        <w:t xml:space="preserve">e achieved </w:t>
      </w:r>
      <w:r w:rsidR="002306B7">
        <w:t xml:space="preserve">this </w:t>
      </w:r>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xml:space="preserve">, and a duration of </w:t>
      </w:r>
      <w:del w:id="75" w:author="Bahlai, Christine" w:date="2018-12-18T11:24:00Z">
        <w:r w:rsidR="00624818" w:rsidDel="00DA72A4">
          <w:delText xml:space="preserve">25 </w:delText>
        </w:r>
      </w:del>
      <w:ins w:id="76" w:author="Bahlai, Christine" w:date="2018-12-18T11:24:00Z">
        <w:r w:rsidR="00DA72A4">
          <w:t>2</w:t>
        </w:r>
        <w:r w:rsidR="00DA72A4">
          <w:t>0</w:t>
        </w:r>
        <w:r w:rsidR="00DA72A4">
          <w:t xml:space="preserve"> </w:t>
        </w:r>
      </w:ins>
      <w:r w:rsidR="00624818">
        <w:t>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ins w:id="77" w:author="Bahlai, Christine" w:date="2018-12-18T11:25:00Z">
        <w:r w:rsidR="00DA72A4">
          <w:t xml:space="preserve"> a set of</w:t>
        </w:r>
      </w:ins>
      <w:del w:id="78" w:author="Bahlai, Christine" w:date="2018-12-18T11:25:00Z">
        <w:r w:rsidR="00F6528D" w:rsidDel="00DA72A4">
          <w:delText xml:space="preserve"> 1</w:delText>
        </w:r>
      </w:del>
      <w:del w:id="79" w:author="Bahlai, Christine" w:date="2018-12-18T11:24:00Z">
        <w:r w:rsidR="00F6528D" w:rsidDel="00DA72A4">
          <w:delText>0%</w:delText>
        </w:r>
      </w:del>
      <w:r w:rsidR="00F6528D">
        <w:t xml:space="preserve"> intervals from their starting values (0%, 10%</w:t>
      </w:r>
      <w:ins w:id="80" w:author="Bahlai, Christine" w:date="2018-12-18T11:25:00Z">
        <w:r w:rsidR="00DA72A4">
          <w:t>, 25%, 50%</w:t>
        </w:r>
      </w:ins>
      <w:del w:id="81" w:author="Bahlai, Christine" w:date="2018-12-18T11:25:00Z">
        <w:r w:rsidR="00F6528D" w:rsidDel="00DA72A4">
          <w:delText>,…</w:delText>
        </w:r>
      </w:del>
      <w:r w:rsidR="00F6528D">
        <w:t>,</w:t>
      </w:r>
      <w:ins w:id="82" w:author="Bahlai, Christine" w:date="2018-12-18T11:25:00Z">
        <w:r w:rsidR="00DA72A4">
          <w:t xml:space="preserve"> </w:t>
        </w:r>
      </w:ins>
      <w:del w:id="83" w:author="Bahlai, Christine" w:date="2018-12-18T11:25:00Z">
        <w:r w:rsidR="00F6528D" w:rsidDel="00DA72A4">
          <w:delText>90</w:delText>
        </w:r>
      </w:del>
      <w:proofErr w:type="gramStart"/>
      <w:ins w:id="84" w:author="Bahlai, Christine" w:date="2018-12-18T11:25:00Z">
        <w:r w:rsidR="00DA72A4">
          <w:t>75</w:t>
        </w:r>
      </w:ins>
      <w:proofErr w:type="gramEnd"/>
      <w:r w:rsidR="00F6528D">
        <w:t xml:space="preserve">%) while holding all other parameters constant. </w:t>
      </w:r>
      <w:ins w:id="85" w:author="Bahlai, Christine" w:date="2018-12-18T11:28:00Z">
        <w:r w:rsidR="00DA72A4">
          <w:t xml:space="preserve">We examined the effect of the size of </w:t>
        </w:r>
        <w:r w:rsidR="00DA72A4" w:rsidRPr="00DA72A4">
          <w:rPr>
            <w:i/>
            <w:rPrChange w:id="86" w:author="Bahlai, Christine" w:date="2018-12-18T11:29:00Z">
              <w:rPr/>
            </w:rPrChange>
          </w:rPr>
          <w:t xml:space="preserve">r </w:t>
        </w:r>
        <w:r w:rsidR="00DA72A4">
          <w:t xml:space="preserve">on model performance </w:t>
        </w:r>
      </w:ins>
      <w:ins w:id="87" w:author="Bahlai, Christine" w:date="2018-12-18T11:29:00Z">
        <w:r w:rsidR="00DA72A4">
          <w:t xml:space="preserve">by creating </w:t>
        </w:r>
        <w:proofErr w:type="spellStart"/>
        <w:r w:rsidR="00DA72A4">
          <w:t>scenerios</w:t>
        </w:r>
        <w:proofErr w:type="spellEnd"/>
        <w:r w:rsidR="00DA72A4">
          <w:t xml:space="preserve"> with different starting values of </w:t>
        </w:r>
        <w:r w:rsidR="00DA72A4" w:rsidRPr="00DA72A4">
          <w:rPr>
            <w:i/>
            <w:rPrChange w:id="88" w:author="Bahlai, Christine" w:date="2018-12-18T11:30:00Z">
              <w:rPr/>
            </w:rPrChange>
          </w:rPr>
          <w:t>r</w:t>
        </w:r>
        <w:r w:rsidR="00DA72A4">
          <w:t xml:space="preserve"> (0.5</w:t>
        </w:r>
        <w:proofErr w:type="gramStart"/>
        <w:r w:rsidR="00DA72A4">
          <w:t>,</w:t>
        </w:r>
      </w:ins>
      <w:ins w:id="89" w:author="Bahlai, Christine" w:date="2018-12-18T11:30:00Z">
        <w:r w:rsidR="00DA72A4">
          <w:t xml:space="preserve">  </w:t>
        </w:r>
      </w:ins>
      <w:ins w:id="90" w:author="Bahlai, Christine" w:date="2018-12-18T11:29:00Z">
        <w:r w:rsidR="00DA72A4">
          <w:t>1</w:t>
        </w:r>
        <w:proofErr w:type="gramEnd"/>
        <w:r w:rsidR="00DA72A4">
          <w:t xml:space="preserve">, 1.5, 2). </w:t>
        </w:r>
      </w:ins>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ins w:id="91" w:author="Bahlai, Christine" w:date="2018-12-18T11:22:00Z">
        <w:r w:rsidR="00DA72A4">
          <w:t xml:space="preserve"> </w:t>
        </w:r>
      </w:ins>
      <m:oMath>
        <m:r>
          <w:ins w:id="92" w:author="Bahlai, Christine" w:date="2018-12-18T11:21:00Z">
            <w:rPr>
              <w:rFonts w:ascii="Cambria Math" w:hAnsi="Cambria Math" w:cs="Times New Roman"/>
              <w:sz w:val="24"/>
              <w:szCs w:val="24"/>
            </w:rPr>
            <m:t>σ</m:t>
          </w:ins>
        </m:r>
        <m:r>
          <w:ins w:id="93" w:author="Bahlai, Christine" w:date="2018-12-18T11:23:00Z">
            <w:rPr>
              <w:rFonts w:ascii="Cambria Math" w:hAnsi="Cambria Math" w:cs="Times New Roman"/>
              <w:sz w:val="24"/>
              <w:szCs w:val="24"/>
            </w:rPr>
            <m:t xml:space="preserve"> </m:t>
          </w:ins>
        </m:r>
      </m:oMath>
      <w:del w:id="94" w:author="Bahlai, Christine" w:date="2018-12-18T11:20:00Z">
        <w:r w:rsidDel="00DA72A4">
          <w:delText xml:space="preserve"> </w:delText>
        </w:r>
        <w:commentRangeStart w:id="95"/>
        <m:oMath>
          <m:r>
            <w:rPr>
              <w:rFonts w:ascii="Cambria Math" w:hAnsi="Cambria Math" w:cs="Times New Roman"/>
              <w:sz w:val="24"/>
              <w:szCs w:val="24"/>
            </w:rPr>
            <m:t>τ</m:t>
          </m:r>
          <w:commentRangeEnd w:id="95"/>
          <m:r>
            <m:rPr>
              <m:sty m:val="p"/>
            </m:rPr>
            <w:rPr>
              <w:rStyle w:val="CommentReference"/>
            </w:rPr>
            <w:commentReference w:id="95"/>
          </m:r>
        </m:oMath>
        <w:r w:rsidR="007D571F" w:rsidDel="00DA72A4">
          <w:rPr>
            <w:rFonts w:eastAsiaTheme="minorEastAsia"/>
            <w:sz w:val="24"/>
            <w:szCs w:val="24"/>
          </w:rPr>
          <w:delText xml:space="preserve"> </w:delText>
        </w:r>
      </w:del>
      <w:r w:rsidR="007D571F">
        <w:rPr>
          <w:rFonts w:eastAsiaTheme="minorEastAsia"/>
          <w:sz w:val="24"/>
          <w:szCs w:val="24"/>
        </w:rPr>
        <w:t xml:space="preserve">(where </w:t>
      </w:r>
      <m:oMath>
        <m:r>
          <w:ins w:id="96" w:author="Bahlai, Christine" w:date="2018-12-18T11:22:00Z">
            <w:rPr>
              <w:rFonts w:ascii="Cambria Math" w:hAnsi="Cambria Math" w:cs="Times New Roman"/>
              <w:sz w:val="24"/>
              <w:szCs w:val="24"/>
            </w:rPr>
            <m:t>σ</m:t>
          </w:ins>
        </m:r>
        <m:r>
          <w:del w:id="97" w:author="Bahlai, Christine" w:date="2018-12-18T11:22:00Z">
            <w:rPr>
              <w:rFonts w:ascii="Cambria Math" w:hAnsi="Cambria Math" w:cs="Times New Roman"/>
              <w:sz w:val="24"/>
              <w:szCs w:val="24"/>
            </w:rPr>
            <m:t>τ</m:t>
          </w:del>
        </m:r>
      </m:oMath>
      <w:r w:rsidR="007D571F" w:rsidRPr="007045F9" w:rsidDel="00786E52">
        <w:rPr>
          <w:i/>
        </w:rPr>
        <w:t xml:space="preserve"> </w:t>
      </w:r>
      <w:r w:rsidR="007D571F">
        <w:t>= 1</w:t>
      </w:r>
      <w:ins w:id="98" w:author="Bahlai, Christine" w:date="2018-12-18T11:26:00Z">
        <w:r w:rsidR="00DA72A4">
          <w:t>%</w:t>
        </w:r>
      </w:ins>
      <w:r w:rsidR="007D571F">
        <w:t xml:space="preserve">, </w:t>
      </w:r>
      <w:ins w:id="99" w:author="Bahlai, Christine" w:date="2018-12-18T11:26:00Z">
        <w:r w:rsidR="00DA72A4">
          <w:t xml:space="preserve">2%, </w:t>
        </w:r>
      </w:ins>
      <w:r w:rsidR="007D571F">
        <w:t>5</w:t>
      </w:r>
      <w:ins w:id="100" w:author="Bahlai, Christine" w:date="2018-12-18T11:26:00Z">
        <w:r w:rsidR="00DA72A4">
          <w:t>%</w:t>
        </w:r>
      </w:ins>
      <w:r w:rsidR="007D571F">
        <w:t xml:space="preserve">, 10%, </w:t>
      </w:r>
      <w:del w:id="101" w:author="Bahlai, Christine" w:date="2018-12-18T11:26:00Z">
        <w:r w:rsidR="007D571F" w:rsidDel="00DA72A4">
          <w:delText>and every 10% thereafter to 90%</w:delText>
        </w:r>
        <w:r w:rsidR="00393AA6" w:rsidDel="00DA72A4">
          <w:delText xml:space="preserve"> of the true mean population size over the complete time series</w:delText>
        </w:r>
      </w:del>
      <w:ins w:id="102" w:author="Bahlai, Christine" w:date="2018-12-18T11:26:00Z">
        <w:r w:rsidR="00DA72A4">
          <w:t>15%</w:t>
        </w:r>
      </w:ins>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del w:id="103" w:author="Bahlai, Christine" w:date="2018-12-18T11:27:00Z">
        <w:r w:rsidR="00EF1B98" w:rsidDel="00DA72A4">
          <w:delText xml:space="preserve">1000 </w:delText>
        </w:r>
      </w:del>
      <w:ins w:id="104" w:author="Bahlai, Christine" w:date="2018-12-18T11:27:00Z">
        <w:r w:rsidR="00DA72A4">
          <w:t>250</w:t>
        </w:r>
        <w:r w:rsidR="00DA72A4">
          <w:t xml:space="preserve"> </w:t>
        </w:r>
      </w:ins>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del w:id="105" w:author="Bahlai, Christine" w:date="2018-12-18T11:27:00Z">
        <w:r w:rsidDel="00DA72A4">
          <w:delText xml:space="preserve">two </w:delText>
        </w:r>
      </w:del>
      <w:ins w:id="106" w:author="Bahlai, Christine" w:date="2018-12-18T11:27:00Z">
        <w:r w:rsidR="00DA72A4">
          <w:t>five</w:t>
        </w:r>
        <w:r w:rsidR="00DA72A4">
          <w:t xml:space="preserve"> </w:t>
        </w:r>
      </w:ins>
      <w:r>
        <w:t xml:space="preserve">year intervals </w:t>
      </w:r>
      <w:r w:rsidR="0062727D">
        <w:t xml:space="preserve">(over a range from </w:t>
      </w:r>
      <w:ins w:id="107" w:author="Bahlai, Christine" w:date="2018-12-18T11:27:00Z">
        <w:r w:rsidR="00DA72A4">
          <w:t>1</w:t>
        </w:r>
      </w:ins>
      <w:commentRangeStart w:id="108"/>
      <w:del w:id="109" w:author="Bahlai, Christine" w:date="2018-12-18T11:27:00Z">
        <w:r w:rsidR="00312392" w:rsidDel="00DA72A4">
          <w:delText>2</w:delText>
        </w:r>
      </w:del>
      <w:r w:rsidR="00312392">
        <w:t>5</w:t>
      </w:r>
      <w:r w:rsidR="0062727D">
        <w:t xml:space="preserve"> – </w:t>
      </w:r>
      <w:del w:id="110" w:author="Bahlai, Christine" w:date="2018-12-18T11:27:00Z">
        <w:r w:rsidR="00312392" w:rsidDel="00DA72A4">
          <w:delText>33</w:delText>
        </w:r>
        <w:commentRangeEnd w:id="108"/>
        <w:r w:rsidR="008032E9" w:rsidDel="00DA72A4">
          <w:rPr>
            <w:rStyle w:val="CommentReference"/>
          </w:rPr>
          <w:commentReference w:id="108"/>
        </w:r>
        <w:r w:rsidR="0062727D" w:rsidDel="00DA72A4">
          <w:delText xml:space="preserve"> </w:delText>
        </w:r>
      </w:del>
      <w:ins w:id="111" w:author="Bahlai, Christine" w:date="2018-12-18T11:27:00Z">
        <w:r w:rsidR="00DA72A4">
          <w:t>3</w:t>
        </w:r>
        <w:r w:rsidR="00DA72A4">
          <w:t>0</w:t>
        </w:r>
        <w:r w:rsidR="00DA72A4">
          <w:t xml:space="preserve"> </w:t>
        </w:r>
      </w:ins>
      <w:r w:rsidR="0062727D">
        <w:t xml:space="preserve">years) </w:t>
      </w:r>
      <w:r>
        <w:t xml:space="preserve">while holding other parameters constant. </w:t>
      </w:r>
      <w:r w:rsidR="0062727D">
        <w:t xml:space="preserve">In cases where </w:t>
      </w:r>
      <w:r w:rsidR="00EF1B98">
        <w:t>the t</w:t>
      </w:r>
      <w:r>
        <w:t>op</w:t>
      </w:r>
      <w:r w:rsidR="00EF1B98">
        <w:t xml:space="preserve"> selected</w:t>
      </w:r>
      <w:r>
        <w:t xml:space="preserve"> break point combination did not </w:t>
      </w:r>
      <w:r w:rsidR="00EF1B98">
        <w:t>match with the data generation process</w:t>
      </w:r>
      <w:r w:rsidR="0062727D">
        <w:t xml:space="preserve">, we examined what errors had occurred </w:t>
      </w:r>
      <w:r w:rsidR="00EF1B98">
        <w:t>(</w:t>
      </w:r>
      <w:r>
        <w:t xml:space="preserve">described in </w:t>
      </w:r>
      <w:r w:rsidR="00EF1B98">
        <w:t xml:space="preserve">more detail in </w:t>
      </w:r>
      <w:r>
        <w:t>Appendix S2</w:t>
      </w:r>
      <w:r w:rsidR="00EF1B98">
        <w:t>)</w:t>
      </w:r>
      <w:r>
        <w:t>.</w:t>
      </w:r>
    </w:p>
    <w:p w14:paraId="4A7C3025" w14:textId="105EB85D" w:rsidR="00312392" w:rsidRDefault="00312392" w:rsidP="00493C01">
      <w:r>
        <w:t>We examined the regime shift detector’s performance</w:t>
      </w:r>
      <w:ins w:id="112" w:author="Bahlai, Christine" w:date="2018-12-18T14:41:00Z">
        <w:r w:rsidR="001301A4">
          <w:t xml:space="preserve"> for all test scenarios outlined above</w:t>
        </w:r>
      </w:ins>
      <w:r>
        <w:t xml:space="preserve"> from two perspectives. First, we evaluated </w:t>
      </w:r>
      <w:del w:id="113" w:author="Bahlai, Christine" w:date="2018-12-18T14:36:00Z">
        <w:r w:rsidDel="001301A4">
          <w:delText xml:space="preserve">the </w:delText>
        </w:r>
      </w:del>
      <w:ins w:id="114" w:author="Bahlai, Christine" w:date="2018-12-18T14:36:00Z">
        <w:r w:rsidR="001301A4">
          <w:t>the</w:t>
        </w:r>
        <w:r w:rsidR="001301A4">
          <w:t xml:space="preserve"> ability of the model to detect scenario initialization conditions within the </w:t>
        </w:r>
      </w:ins>
      <w:del w:id="115" w:author="Bahlai, Christine" w:date="2018-12-18T14:36:00Z">
        <w:r w:rsidDel="001301A4">
          <w:delText>type II error rate, or how often the regime shift detector failed to detect a shift in model parameters when a shift was indeed present</w:delText>
        </w:r>
      </w:del>
      <w:ins w:id="116" w:author="Bahlai, Christine" w:date="2018-12-18T14:36:00Z">
        <w:r w:rsidR="001301A4">
          <w:t xml:space="preserve">set of equivalent break </w:t>
        </w:r>
        <w:proofErr w:type="gramStart"/>
        <w:r w:rsidR="001301A4">
          <w:t>point  combina</w:t>
        </w:r>
      </w:ins>
      <w:ins w:id="117" w:author="Bahlai, Christine" w:date="2018-12-18T14:37:00Z">
        <w:r w:rsidR="001301A4">
          <w:t>tions</w:t>
        </w:r>
        <w:proofErr w:type="gramEnd"/>
        <w:r w:rsidR="001301A4">
          <w:t xml:space="preserve"> </w:t>
        </w:r>
      </w:ins>
      <w:del w:id="118" w:author="Bahlai, Christine" w:date="2018-12-18T14:36:00Z">
        <w:r w:rsidDel="001301A4">
          <w:delText xml:space="preserve"> </w:delText>
        </w:r>
      </w:del>
      <w:r>
        <w:t xml:space="preserve">(Fig 1). </w:t>
      </w:r>
      <w:ins w:id="119" w:author="Bahlai, Christine" w:date="2018-12-18T14:37:00Z">
        <w:r w:rsidR="001301A4">
          <w:t>Then, we examined the performance of the singular to</w:t>
        </w:r>
      </w:ins>
      <w:ins w:id="120" w:author="Bahlai, Christine" w:date="2018-12-18T14:38:00Z">
        <w:r w:rsidR="001301A4">
          <w:t>p-ranked break point combination</w:t>
        </w:r>
      </w:ins>
      <w:ins w:id="121" w:author="Bahlai, Christine" w:date="2018-12-18T14:42:00Z">
        <w:r w:rsidR="001301A4">
          <w:t xml:space="preserve"> in greater depth</w:t>
        </w:r>
      </w:ins>
      <w:ins w:id="122" w:author="Bahlai, Christine" w:date="2018-12-18T14:38:00Z">
        <w:r w:rsidR="001301A4">
          <w:t xml:space="preserve"> (Fig. 2). </w:t>
        </w:r>
      </w:ins>
      <w:ins w:id="123" w:author="Bahlai, Christine" w:date="2018-12-18T14:39:00Z">
        <w:r w:rsidR="001301A4">
          <w:t>We also examined the performance of the break-point weighting tool from the perspective of its average</w:t>
        </w:r>
      </w:ins>
      <w:ins w:id="124" w:author="Bahlai, Christine" w:date="2018-12-18T14:40:00Z">
        <w:r w:rsidR="001301A4">
          <w:t xml:space="preserve"> and ‘worst-case’ weightings of correct and erroneous break points</w:t>
        </w:r>
      </w:ins>
      <w:ins w:id="125" w:author="Bahlai, Christine" w:date="2018-12-18T14:41:00Z">
        <w:r w:rsidR="001301A4">
          <w:t xml:space="preserve"> (Figs. 3, 4)</w:t>
        </w:r>
      </w:ins>
      <w:ins w:id="126" w:author="Bahlai, Christine" w:date="2018-12-18T14:40:00Z">
        <w:r w:rsidR="001301A4">
          <w:t>.</w:t>
        </w:r>
      </w:ins>
      <w:del w:id="127" w:author="Bahlai, Christine" w:date="2018-12-18T13:16:00Z">
        <w:r w:rsidDel="001301A4">
          <w:delText>Then, we evaluated the type I error rate, or how often the regime shift detection falsely inferred a shift in the time series when no shift was present.</w:delText>
        </w:r>
      </w:del>
    </w:p>
    <w:p w14:paraId="6697162A" w14:textId="6B83FFBA" w:rsidR="00493C01" w:rsidRDefault="00493C01" w:rsidP="00493C01">
      <w:r>
        <w:lastRenderedPageBreak/>
        <w:t xml:space="preserve">In general, scenarios with </w:t>
      </w:r>
      <w:r w:rsidR="008032E9">
        <w:t xml:space="preserve">a higher number of </w:t>
      </w:r>
      <w:r>
        <w:t>breakpoints</w:t>
      </w:r>
      <w:r w:rsidR="008032E9">
        <w:t xml:space="preserve"> (two or more)</w:t>
      </w:r>
      <w:r>
        <w:t xml:space="preserve"> were more </w:t>
      </w:r>
      <w:r w:rsidR="008032E9">
        <w:t xml:space="preserve">likely to be </w:t>
      </w:r>
      <w:proofErr w:type="gramStart"/>
      <w:r>
        <w:t>identified</w:t>
      </w:r>
      <w:proofErr w:type="gramEnd"/>
      <w:r>
        <w:t xml:space="preserve"> correctly </w:t>
      </w:r>
      <w:r w:rsidR="008032E9">
        <w:t xml:space="preserve">by </w:t>
      </w:r>
      <w:r>
        <w:t xml:space="preserve">the regime shift detector (Fig. </w:t>
      </w:r>
      <w:r w:rsidR="00977866">
        <w:t>1</w:t>
      </w:r>
      <w:r w:rsidR="00950939">
        <w:t xml:space="preserve">). </w:t>
      </w:r>
      <w:r w:rsidR="008032E9">
        <w:t>The regime shift detector correctly identified</w:t>
      </w:r>
      <w:r>
        <w:t xml:space="preserve"> break point combinations in &gt;90% of scenarios initiated with two or more break points and in </w:t>
      </w:r>
      <w:r w:rsidR="008032E9">
        <w:t xml:space="preserve">approximately </w:t>
      </w:r>
      <w:r>
        <w:t>80% of scenarios initiated with one break point</w:t>
      </w:r>
      <w:r w:rsidR="008032E9">
        <w:t xml:space="preserve"> under low noise conditions</w:t>
      </w:r>
      <w:r>
        <w:t xml:space="preserve"> (Fig. </w:t>
      </w:r>
      <w:r w:rsidR="00977866">
        <w:t>1</w:t>
      </w:r>
      <w:r>
        <w:t xml:space="preserve"> A), although accuracy decreased with increasing </w:t>
      </w:r>
      <w:r w:rsidR="004D5D80">
        <w:t>noise in the data</w:t>
      </w:r>
      <w:r>
        <w:t xml:space="preserve">.  Zero break scenarios were identified within the set of equivalent break points produced by the model in approximately 60-80% of input scenarios, increasing in accuracy with increasing experimental noise. </w:t>
      </w:r>
      <w:bookmarkStart w:id="128" w:name="_GoBack"/>
      <w:bookmarkEnd w:id="128"/>
      <w:r>
        <w:t xml:space="preserve">The regime shift detector correctly identified shifts </w:t>
      </w:r>
      <w:r w:rsidR="00A83E7C">
        <w:t>most frequently in cases with</w:t>
      </w:r>
      <w:r>
        <w:t xml:space="preserve"> moderate changes to </w:t>
      </w:r>
      <w:r w:rsidRPr="00042E44">
        <w:rPr>
          <w:i/>
        </w:rPr>
        <w:t>K</w:t>
      </w:r>
      <w:r>
        <w:t xml:space="preserve"> (30-60%; Fig. </w:t>
      </w:r>
      <w:r w:rsidR="00977866">
        <w:t>1</w:t>
      </w:r>
      <w:r>
        <w:t xml:space="preserve"> B), and smaller changes to </w:t>
      </w:r>
      <w:r w:rsidRPr="00042E44">
        <w:rPr>
          <w:i/>
        </w:rPr>
        <w:t xml:space="preserve">r </w:t>
      </w:r>
      <w:r>
        <w:t xml:space="preserve">(&lt;25%; Fig. </w:t>
      </w:r>
      <w:r w:rsidR="00977866">
        <w:t>1</w:t>
      </w:r>
      <w:r>
        <w:t xml:space="preserve"> C)</w:t>
      </w:r>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D). </w:t>
      </w:r>
    </w:p>
    <w:p w14:paraId="4D3A3754" w14:textId="473CB3B7" w:rsidR="00493C01" w:rsidRPr="00012F0B" w:rsidRDefault="005E180B" w:rsidP="00493C01">
      <w:bookmarkStart w:id="129" w:name="_Hlk487717425"/>
      <w:r>
        <w:t>Conversely</w:t>
      </w:r>
      <w:r w:rsidR="00822D4A">
        <w:t xml:space="preserve">, when we examined </w:t>
      </w:r>
      <w:r w:rsidR="00493C01">
        <w:t xml:space="preserve">regime shift detector </w:t>
      </w:r>
      <w:r w:rsidR="00624818">
        <w:t xml:space="preserve">for its false </w:t>
      </w:r>
      <w:r w:rsidR="00C67276">
        <w:t xml:space="preserve">positive rate, </w:t>
      </w:r>
      <w:r w:rsidR="00822D4A">
        <w:t>we found that we could be most confident in model results which found no breakpoints, and those that found 3 or more breaks at low sample error rates</w:t>
      </w:r>
      <w:r w:rsidR="00493C01">
        <w:t xml:space="preserve"> (&lt;10% of the sample mean</w:t>
      </w:r>
      <w:r w:rsidR="00A83E7C">
        <w:t xml:space="preserve">; </w:t>
      </w:r>
      <w:r w:rsidR="00493C01">
        <w:t xml:space="preserve">Fig. </w:t>
      </w:r>
      <w:r w:rsidR="00977866">
        <w:t>2</w:t>
      </w:r>
      <w:r w:rsidR="00822D4A">
        <w:t>)</w:t>
      </w:r>
      <w:r w:rsidR="00493C01">
        <w:t xml:space="preserve">. </w:t>
      </w:r>
      <w:r w:rsidR="00822D4A">
        <w:t>When the regime shift detector found no breaks, it reflected a simulation scenario with no breaks in virtually all cases</w:t>
      </w:r>
      <w:r w:rsidR="0054095B">
        <w:t xml:space="preserve"> </w:t>
      </w:r>
      <w:r w:rsidR="00493C01">
        <w:t xml:space="preserve">(Fig. </w:t>
      </w:r>
      <w:r w:rsidR="00977866">
        <w:t>2</w:t>
      </w:r>
      <w:r w:rsidR="00493C01">
        <w:t xml:space="preserve"> A). When the </w:t>
      </w:r>
      <w:r w:rsidR="0054095B">
        <w:t xml:space="preserve">model </w:t>
      </w:r>
      <w:r w:rsidR="00493C01">
        <w:t xml:space="preserve">identified scenarios with one or two breaks as the top model, </w:t>
      </w:r>
      <w:r w:rsidR="00822D4A">
        <w:t xml:space="preserve">this reflected the scenario conditions </w:t>
      </w:r>
      <w:r w:rsidR="00493C01">
        <w:t xml:space="preserve">~65% </w:t>
      </w:r>
      <w:r w:rsidR="00822D4A">
        <w:t>of the time, and decreasing with simulated error</w:t>
      </w:r>
      <w:r w:rsidR="00493C01">
        <w:t xml:space="preserve"> (Figs. </w:t>
      </w:r>
      <w:r w:rsidR="00977866">
        <w:t>2</w:t>
      </w:r>
      <w:r w:rsidR="00493C01">
        <w:t xml:space="preserve"> B, C). A similar pattern was observed for scenarios identified to have three breaks, however, accuracy was generally </w:t>
      </w:r>
      <w:r w:rsidR="00822D4A">
        <w:t xml:space="preserve">quite high with </w:t>
      </w:r>
      <w:r w:rsidR="00493C01">
        <w:t xml:space="preserve">this output, with </w:t>
      </w:r>
      <w:r w:rsidR="004040FC">
        <w:t>~90</w:t>
      </w:r>
      <w:r w:rsidR="00493C01">
        <w:t xml:space="preserve">% accuracy observed (Fig. </w:t>
      </w:r>
      <w:r w:rsidR="00977866">
        <w:t>2</w:t>
      </w:r>
      <w:r w:rsidR="00493C01">
        <w:t xml:space="preserve"> D). </w:t>
      </w:r>
    </w:p>
    <w:bookmarkEnd w:id="129"/>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585F51C0" w:rsidR="00493C01" w:rsidRDefault="00493C01" w:rsidP="00493C01">
      <w:r>
        <w:lastRenderedPageBreak/>
        <w:t>Two break points</w:t>
      </w:r>
      <w:r w:rsidR="0036101F">
        <w:t>,</w:t>
      </w:r>
      <w:r>
        <w:t xml:space="preserve"> one occurring after 2000 and one occurring after 2005</w:t>
      </w:r>
      <w:r w:rsidR="0036101F">
        <w:t>,</w:t>
      </w:r>
      <w:r>
        <w:t xml:space="preserve"> were observed in the best break point combination model (Fig. </w:t>
      </w:r>
      <w:r w:rsidR="00977866">
        <w:t>3</w:t>
      </w:r>
      <w:r>
        <w:t xml:space="preserve"> A). 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r w:rsidR="00977866">
        <w:t>3</w:t>
      </w:r>
      <w:r>
        <w:t xml:space="preserve"> B). Although the regime shift detector ranked several break-point combinations similarly by </w:t>
      </w:r>
      <w:proofErr w:type="spellStart"/>
      <w:r>
        <w:t>AICc</w:t>
      </w:r>
      <w:proofErr w:type="spellEnd"/>
      <w:r>
        <w:t>, the top</w:t>
      </w:r>
      <w:r w:rsidR="00474663">
        <w:t>-</w:t>
      </w:r>
      <w:r>
        <w:t xml:space="preserve">ranked break point combination </w:t>
      </w:r>
      <w:r w:rsidR="00474663">
        <w:t xml:space="preserve">(2000, 2005) </w:t>
      </w:r>
      <w:r>
        <w:t>was also selected by AIC.</w:t>
      </w:r>
    </w:p>
    <w:p w14:paraId="4F31CA6B" w14:textId="03A5978B" w:rsidR="00CB7EEE" w:rsidRDefault="00CB7EEE" w:rsidP="00493C01">
      <w:r>
        <w:t xml:space="preserve">Dynamics of the ladybeetle invasion appear to be closely coupled with prey availability </w:t>
      </w:r>
      <w:r>
        <w:fldChar w:fldCharType="begin"/>
      </w:r>
      <w:r>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fldChar w:fldCharType="separate"/>
      </w:r>
      <w:r w:rsidRPr="00B35DE1">
        <w:rPr>
          <w:rFonts w:ascii="Calibri" w:hAnsi="Calibri" w:cs="Calibri"/>
        </w:rPr>
        <w:t>(Bahlai and Sears 2009, Heimpel et al. 2010, Rhainds et al. 2010, Bahlai, Colunga-Garcia, et al. 2015)</w:t>
      </w:r>
      <w:r>
        <w:fldChar w:fldCharType="end"/>
      </w:r>
      <w:r>
        <w:t xml:space="preserve">, which, in turn, is driven by documented pest management practices (neonicotinoid insecticide use; </w:t>
      </w:r>
      <w:r>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B35DE1">
        <w:rPr>
          <w:rFonts w:ascii="Calibri" w:hAnsi="Calibri" w:cs="Calibri"/>
        </w:rPr>
        <w:t>Bahlai, vander Werf, et al. 2015)</w:t>
      </w:r>
      <w:r>
        <w:fldChar w:fldCharType="end"/>
      </w:r>
      <w:r>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t xml:space="preserve"> after 2000, corresponds to the well documented arrival and establishment of a preferred prey item from its native range, soybean aphid, to North America </w:t>
      </w:r>
      <w:r>
        <w:fldChar w:fldCharType="begin"/>
      </w:r>
      <w:r>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fldChar w:fldCharType="separate"/>
      </w:r>
      <w:r w:rsidRPr="00263647">
        <w:rPr>
          <w:rFonts w:ascii="Calibri" w:hAnsi="Calibri" w:cs="Calibri"/>
        </w:rPr>
        <w:t>(Ragsdale et al. 2004, Wu et al. 2004)</w:t>
      </w:r>
      <w:r>
        <w:fldChar w:fldCharType="end"/>
      </w:r>
      <w:r>
        <w:t xml:space="preserve">. The invasion of this aphid dramatically increased resources available to </w:t>
      </w:r>
      <w:proofErr w:type="spellStart"/>
      <w:r w:rsidRPr="00263647">
        <w:rPr>
          <w:i/>
        </w:rPr>
        <w:t>H.axyridis</w:t>
      </w:r>
      <w:proofErr w:type="spellEnd"/>
      <w:r>
        <w:t xml:space="preserve"> in habitats where the beetles were already well-established </w:t>
      </w:r>
      <w:r>
        <w:fldChar w:fldCharType="begin"/>
      </w:r>
      <w:r>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fldChar w:fldCharType="separate"/>
      </w:r>
      <w:r w:rsidRPr="00263647">
        <w:rPr>
          <w:rFonts w:ascii="Calibri" w:hAnsi="Calibri" w:cs="Calibri"/>
        </w:rPr>
        <w:t>(Bahlai et al. 2013)</w:t>
      </w:r>
      <w:r>
        <w:fldChar w:fldCharType="end"/>
      </w:r>
      <w:r>
        <w:t xml:space="preserve">, supporting both a higher carrying capacity and a greater intrinsic growth rate. The second shift, after 2005, is more difficult to directly explain, as the prey item still persists in the landscapes where </w:t>
      </w:r>
      <w:r w:rsidRPr="00263647">
        <w:rPr>
          <w:i/>
        </w:rPr>
        <w:t>H. axyridis</w:t>
      </w:r>
      <w:r>
        <w:t xml:space="preserve"> occurs. However, landscape-scale use of neonicotinoid insecticides decreased prey numbers, particularly during the spring when </w:t>
      </w:r>
      <w:r w:rsidR="004C3B3A">
        <w:t xml:space="preserve">aphids are </w:t>
      </w:r>
      <w:r>
        <w:t xml:space="preserve">colonizing new hosts, </w:t>
      </w:r>
      <w:r w:rsidR="00D9182C">
        <w:t xml:space="preserve">which could be </w:t>
      </w:r>
      <w:r>
        <w:t>limiting early season reproduction of</w:t>
      </w:r>
      <w:r w:rsidR="00D9182C">
        <w:t xml:space="preserve"> ladybeetles</w:t>
      </w:r>
      <w:r>
        <w:rPr>
          <w:i/>
        </w:rPr>
        <w:t xml:space="preserve"> </w:t>
      </w:r>
      <w:r>
        <w:rPr>
          <w:i/>
        </w:rPr>
        <w:fldChar w:fldCharType="begin"/>
      </w:r>
      <w:r>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Pr>
          <w:i/>
        </w:rPr>
        <w:fldChar w:fldCharType="separate"/>
      </w:r>
      <w:r w:rsidRPr="00263647">
        <w:rPr>
          <w:rFonts w:ascii="Calibri" w:hAnsi="Calibri" w:cs="Calibri"/>
        </w:rPr>
        <w:t>(Bahlai, vander Werf, et al. 2015)</w:t>
      </w:r>
      <w:r>
        <w:rPr>
          <w:i/>
        </w:rPr>
        <w:fldChar w:fldCharType="end"/>
      </w:r>
      <w:r w:rsidRPr="00263647">
        <w:rPr>
          <w:i/>
        </w:rPr>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087A7C8"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We used data </w:t>
      </w:r>
      <w:r w:rsidR="00B90E4C">
        <w:t xml:space="preserve">on the total </w:t>
      </w:r>
      <w:r>
        <w:t xml:space="preserve">area occupied </w:t>
      </w:r>
      <w:r w:rsidR="00B90E4C">
        <w:t xml:space="preserve">by monarchs </w:t>
      </w:r>
      <w:r>
        <w:t>from 1995 to 2017 (based on early winter surveys</w:t>
      </w:r>
      <w:r w:rsidR="00B90E4C">
        <w:t xml:space="preserve"> </w:t>
      </w:r>
      <w:commentRangeStart w:id="130"/>
      <w:r w:rsidR="00B90E4C">
        <w:t>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commentRangeEnd w:id="130"/>
      <w:r w:rsidR="00873DC1">
        <w:rPr>
          <w:rStyle w:val="CommentReference"/>
        </w:rPr>
        <w:commentReference w:id="130"/>
      </w:r>
    </w:p>
    <w:p w14:paraId="79E34CB5" w14:textId="5575AADD"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t xml:space="preserve">single break after 2003 (Fig. </w:t>
      </w:r>
      <w:r w:rsidR="00721951">
        <w:t>4</w:t>
      </w:r>
      <w:r>
        <w:t xml:space="preserve">). The shift </w:t>
      </w:r>
      <w:r w:rsidR="00FA445D">
        <w:t xml:space="preserve">corresponds with </w:t>
      </w:r>
      <w:r>
        <w:t>a &gt;50% reduction in K and a 15% reduction in r (Table 2</w:t>
      </w:r>
      <w:r w:rsidR="00F25817">
        <w:t xml:space="preserve">; </w:t>
      </w:r>
      <w:r>
        <w:t xml:space="preserve">Fig. </w:t>
      </w:r>
      <w:r w:rsidR="00721951">
        <w:t>4</w:t>
      </w:r>
      <w:r>
        <w:t xml:space="preserve"> B). However, model selection results were somewhat ambiguous</w:t>
      </w:r>
      <w:r w:rsidR="00FB0A38">
        <w:t xml:space="preserve">, and ranked two additional models </w:t>
      </w:r>
      <w:r w:rsidR="00FA445D">
        <w:t xml:space="preserve">as </w:t>
      </w:r>
      <w:r w:rsidR="004877BD">
        <w:t xml:space="preserve">functionally </w:t>
      </w:r>
      <w:r w:rsidR="00FB0A38">
        <w:t xml:space="preserve">equivalent: one with a break after 2003 and an additional break after 2008, and another one-break model </w:t>
      </w:r>
      <w:r w:rsidR="00003E12">
        <w:t xml:space="preserve">at </w:t>
      </w:r>
      <w:r w:rsidR="00FB0A38">
        <w:t xml:space="preserve">2006. </w:t>
      </w:r>
      <w:r>
        <w:t xml:space="preserve">The regime shift detector ranked </w:t>
      </w:r>
      <w:r w:rsidR="004877BD">
        <w:t xml:space="preserve">these </w:t>
      </w:r>
      <w:r>
        <w:t xml:space="preserve">three break point combinations of different structures similarly by </w:t>
      </w:r>
      <w:proofErr w:type="spellStart"/>
      <w:r>
        <w:t>AICc</w:t>
      </w:r>
      <w:proofErr w:type="spellEnd"/>
      <w:r w:rsidR="00E6695E">
        <w:t xml:space="preserve"> (</w:t>
      </w:r>
      <w:r w:rsidR="00003E12">
        <w:t xml:space="preserve">i.e., </w:t>
      </w:r>
      <w:proofErr w:type="spellStart"/>
      <w:r w:rsidR="00003E12">
        <w:t>AICc</w:t>
      </w:r>
      <w:proofErr w:type="spellEnd"/>
      <w:r w:rsidR="00003E12">
        <w:t xml:space="preserve"> for top model: 120.2; identical </w:t>
      </w:r>
      <w:proofErr w:type="spellStart"/>
      <w:r w:rsidR="00003E12">
        <w:t>AICc</w:t>
      </w:r>
      <w:proofErr w:type="spellEnd"/>
      <w:r w:rsidR="00003E12">
        <w:t xml:space="preserve"> for the </w:t>
      </w:r>
      <w:r w:rsidR="00E6695E">
        <w:t>lat</w:t>
      </w:r>
      <w:r w:rsidR="00474663">
        <w:t>t</w:t>
      </w:r>
      <w:r w:rsidR="00E6695E">
        <w:t>er two models</w:t>
      </w:r>
      <w:r w:rsidR="00003E12">
        <w:t xml:space="preserve">: </w:t>
      </w:r>
      <w:r w:rsidR="001B1ECF">
        <w:t>121.</w:t>
      </w:r>
      <w:r w:rsidR="00FA445D">
        <w:t>9</w:t>
      </w:r>
      <w:r w:rsidR="00E6695E">
        <w:t>)</w:t>
      </w:r>
      <w:r>
        <w:t xml:space="preserve">, </w:t>
      </w:r>
      <w:r w:rsidR="00E6695E">
        <w:t xml:space="preserve">but </w:t>
      </w:r>
      <w:r>
        <w:t>varied in rank when using AIC</w:t>
      </w:r>
      <w:r w:rsidR="00FB0A38">
        <w:t>. By AIC</w:t>
      </w:r>
      <w:r w:rsidR="00E6695E">
        <w:t>, the two-break combination of 2003, 2008 was strongly favor</w:t>
      </w:r>
      <w:commentRangeStart w:id="131"/>
      <w:commentRangeStart w:id="132"/>
      <w:r w:rsidR="00E6695E">
        <w:t>ed</w:t>
      </w:r>
      <w:r w:rsidR="001B1ECF">
        <w:t xml:space="preserve"> (AIC=106.9)</w:t>
      </w:r>
      <w:r w:rsidR="00E6695E">
        <w:t>, followed in rank by the one-break fit at 2003</w:t>
      </w:r>
      <w:r w:rsidR="001B1ECF">
        <w:t xml:space="preserve"> (AIC=114.6) and the one break fit at 2006 (AIC=116.3)</w:t>
      </w:r>
      <w:r w:rsidR="00E6695E">
        <w:t>.</w:t>
      </w:r>
      <w:commentRangeEnd w:id="131"/>
      <w:r w:rsidR="00FA445D">
        <w:rPr>
          <w:rStyle w:val="CommentReference"/>
        </w:rPr>
        <w:commentReference w:id="131"/>
      </w:r>
      <w:commentRangeEnd w:id="132"/>
      <w:r w:rsidR="00C67276">
        <w:rPr>
          <w:rStyle w:val="CommentReference"/>
        </w:rPr>
        <w:commentReference w:id="132"/>
      </w:r>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w:t>
      </w:r>
      <w:r>
        <w:lastRenderedPageBreak/>
        <w:t xml:space="preserve">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133"/>
      <w:r>
        <w:t>(</w:t>
      </w:r>
      <w:proofErr w:type="spellStart"/>
      <w:r>
        <w:t>Imanine</w:t>
      </w:r>
      <w:proofErr w:type="spellEnd"/>
      <w:r>
        <w:t xml:space="preserve"> et al. 2016?) </w:t>
      </w:r>
      <w:commentRangeEnd w:id="133"/>
      <w:r w:rsidR="00624818">
        <w:rPr>
          <w:rStyle w:val="CommentReference"/>
        </w:rPr>
        <w:commentReference w:id="133"/>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406545A0" w14:textId="05C559D1" w:rsidR="00B92D42" w:rsidRDefault="00B92D42" w:rsidP="00B92D42">
      <w:r>
        <w:t>Although we observed a shift in dynamic after the 2003 overwintering season, conclusions about best models</w:t>
      </w:r>
      <w:r w:rsidR="001037EE">
        <w:t xml:space="preserve"> may</w:t>
      </w:r>
      <w:r>
        <w:t xml:space="preserve"> </w:t>
      </w:r>
      <w:r w:rsidR="00195C58">
        <w:t>change with</w:t>
      </w:r>
      <w:r>
        <w:t xml:space="preserve"> the information criterion used to rank them (Table 2). </w:t>
      </w:r>
      <w:r w:rsidR="00195C58">
        <w:t>I</w:t>
      </w:r>
      <w:r>
        <w:t xml:space="preserve">f AIC </w:t>
      </w:r>
      <w:r w:rsidR="00195C58">
        <w:t xml:space="preserve">is </w:t>
      </w:r>
      <w:r>
        <w:t xml:space="preserve">used instead of </w:t>
      </w:r>
      <w:proofErr w:type="spellStart"/>
      <w:r>
        <w:t>AICc</w:t>
      </w:r>
      <w:proofErr w:type="spellEnd"/>
      <w:r>
        <w:t xml:space="preserve"> to rank break point combinations, </w:t>
      </w:r>
      <w:r w:rsidR="00195C58">
        <w:t xml:space="preserve">the top model </w:t>
      </w:r>
      <w:r w:rsidR="00624818">
        <w:t xml:space="preserve">becomes </w:t>
      </w:r>
      <w:r>
        <w:t xml:space="preserve">a two-break model with shifts after 2003 and 2008, with stepwise declines in carrying capacity at </w:t>
      </w:r>
      <w:r w:rsidR="00195C58">
        <w:t xml:space="preserve">each </w:t>
      </w:r>
      <w:r>
        <w:t xml:space="preserve">points. </w:t>
      </w:r>
      <w:r w:rsidR="00195C58">
        <w:t>T</w:t>
      </w:r>
      <w:r>
        <w:t xml:space="preserve">here is biological support </w:t>
      </w:r>
      <w:r w:rsidR="00195C58">
        <w:t xml:space="preserve">for both </w:t>
      </w:r>
      <w:r>
        <w:t>of these models.  For example, changing herbicide use practices in central North America have largely eliminated milkweed</w:t>
      </w:r>
      <w:r w:rsidR="00195C58">
        <w:t xml:space="preserve"> hostplants</w:t>
      </w:r>
      <w:r>
        <w:t xml:space="preserve"> from agricultural field crops</w:t>
      </w:r>
      <w:r w:rsidR="00195C58">
        <w:t>, with fairly consistent, low levels of milkweed on the landscape starting from about 2003-2005</w:t>
      </w:r>
      <w:r>
        <w:t xml:space="preserve">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w:t>
      </w:r>
      <w:r w:rsidR="00195C58">
        <w:t>A</w:t>
      </w:r>
      <w:r>
        <w:t xml:space="preserve">lthough glyphosate tolerant soybeans and maize were introduced to the US market in 1996 and 1998 respectively </w:t>
      </w:r>
      <w:r>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B613A" w:rsidRPr="00D84390">
        <w:rPr>
          <w:rFonts w:ascii="Calibri" w:hAnsi="Calibri" w:cs="Calibri"/>
        </w:rPr>
        <w:t>(Duke and Powles 2009)</w:t>
      </w:r>
      <w:r>
        <w:fldChar w:fldCharType="end"/>
      </w:r>
      <w:r>
        <w:t>,  actual glyphosate use lagged behind, with dramatic increase</w:t>
      </w:r>
      <w:r w:rsidR="00624818">
        <w:t>s</w:t>
      </w:r>
      <w:r>
        <w:t xml:space="preserve">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2DC1886C" w14:textId="10FCA8E2" w:rsidR="00493C01" w:rsidRDefault="00493C01" w:rsidP="00493C01">
      <w:pPr>
        <w:rPr>
          <w:b/>
        </w:rPr>
      </w:pPr>
      <w:r w:rsidRPr="00633A5C">
        <w:rPr>
          <w:b/>
        </w:rPr>
        <w:t>Discussion</w:t>
      </w:r>
    </w:p>
    <w:p w14:paraId="04359AA3" w14:textId="7EA819A2" w:rsidR="00CF1B74" w:rsidRDefault="00CF1B74" w:rsidP="00CF1B74">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p>
    <w:p w14:paraId="395EA004" w14:textId="410E142C" w:rsidR="00EC7A7F" w:rsidRDefault="00CF1B74" w:rsidP="00EC7A7F">
      <w:r>
        <w:t xml:space="preserve">The </w:t>
      </w:r>
      <w:r w:rsidR="00A81D0C">
        <w:t xml:space="preserve">model in the </w:t>
      </w:r>
      <w:r>
        <w:t xml:space="preserve">regime shift detector </w:t>
      </w:r>
      <w:r w:rsidR="00A81D0C">
        <w:t>is</w:t>
      </w:r>
      <w:r>
        <w:t xml:space="preserve"> a compromise between sensitivity and simplicity. </w:t>
      </w:r>
      <w:r w:rsidR="00E9515C">
        <w:t xml:space="preserve">Yet, we find that the </w:t>
      </w:r>
      <w:r>
        <w:t xml:space="preserve">information criteria used and decision rules for cutoff </w:t>
      </w:r>
      <w:r w:rsidR="00A81D0C">
        <w:t>can</w:t>
      </w:r>
      <w:r>
        <w:t xml:space="preserve"> impact </w:t>
      </w:r>
      <w:r w:rsidR="00A81D0C">
        <w:t>model</w:t>
      </w:r>
      <w:r>
        <w:t xml:space="preserve"> results, and thus should be considered critically before drawing conclusions from model results.  </w:t>
      </w:r>
      <w:r w:rsidR="00E9515C">
        <w:t>Additionally, w</w:t>
      </w:r>
      <w:r>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t xml:space="preserve">, the resultant variation may reduce the </w:t>
      </w:r>
      <w:r w:rsidR="007A4EC6">
        <w:t>model</w:t>
      </w:r>
      <w:r>
        <w:t xml:space="preserve">’s sensitivity for detecting shifts in the data. For instance, we use the discrete form of the Ricker model, with a yearly time step, but end users </w:t>
      </w:r>
      <w:r w:rsidR="007A4EC6">
        <w:t>can modify</w:t>
      </w:r>
      <w:r>
        <w:t xml:space="preserve"> model structure and temporal resolution appropriate to their systems</w:t>
      </w:r>
      <w:r w:rsidR="007A4EC6">
        <w:t xml:space="preserve"> and available data</w:t>
      </w:r>
      <w:r>
        <w:t xml:space="preserve">. </w:t>
      </w:r>
      <w:r w:rsidR="00EC7A7F">
        <w:t xml:space="preserve">As is, the results of the model should be interpreted with caution in populations undergoing rapid change in their environments or internal dynamics. </w:t>
      </w:r>
    </w:p>
    <w:p w14:paraId="15983093" w14:textId="3F39D0BA" w:rsidR="00705548" w:rsidRPr="00012F0B" w:rsidRDefault="0064784F" w:rsidP="00705548">
      <w:r>
        <w:t>At low and intermediate numbers of breaks, th</w:t>
      </w:r>
      <w:r w:rsidR="00705548">
        <w:t>e regime shift detector</w:t>
      </w:r>
      <w:r>
        <w:t>’s most common error was to over-estimate, i.e. to ‘find’ breakpoints where they did not occur. A</w:t>
      </w:r>
      <w:r w:rsidR="00705548">
        <w:t>bout</w:t>
      </w:r>
      <w:r>
        <w:t xml:space="preserve"> one</w:t>
      </w:r>
      <w:r w:rsidR="00705548">
        <w:t xml:space="preserve"> third of the scenarios identified as one break in the top-ranked break point combination were initiated under zero break conditions, a similar number of scenarios identified as two-break were initiated under one and two break conditions. However, break-point combinations with higher numbers of break points are subject to greater penalties in the calculation of </w:t>
      </w:r>
      <w:proofErr w:type="spellStart"/>
      <w:r w:rsidR="00705548">
        <w:t>AICc</w:t>
      </w:r>
      <w:proofErr w:type="spellEnd"/>
      <w:r w:rsidR="00705548">
        <w:t xml:space="preserve">. Thus, a user can have high confidence in an accurate detection of break points if the regime shift detector model indicates either zero, or </w:t>
      </w:r>
      <w:r w:rsidR="00705548">
        <w:rPr>
          <w:rFonts w:cstheme="minorHAnsi"/>
        </w:rPr>
        <w:t>≥</w:t>
      </w:r>
      <w:r w:rsidR="00705548">
        <w:t>3 breaks in a time series, because these scenarios must have very good fit to achieve</w:t>
      </w:r>
      <w:r>
        <w:t xml:space="preserve"> either</w:t>
      </w:r>
      <w:r w:rsidR="00705548">
        <w:t xml:space="preserve"> ranking. In the more </w:t>
      </w:r>
      <w:r w:rsidR="00705548">
        <w:lastRenderedPageBreak/>
        <w:t>intermediate scenarios where one or two breaks are identified, the set of similarly-ranked models should be considered when interpreting the results from the model, as illustrated by our case studies.</w:t>
      </w:r>
    </w:p>
    <w:p w14:paraId="7C9830DF" w14:textId="408E0490" w:rsidR="00493C01" w:rsidRDefault="007F653E" w:rsidP="00493C01">
      <w:r>
        <w:t>T</w:t>
      </w:r>
      <w:r w:rsidR="00493C01">
        <w:t xml:space="preserve">he </w:t>
      </w:r>
      <w:r w:rsidR="003D6876">
        <w:t>Ricker model used in the regime shift detector</w:t>
      </w:r>
      <w:r w:rsidR="00493C01">
        <w:t xml:space="preserve"> could be </w:t>
      </w:r>
      <w:r w:rsidR="003D6876">
        <w:t xml:space="preserve">changed or modified </w:t>
      </w:r>
      <w:r w:rsidR="00493C01">
        <w:t xml:space="preserve">to </w:t>
      </w:r>
      <w:r w:rsidR="003D6876">
        <w:t xml:space="preserve">incorporated more complicated </w:t>
      </w:r>
      <w:r w:rsidR="00493C01">
        <w:t xml:space="preserve">population processes </w:t>
      </w:r>
      <w:r w:rsidR="003D6876">
        <w:t>as well as</w:t>
      </w:r>
      <w:r w:rsidR="00493C01">
        <w:t xml:space="preserve"> covariates (for example, if a population had a known response to temperature or another environmental variable). </w:t>
      </w:r>
      <w:r w:rsidR="003D6876">
        <w:t xml:space="preserve">We used </w:t>
      </w:r>
      <w:proofErr w:type="spellStart"/>
      <w:r w:rsidR="00493C01">
        <w:t>AICc</w:t>
      </w:r>
      <w:proofErr w:type="spellEnd"/>
      <w:r w:rsidR="00493C01">
        <w:t xml:space="preserve"> to rank break-point combination models. </w:t>
      </w:r>
      <w:proofErr w:type="spellStart"/>
      <w:r w:rsidR="00B92D42">
        <w:t>AICc</w:t>
      </w:r>
      <w:proofErr w:type="spellEnd"/>
      <w:r w:rsidR="00B92D42">
        <w:t xml:space="preserve"> allow</w:t>
      </w:r>
      <w:r w:rsidR="00C37458">
        <w:t>s</w:t>
      </w:r>
      <w:r w:rsidR="00B92D42">
        <w:t xml:space="preserve"> for a more conservative selection of break-point combinations </w:t>
      </w:r>
      <w:r w:rsidR="00C37458">
        <w:t xml:space="preserve">compared to AIC, </w:t>
      </w:r>
      <w:r w:rsidR="00B92D42">
        <w:t xml:space="preserve">by down weighting the selection criterion for models with many break points. However, this more conservative approach negatively affected the model’s ability to detect shifts </w:t>
      </w:r>
      <w:r w:rsidR="0064784F">
        <w:t xml:space="preserve">even </w:t>
      </w:r>
      <w:r w:rsidR="00B92D42">
        <w:t>in dynamic in low sampling error scenarios</w:t>
      </w:r>
      <w:r w:rsidR="0064784F">
        <w:t>, as evidenced by the higher type I error we observed for one and two break scenarios (</w:t>
      </w:r>
      <w:r w:rsidR="00F72975">
        <w:t>Fig 2 B, C)</w:t>
      </w:r>
      <w:r w:rsidR="00B92D42">
        <w:t xml:space="preserve">, because the penalty term for increasing the complexity of the model dramatically increases with </w:t>
      </w:r>
      <w:proofErr w:type="spellStart"/>
      <w:r w:rsidR="00B92D42">
        <w:t>AICc</w:t>
      </w:r>
      <w:proofErr w:type="spellEnd"/>
      <w:r w:rsidR="00B92D42">
        <w:t xml:space="preserve">.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proofErr w:type="spellStart"/>
      <w:r w:rsidR="00B92D42">
        <w:t>AICc</w:t>
      </w:r>
      <w:proofErr w:type="spellEnd"/>
      <w:r w:rsidR="00B92D42">
        <w:t>-based ranking of models produced sets of equivalently performing break point combinations in both of our case studies, presenting a practical problem. Thus, we used AIC to aide in the interpretation of the results set</w:t>
      </w:r>
      <w:r w:rsidR="00F72975">
        <w:t xml:space="preserve">, </w:t>
      </w:r>
      <w:r w:rsidR="00E9515C">
        <w:t xml:space="preserve">as </w:t>
      </w:r>
      <w:r w:rsidR="00F72975">
        <w:t xml:space="preserve">it does not penalize more complex model structure as heavily as </w:t>
      </w:r>
      <w:proofErr w:type="spellStart"/>
      <w:r w:rsidR="00F72975">
        <w:t>AICc</w:t>
      </w:r>
      <w:proofErr w:type="spellEnd"/>
      <w:r w:rsidR="00F72975">
        <w:t xml:space="preserve"> </w:t>
      </w:r>
      <w:r w:rsidR="00E9515C">
        <w:fldChar w:fldCharType="begin"/>
      </w:r>
      <w:r w:rsidR="00E9515C">
        <w:instrText xml:space="preserve"> ADDIN ZOTERO_ITEM CSL_CITATION {"citationID":"LRvz6xme","properties":{"formattedCitation":"(Ripplinger and Sullivan 2008)","plainCitation":"(Ripplinger and Sullivan 2008)","noteIndex":0},"citationItems":[{"id":2051,"uris":["http://zotero.org/users/3015424/items/Z2D2HYGB"],"uri":["http://zotero.org/users/3015424/items/Z2D2HYGB"],"itemData":{"id":2051,"type":"article-journal","title":"Does choice in model selection affect maximum likelihood analysis?","container-title":"Systematic Biology","page":"76-85","volume":"57","issue":"1","author":[{"family":"Ripplinger","given":"Jennifer"},{"family":"Sullivan","given":"Jack"}],"issued":{"date-parts":[["2008"]]}}}],"schema":"https://github.com/citation-style-language/schema/raw/master/csl-citation.json"} </w:instrText>
      </w:r>
      <w:r w:rsidR="00E9515C">
        <w:fldChar w:fldCharType="separate"/>
      </w:r>
      <w:r w:rsidR="00E9515C" w:rsidRPr="00E9515C">
        <w:rPr>
          <w:rFonts w:ascii="Calibri" w:hAnsi="Calibri" w:cs="Calibri"/>
        </w:rPr>
        <w:t>(</w:t>
      </w:r>
      <w:proofErr w:type="spellStart"/>
      <w:r w:rsidR="00E9515C" w:rsidRPr="00E9515C">
        <w:rPr>
          <w:rFonts w:ascii="Calibri" w:hAnsi="Calibri" w:cs="Calibri"/>
        </w:rPr>
        <w:t>Ripplinger</w:t>
      </w:r>
      <w:proofErr w:type="spellEnd"/>
      <w:r w:rsidR="00E9515C" w:rsidRPr="00E9515C">
        <w:rPr>
          <w:rFonts w:ascii="Calibri" w:hAnsi="Calibri" w:cs="Calibri"/>
        </w:rPr>
        <w:t xml:space="preserve"> and Sullivan 2008)</w:t>
      </w:r>
      <w:r w:rsidR="00E9515C">
        <w:fldChar w:fldCharType="end"/>
      </w:r>
      <w:r w:rsidR="00B92D42">
        <w:t>.</w:t>
      </w:r>
      <w:r w:rsidR="00FB0A38">
        <w:t xml:space="preserve"> </w:t>
      </w:r>
      <w:r w:rsidR="005D7105">
        <w:t xml:space="preserve"> </w:t>
      </w:r>
      <w:r w:rsidR="00C37458">
        <w:t>I</w:t>
      </w:r>
      <w:r w:rsidR="00B92D42">
        <w:t>f it is reasonable to assume that the population data being subjected to the regime shift detector has a low associated sampling error</w:t>
      </w:r>
      <w:r w:rsidR="00F72975">
        <w:t xml:space="preserve"> and the regime shift detector ranks a one or two break scenario as its top output</w:t>
      </w:r>
      <w:r w:rsidR="00B92D42">
        <w:t>, a user may wish to use less conservative information criteria (i.e. AIC) to rank break point combination models</w:t>
      </w:r>
      <w:r w:rsidR="005D7105">
        <w:t xml:space="preserve"> or resolve ambiguities in ranking within sets of very different break point combinations</w:t>
      </w:r>
      <w:r w:rsidR="00B92D42">
        <w:t>.</w:t>
      </w:r>
    </w:p>
    <w:p w14:paraId="5FEAA7F8" w14:textId="24678FFD"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 xml:space="preserve">erformance of the regime shift detector model declined rapidly with increasing levels of </w:t>
      </w:r>
      <w:proofErr w:type="spellStart"/>
      <w:r w:rsidR="003D6876">
        <w:t>stochasticity</w:t>
      </w:r>
      <w:proofErr w:type="spellEnd"/>
      <w:r w:rsidR="003D6876">
        <w:t xml:space="preserve">, or error, in the data </w:t>
      </w:r>
      <w:r w:rsidR="00493C01">
        <w:t xml:space="preserve">(Fig. </w:t>
      </w:r>
      <w:r w:rsidR="00977866">
        <w:t>2</w:t>
      </w:r>
      <w:r w:rsidR="00493C01">
        <w:t xml:space="preserve">), a behavior that </w:t>
      </w:r>
      <w:r w:rsidR="003D6876">
        <w:t>is</w:t>
      </w:r>
      <w:r w:rsidR="00493C01">
        <w:t xml:space="preserve"> expected of any statistical tool. Nevertheless, whenever possible, the </w:t>
      </w:r>
      <w:r w:rsidR="00EC7A7F">
        <w:t xml:space="preserve">sampling error </w:t>
      </w:r>
      <w:r w:rsidR="00493C01">
        <w:t xml:space="preserve">of the data should be </w:t>
      </w:r>
      <w:r w:rsidR="00EC7A7F">
        <w:t xml:space="preserve">estimated </w:t>
      </w:r>
      <w:r w:rsidR="00493C01">
        <w:t xml:space="preserve">to help evaluate the model’s results in the context of variation within the data due to sampling error. 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 xml:space="preserve">70%. </w:t>
      </w:r>
      <w:r w:rsidR="00EB6851">
        <w:t xml:space="preserve">The lower accuracy in these one and two break </w:t>
      </w:r>
      <w:r w:rsidR="00496204">
        <w:t xml:space="preserve">top </w:t>
      </w:r>
      <w:r w:rsidR="00EB6851">
        <w:t>outputs is primarily explained by over-estimating the number of breaks (</w:t>
      </w:r>
      <w:proofErr w:type="spellStart"/>
      <w:proofErr w:type="gramStart"/>
      <w:r w:rsidR="00EB6851">
        <w:t>ie</w:t>
      </w:r>
      <w:proofErr w:type="spellEnd"/>
      <w:r w:rsidR="00EB6851">
        <w:t>.,</w:t>
      </w:r>
      <w:proofErr w:type="gramEnd"/>
      <w:r w:rsidR="00EB6851">
        <w:t xml:space="preserve"> the model assigning breaks where there are none). This may occur because of an insufficient penalty to ‘finding’ extr</w:t>
      </w:r>
      <w:r w:rsidR="00496204">
        <w:t xml:space="preserve">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w:t>
      </w:r>
      <w:commentRangeStart w:id="134"/>
      <w:r w:rsidR="00496204">
        <w:t>of cases</w:t>
      </w:r>
      <w:r w:rsidR="00652682">
        <w:t xml:space="preserve"> (Fig. </w:t>
      </w:r>
      <w:r w:rsidR="00977866">
        <w:t>1</w:t>
      </w:r>
      <w:r w:rsidR="00652682">
        <w:t>)</w:t>
      </w:r>
      <w:r w:rsidR="00496204">
        <w:t>.</w:t>
      </w:r>
      <w:commentRangeEnd w:id="134"/>
      <w:r w:rsidR="0031435D">
        <w:rPr>
          <w:rStyle w:val="CommentReference"/>
        </w:rPr>
        <w:commentReference w:id="134"/>
      </w:r>
    </w:p>
    <w:p w14:paraId="483AC629" w14:textId="00254C86"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t>2</w:t>
      </w:r>
      <w:r w:rsidR="00721951">
        <w:t xml:space="preserve"> B, C</w:t>
      </w:r>
      <w:r>
        <w:t xml:space="preserve">). Although larger shifts in regression parameters would, intuitively, lead to a higher likelihood of detection, these larger shifts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xml:space="preserve">). This likely </w:t>
      </w:r>
      <w:r>
        <w:lastRenderedPageBreak/>
        <w:t xml:space="preserve">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135"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commentRangeStart w:id="136"/>
      <w:r>
        <w:t xml:space="preserve">relative </w:t>
      </w:r>
      <w:r w:rsidRPr="00BD1F08">
        <w:t>to internal regulators.</w:t>
      </w:r>
      <w:bookmarkEnd w:id="135"/>
      <w:r w:rsidRPr="00BD1F08">
        <w:t xml:space="preserve">  </w:t>
      </w:r>
      <w:commentRangeEnd w:id="136"/>
      <w:r w:rsidR="0031435D">
        <w:rPr>
          <w:rStyle w:val="CommentReference"/>
        </w:rPr>
        <w:commentReference w:id="136"/>
      </w:r>
    </w:p>
    <w:p w14:paraId="7480F7EF" w14:textId="77777777" w:rsidR="00493C01" w:rsidRPr="00633A5C" w:rsidRDefault="00493C01" w:rsidP="00493C01">
      <w:pPr>
        <w:rPr>
          <w:b/>
        </w:rPr>
      </w:pPr>
      <w:r w:rsidRPr="00633A5C">
        <w:rPr>
          <w:b/>
        </w:rPr>
        <w:t>References</w:t>
      </w:r>
    </w:p>
    <w:p w14:paraId="07AFD479" w14:textId="77777777" w:rsidR="00E9515C" w:rsidRDefault="00493C01" w:rsidP="00E9515C">
      <w:pPr>
        <w:pStyle w:val="Bibliography"/>
      </w:pPr>
      <w:r>
        <w:fldChar w:fldCharType="begin"/>
      </w:r>
      <w:r w:rsidR="00312392">
        <w:instrText xml:space="preserve"> ADDIN ZOTERO_BIBL {"uncited":[],"omitted":[],"custom":[]} CSL_BIBLIOGRAPHY </w:instrText>
      </w:r>
      <w:r>
        <w:fldChar w:fldCharType="separate"/>
      </w:r>
      <w:r w:rsidR="00E9515C">
        <w:rPr>
          <w:b/>
          <w:bCs/>
        </w:rPr>
        <w:t>Bahlai, C. A., M. Colunga-Garcia, S. H. Gage, and D. A. Landis</w:t>
      </w:r>
      <w:r w:rsidR="00E9515C">
        <w:t xml:space="preserve">. </w:t>
      </w:r>
      <w:r w:rsidR="00E9515C">
        <w:rPr>
          <w:b/>
          <w:bCs/>
        </w:rPr>
        <w:t>2013</w:t>
      </w:r>
      <w:r w:rsidR="00E9515C">
        <w:t>. Long term functional dynamics of an aphidophagous coccinellid community are unchanged in response to repeated invasion. PLoS One. 8: e83407.</w:t>
      </w:r>
    </w:p>
    <w:p w14:paraId="7F76DE13" w14:textId="77777777" w:rsidR="00E9515C" w:rsidRDefault="00E9515C" w:rsidP="00E9515C">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0E3280FB" w14:textId="77777777" w:rsidR="00E9515C" w:rsidRDefault="00E9515C" w:rsidP="00E9515C">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428ADD3F" w14:textId="77777777" w:rsidR="00E9515C" w:rsidRDefault="00E9515C" w:rsidP="00E9515C">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64569F56" w14:textId="77777777" w:rsidR="00E9515C" w:rsidRDefault="00E9515C" w:rsidP="00E9515C">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6A2BA432" w14:textId="77777777" w:rsidR="00E9515C" w:rsidRDefault="00E9515C" w:rsidP="00E9515C">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746F8F8" w14:textId="77777777" w:rsidR="00E9515C" w:rsidRDefault="00E9515C" w:rsidP="00E9515C">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68C9FDA9" w14:textId="77777777" w:rsidR="00E9515C" w:rsidRDefault="00E9515C" w:rsidP="00E9515C">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81525BF" w14:textId="77777777" w:rsidR="00E9515C" w:rsidRDefault="00E9515C" w:rsidP="00E9515C">
      <w:pPr>
        <w:pStyle w:val="Bibliography"/>
      </w:pPr>
      <w:r>
        <w:rPr>
          <w:b/>
          <w:bCs/>
        </w:rPr>
        <w:t>Beverton, R. J., and S. J. Holt</w:t>
      </w:r>
      <w:r>
        <w:t xml:space="preserve">. </w:t>
      </w:r>
      <w:r>
        <w:rPr>
          <w:b/>
          <w:bCs/>
        </w:rPr>
        <w:t>1957</w:t>
      </w:r>
      <w:r>
        <w:t>. On the dynamics of exploited fish populations. Springer Science &amp; Business Media.</w:t>
      </w:r>
    </w:p>
    <w:p w14:paraId="4E55D2B3" w14:textId="77777777" w:rsidR="00E9515C" w:rsidRDefault="00E9515C" w:rsidP="00E9515C">
      <w:pPr>
        <w:pStyle w:val="Bibliography"/>
      </w:pPr>
      <w:r>
        <w:rPr>
          <w:b/>
          <w:bCs/>
        </w:rPr>
        <w:t>Bjørnstad, O. N., and B. T. Grenfell</w:t>
      </w:r>
      <w:r>
        <w:t xml:space="preserve">. </w:t>
      </w:r>
      <w:r>
        <w:rPr>
          <w:b/>
          <w:bCs/>
        </w:rPr>
        <w:t>2001</w:t>
      </w:r>
      <w:r>
        <w:t>. Noisy Clockwork: Time Series Analysis of Population Fluctuations in Animals. Science. 293: 638.</w:t>
      </w:r>
    </w:p>
    <w:p w14:paraId="4D80ED5A" w14:textId="77777777" w:rsidR="00E9515C" w:rsidRDefault="00E9515C" w:rsidP="00E9515C">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661E64BE" w14:textId="77777777" w:rsidR="00E9515C" w:rsidRDefault="00E9515C" w:rsidP="00E9515C">
      <w:pPr>
        <w:pStyle w:val="Bibliography"/>
      </w:pPr>
      <w:r>
        <w:rPr>
          <w:b/>
          <w:bCs/>
        </w:rPr>
        <w:t>Braun, J. V., and H.-G. Muller</w:t>
      </w:r>
      <w:r>
        <w:t xml:space="preserve">. </w:t>
      </w:r>
      <w:r>
        <w:rPr>
          <w:b/>
          <w:bCs/>
        </w:rPr>
        <w:t>1998</w:t>
      </w:r>
      <w:r>
        <w:t>. Statistical Methods for DNA Sequence Segmentation. Statistical Science. 13: 142–162.</w:t>
      </w:r>
    </w:p>
    <w:p w14:paraId="370BBF11" w14:textId="77777777" w:rsidR="00E9515C" w:rsidRDefault="00E9515C" w:rsidP="00E9515C">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58ADB42F" w14:textId="77777777" w:rsidR="00E9515C" w:rsidRDefault="00E9515C" w:rsidP="00E9515C">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1AE65415" w14:textId="77777777" w:rsidR="00E9515C" w:rsidRDefault="00E9515C" w:rsidP="00E9515C">
      <w:pPr>
        <w:pStyle w:val="Bibliography"/>
      </w:pPr>
      <w:r>
        <w:rPr>
          <w:b/>
          <w:bCs/>
        </w:rPr>
        <w:lastRenderedPageBreak/>
        <w:t>Burnham, K. P., and D. R. Anderson</w:t>
      </w:r>
      <w:r>
        <w:t xml:space="preserve">. </w:t>
      </w:r>
      <w:r>
        <w:rPr>
          <w:b/>
          <w:bCs/>
        </w:rPr>
        <w:t>2002</w:t>
      </w:r>
      <w:r>
        <w:t>. Model selection and multimodal inference: a practical information-theoretic approach, 2nd ed. Springer Science + Business Media, LLC, New York.</w:t>
      </w:r>
    </w:p>
    <w:p w14:paraId="1134576A" w14:textId="77777777" w:rsidR="00E9515C" w:rsidRDefault="00E9515C" w:rsidP="00E9515C">
      <w:pPr>
        <w:pStyle w:val="Bibliography"/>
      </w:pPr>
      <w:r>
        <w:rPr>
          <w:b/>
          <w:bCs/>
        </w:rPr>
        <w:t>Carpenter, S. R., W. A. Brock, J. J. Cole, J. F. Kitchell, and M. L. Pace</w:t>
      </w:r>
      <w:r>
        <w:t xml:space="preserve">. </w:t>
      </w:r>
      <w:r>
        <w:rPr>
          <w:b/>
          <w:bCs/>
        </w:rPr>
        <w:t>2008</w:t>
      </w:r>
      <w:r>
        <w:t>. Leading indicators of trophic cascades. Ecology Letters. 11: 128–138.</w:t>
      </w:r>
    </w:p>
    <w:p w14:paraId="200A3050" w14:textId="77777777" w:rsidR="00E9515C" w:rsidRDefault="00E9515C" w:rsidP="00E9515C">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41EC2662" w14:textId="77777777" w:rsidR="00E9515C" w:rsidRDefault="00E9515C" w:rsidP="00E9515C">
      <w:pPr>
        <w:pStyle w:val="Bibliography"/>
      </w:pPr>
      <w:r>
        <w:rPr>
          <w:b/>
          <w:bCs/>
        </w:rPr>
        <w:t>Duke, S. O., and S. B. Powles</w:t>
      </w:r>
      <w:r>
        <w:t xml:space="preserve">. </w:t>
      </w:r>
      <w:r>
        <w:rPr>
          <w:b/>
          <w:bCs/>
        </w:rPr>
        <w:t>2009</w:t>
      </w:r>
      <w:r>
        <w:t>. Glyphosate-resistant crops and weeds: now and in the future. AgBioForum. 12: 346–357.</w:t>
      </w:r>
    </w:p>
    <w:p w14:paraId="1B8955B8" w14:textId="77777777" w:rsidR="00E9515C" w:rsidRDefault="00E9515C" w:rsidP="00E9515C">
      <w:pPr>
        <w:pStyle w:val="Bibliography"/>
      </w:pPr>
      <w:r>
        <w:rPr>
          <w:b/>
          <w:bCs/>
        </w:rPr>
        <w:t>Eason, T., A. S. Garmestani, C. A. Stow, C. Rojo, M. Alvarez-Cobelas, and H. Cabezas</w:t>
      </w:r>
      <w:r>
        <w:t xml:space="preserve">. </w:t>
      </w:r>
      <w:r>
        <w:rPr>
          <w:b/>
          <w:bCs/>
        </w:rPr>
        <w:t>2016</w:t>
      </w:r>
      <w:r>
        <w:t>. Managing for resilience: an information theory-based approach to assessing ecosystems. J Appl Ecol. 53: 656–665.</w:t>
      </w:r>
    </w:p>
    <w:p w14:paraId="7EAA3EB2" w14:textId="77777777" w:rsidR="00E9515C" w:rsidRDefault="00E9515C" w:rsidP="00E9515C">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64341E1C" w14:textId="77777777" w:rsidR="00E9515C" w:rsidRDefault="00E9515C" w:rsidP="00E9515C">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3E74044B" w14:textId="77777777" w:rsidR="00E9515C" w:rsidRDefault="00E9515C" w:rsidP="00E9515C">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D58F36" w14:textId="77777777" w:rsidR="00E9515C" w:rsidRDefault="00E9515C" w:rsidP="00E9515C">
      <w:pPr>
        <w:pStyle w:val="Bibliography"/>
      </w:pPr>
      <w:r>
        <w:rPr>
          <w:b/>
          <w:bCs/>
        </w:rPr>
        <w:t>Hall, A. R., D. R. Osborn, and N. Sakkas</w:t>
      </w:r>
      <w:r>
        <w:t xml:space="preserve">. </w:t>
      </w:r>
      <w:r>
        <w:rPr>
          <w:b/>
          <w:bCs/>
        </w:rPr>
        <w:t>2013</w:t>
      </w:r>
      <w:r>
        <w:t>. Inference on Structural Breaks using Information Criteria. The Manchester School. 81: 54–81.</w:t>
      </w:r>
    </w:p>
    <w:p w14:paraId="32E3B58D" w14:textId="77777777" w:rsidR="00E9515C" w:rsidRDefault="00E9515C" w:rsidP="00E9515C">
      <w:pPr>
        <w:pStyle w:val="Bibliography"/>
      </w:pPr>
      <w:r>
        <w:rPr>
          <w:b/>
          <w:bCs/>
        </w:rPr>
        <w:t>Hare, S. R., and N. J. Mantua</w:t>
      </w:r>
      <w:r>
        <w:t xml:space="preserve">. </w:t>
      </w:r>
      <w:r>
        <w:rPr>
          <w:b/>
          <w:bCs/>
        </w:rPr>
        <w:t>2000</w:t>
      </w:r>
      <w:r>
        <w:t>. Empirical evidence for North Pacific regime shifts in 1977 and 1989. Progress in Oceanography. 47: 103–145.</w:t>
      </w:r>
    </w:p>
    <w:p w14:paraId="64B8BF22" w14:textId="77777777" w:rsidR="00E9515C" w:rsidRDefault="00E9515C" w:rsidP="00E9515C">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1E895E2F" w14:textId="77777777" w:rsidR="00E9515C" w:rsidRDefault="00E9515C" w:rsidP="00E9515C">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6EEFAF5" w14:textId="77777777" w:rsidR="00E9515C" w:rsidRDefault="00E9515C" w:rsidP="00E9515C">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691E4039" w14:textId="77777777" w:rsidR="00E9515C" w:rsidRDefault="00E9515C" w:rsidP="00E9515C">
      <w:pPr>
        <w:pStyle w:val="Bibliography"/>
      </w:pPr>
      <w:r>
        <w:rPr>
          <w:b/>
          <w:bCs/>
        </w:rPr>
        <w:t>Killick, R., and I. Eckley</w:t>
      </w:r>
      <w:r>
        <w:t xml:space="preserve">. </w:t>
      </w:r>
      <w:r>
        <w:rPr>
          <w:b/>
          <w:bCs/>
        </w:rPr>
        <w:t>2014</w:t>
      </w:r>
      <w:r>
        <w:t>. changepoint: An R package for changepoint analysis. Journal of Statistical Software. 58: 1–19.</w:t>
      </w:r>
    </w:p>
    <w:p w14:paraId="4892C5E4" w14:textId="77777777" w:rsidR="00E9515C" w:rsidRDefault="00E9515C" w:rsidP="00E9515C">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1BE86FB" w14:textId="77777777" w:rsidR="00E9515C" w:rsidRDefault="00E9515C" w:rsidP="00E9515C">
      <w:pPr>
        <w:pStyle w:val="Bibliography"/>
      </w:pPr>
      <w:r>
        <w:rPr>
          <w:b/>
          <w:bCs/>
        </w:rPr>
        <w:t>Lovett, J.</w:t>
      </w:r>
      <w:r>
        <w:t xml:space="preserve"> </w:t>
      </w:r>
      <w:r>
        <w:rPr>
          <w:b/>
          <w:bCs/>
        </w:rPr>
        <w:t>2017</w:t>
      </w:r>
      <w:r>
        <w:t>. Monarch Population Status.</w:t>
      </w:r>
    </w:p>
    <w:p w14:paraId="454D2C24" w14:textId="77777777" w:rsidR="00E9515C" w:rsidRDefault="00E9515C" w:rsidP="00E9515C">
      <w:pPr>
        <w:pStyle w:val="Bibliography"/>
      </w:pPr>
      <w:r>
        <w:rPr>
          <w:b/>
          <w:bCs/>
        </w:rPr>
        <w:t>May, R. M.</w:t>
      </w:r>
      <w:r>
        <w:t xml:space="preserve"> </w:t>
      </w:r>
      <w:r>
        <w:rPr>
          <w:b/>
          <w:bCs/>
        </w:rPr>
        <w:t>1976</w:t>
      </w:r>
      <w:r>
        <w:t>. Simple mathematical models with very complicated dynamics. Nature. 261: 459–467.</w:t>
      </w:r>
    </w:p>
    <w:p w14:paraId="3CA33C91" w14:textId="77777777" w:rsidR="00E9515C" w:rsidRDefault="00E9515C" w:rsidP="00E9515C">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D575832" w14:textId="77777777" w:rsidR="00E9515C" w:rsidRDefault="00E9515C" w:rsidP="00E9515C">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ADF67FA" w14:textId="77777777" w:rsidR="00E9515C" w:rsidRDefault="00E9515C" w:rsidP="00E9515C">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7A4DEA6" w14:textId="77777777" w:rsidR="00E9515C" w:rsidRDefault="00E9515C" w:rsidP="00E9515C">
      <w:pPr>
        <w:pStyle w:val="Bibliography"/>
      </w:pPr>
      <w:r>
        <w:rPr>
          <w:b/>
          <w:bCs/>
        </w:rPr>
        <w:t>R Development Core Team</w:t>
      </w:r>
      <w:r>
        <w:t xml:space="preserve">. </w:t>
      </w:r>
      <w:r>
        <w:rPr>
          <w:b/>
          <w:bCs/>
        </w:rPr>
        <w:t>2017</w:t>
      </w:r>
      <w:r>
        <w:t>. R: A Language and Environment for Statistical Computing 3.3.3. R Foundation for Statistical Computing.</w:t>
      </w:r>
    </w:p>
    <w:p w14:paraId="3AFE77D2" w14:textId="77777777" w:rsidR="00E9515C" w:rsidRDefault="00E9515C" w:rsidP="00E9515C">
      <w:pPr>
        <w:pStyle w:val="Bibliography"/>
      </w:pPr>
      <w:r>
        <w:rPr>
          <w:b/>
          <w:bCs/>
        </w:rPr>
        <w:lastRenderedPageBreak/>
        <w:t>Ragsdale, D. W., D. J. Voegtlin, and R. J. O’Neil</w:t>
      </w:r>
      <w:r>
        <w:t xml:space="preserve">. </w:t>
      </w:r>
      <w:r>
        <w:rPr>
          <w:b/>
          <w:bCs/>
        </w:rPr>
        <w:t>2004</w:t>
      </w:r>
      <w:r>
        <w:t>. Soybean aphid biology in North America. Annals of the Entomological Society of America. 97: 204–208.</w:t>
      </w:r>
    </w:p>
    <w:p w14:paraId="4F47943F" w14:textId="77777777" w:rsidR="00E9515C" w:rsidRDefault="00E9515C" w:rsidP="00E9515C">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080F1061" w14:textId="77777777" w:rsidR="00E9515C" w:rsidRDefault="00E9515C" w:rsidP="00E9515C">
      <w:pPr>
        <w:pStyle w:val="Bibliography"/>
      </w:pPr>
      <w:r>
        <w:rPr>
          <w:b/>
          <w:bCs/>
        </w:rPr>
        <w:t>Ricker, W. E.</w:t>
      </w:r>
      <w:r>
        <w:t xml:space="preserve"> </w:t>
      </w:r>
      <w:r>
        <w:rPr>
          <w:b/>
          <w:bCs/>
        </w:rPr>
        <w:t>1954</w:t>
      </w:r>
      <w:r>
        <w:t>. Stock and Recruitment. J. Fish. Res. Bd. Can. 11: 559–623.</w:t>
      </w:r>
    </w:p>
    <w:p w14:paraId="44F40466" w14:textId="77777777" w:rsidR="00E9515C" w:rsidRDefault="00E9515C" w:rsidP="00E9515C">
      <w:pPr>
        <w:pStyle w:val="Bibliography"/>
      </w:pPr>
      <w:r>
        <w:rPr>
          <w:b/>
          <w:bCs/>
        </w:rPr>
        <w:t>Ripplinger, J., and J. Sullivan</w:t>
      </w:r>
      <w:r>
        <w:t xml:space="preserve">. </w:t>
      </w:r>
      <w:r>
        <w:rPr>
          <w:b/>
          <w:bCs/>
        </w:rPr>
        <w:t>2008</w:t>
      </w:r>
      <w:r>
        <w:t>. Does choice in model selection affect maximum likelihood analysis? Systematic Biology. 57: 76–85.</w:t>
      </w:r>
    </w:p>
    <w:p w14:paraId="60598881" w14:textId="77777777" w:rsidR="00E9515C" w:rsidRDefault="00E9515C" w:rsidP="00E9515C">
      <w:pPr>
        <w:pStyle w:val="Bibliography"/>
      </w:pPr>
      <w:r>
        <w:rPr>
          <w:b/>
          <w:bCs/>
        </w:rPr>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65D6B9B1" w14:textId="77777777" w:rsidR="00E9515C" w:rsidRDefault="00E9515C" w:rsidP="00E9515C">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799EACAA" w14:textId="77777777" w:rsidR="00E9515C" w:rsidRDefault="00E9515C" w:rsidP="00E9515C">
      <w:pPr>
        <w:pStyle w:val="Bibliography"/>
      </w:pPr>
      <w:r>
        <w:rPr>
          <w:b/>
          <w:bCs/>
        </w:rPr>
        <w:t>Toms, J. D., and M. L. Lesperance</w:t>
      </w:r>
      <w:r>
        <w:t xml:space="preserve">. </w:t>
      </w:r>
      <w:r>
        <w:rPr>
          <w:b/>
          <w:bCs/>
        </w:rPr>
        <w:t>2003</w:t>
      </w:r>
      <w:r>
        <w:t>. Piecewise regression: a tool for identifying ecological thresholds. Ecology. 84: 2034–2041.</w:t>
      </w:r>
    </w:p>
    <w:p w14:paraId="5752EF24" w14:textId="77777777" w:rsidR="00E9515C" w:rsidRDefault="00E9515C" w:rsidP="00E9515C">
      <w:pPr>
        <w:pStyle w:val="Bibliography"/>
      </w:pPr>
      <w:r>
        <w:rPr>
          <w:b/>
          <w:bCs/>
        </w:rPr>
        <w:t>Turchin, P.</w:t>
      </w:r>
      <w:r>
        <w:t xml:space="preserve"> </w:t>
      </w:r>
      <w:r>
        <w:rPr>
          <w:b/>
          <w:bCs/>
        </w:rPr>
        <w:t>2003</w:t>
      </w:r>
      <w:r>
        <w:t>. Complex population dynamics: a theoretical/empirical synthesis. Princeton University Press.</w:t>
      </w:r>
    </w:p>
    <w:p w14:paraId="23AD1BCF" w14:textId="77777777" w:rsidR="00E9515C" w:rsidRDefault="00E9515C" w:rsidP="00E9515C">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4310A4F9" w14:textId="77777777" w:rsidR="00E9515C" w:rsidRDefault="00E9515C" w:rsidP="00E9515C">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095B6F3" w14:textId="77777777" w:rsidR="00E9515C" w:rsidRDefault="00E9515C" w:rsidP="00E9515C">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3A9887F5" w14:textId="77777777" w:rsidR="00E9515C" w:rsidRDefault="00E9515C" w:rsidP="00E9515C">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08A48944" w14:textId="77777777" w:rsidR="00E9515C" w:rsidRDefault="00E9515C" w:rsidP="00E9515C">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2B329F37" w14:textId="77777777" w:rsidR="00E9515C" w:rsidRDefault="00E9515C" w:rsidP="00E9515C">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012CC95" w14:textId="77777777" w:rsidR="00E9515C" w:rsidRDefault="00E9515C" w:rsidP="00E9515C">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C3F5488" w14:textId="77777777" w:rsidR="00E9515C" w:rsidRDefault="00E9515C" w:rsidP="00E9515C">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137"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7777777" w:rsidR="00493C01" w:rsidRDefault="00493C01" w:rsidP="001C51BB">
            <w:r>
              <w:t>2001-2015</w:t>
            </w:r>
          </w:p>
        </w:tc>
        <w:tc>
          <w:tcPr>
            <w:tcW w:w="1572" w:type="dxa"/>
          </w:tcPr>
          <w:p w14:paraId="41F0A791" w14:textId="77777777" w:rsidR="00493C01" w:rsidRDefault="00493C01" w:rsidP="001C51BB">
            <w:pPr>
              <w:jc w:val="center"/>
            </w:pPr>
            <w:r>
              <w:rPr>
                <w:rFonts w:cstheme="minorHAnsi"/>
              </w:rPr>
              <w:t>0.8 ± 0.3</w:t>
            </w:r>
          </w:p>
        </w:tc>
        <w:tc>
          <w:tcPr>
            <w:tcW w:w="1401" w:type="dxa"/>
          </w:tcPr>
          <w:p w14:paraId="48594D60" w14:textId="77777777" w:rsidR="00493C01" w:rsidRDefault="00493C01" w:rsidP="001C51BB">
            <w:pPr>
              <w:jc w:val="center"/>
            </w:pPr>
            <w:r>
              <w:rPr>
                <w:rFonts w:cstheme="minorHAnsi"/>
              </w:rPr>
              <w:t>4.1 ± 0.7</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137"/>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939589E"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model (circles) or within the equivalent model set (squares) under A) varied noise (in the form of standard error) B) varied % changes in the K constant in the Ricker model C) varied % changes in r, the intrinsic rate of increase in the Ricker model and D) simulated time series length. Sets of 0, 1, 2 and 3 break points were randomly generated from within the set of possible values each scenario was iterated 1000 times. </w:t>
      </w:r>
    </w:p>
    <w:p w14:paraId="14B23DEC" w14:textId="462DB63D" w:rsidR="00493C01" w:rsidRDefault="00493C01" w:rsidP="00493C01">
      <w:commentRangeStart w:id="138"/>
      <w:r>
        <w:t xml:space="preserve">Figure </w:t>
      </w:r>
      <w:r w:rsidR="00721951">
        <w:t>2</w:t>
      </w:r>
      <w:r w:rsidRPr="006F7244">
        <w:t xml:space="preserve">: </w:t>
      </w:r>
      <w:r>
        <w:rPr>
          <w:b/>
        </w:rPr>
        <w:t>Ob</w:t>
      </w:r>
      <w:commentRangeEnd w:id="138"/>
      <w:r w:rsidR="00930C77">
        <w:rPr>
          <w:rStyle w:val="CommentReference"/>
        </w:rPr>
        <w:commentReference w:id="138"/>
      </w:r>
      <w:r>
        <w:rPr>
          <w:b/>
        </w:rPr>
        <w:t xml:space="preserve">served outcomes of </w:t>
      </w:r>
      <w:r w:rsidR="005D7105">
        <w:rPr>
          <w:b/>
        </w:rPr>
        <w:t>the r</w:t>
      </w:r>
      <w:r w:rsidR="005D7105" w:rsidRPr="006F7244">
        <w:rPr>
          <w:b/>
        </w:rPr>
        <w:t xml:space="preserve">egime </w:t>
      </w:r>
      <w:r w:rsidR="005D7105">
        <w:rPr>
          <w:b/>
        </w:rPr>
        <w:t>s</w:t>
      </w:r>
      <w:r w:rsidR="005D7105" w:rsidRPr="006F7244">
        <w:rPr>
          <w:b/>
        </w:rPr>
        <w:t xml:space="preserve">hift </w:t>
      </w:r>
      <w:r w:rsidR="005D7105">
        <w:rPr>
          <w:b/>
        </w:rPr>
        <w:t>d</w:t>
      </w:r>
      <w:r w:rsidR="005D7105" w:rsidRPr="006F7244">
        <w:rPr>
          <w:b/>
        </w:rPr>
        <w:t xml:space="preserve">etector </w:t>
      </w:r>
      <w:r w:rsidR="005D7105">
        <w:rPr>
          <w:b/>
        </w:rPr>
        <w:t>model</w:t>
      </w:r>
      <w:r w:rsidR="005D7105" w:rsidRPr="006F7244">
        <w:rPr>
          <w:b/>
        </w:rPr>
        <w:t xml:space="preserve">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w:t>
      </w:r>
      <w:r w:rsidR="004E6528">
        <w:t>10</w:t>
      </w:r>
      <w:r w:rsidRPr="006F7244">
        <w:t xml:space="preserve">00 times. Lines joining points represent a third order polynomial GAM representing the best fit, with standard error. </w:t>
      </w:r>
      <w:r>
        <w:t>Data are plotted here by output of the regime shift detector script under varied standard error as a proportion of the mean (i.e. % noise</w:t>
      </w:r>
      <w:proofErr w:type="gramStart"/>
      <w:r>
        <w:t>)  and</w:t>
      </w:r>
      <w:proofErr w:type="gramEnd"/>
      <w:r>
        <w:t xml:space="preserve">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7BDA6F72" w14:textId="6DAF5B16" w:rsidR="00493C01" w:rsidRDefault="00493C01" w:rsidP="00493C01">
      <w:bookmarkStart w:id="139" w:name="_Hlk485739126"/>
      <w:proofErr w:type="gramStart"/>
      <w:r>
        <w:t xml:space="preserve">Figure </w:t>
      </w:r>
      <w:r w:rsidR="00721951">
        <w:t xml:space="preserve"> 3</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139"/>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140"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140"/>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Zipkin, Elise" w:date="2018-07-31T17:00:00Z" w:initials="ZE">
    <w:p w14:paraId="0850E3E9" w14:textId="56F31236" w:rsidR="001037EE" w:rsidRDefault="001037EE">
      <w:pPr>
        <w:pStyle w:val="CommentText"/>
      </w:pPr>
      <w:r>
        <w:rPr>
          <w:rStyle w:val="CommentReference"/>
        </w:rPr>
        <w:annotationRef/>
      </w:r>
      <w:r>
        <w:t>Is this the same tau as above??  I don’t think so…</w:t>
      </w:r>
    </w:p>
  </w:comment>
  <w:comment w:id="108" w:author="Zipkin, Elise" w:date="2018-07-31T17:30:00Z" w:initials="ZE">
    <w:p w14:paraId="5638B850" w14:textId="797D5CA5" w:rsidR="001037EE" w:rsidRDefault="001037EE">
      <w:pPr>
        <w:pStyle w:val="CommentText"/>
      </w:pPr>
      <w:r>
        <w:rPr>
          <w:rStyle w:val="CommentReference"/>
        </w:rPr>
        <w:annotationRef/>
      </w:r>
      <w:r>
        <w:t>Based on figure 1, it looks like the time series range from 25 – 33 years, right?  But the time series length for both the case studies is less than that.  I think that’s a problem.  We should show that the model works during the range of data that we use for the application.</w:t>
      </w:r>
    </w:p>
  </w:comment>
  <w:comment w:id="130" w:author="Zipkin, Elise" w:date="2018-08-01T13:58:00Z" w:initials="ZE">
    <w:p w14:paraId="0305A3CF" w14:textId="7C97DAF4" w:rsidR="001037EE" w:rsidRDefault="001037EE">
      <w:pPr>
        <w:pStyle w:val="CommentText"/>
      </w:pPr>
      <w:r>
        <w:rPr>
          <w:rStyle w:val="CommentReference"/>
        </w:rPr>
        <w:annotationRef/>
      </w:r>
      <w:r>
        <w:t>Need a sentence in this paragraph about how the population has been declining and possibly how the population is currently under consideration for listing under the ESA.</w:t>
      </w:r>
    </w:p>
  </w:comment>
  <w:comment w:id="131" w:author="Zipkin, Elise" w:date="2018-08-01T11:59:00Z" w:initials="ZE">
    <w:p w14:paraId="419544DE" w14:textId="75D2FC4B" w:rsidR="001037EE" w:rsidRDefault="001037EE">
      <w:pPr>
        <w:pStyle w:val="CommentText"/>
      </w:pPr>
      <w:r>
        <w:rPr>
          <w:rStyle w:val="CommentReference"/>
        </w:rPr>
        <w:annotationRef/>
      </w:r>
      <w:r>
        <w:t>Let's talk about how we should discuss and present.  Seems like maybe Fig 4 needs multiple graphs or at least some graphs in supplemental.</w:t>
      </w:r>
    </w:p>
    <w:p w14:paraId="3A25BFA2" w14:textId="55358364" w:rsidR="001037EE" w:rsidRDefault="001037EE">
      <w:pPr>
        <w:pStyle w:val="CommentText"/>
      </w:pPr>
    </w:p>
    <w:p w14:paraId="00FE6F7E" w14:textId="1F107359" w:rsidR="001037EE" w:rsidRDefault="001037EE">
      <w:pPr>
        <w:pStyle w:val="CommentText"/>
      </w:pPr>
      <w:r>
        <w:t>Also, is there anything in the simulations that can help guide us as to which is the best model fit?</w:t>
      </w:r>
    </w:p>
  </w:comment>
  <w:comment w:id="132" w:author="Bahlai, Christine" w:date="2018-08-02T11:10:00Z" w:initials="BC">
    <w:p w14:paraId="08909C52" w14:textId="5E706F98" w:rsidR="00C67276" w:rsidRDefault="00C67276">
      <w:pPr>
        <w:pStyle w:val="CommentText"/>
      </w:pPr>
      <w:r>
        <w:rPr>
          <w:rStyle w:val="CommentReference"/>
        </w:rPr>
        <w:annotationRef/>
      </w:r>
      <w:r>
        <w:t xml:space="preserve">What about a dashed line where the possible </w:t>
      </w:r>
      <w:r w:rsidR="0064784F">
        <w:t>s</w:t>
      </w:r>
      <w:r>
        <w:t xml:space="preserve">econd break is </w:t>
      </w:r>
      <w:proofErr w:type="gramStart"/>
      <w:r>
        <w:t>occurring  in</w:t>
      </w:r>
      <w:proofErr w:type="gramEnd"/>
      <w:r>
        <w:t xml:space="preserve"> A, and a dashed line for the possible dynamic after the second shift in B?</w:t>
      </w:r>
    </w:p>
  </w:comment>
  <w:comment w:id="133" w:author="Bahlai, Christine" w:date="2018-08-02T11:01:00Z" w:initials="BC">
    <w:p w14:paraId="11605F84" w14:textId="15AECF28" w:rsidR="00624818" w:rsidRDefault="00624818">
      <w:pPr>
        <w:pStyle w:val="CommentText"/>
      </w:pPr>
      <w:r>
        <w:rPr>
          <w:rStyle w:val="CommentReference"/>
        </w:rPr>
        <w:annotationRef/>
      </w:r>
      <w:r>
        <w:t>Can’t find this ref</w:t>
      </w:r>
    </w:p>
  </w:comment>
  <w:comment w:id="134" w:author="Zipkin, Elise" w:date="2018-08-01T14:40:00Z" w:initials="ZE">
    <w:p w14:paraId="7DE90774" w14:textId="5285163F" w:rsidR="001037EE" w:rsidRDefault="001037EE">
      <w:pPr>
        <w:pStyle w:val="CommentText"/>
      </w:pPr>
      <w:r>
        <w:rPr>
          <w:rStyle w:val="CommentReference"/>
        </w:rPr>
        <w:annotationRef/>
      </w:r>
      <w:r>
        <w:t>Can revisit this paragraph.</w:t>
      </w:r>
    </w:p>
  </w:comment>
  <w:comment w:id="136" w:author="Zipkin, Elise" w:date="2018-08-01T14:42:00Z" w:initials="ZE">
    <w:p w14:paraId="1105505F" w14:textId="0E8730C8" w:rsidR="001037EE" w:rsidRDefault="001037EE">
      <w:pPr>
        <w:pStyle w:val="CommentText"/>
      </w:pPr>
      <w:r>
        <w:rPr>
          <w:rStyle w:val="CommentReference"/>
        </w:rPr>
        <w:annotationRef/>
      </w:r>
      <w:r>
        <w:t>We’ll probably want to beef up this paragraph and try to provide specific guidance on when the model is likely to be useful.</w:t>
      </w:r>
    </w:p>
  </w:comment>
  <w:comment w:id="138" w:author="Zipkin, Elise" w:date="2018-08-01T11:30:00Z" w:initials="ZE">
    <w:p w14:paraId="5416810B" w14:textId="76EB9E27" w:rsidR="001037EE" w:rsidRDefault="001037EE">
      <w:pPr>
        <w:pStyle w:val="CommentText"/>
      </w:pPr>
      <w:r>
        <w:rPr>
          <w:rStyle w:val="CommentReference"/>
        </w:rPr>
        <w:annotationRef/>
      </w:r>
      <w:r>
        <w:t>I'm having a hard time figuring out the difference between figures 1 and 2.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0E3E9" w15:done="0"/>
  <w15:commentEx w15:paraId="5638B850" w15:done="0"/>
  <w15:commentEx w15:paraId="0305A3CF" w15:done="0"/>
  <w15:commentEx w15:paraId="00FE6F7E" w15:done="0"/>
  <w15:commentEx w15:paraId="08909C52" w15:paraIdParent="00FE6F7E" w15:done="0"/>
  <w15:commentEx w15:paraId="11605F84" w15:done="0"/>
  <w15:commentEx w15:paraId="7DE90774" w15:done="0"/>
  <w15:commentEx w15:paraId="1105505F" w15:done="0"/>
  <w15:commentEx w15:paraId="54168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5960"/>
    <w:rsid w:val="000717E7"/>
    <w:rsid w:val="0009442B"/>
    <w:rsid w:val="00095B5C"/>
    <w:rsid w:val="000A26E0"/>
    <w:rsid w:val="000C20C0"/>
    <w:rsid w:val="000D5977"/>
    <w:rsid w:val="000F5662"/>
    <w:rsid w:val="001037EE"/>
    <w:rsid w:val="001074B1"/>
    <w:rsid w:val="001301A4"/>
    <w:rsid w:val="00150E18"/>
    <w:rsid w:val="001553C5"/>
    <w:rsid w:val="0016400A"/>
    <w:rsid w:val="0017338B"/>
    <w:rsid w:val="001757BD"/>
    <w:rsid w:val="00195902"/>
    <w:rsid w:val="00195C58"/>
    <w:rsid w:val="001A19E1"/>
    <w:rsid w:val="001A760B"/>
    <w:rsid w:val="001B1ECF"/>
    <w:rsid w:val="001B613A"/>
    <w:rsid w:val="001C51BB"/>
    <w:rsid w:val="001D05DA"/>
    <w:rsid w:val="00203DE7"/>
    <w:rsid w:val="00207043"/>
    <w:rsid w:val="00217133"/>
    <w:rsid w:val="002306B7"/>
    <w:rsid w:val="002424E7"/>
    <w:rsid w:val="00263647"/>
    <w:rsid w:val="0027292D"/>
    <w:rsid w:val="002907A7"/>
    <w:rsid w:val="0029724D"/>
    <w:rsid w:val="002C3E17"/>
    <w:rsid w:val="002D019F"/>
    <w:rsid w:val="002D4506"/>
    <w:rsid w:val="0030515D"/>
    <w:rsid w:val="00312392"/>
    <w:rsid w:val="0031435D"/>
    <w:rsid w:val="00324AC6"/>
    <w:rsid w:val="003262F1"/>
    <w:rsid w:val="00327C5D"/>
    <w:rsid w:val="00330615"/>
    <w:rsid w:val="0036101F"/>
    <w:rsid w:val="00393AA6"/>
    <w:rsid w:val="003D6876"/>
    <w:rsid w:val="003D6BFD"/>
    <w:rsid w:val="003D7AC7"/>
    <w:rsid w:val="00400E52"/>
    <w:rsid w:val="004040FC"/>
    <w:rsid w:val="00411045"/>
    <w:rsid w:val="00411D38"/>
    <w:rsid w:val="00413987"/>
    <w:rsid w:val="00420D43"/>
    <w:rsid w:val="00432AAE"/>
    <w:rsid w:val="004438DB"/>
    <w:rsid w:val="0044405E"/>
    <w:rsid w:val="00474663"/>
    <w:rsid w:val="004877BD"/>
    <w:rsid w:val="00493C01"/>
    <w:rsid w:val="00496204"/>
    <w:rsid w:val="004B76BC"/>
    <w:rsid w:val="004C3B3A"/>
    <w:rsid w:val="004D5D80"/>
    <w:rsid w:val="004E6528"/>
    <w:rsid w:val="004F071B"/>
    <w:rsid w:val="004F0FD9"/>
    <w:rsid w:val="0054095B"/>
    <w:rsid w:val="0055724E"/>
    <w:rsid w:val="0056286C"/>
    <w:rsid w:val="005724AC"/>
    <w:rsid w:val="00575692"/>
    <w:rsid w:val="00591134"/>
    <w:rsid w:val="005932CA"/>
    <w:rsid w:val="005A1249"/>
    <w:rsid w:val="005C0C19"/>
    <w:rsid w:val="005C1930"/>
    <w:rsid w:val="005D7105"/>
    <w:rsid w:val="005E180B"/>
    <w:rsid w:val="00604882"/>
    <w:rsid w:val="00624181"/>
    <w:rsid w:val="00624818"/>
    <w:rsid w:val="0062727D"/>
    <w:rsid w:val="006373C0"/>
    <w:rsid w:val="0064784F"/>
    <w:rsid w:val="00651227"/>
    <w:rsid w:val="00652682"/>
    <w:rsid w:val="0065335B"/>
    <w:rsid w:val="00686F95"/>
    <w:rsid w:val="006947D1"/>
    <w:rsid w:val="0069540F"/>
    <w:rsid w:val="006B2588"/>
    <w:rsid w:val="006F3740"/>
    <w:rsid w:val="006F5322"/>
    <w:rsid w:val="00705548"/>
    <w:rsid w:val="007212B3"/>
    <w:rsid w:val="00721951"/>
    <w:rsid w:val="00762808"/>
    <w:rsid w:val="00786E52"/>
    <w:rsid w:val="007A4EC6"/>
    <w:rsid w:val="007D571F"/>
    <w:rsid w:val="007F3FEA"/>
    <w:rsid w:val="007F653E"/>
    <w:rsid w:val="008032E9"/>
    <w:rsid w:val="00822D4A"/>
    <w:rsid w:val="00834911"/>
    <w:rsid w:val="00873DC1"/>
    <w:rsid w:val="008B4743"/>
    <w:rsid w:val="008C5304"/>
    <w:rsid w:val="008E41EA"/>
    <w:rsid w:val="008E4F33"/>
    <w:rsid w:val="00920A86"/>
    <w:rsid w:val="0092388E"/>
    <w:rsid w:val="00926534"/>
    <w:rsid w:val="00930C77"/>
    <w:rsid w:val="00950939"/>
    <w:rsid w:val="00953A7F"/>
    <w:rsid w:val="00977866"/>
    <w:rsid w:val="009A0B2F"/>
    <w:rsid w:val="009C0978"/>
    <w:rsid w:val="00A001CE"/>
    <w:rsid w:val="00A114E2"/>
    <w:rsid w:val="00A24582"/>
    <w:rsid w:val="00A26FD7"/>
    <w:rsid w:val="00A30740"/>
    <w:rsid w:val="00A366AF"/>
    <w:rsid w:val="00A42D09"/>
    <w:rsid w:val="00A81D0C"/>
    <w:rsid w:val="00A83E7C"/>
    <w:rsid w:val="00A87F7E"/>
    <w:rsid w:val="00A96C7D"/>
    <w:rsid w:val="00A96EC1"/>
    <w:rsid w:val="00AC2B6F"/>
    <w:rsid w:val="00AE7F6D"/>
    <w:rsid w:val="00AF0366"/>
    <w:rsid w:val="00B103FD"/>
    <w:rsid w:val="00B2185B"/>
    <w:rsid w:val="00B71576"/>
    <w:rsid w:val="00B90E4C"/>
    <w:rsid w:val="00B92D42"/>
    <w:rsid w:val="00BA3B40"/>
    <w:rsid w:val="00BB4B04"/>
    <w:rsid w:val="00C00F9B"/>
    <w:rsid w:val="00C31A54"/>
    <w:rsid w:val="00C37458"/>
    <w:rsid w:val="00C67276"/>
    <w:rsid w:val="00C81B79"/>
    <w:rsid w:val="00CB7EEE"/>
    <w:rsid w:val="00CC48AC"/>
    <w:rsid w:val="00CE713E"/>
    <w:rsid w:val="00CF1B74"/>
    <w:rsid w:val="00CF6EED"/>
    <w:rsid w:val="00D12B05"/>
    <w:rsid w:val="00D55E7A"/>
    <w:rsid w:val="00D57116"/>
    <w:rsid w:val="00D84390"/>
    <w:rsid w:val="00D9182C"/>
    <w:rsid w:val="00DA72A4"/>
    <w:rsid w:val="00DC2791"/>
    <w:rsid w:val="00DC32C5"/>
    <w:rsid w:val="00DC50C9"/>
    <w:rsid w:val="00E17AD0"/>
    <w:rsid w:val="00E22FDA"/>
    <w:rsid w:val="00E56093"/>
    <w:rsid w:val="00E6695E"/>
    <w:rsid w:val="00E73CB6"/>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918B4"/>
    <w:rsid w:val="00F95000"/>
    <w:rsid w:val="00FA445D"/>
    <w:rsid w:val="00FB0A38"/>
    <w:rsid w:val="00FB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CE71-01E7-486B-9D64-A8DD3EF5B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14380</TotalTime>
  <Pages>15</Pages>
  <Words>20766</Words>
  <Characters>118370</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12</cp:revision>
  <dcterms:created xsi:type="dcterms:W3CDTF">2018-08-01T19:42:00Z</dcterms:created>
  <dcterms:modified xsi:type="dcterms:W3CDTF">2018-12-18T19:42:00Z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id="KOb93LPH"/&gt;&lt;style id="http://www.zotero.org/styles/environmental-entomology" hasBibliography="1" bibliographyStyleHasBeenSet="1"/&gt;&lt;prefs&gt;&lt;pref name="fieldType" value="Field"/&gt;&lt;/prefs&gt;&lt;/data&gt;</vt:lpwstr>
  </property>
</Properties>
</file>