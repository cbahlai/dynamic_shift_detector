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770B9B" w14:textId="1769DC4B" w:rsidR="00493C01" w:rsidRPr="0014050F" w:rsidRDefault="00493C01" w:rsidP="00493C01">
      <w:pPr>
        <w:rPr>
          <w:b/>
          <w:sz w:val="44"/>
          <w:szCs w:val="44"/>
        </w:rPr>
      </w:pPr>
      <w:r>
        <w:rPr>
          <w:b/>
          <w:sz w:val="44"/>
          <w:szCs w:val="44"/>
        </w:rPr>
        <w:t>The Regime Shift Detector: a</w:t>
      </w:r>
      <w:r w:rsidRPr="0014050F">
        <w:rPr>
          <w:b/>
          <w:sz w:val="44"/>
          <w:szCs w:val="44"/>
        </w:rPr>
        <w:t xml:space="preserve"> </w:t>
      </w:r>
      <w:r>
        <w:rPr>
          <w:b/>
          <w:sz w:val="44"/>
          <w:szCs w:val="44"/>
        </w:rPr>
        <w:t>model</w:t>
      </w:r>
      <w:r w:rsidRPr="0014050F">
        <w:rPr>
          <w:b/>
          <w:sz w:val="44"/>
          <w:szCs w:val="44"/>
        </w:rPr>
        <w:t xml:space="preserve"> </w:t>
      </w:r>
      <w:r>
        <w:rPr>
          <w:b/>
          <w:sz w:val="44"/>
          <w:szCs w:val="44"/>
        </w:rPr>
        <w:t>to identify</w:t>
      </w:r>
      <w:r w:rsidRPr="0014050F">
        <w:rPr>
          <w:b/>
          <w:sz w:val="44"/>
          <w:szCs w:val="44"/>
        </w:rPr>
        <w:t xml:space="preserve"> changes in dynamic rules governing populations</w:t>
      </w:r>
    </w:p>
    <w:p w14:paraId="6905316B" w14:textId="77777777" w:rsidR="00493C01" w:rsidRDefault="00493C01" w:rsidP="00493C01"/>
    <w:p w14:paraId="0745B63C" w14:textId="77777777" w:rsidR="00493C01" w:rsidRDefault="00493C01" w:rsidP="00493C01">
      <w:r>
        <w:t>C.A. Bahlai</w:t>
      </w:r>
      <w:r w:rsidRPr="001F1F22">
        <w:rPr>
          <w:vertAlign w:val="superscript"/>
        </w:rPr>
        <w:t xml:space="preserve">1,2 </w:t>
      </w:r>
      <w:r>
        <w:t>And E.F. Zipkin</w:t>
      </w:r>
      <w:r w:rsidRPr="001F1F22">
        <w:rPr>
          <w:vertAlign w:val="superscript"/>
        </w:rPr>
        <w:t>2</w:t>
      </w:r>
    </w:p>
    <w:p w14:paraId="186CBF8A" w14:textId="77777777" w:rsidR="00493C01" w:rsidRDefault="00493C01" w:rsidP="00493C01">
      <w:r>
        <w:t xml:space="preserve">1 Department of Biological Sciences, Kent State University. Kent, Ohio, United States of America. Email for correspondence: </w:t>
      </w:r>
      <w:hyperlink r:id="rId6" w:history="1">
        <w:r w:rsidRPr="006F2F95">
          <w:rPr>
            <w:rStyle w:val="Hyperlink"/>
          </w:rPr>
          <w:t>cbahlai@kent.edu</w:t>
        </w:r>
      </w:hyperlink>
    </w:p>
    <w:p w14:paraId="1EFCDD43" w14:textId="77777777" w:rsidR="00493C01" w:rsidRDefault="00493C01" w:rsidP="00493C01">
      <w:r>
        <w:t>2 Department of Integrative Biology; Program in Ecology, Evolutionary Biology and Behavior, Michigan State University, East Lansing, Michigan, United States of America.</w:t>
      </w:r>
    </w:p>
    <w:p w14:paraId="65C11BCB" w14:textId="77777777" w:rsidR="00493C01" w:rsidRDefault="00493C01" w:rsidP="00493C01"/>
    <w:p w14:paraId="3C542D63" w14:textId="77777777" w:rsidR="00493C01" w:rsidRDefault="00493C01" w:rsidP="00493C01">
      <w:pPr>
        <w:rPr>
          <w:b/>
        </w:rPr>
      </w:pPr>
      <w:r>
        <w:rPr>
          <w:b/>
        </w:rPr>
        <w:br w:type="page"/>
      </w:r>
    </w:p>
    <w:p w14:paraId="045E055C" w14:textId="77777777" w:rsidR="00493C01" w:rsidRDefault="00493C01" w:rsidP="00493C01">
      <w:pPr>
        <w:rPr>
          <w:b/>
        </w:rPr>
      </w:pPr>
      <w:r w:rsidRPr="00351C6A">
        <w:rPr>
          <w:b/>
        </w:rPr>
        <w:lastRenderedPageBreak/>
        <w:t xml:space="preserve">Abstract </w:t>
      </w:r>
    </w:p>
    <w:p w14:paraId="26005E75" w14:textId="542BA616" w:rsidR="00493C01" w:rsidRPr="0014050F" w:rsidRDefault="00493C01" w:rsidP="00493C01">
      <w:r w:rsidRPr="0014050F">
        <w:t xml:space="preserve">1: </w:t>
      </w:r>
      <w:r>
        <w:t>E</w:t>
      </w:r>
      <w:r w:rsidRPr="0014050F">
        <w:t xml:space="preserve">nvironmental factors </w:t>
      </w:r>
      <w:r>
        <w:t xml:space="preserve">may </w:t>
      </w:r>
      <w:r w:rsidRPr="0014050F">
        <w:t xml:space="preserve">interact with </w:t>
      </w:r>
      <w:r>
        <w:t xml:space="preserve">internal rules of </w:t>
      </w:r>
      <w:r w:rsidRPr="0014050F">
        <w:t>population regulation</w:t>
      </w:r>
      <w:r>
        <w:t>, sometimes perturbing systems to alternate dynamic states</w:t>
      </w:r>
      <w:r w:rsidRPr="0014050F">
        <w:t xml:space="preserve">. </w:t>
      </w:r>
      <w:r>
        <w:t>Yet, p</w:t>
      </w:r>
      <w:r w:rsidRPr="0014050F">
        <w:t xml:space="preserve">inpointing when state changes occur in naturally fluctuating populations </w:t>
      </w:r>
      <w:r>
        <w:t>is difficult</w:t>
      </w:r>
      <w:r w:rsidRPr="0014050F">
        <w:t xml:space="preserve">. </w:t>
      </w:r>
      <w:r>
        <w:t>A</w:t>
      </w:r>
      <w:r w:rsidRPr="0014050F">
        <w:t xml:space="preserve">n analytical </w:t>
      </w:r>
      <w:r w:rsidR="001D05DA" w:rsidRPr="0014050F">
        <w:t>approach that</w:t>
      </w:r>
      <w:r w:rsidRPr="0014050F">
        <w:t xml:space="preserve"> </w:t>
      </w:r>
      <w:r>
        <w:t>can</w:t>
      </w:r>
      <w:r w:rsidRPr="0014050F">
        <w:t xml:space="preserve"> identif</w:t>
      </w:r>
      <w:r>
        <w:t>y the</w:t>
      </w:r>
      <w:r w:rsidRPr="0014050F">
        <w:t xml:space="preserve"> timing and magnitude of such changes</w:t>
      </w:r>
      <w:r>
        <w:t>, or “regime shifts”,</w:t>
      </w:r>
      <w:r w:rsidRPr="0014050F">
        <w:t xml:space="preserve"> would </w:t>
      </w:r>
      <w:r w:rsidR="00F40045">
        <w:t>facilitate</w:t>
      </w:r>
      <w:r w:rsidR="00F40045" w:rsidRPr="0014050F">
        <w:t xml:space="preserve"> </w:t>
      </w:r>
      <w:r w:rsidRPr="0014050F">
        <w:t xml:space="preserve">understanding </w:t>
      </w:r>
      <w:r>
        <w:t xml:space="preserve">of abrupt ecological transitions with </w:t>
      </w:r>
      <w:r w:rsidRPr="0014050F">
        <w:t xml:space="preserve">potential to </w:t>
      </w:r>
      <w:r w:rsidR="00686F95">
        <w:t>inform</w:t>
      </w:r>
      <w:r w:rsidR="00686F95" w:rsidRPr="0014050F">
        <w:t xml:space="preserve"> </w:t>
      </w:r>
      <w:r w:rsidRPr="0014050F">
        <w:t xml:space="preserve">management of species of economic or conservation concern. </w:t>
      </w:r>
    </w:p>
    <w:p w14:paraId="773485A4" w14:textId="757997FA" w:rsidR="00493C01" w:rsidRPr="0014050F" w:rsidRDefault="00493C01" w:rsidP="00493C01">
      <w:r w:rsidRPr="0014050F">
        <w:t>2: We develop</w:t>
      </w:r>
      <w:r w:rsidR="00C77761">
        <w:t>ed</w:t>
      </w:r>
      <w:r w:rsidRPr="0014050F">
        <w:t xml:space="preserve"> a generalizable </w:t>
      </w:r>
      <w:r>
        <w:t>model</w:t>
      </w:r>
      <w:r w:rsidRPr="0014050F">
        <w:t>, the “Regime Shift Detector”</w:t>
      </w:r>
      <w:r w:rsidR="00FA21FA">
        <w:t>,</w:t>
      </w:r>
      <w:r w:rsidRPr="0014050F">
        <w:t xml:space="preserve"> for </w:t>
      </w:r>
      <w:r w:rsidR="00FA21FA">
        <w:t xml:space="preserve">identifying </w:t>
      </w:r>
      <w:r w:rsidR="00A366AF">
        <w:t>changes</w:t>
      </w:r>
      <w:r w:rsidR="00686F95">
        <w:t xml:space="preserve"> in</w:t>
      </w:r>
      <w:r w:rsidR="00E82218">
        <w:t xml:space="preserve"> the parameters</w:t>
      </w:r>
      <w:r w:rsidR="00686F95" w:rsidRPr="0014050F">
        <w:t xml:space="preserve"> </w:t>
      </w:r>
      <w:r w:rsidR="00E82218">
        <w:t xml:space="preserve">of </w:t>
      </w:r>
      <w:r w:rsidRPr="0014050F">
        <w:t xml:space="preserve">a simple density dependent model </w:t>
      </w:r>
      <w:r>
        <w:t xml:space="preserve">governing the </w:t>
      </w:r>
      <w:r w:rsidR="00E82218">
        <w:t xml:space="preserve">temporal </w:t>
      </w:r>
      <w:r>
        <w:t>fluctuations</w:t>
      </w:r>
      <w:r w:rsidRPr="0014050F">
        <w:t xml:space="preserve"> </w:t>
      </w:r>
      <w:r w:rsidR="00E82218">
        <w:t>of a</w:t>
      </w:r>
      <w:r w:rsidRPr="0014050F">
        <w:t xml:space="preserve"> population. Th</w:t>
      </w:r>
      <w:r>
        <w:t>e</w:t>
      </w:r>
      <w:r w:rsidRPr="0014050F">
        <w:t xml:space="preserve"> </w:t>
      </w:r>
      <w:r>
        <w:t>model</w:t>
      </w:r>
      <w:r w:rsidRPr="0014050F">
        <w:t xml:space="preserve"> </w:t>
      </w:r>
      <w:r>
        <w:t xml:space="preserve">is a tool comprised of a </w:t>
      </w:r>
      <w:r w:rsidRPr="0014050F">
        <w:t>suite of functions for examining population time series data for the presence, location, and magnitude of shifts</w:t>
      </w:r>
      <w:r>
        <w:t xml:space="preserve">. </w:t>
      </w:r>
      <w:r w:rsidR="00AF0366">
        <w:t>The model</w:t>
      </w:r>
      <w:r w:rsidRPr="0014050F">
        <w:t xml:space="preserve"> us</w:t>
      </w:r>
      <w:r>
        <w:t>e</w:t>
      </w:r>
      <w:r w:rsidR="00AF0366">
        <w:t>s</w:t>
      </w:r>
      <w:r>
        <w:t xml:space="preserve"> </w:t>
      </w:r>
      <w:r w:rsidRPr="0014050F">
        <w:t>an iterative approach to fitting subsets of time series</w:t>
      </w:r>
      <w:r>
        <w:t xml:space="preserve"> data</w:t>
      </w:r>
      <w:r w:rsidRPr="0014050F">
        <w:t xml:space="preserve">, and </w:t>
      </w:r>
      <w:r w:rsidR="00AF0366">
        <w:t xml:space="preserve">then </w:t>
      </w:r>
      <w:r w:rsidRPr="0014050F">
        <w:t>rank</w:t>
      </w:r>
      <w:r w:rsidR="00AF0366">
        <w:t>s</w:t>
      </w:r>
      <w:r w:rsidRPr="0014050F">
        <w:t xml:space="preserve"> the fit of </w:t>
      </w:r>
      <w:r w:rsidR="00AF0366">
        <w:t>a particular</w:t>
      </w:r>
      <w:r w:rsidR="00AF0366" w:rsidRPr="0014050F">
        <w:t xml:space="preserve"> </w:t>
      </w:r>
      <w:r w:rsidRPr="0014050F">
        <w:t>break point combination using model selection</w:t>
      </w:r>
      <w:r w:rsidR="00FA21FA">
        <w:t xml:space="preserve"> to assign a</w:t>
      </w:r>
      <w:r w:rsidR="00DA72A4">
        <w:t xml:space="preserve"> relative weight of each break</w:t>
      </w:r>
      <w:r w:rsidRPr="0014050F">
        <w:t>. We examined the performance of this</w:t>
      </w:r>
      <w:r>
        <w:t xml:space="preserve"> model</w:t>
      </w:r>
      <w:r w:rsidRPr="0014050F">
        <w:t xml:space="preserve"> with </w:t>
      </w:r>
      <w:r w:rsidR="004F7957">
        <w:t>simulations</w:t>
      </w:r>
      <w:r w:rsidRPr="0014050F">
        <w:t xml:space="preserve"> and two</w:t>
      </w:r>
      <w:r w:rsidR="004F7957">
        <w:t xml:space="preserve"> 20-</w:t>
      </w:r>
      <w:r w:rsidR="00B35270">
        <w:t>year</w:t>
      </w:r>
      <w:r w:rsidRPr="0014050F">
        <w:t xml:space="preserve"> case studies</w:t>
      </w:r>
      <w:r w:rsidR="00B35270">
        <w:t>;</w:t>
      </w:r>
      <w:r w:rsidR="00F40045">
        <w:t xml:space="preserve"> the </w:t>
      </w:r>
      <w:r w:rsidR="00B35270">
        <w:t xml:space="preserve">invasion of </w:t>
      </w:r>
      <w:r w:rsidR="00A42D09">
        <w:t>m</w:t>
      </w:r>
      <w:r w:rsidR="00F40045">
        <w:t xml:space="preserve">ulticolored Asian </w:t>
      </w:r>
      <w:r w:rsidR="00A42D09">
        <w:t>l</w:t>
      </w:r>
      <w:r w:rsidR="00B35270">
        <w:t xml:space="preserve">adybeetle </w:t>
      </w:r>
      <w:r w:rsidR="00A666CD">
        <w:t>and</w:t>
      </w:r>
      <w:r w:rsidR="00F40045">
        <w:t xml:space="preserve"> the </w:t>
      </w:r>
      <w:r w:rsidR="00B35270">
        <w:t xml:space="preserve">decline of </w:t>
      </w:r>
      <w:r w:rsidR="00F40045">
        <w:t xml:space="preserve">eastern </w:t>
      </w:r>
      <w:r w:rsidR="00A42D09">
        <w:t>m</w:t>
      </w:r>
      <w:r w:rsidR="00B35270">
        <w:t>onarch butterfly.</w:t>
      </w:r>
    </w:p>
    <w:p w14:paraId="2FF4874F" w14:textId="26DAE524" w:rsidR="00DA72A4" w:rsidRDefault="00493C01" w:rsidP="00493C01">
      <w:r w:rsidRPr="0014050F">
        <w:t xml:space="preserve">3: We found that under low </w:t>
      </w:r>
      <w:r w:rsidR="00F40045">
        <w:t xml:space="preserve">environmental/sampling </w:t>
      </w:r>
      <w:r w:rsidR="00FA21FA">
        <w:t>variation</w:t>
      </w:r>
      <w:r w:rsidRPr="0014050F">
        <w:t xml:space="preserve">, the </w:t>
      </w:r>
      <w:r w:rsidR="00DA72A4">
        <w:t xml:space="preserve">break point sets selected by the </w:t>
      </w:r>
      <w:r w:rsidR="00FA21FA">
        <w:t>R</w:t>
      </w:r>
      <w:r w:rsidR="00FA21FA" w:rsidRPr="0014050F">
        <w:t xml:space="preserve">egime </w:t>
      </w:r>
      <w:r w:rsidR="00FA21FA">
        <w:t>S</w:t>
      </w:r>
      <w:r w:rsidR="00FA21FA" w:rsidRPr="0014050F">
        <w:t xml:space="preserve">hift </w:t>
      </w:r>
      <w:r w:rsidR="00FA21FA">
        <w:t>D</w:t>
      </w:r>
      <w:r w:rsidRPr="0014050F">
        <w:t xml:space="preserve">etector </w:t>
      </w:r>
      <w:r w:rsidR="00DA72A4">
        <w:t>contained the simulation parameters with 70%-100 accuracy</w:t>
      </w:r>
      <w:r w:rsidR="00F66560">
        <w:t xml:space="preserve">, with the most complex parameterization conditions (i.e. time series with many break points) least likely to be detected by the model. </w:t>
      </w:r>
      <w:r w:rsidR="00DA72A4">
        <w:t xml:space="preserve">The </w:t>
      </w:r>
      <w:bookmarkStart w:id="0" w:name="_GoBack"/>
      <w:r w:rsidR="00DA72A4">
        <w:t xml:space="preserve">weighting tool </w:t>
      </w:r>
      <w:r w:rsidR="00E70BD0">
        <w:t>assigned</w:t>
      </w:r>
      <w:r w:rsidR="00DA72A4">
        <w:t xml:space="preserve"> breaks intentionally placed in simulated data </w:t>
      </w:r>
      <w:r w:rsidR="00E70BD0">
        <w:t xml:space="preserve">with weights averaging &gt;0.8 and those </w:t>
      </w:r>
      <w:r w:rsidR="00DA72A4">
        <w:t>to those due to sampling error</w:t>
      </w:r>
      <w:r w:rsidR="00E70BD0">
        <w:t xml:space="preserve"> less than 0.2</w:t>
      </w:r>
      <w:r w:rsidR="00DA72A4">
        <w:t xml:space="preserve">, although </w:t>
      </w:r>
      <w:r w:rsidR="00E70BD0">
        <w:t xml:space="preserve">the absolute weights of true versus erroneous breaks found by the model </w:t>
      </w:r>
      <w:r w:rsidR="00DA72A4">
        <w:t>varied</w:t>
      </w:r>
      <w:r w:rsidR="00E70BD0">
        <w:t xml:space="preserve"> somewhat</w:t>
      </w:r>
      <w:r w:rsidR="00DA72A4">
        <w:t xml:space="preserve"> with other simulation par</w:t>
      </w:r>
      <w:r w:rsidR="000237F7">
        <w:t>a</w:t>
      </w:r>
      <w:r w:rsidR="00DA72A4">
        <w:t>meters.</w:t>
      </w:r>
      <w:r w:rsidR="00342D01">
        <w:t xml:space="preserve"> </w:t>
      </w:r>
    </w:p>
    <w:p w14:paraId="34F7EE4C" w14:textId="327DFA00" w:rsidR="00493C01" w:rsidRPr="0014050F" w:rsidRDefault="00DA72A4" w:rsidP="00493C01">
      <w:r>
        <w:t xml:space="preserve">4: </w:t>
      </w:r>
      <w:r w:rsidR="00493C01" w:rsidRPr="0014050F">
        <w:t>In our case study examining the invasion process of</w:t>
      </w:r>
      <w:r w:rsidR="00493C01">
        <w:t xml:space="preserve"> </w:t>
      </w:r>
      <w:r w:rsidR="00427B15">
        <w:t>ladybeetles</w:t>
      </w:r>
      <w:r w:rsidR="00493C01" w:rsidRPr="0014050F">
        <w:t xml:space="preserve">, the </w:t>
      </w:r>
      <w:r w:rsidR="00845569">
        <w:t>R</w:t>
      </w:r>
      <w:r w:rsidR="00493C01" w:rsidRPr="0014050F">
        <w:t xml:space="preserve">egime </w:t>
      </w:r>
      <w:r w:rsidR="00845569">
        <w:t>S</w:t>
      </w:r>
      <w:r w:rsidR="00493C01" w:rsidRPr="0014050F">
        <w:t xml:space="preserve">hift </w:t>
      </w:r>
      <w:r w:rsidR="00845569">
        <w:t>D</w:t>
      </w:r>
      <w:r w:rsidR="00493C01" w:rsidRPr="0014050F">
        <w:t>etector identified shifts in population cycling associated with</w:t>
      </w:r>
      <w:r w:rsidR="00493C01">
        <w:t xml:space="preserve"> variation in</w:t>
      </w:r>
      <w:r w:rsidR="00493C01" w:rsidRPr="0014050F">
        <w:t xml:space="preserve"> prey availability. </w:t>
      </w:r>
      <w:r w:rsidR="00C979A1">
        <w:t>T</w:t>
      </w:r>
      <w:r w:rsidR="00493C01" w:rsidRPr="0014050F">
        <w:t xml:space="preserve">he </w:t>
      </w:r>
      <w:r w:rsidR="00B35270">
        <w:t>shifts identified</w:t>
      </w:r>
      <w:r w:rsidR="00493C01" w:rsidRPr="0014050F">
        <w:t xml:space="preserve"> </w:t>
      </w:r>
      <w:r w:rsidR="009A0B2F">
        <w:t xml:space="preserve">for the eastern monarch population </w:t>
      </w:r>
      <w:r w:rsidR="00493C01" w:rsidRPr="0014050F">
        <w:t xml:space="preserve">were more ambiguous, </w:t>
      </w:r>
      <w:r w:rsidR="00B35270">
        <w:t xml:space="preserve">but generally coincided with management practices affecting the availability of host plants in their summer breeding grounds. </w:t>
      </w:r>
    </w:p>
    <w:bookmarkEnd w:id="0"/>
    <w:p w14:paraId="267DAE0E" w14:textId="53F76006" w:rsidR="00493C01" w:rsidRPr="0014050F" w:rsidRDefault="00DA72A4" w:rsidP="00493C01">
      <w:r>
        <w:t>5</w:t>
      </w:r>
      <w:r w:rsidR="00493C01" w:rsidRPr="0014050F">
        <w:t xml:space="preserve">: </w:t>
      </w:r>
      <w:r w:rsidR="00342D01">
        <w:t xml:space="preserve">The </w:t>
      </w:r>
      <w:r w:rsidR="00845569">
        <w:t>R</w:t>
      </w:r>
      <w:r w:rsidR="00342D01">
        <w:t xml:space="preserve">egime </w:t>
      </w:r>
      <w:r w:rsidR="00845569">
        <w:t>S</w:t>
      </w:r>
      <w:r w:rsidR="00342D01">
        <w:t xml:space="preserve">hift </w:t>
      </w:r>
      <w:r w:rsidR="00845569">
        <w:t>D</w:t>
      </w:r>
      <w:r w:rsidR="00342D01">
        <w:t xml:space="preserve">etector </w:t>
      </w:r>
      <w:r w:rsidR="00B35270">
        <w:t>identified</w:t>
      </w:r>
      <w:r w:rsidR="00342D01">
        <w:t xml:space="preserve"> </w:t>
      </w:r>
      <w:r w:rsidR="003E19B5">
        <w:t xml:space="preserve">possible </w:t>
      </w:r>
      <w:r w:rsidR="00342D01">
        <w:t>break</w:t>
      </w:r>
      <w:r w:rsidR="00B35270">
        <w:t xml:space="preserve"> points within time series data and quantifies</w:t>
      </w:r>
      <w:r w:rsidR="00342D01">
        <w:t xml:space="preserve"> the strength of evidence for each break point. </w:t>
      </w:r>
      <w:r w:rsidR="00493C01" w:rsidRPr="0014050F">
        <w:t xml:space="preserve">When interpreted in the context of known species biology, the </w:t>
      </w:r>
      <w:r w:rsidR="00845569">
        <w:t>R</w:t>
      </w:r>
      <w:r w:rsidR="00493C01" w:rsidRPr="0014050F">
        <w:t xml:space="preserve">egime </w:t>
      </w:r>
      <w:r w:rsidR="00845569">
        <w:t>S</w:t>
      </w:r>
      <w:r w:rsidR="00493C01" w:rsidRPr="0014050F">
        <w:t xml:space="preserve">hift </w:t>
      </w:r>
      <w:r w:rsidR="00845569">
        <w:t>D</w:t>
      </w:r>
      <w:r w:rsidR="00493C01" w:rsidRPr="0014050F">
        <w:t>etector has the potential to aid management decisions and identify critical drivers of change in species</w:t>
      </w:r>
      <w:r w:rsidR="00493C01">
        <w:t>’</w:t>
      </w:r>
      <w:r w:rsidR="00493C01" w:rsidRPr="0014050F">
        <w:t xml:space="preserve"> dynamics. In an era of rapid global change, </w:t>
      </w:r>
      <w:r w:rsidR="009A0B2F">
        <w:t>such</w:t>
      </w:r>
      <w:r w:rsidR="00493C01" w:rsidRPr="0014050F">
        <w:t xml:space="preserve"> tools </w:t>
      </w:r>
      <w:r w:rsidR="009A0B2F">
        <w:t>can i</w:t>
      </w:r>
      <w:r w:rsidR="00187CB5">
        <w:t>mprove</w:t>
      </w:r>
      <w:r w:rsidR="009A0B2F">
        <w:t xml:space="preserve"> understanding of the conditions under which </w:t>
      </w:r>
      <w:r w:rsidR="00493C01">
        <w:t xml:space="preserve">population </w:t>
      </w:r>
      <w:r w:rsidR="009A0B2F">
        <w:t xml:space="preserve">dynamics </w:t>
      </w:r>
      <w:r w:rsidR="00324AC6">
        <w:t>shift to other states</w:t>
      </w:r>
      <w:r w:rsidR="00493C01" w:rsidRPr="0014050F">
        <w:t>.</w:t>
      </w:r>
    </w:p>
    <w:p w14:paraId="3E8B1DC3" w14:textId="77777777" w:rsidR="00493C01" w:rsidRDefault="00493C01" w:rsidP="00493C01"/>
    <w:p w14:paraId="7A019109" w14:textId="77777777" w:rsidR="00493C01" w:rsidRDefault="00493C01" w:rsidP="00493C01">
      <w:pPr>
        <w:rPr>
          <w:b/>
        </w:rPr>
      </w:pPr>
      <w:r>
        <w:rPr>
          <w:b/>
        </w:rPr>
        <w:br w:type="page"/>
      </w:r>
    </w:p>
    <w:p w14:paraId="29260640" w14:textId="77777777" w:rsidR="00493C01" w:rsidRPr="00351C6A" w:rsidRDefault="00493C01" w:rsidP="00493C01">
      <w:pPr>
        <w:rPr>
          <w:b/>
        </w:rPr>
      </w:pPr>
      <w:r w:rsidRPr="00351C6A">
        <w:rPr>
          <w:b/>
        </w:rPr>
        <w:lastRenderedPageBreak/>
        <w:t>Introduction</w:t>
      </w:r>
    </w:p>
    <w:p w14:paraId="32CA8205" w14:textId="165C18B3" w:rsidR="00493C01" w:rsidRDefault="00493C01" w:rsidP="00493C01">
      <w:r>
        <w:t xml:space="preserve">Population dynamics are governed by internal, biotic rules and </w:t>
      </w:r>
      <w:r w:rsidR="00A366AF">
        <w:t xml:space="preserve">also </w:t>
      </w:r>
      <w:r>
        <w:t xml:space="preserve">abiotic factors, leading to both stochastic and deterministic forces governing </w:t>
      </w:r>
      <w:r w:rsidR="00920A86">
        <w:t xml:space="preserve">abundance </w:t>
      </w:r>
      <w:r>
        <w:t xml:space="preserve">patterns </w:t>
      </w:r>
      <w:r>
        <w:fldChar w:fldCharType="begin"/>
      </w:r>
      <w:r w:rsidR="003D6BFD">
        <w:instrText xml:space="preserve"> ADDIN ZOTERO_ITEM CSL_CITATION {"citationID":"a2in70kd60p","properties":{"formattedCitation":"(Bj\\uc0\\u248{}rnstad and Grenfell 2001)","plainCitation":"(Bjørnstad and Grenfell 2001)","noteIndex":0},"citationItems":[{"id":1330,"uris":["http://zotero.org/users/3015424/items/VKRFNM7S"],"uri":["http://zotero.org/users/3015424/items/VKRFNM7S"],"itemData":{"id":1330,"type":"article-journal","title":"Noisy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r>
        <w:fldChar w:fldCharType="separate"/>
      </w:r>
      <w:r w:rsidR="003D6BFD" w:rsidRPr="00B71576">
        <w:rPr>
          <w:rFonts w:ascii="Calibri" w:hAnsi="Calibri" w:cs="Calibri"/>
          <w:szCs w:val="24"/>
        </w:rPr>
        <w:t>(Bjørnstad and Grenfell 2001)</w:t>
      </w:r>
      <w:r>
        <w:fldChar w:fldCharType="end"/>
      </w:r>
      <w:r>
        <w:t xml:space="preserve">. External perturbations </w:t>
      </w:r>
      <w:r w:rsidR="00920A86">
        <w:t>to</w:t>
      </w:r>
      <w:r>
        <w:t xml:space="preserve"> population processes can lead to regime shifts, where the internal rules that govern </w:t>
      </w:r>
      <w:r w:rsidR="00920A86">
        <w:t xml:space="preserve">fluctuations in </w:t>
      </w:r>
      <w:r>
        <w:t>population</w:t>
      </w:r>
      <w:r w:rsidR="00920A86">
        <w:t xml:space="preserve"> abundance</w:t>
      </w:r>
      <w:r>
        <w:t xml:space="preserve"> transition to another state </w:t>
      </w:r>
      <w:r>
        <w:fldChar w:fldCharType="begin"/>
      </w:r>
      <w:r w:rsidR="003D6BFD">
        <w:instrText xml:space="preserve"> ADDIN ZOTERO_ITEM CSL_CITATION {"citationID":"ah706siu9v","properties":{"formattedCitation":"(Hare and Mantua 2000, Carpenter et al. 2008)","plainCitation":"(Hare and Mantua 2000, Carpenter et al. 2008)","noteIndex":0},"citationItems":[{"id":1288,"uris":["http://zotero.org/users/3015424/items/FNF46M6A"],"uri":["http://zotero.org/users/3015424/items/FNF46M6A"],"itemData":{"id":1288,"type":"article-journal","title":"Empirical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J"}],"issued":{"date-parts":[["2000",10,1]]}}},{"id":666,"uris":["http://zotero.org/users/3015424/items/IANGIUMQ"],"uri":["http://zotero.org/users/3015424/items/IANGIUMQ"],"itemData":{"id":666,"type":"article-journal","title":"Leading indicators of trophic cascades","container-title":"Ecology Letters","page":"128-138","volume":"11","issue":"2","abstract":"Regime shifts are large, long-lasting changes in ecosystems. They are often hard to predict but may have leading indicators which are detectable in advance. Potential leading indicators include wider swings in dynamics of key ecosystem variables, slower return rates after perturbation and shift of variance towards lower frequencies. We evaluated these indicators using a food web model calibrated to long-term whole-lake experiments. We investigated whether impending regime shifts driven by gradual increase in exploitation of the top predator can create signals that cascade through food webs and be discerned in phytoplankton. Substantial changes in standard deviations, return rates and spectra occurred near the switch point, even two trophic levels removed from the regime shift in fishes. Signals of regime shift can be detected well in advance, if the driver of the regime shift changes much more slowly than the dynamics of key ecosystem variables which can be sampled frequently enough to measure the indicators. However, the regime shift may occur long after the driver has passed the critical point, because of very slow transient dynamics near the critical point. Thus, the ecosystem can be poised for regime shift by the time the signal is discernible. Field tests are needed to evaluate these indicators.","DOI":"10.1111/j.1461-0248.2007.01131.x","ISSN":"1461-0248","shortTitle":"Leading indicators of trophic cascades","author":[{"family":"Carpenter","given":"S. R."},{"family":"Brock","given":"W. A."},{"family":"Cole","given":"J. J."},{"family":"Kitchell","given":"J. F."},{"family":"Pace","given":"M. L."}],"issued":{"date-parts":[["2008"]]}}}],"schema":"https://github.com/citation-style-language/schema/raw/master/csl-citation.json"} </w:instrText>
      </w:r>
      <w:r>
        <w:fldChar w:fldCharType="separate"/>
      </w:r>
      <w:r w:rsidRPr="00DE437E">
        <w:rPr>
          <w:rFonts w:ascii="Calibri" w:hAnsi="Calibri" w:cs="Calibri"/>
        </w:rPr>
        <w:t>(Hare and Mantua 2000, Carpenter et al. 2008)</w:t>
      </w:r>
      <w:r>
        <w:fldChar w:fldCharType="end"/>
      </w:r>
      <w:r>
        <w:t xml:space="preserve">. Understanding how and when external environmental factors interact with internal density dependent regulation remains a fundamental challenge in population ecology </w:t>
      </w:r>
      <w:r>
        <w:fldChar w:fldCharType="begin"/>
      </w:r>
      <w:r w:rsidR="003D6BFD">
        <w:instrText xml:space="preserve"> ADDIN ZOTERO_ITEM CSL_CITATION {"citationID":"z626jZ2R","properties":{"formattedCitation":"(Sutherland et al. 2013, Eason et al. 2016)","plainCitation":"(Sutherland et al. 2013, Eason et al. 2016)","noteIndex":0},"citationItems":[{"id":1300,"uris":["http://zotero.org/users/3015424/items/T3SKFW5J"],"uri":["http://zotero.org/users/3015424/items/T3SKFW5J"],"itemData":{"id":1300,"type":"article-journal","title":"Identification of 100 fundamental ecological questions","container-title":"Journal of Ecology","page":"58-67","volume":"101","issue":"1","abstract":"* Fundamental ecological research is both intrinsically interesting and provides the basic knowledge required to answer applied questions of importance to the management of the natural world. The 100th anniversary of the British Ecological Society in 2013 is an opportune moment to reflect on the current status of ecology as a science and look forward to high-light priorities for future work.\n\n* To do this, we identified 100 important questions of fundamental importance in pure ecology. We elicited questions from ecologists working across a wide range of systems and disciplines. The 754 questions submitted (listed in the online appendix) from 388 participants were narrowed down to the final 100 through a process of discussion, rewording and repeated rounds of voting. This was done during a two-day workshop and thereafter.\n\n* The questions reflect many of the important current conceptual and technical pre-occupations of ecology. For example, many questions concerned the dynamics of environmental change and complex ecosystem interactions, as well as the interaction between ecology and evolution.\n\n* The questions reveal a dynamic science with novel subfields emerging. For example, a group of questions was dedicated to disease and micro-organisms and another on human impacts and global change reflecting the emergence of new subdisciplines that would not have been foreseen a few decades ago.\n\n* The list also contained a number of questions that have perplexed ecologists for decades and are still seen as crucial to answer, such as the link between population dynamics and life-history evolution.\n\n* Synthesis. These 100 questions identified reflect the state of ecology today. Using them as an agenda for further research would lead to a substantial enhancement in understanding of the discipline, with practical relevance for the conservation of biodiversity and ecosystem function.","DOI":"10.1111/1365-2745.12025","ISSN":"1365-2745","journalAbbreviation":"J Ecol","author":[{"family":"Sutherland","given":"William J."},{"family":"Freckleton","given":"Robert P."},{"family":"Godfray","given":"H. Charles J."},{"family":"Beissinger","given":"Steven R."},{"family":"Benton","given":"Tim"},{"family":"Cameron","given":"Duncan D."},{"family":"Carmel","given":"Yohay"},{"family":"Coomes","given":"David A."},{"family":"Coulson","given":"Tim"},{"family":"Emmerson","given":"Mark C."},{"family":"Hails","given":"Rosemary S."},{"family":"Hays","given":"Graeme C."},{"family":"Hodgson","given":"Dave J."},{"family":"Hutchings","given":"Michael J."},{"family":"Johnson","given":"David"},{"family":"Jones","given":"Julia P. G."},{"family":"Keeling","given":"Matt J."},{"family":"Kokko","given":"Hanna"},{"family":"Kunin","given":"William E."},{"family":"Lambin","given":"Xavier"},{"family":"Lewis","given":"Owen T."},{"family":"Malhi","given":"Yadvinder"},{"family":"Mieszkowska","given":"Nova"},{"family":"Milner-Gulland","given":"E. J."},{"family":"Norris","given":"Ken"},{"family":"Phillimore","given":"Albert B."},{"family":"Purves","given":"Drew W."},{"family":"Reid","given":"Jane M."},{"family":"Reuman","given":"Daniel C."},{"family":"Thompson","given":"Ken"},{"family":"Travis","given":"Justin M. J."},{"family":"Turnbull","given":"Lindsay A."},{"family":"Wardle","given":"David A."},{"family":"Wiegand","given":"Thorsten"}],"issued":{"date-parts":[["2013",1,1]]}}},{"id":1905,"uris":["http://zotero.org/users/3015424/items/64LV9J6P"],"uri":["http://zotero.org/users/3015424/items/64LV9J6P"],"itemData":{"id":1905,"type":"article-journal","title":"Managing for resilience: an information theory-based approach to assessing ecosystems","container-title":"Journal of Applied Ecology","page":"656-665","volume":"53","issue":"3","abstract":"* Ecosystems are complex and multivariate; hence, methods to assess the dynamics of ecosystems should have the capacity to evaluate multiple indicators simultaneously.\n\n\n* Most research on identifying leading indicators of regime shifts has focused on univariate methods and simple models which have limited utility when evaluating real ecosystems, particularly because drivers are often unknown.\n\n\n* We discuss some common univariate and multivariate approaches for detecting critical transitions in ecosystems and demonstrate their capabilities via case studies.\n\n\n* Synthesis and applications. We illustrate the utility of an information theory-based index for assessing ecosystem dynamics. Trends in this index also provide a sentinel of both abrupt and gradual transitions in ecosystems.","DOI":"10.1111/1365-2664.12597","ISSN":"1365-2664","journalAbbreviation":"J Appl Ecol","author":[{"family":"Eason","given":"Tarsha"},{"family":"Garmestani","given":"Ahjond S."},{"family":"Stow","given":"Craig A."},{"family":"Rojo","given":"Carmen"},{"family":"Alvarez-Cobelas","given":"Miguel"},{"family":"Cabezas","given":"Heriberto"}],"issued":{"date-parts":[["2016",6,1]]}}}],"schema":"https://github.com/citation-style-language/schema/raw/master/csl-citation.json"} </w:instrText>
      </w:r>
      <w:r>
        <w:fldChar w:fldCharType="separate"/>
      </w:r>
      <w:r w:rsidRPr="004B1518">
        <w:rPr>
          <w:rFonts w:ascii="Calibri" w:hAnsi="Calibri" w:cs="Calibri"/>
        </w:rPr>
        <w:t>(Sutherland et al. 2013, Eason et al. 2016)</w:t>
      </w:r>
      <w:r>
        <w:fldChar w:fldCharType="end"/>
      </w:r>
      <w:r>
        <w:t xml:space="preserve">. </w:t>
      </w:r>
    </w:p>
    <w:p w14:paraId="1DEAB935" w14:textId="2EA94F59" w:rsidR="00493C01" w:rsidRDefault="00493C01" w:rsidP="00493C01">
      <w:r>
        <w:t xml:space="preserve">Density dependent tools for modelling population time series were developed and championed during the 1950s and 60s. Examples include the Ricker and Beverton-Holt models, which were initially developed for fisheries management  </w:t>
      </w:r>
      <w:r>
        <w:fldChar w:fldCharType="begin"/>
      </w:r>
      <w:r w:rsidR="003D6BFD">
        <w:instrText xml:space="preserve"> ADDIN ZOTERO_ITEM CSL_CITATION {"citationID":"N8at0ggf","properties":{"formattedCitation":"(Ricker 1954, Beverton and Holt 1957)","plainCitation":"(Ricker 1954, Beverton and Holt 1957)","noteIndex":0},"citationItems":[{"id":1298,"uris":["http://zotero.org/users/3015424/items/URZH5CDF"],"uri":["http://zotero.org/users/3015424/items/URZH5CDF"],"itemData":{"id":1298,"type":"article-journal","title":"Stock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E."}],"issued":{"date-parts":[["1954",5,1]]}}},{"id":1297,"uris":["http://zotero.org/users/3015424/items/8NVMA97R"],"uri":["http://zotero.org/users/3015424/items/8NVMA97R"],"itemData":{"id":1297,"type":"book","title":"On the dynamics of exploited fish populations","publisher":"Springer Science &amp; Business Media","volume":"11","ISBN":"94-011-2106-0","author":[{"family":"Beverton","given":"Raymond JH"},{"family":"Holt","given":"Sidney J"}],"issued":{"date-parts":[["1957"]]}}}],"schema":"https://github.com/citation-style-language/schema/raw/master/csl-citation.json"} </w:instrText>
      </w:r>
      <w:r>
        <w:fldChar w:fldCharType="separate"/>
      </w:r>
      <w:r w:rsidRPr="00886CEB">
        <w:rPr>
          <w:rFonts w:ascii="Calibri" w:hAnsi="Calibri" w:cs="Calibri"/>
        </w:rPr>
        <w:t>(Ricker 1954, Beverton and Holt 1957)</w:t>
      </w:r>
      <w:r>
        <w:fldChar w:fldCharType="end"/>
      </w:r>
      <w:r w:rsidR="00A366AF">
        <w:t xml:space="preserve"> and describe the expected population size in year </w:t>
      </w:r>
      <w:r w:rsidR="00A366AF" w:rsidRPr="00324AC6">
        <w:rPr>
          <w:i/>
        </w:rPr>
        <w:t>t</w:t>
      </w:r>
      <w:r w:rsidR="00A366AF">
        <w:t xml:space="preserve"> as a function of the population size in year </w:t>
      </w:r>
      <w:r w:rsidR="00A366AF" w:rsidRPr="00324AC6">
        <w:rPr>
          <w:i/>
        </w:rPr>
        <w:t>t-1</w:t>
      </w:r>
      <w:r>
        <w:t xml:space="preserve">.  </w:t>
      </w:r>
      <w:r w:rsidRPr="00FD22E9">
        <w:t xml:space="preserve">The accuracy of these simple density dependent models is </w:t>
      </w:r>
      <w:r w:rsidR="00A366AF">
        <w:t>generally</w:t>
      </w:r>
      <w:r w:rsidRPr="00FD22E9">
        <w:t xml:space="preserve"> highest for populations fluctuating around their carrying capacity (Sabo et al. 2004), with compensatory density dependence and </w:t>
      </w:r>
      <w:r w:rsidR="00F716E9">
        <w:t xml:space="preserve">no </w:t>
      </w:r>
      <w:r w:rsidRPr="00FD22E9">
        <w:t>lag</w:t>
      </w:r>
      <w:r w:rsidR="006A724C">
        <w:t xml:space="preserve"> effect</w:t>
      </w:r>
      <w:r w:rsidRPr="00FD22E9">
        <w:t xml:space="preserve">s (Bjørnstad and Grenfell 2001). </w:t>
      </w:r>
      <w:r>
        <w:t xml:space="preserve">Although this deterministic approach to population modelling has largely fallen out of favor for more complex strategies involving nonlinear stochastic elements </w:t>
      </w:r>
      <w:r>
        <w:fldChar w:fldCharType="begin"/>
      </w:r>
      <w:r w:rsidR="001757BD">
        <w:instrText xml:space="preserve"> ADDIN ZOTERO_ITEM CSL_CITATION {"citationID":"x61EfQ0K","properties":{"formattedCitation":"(May 1976, Bj\\uc0\\u248{}rnstad and Grenfell 2001, Barraquand et al. 2017, Boettiger 2018)","plainCitation":"(May 1976, Bjørnstad and Grenfell 2001, Barraquand et al. 2017, Boettiger 2018)","noteIndex":0},"citationItems":[{"id":1296,"uris":["http://zotero.org/users/3015424/items/C52JNQ42"],"uri":["http://zotero.org/users/3015424/items/C52JNQ42"],"itemData":{"id":1296,"type":"article-journal","title":"Simple mathematical models with very complicated dynamics","container-title":"Nature","page":"459-467","volume":"261","issue":"5560","DOI":"10.1038/261459a0","journalAbbreviation":"Nature","author":[{"family":"May","given":"Robert M."}],"issued":{"date-parts":[["1976",6,10]]}}},{"id":1330,"uris":["http://zotero.org/users/3015424/items/VKRFNM7S"],"uri":["http://zotero.org/users/3015424/items/VKRFNM7S"],"itemData":{"id":1330,"type":"article-journal","title":"Noisy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T."}],"issued":{"date-parts":[["2001",7,27]]}}},{"id":2046,"uris":["http://zotero.org/users/3015424/items/KQPIM8AT"],"uri":["http://zotero.org/users/3015424/items/KQPIM8AT"],"itemData":{"id":2046,"type":"article-journal","title":"Moving forward in circles: challenges and opportunities in modelling population cycles","container-title":"Ecology letters","page":"1074-1092","volume":"20","issue":"8","author":[{"family":"Barraquand","given":"Frédéric"},{"family":"Louca","given":"Stilianos"},{"family":"Abbott","given":"Karen C."},{"family":"Cobbold","given":"Christina A."},{"family":"Cordoleani","given":"Flora"},{"family":"DeAngelis","given":"Donald L."},{"family":"Elderd","given":"Bret D."},{"family":"Fox","given":"Jeremy W."},{"family":"Greenwood","given":"Priscilla"},{"family":"Hilker","given":"Frank M."}],"issued":{"date-parts":[["2017"]]}}},{"id":2042,"uris":["http://zotero.org/users/3015424/items/GTTDX9Y9"],"uri":["http://zotero.org/users/3015424/items/GTTDX9Y9"],"itemData":{"id":2042,"type":"article-journal","title":"From noise to knowledge: how randomness generates novel phenomena and reveals information","container-title":"Ecology Letters","page":"1255-1267","volume":"21","issue":"8","abstract":"Abstract Noise, as the term itself suggests, is most often seen a nuisance to ecological insight, a inconvenient reality that must be acknowledged, a haystack that must be stripped away to reveal the processes of interest underneath. Yet despite this well-earned reputation, noise is often interesting in its own right: noise can induce novel phenomena that could not be understood from some underlying deterministic model alone. Nor is all noise the same, and close examination of differences in frequency, colour or magnitude can reveal insights that would otherwise be inaccessible. Yet with each aspect of stochasticity leading to some new or unexpected behaviour, the time is right to move beyond the familiar refrain of ?everything is important? (Bj?rnstad &amp; Grenfell ). Stochastic phenomena can suggest new ways of inferring process from pattern, and thus spark more dialog between theory and empirical perspectives that best advances the field as a whole. I highlight a few compelling examples, while observing that the study of stochastic phenomena are only beginning to make this translation into empirical inference. There are rich opportunities at this interface in the years ahead.","DOI":"10.1111/ele.13085","ISSN":"1461-023X","journalAbbreviation":"Ecology Letters","author":[{"family":"Boettiger","given":"Carl"}],"issued":{"date-parts":[["2018",5,22]]}}}],"schema":"https://github.com/citation-style-language/schema/raw/master/csl-citation.json"} </w:instrText>
      </w:r>
      <w:r>
        <w:fldChar w:fldCharType="separate"/>
      </w:r>
      <w:r w:rsidR="001757BD" w:rsidRPr="00786E52">
        <w:rPr>
          <w:rFonts w:ascii="Calibri" w:hAnsi="Calibri" w:cs="Calibri"/>
          <w:szCs w:val="24"/>
        </w:rPr>
        <w:t>(May 1976, Bjørnstad and Grenfell 2001, Barraquand et al. 2017, Boettiger 2018)</w:t>
      </w:r>
      <w:r>
        <w:fldChar w:fldCharType="end"/>
      </w:r>
      <w:r>
        <w:t xml:space="preserve">, </w:t>
      </w:r>
      <w:r w:rsidR="00F47012">
        <w:t xml:space="preserve">simple dynamic </w:t>
      </w:r>
      <w:r>
        <w:t xml:space="preserve">models remain useful, in large part due to </w:t>
      </w:r>
      <w:r w:rsidR="00F716E9">
        <w:t xml:space="preserve">easily interpretably </w:t>
      </w:r>
      <w:r>
        <w:t xml:space="preserve">and ecologically meaningful </w:t>
      </w:r>
      <w:r w:rsidR="00F716E9">
        <w:t xml:space="preserve">parameters </w:t>
      </w:r>
      <w:r>
        <w:fldChar w:fldCharType="begin"/>
      </w:r>
      <w:r w:rsidR="003D6BFD">
        <w:instrText xml:space="preserve"> ADDIN ZOTERO_ITEM CSL_CITATION {"citationID":"a2i22f9hl5t","properties":{"formattedCitation":"(Gadrich and Katriel 2016)","plainCitation":"(Gadrich and Katriel 2016)","noteIndex":0},"citationItems":[{"id":1903,"uris":["http://zotero.org/users/3015424/items/BENNAUFT"],"uri":["http://zotero.org/users/3015424/items/BENNAUFT"],"itemData":{"id":1903,"type":"article-journal","title":"A Mechanistic Stochastic Ricker Model: Analytical and Numerical Investigations","container-title":"International Journal of Bifurcation and Chaos","page":"1650067","volume":"26","issue":"04","DOI":"10.1142/S021812741650067X","ISSN":"0218-1274","journalAbbreviation":"Int. J. Bifurcation Chaos","author":[{"family":"Gadrich","given":"Tamar"},{"family":"Katriel","given":"Guy"}],"issued":{"date-parts":[["2016",4,1]]}}}],"schema":"https://github.com/citation-style-language/schema/raw/master/csl-citation.json"} </w:instrText>
      </w:r>
      <w:r>
        <w:fldChar w:fldCharType="separate"/>
      </w:r>
      <w:r w:rsidRPr="00183578">
        <w:rPr>
          <w:rFonts w:ascii="Calibri" w:hAnsi="Calibri" w:cs="Calibri"/>
        </w:rPr>
        <w:t>(Gadrich and Katriel 2016)</w:t>
      </w:r>
      <w:r>
        <w:fldChar w:fldCharType="end"/>
      </w:r>
      <w:r>
        <w:t xml:space="preserve">. </w:t>
      </w:r>
      <w:r w:rsidR="00920A86">
        <w:t xml:space="preserve">Differences in parameter values </w:t>
      </w:r>
      <w:r>
        <w:t xml:space="preserve">between populations, or </w:t>
      </w:r>
      <w:r w:rsidR="00920A86">
        <w:t xml:space="preserve">a </w:t>
      </w:r>
      <w:r>
        <w:t xml:space="preserve">change </w:t>
      </w:r>
      <w:r w:rsidR="00920A86">
        <w:t>with</w:t>
      </w:r>
      <w:r>
        <w:t xml:space="preserve">in a single population, </w:t>
      </w:r>
      <w:r w:rsidR="0069540F">
        <w:t xml:space="preserve">can </w:t>
      </w:r>
      <w:r>
        <w:t>suggest</w:t>
      </w:r>
      <w:r w:rsidR="00A366AF">
        <w:t xml:space="preserve"> difference</w:t>
      </w:r>
      <w:r w:rsidR="0069540F">
        <w:t>s</w:t>
      </w:r>
      <w:r w:rsidR="00A366AF">
        <w:t xml:space="preserve"> in </w:t>
      </w:r>
      <w:r>
        <w:t>environmental constraints govern</w:t>
      </w:r>
      <w:r w:rsidR="0069540F">
        <w:t>ing a</w:t>
      </w:r>
      <w:r>
        <w:t xml:space="preserve"> population, providing a quantitative measure of environmental change</w:t>
      </w:r>
      <w:r w:rsidR="0069540F">
        <w:t xml:space="preserve"> impacts</w:t>
      </w:r>
      <w:r>
        <w:t xml:space="preserve"> </w:t>
      </w:r>
      <w:r>
        <w:fldChar w:fldCharType="begin"/>
      </w:r>
      <w:r w:rsidR="003D6BFD">
        <w:instrText xml:space="preserve"> ADDIN ZOTERO_ITEM CSL_CITATION {"citationID":"M7qlawue","properties":{"formattedCitation":"(Forchhammer and Asferg 2000, Berryman and Lima 2006, Zipkin et al. 2009, Bahlai, vander Werf, et al. 2015)","plainCitation":"(Forchhammer and Asferg 2000, Berryman and Lima 2006, Zipkin et al. 2009, Bahlai, vander Werf, et al. 2015)","noteIndex":0},"citationItems":[{"id":1289,"uris":["http://zotero.org/users/3015424/items/ZF2PTTK2"],"uri":["http://zotero.org/users/3015424/items/ZF2PTTK2"],"itemData":{"id":1289,"type":"article-journal","title":"Invading parasites cause a structural shift in red fox dynamics","container-title":"Proceedings of the Royal Society of London B: Biological Sciences","page":"779-786","volume":"267","issue":"1445","ISSN":"0962-8452","journalAbbreviation":"Proceedings of the Royal Society of London B: Biological Sciences","author":[{"family":"Forchhammer","given":"Mads C"},{"family":"Asferg","given":"Tommy"}],"issued":{"date-parts":[["2000"]]}}},{"id":1295,"uris":["http://zotero.org/users/3015424/items/VNTURNAN"],"uri":["http://zotero.org/users/3015424/items/VNTURNAN"],"itemData":{"id":1295,"type":"article-journal","title":"Deciphering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1901,"uris":["http://zotero.org/users/3015424/items/SELPGI33"],"uri":["http://zotero.org/users/3015424/items/SELPGI33"],"itemData":{"id":1901,"type":"article-journal","title":"When can efforts to control nuisance and invasive species backfire?","container-title":"Ecological Applications","page":"1585-1595","volume":"19","issue":"6","author":[{"family":"Zipkin","given":"Elise F."},{"family":"Kraft","given":"Clifford E."},{"family":"Cooch","given":"Evan G."},{"family":"Sullivan","given":"Patrick J."}],"issued":{"date-parts":[["2009"]]}}},{"id":268,"uris":["http://zotero.org/users/3015424/items/FHFEXKMM"],"uri":["http://zotero.org/users/3015424/items/FHFEXKMM"],"itemData":{"id":268,"type":"article-journal","title":"Shifts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4B1518">
        <w:rPr>
          <w:rFonts w:ascii="Calibri" w:hAnsi="Calibri" w:cs="Calibri"/>
        </w:rPr>
        <w:t>(Forchhammer and Asferg 2000, Berryman and Lima 2006, Zipkin et al. 2009, Bahlai, vander Werf, et al. 2015)</w:t>
      </w:r>
      <w:r>
        <w:fldChar w:fldCharType="end"/>
      </w:r>
      <w:r>
        <w:t>.</w:t>
      </w:r>
    </w:p>
    <w:p w14:paraId="50CFF35B" w14:textId="2E4E7AC5" w:rsidR="00493C01" w:rsidRDefault="00493C01" w:rsidP="00493C01">
      <w:r>
        <w:t xml:space="preserve">Although theoretically </w:t>
      </w:r>
      <w:r w:rsidR="00845569">
        <w:t>straightforward</w:t>
      </w:r>
      <w:r>
        <w:t xml:space="preserve">, identifying abrupt transitions in ecological systems is challenging using real-world data </w:t>
      </w:r>
      <w:r w:rsidR="0092388E">
        <w:t xml:space="preserve">due to a </w:t>
      </w:r>
      <w:r>
        <w:t xml:space="preserve">lack </w:t>
      </w:r>
      <w:r w:rsidR="0092388E">
        <w:t xml:space="preserve">of </w:t>
      </w:r>
      <w:r>
        <w:t>systematic approach</w:t>
      </w:r>
      <w:r w:rsidR="000D5977">
        <w:t>es</w:t>
      </w:r>
      <w:r w:rsidR="00F66560">
        <w:t xml:space="preserve"> and noise in naturally produced time series data</w:t>
      </w:r>
      <w:r>
        <w:t xml:space="preserve"> </w:t>
      </w:r>
      <w:r>
        <w:fldChar w:fldCharType="begin"/>
      </w:r>
      <w:r w:rsidR="003D6BFD">
        <w:instrText xml:space="preserve"> ADDIN ZOTERO_ITEM CSL_CITATION {"citationID":"a2l1igte0m1","properties":{"formattedCitation":"(Bestelmeyer et al. 2011)","plainCitation":"(Bestelmeyer et al. 2011)","noteIndex":0},"citationItems":[{"id":192,"uris":["http://zotero.org/users/3015424/items/PPQQABTK"],"uri":["http://zotero.org/users/3015424/items/PPQQABTK"],"itemData":{"id":192,"type":"article-journal","title":"Analysis of abrupt transitions in ecological systems","container-title":"Ecosphere","page":"art129","volume":"2","issue":"12","DOI":"10.1890/es11-00216.1","ISSN":"2150-8925","shortTitle":"Analysis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fldChar w:fldCharType="separate"/>
      </w:r>
      <w:r w:rsidRPr="004B1518">
        <w:rPr>
          <w:rFonts w:ascii="Calibri" w:hAnsi="Calibri" w:cs="Calibri"/>
        </w:rPr>
        <w:t>(Bestelmeyer et al. 2011)</w:t>
      </w:r>
      <w:r>
        <w:fldChar w:fldCharType="end"/>
      </w:r>
      <w:r>
        <w:t xml:space="preserve">. In many cases, transition points are applied to time series data </w:t>
      </w:r>
      <w:r w:rsidRPr="000967CF">
        <w:rPr>
          <w:i/>
        </w:rPr>
        <w:t>ad hoc</w:t>
      </w:r>
      <w:r>
        <w:t xml:space="preserve">, based on data visualization or specific hypotheses surrounding factors affecting population fluctuations </w:t>
      </w:r>
      <w:r>
        <w:fldChar w:fldCharType="begin"/>
      </w:r>
      <w:r w:rsidR="00312392">
        <w:instrText xml:space="preserve"> ADDIN ZOTERO_ITEM CSL_CITATION {"citationID":"OeFoDggf","properties":{"formattedCitation":"(Hare and Mantua 2000, Toms and Lesperance 2003, Weimerskirch et al. 2003, Berryman and Lima 2006, Knapp et al. 2012)","plainCitation":"(Hare and Mantua 2000, Toms and Lesperance 2003, Weimerskirch et al. 2003, Berryman and Lima 2006, Knapp et al. 2012)","noteIndex":0},"citationItems":[{"id":1288,"uris":["http://zotero.org/users/3015424/items/FNF46M6A"],"uri":["http://zotero.org/users/3015424/items/FNF46M6A"],"itemData":{"id":1288,"type":"article-journal","title":"Empirical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J"}],"issued":{"date-parts":[["2000",10,1]]}}},{"id":2038,"uris":["http://zotero.org/users/3015424/items/W6I97M48"],"uri":["http://zotero.org/users/3015424/items/W6I97M48"],"itemData":{"id":2038,"type":"article-journal","title":"Piecewise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ABSTRACT]","DOI":"10.1029/2008gb003336","ISSN":"00063568","shortTitle":"Past,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r>
        <w:fldChar w:fldCharType="separate"/>
      </w:r>
      <w:r w:rsidR="00312392" w:rsidRPr="0065335B">
        <w:rPr>
          <w:rFonts w:ascii="Calibri" w:hAnsi="Calibri" w:cs="Calibri"/>
        </w:rPr>
        <w:t>(Hare and Mantua 2000, Toms and Lesperance 2003, Weimerskirch et al. 2003, Berryman and Lima 2006, Knapp et al. 2012)</w:t>
      </w:r>
      <w:r>
        <w:fldChar w:fldCharType="end"/>
      </w:r>
      <w:r>
        <w:t xml:space="preserve">, creating the potential for biases in selecting break points. Break point analysis tools eliminate this bias by locating change points with a variety of optimization strategies, including linear and moving average methods </w:t>
      </w:r>
      <w:r>
        <w:fldChar w:fldCharType="begin"/>
      </w:r>
      <w:r w:rsidR="003D6BFD">
        <w:instrText xml:space="preserve"> ADDIN ZOTERO_ITEM CSL_CITATION {"citationID":"t90uxtL5","properties":{"formattedCitation":"(Braun and Muller 1998, Zeileis et al. 2001, Killick and Eckley 2014, Priyadarshana and Sofronov 2015)","plainCitation":"(Braun and Muller 1998, Zeileis et al. 2001, Killick and Eckley 2014, Priyadarshana and Sofronov 2015)","noteIndex":0},"citationItems":[{"id":1293,"uris":["http://zotero.org/users/3015424/items/JR3VAQ6H"],"uri":["http://zotero.org/users/3015424/items/JR3VAQ6H"],"itemData":{"id":1293,"type":"article-journal","title":"Statistical Methods for DNA Sequence Segmentation","container-title":"Statistical Science","page":"142-162","volume":"13","issue":"2","abstract":"This article examines methods, issues and controversies that have arisen over the last decade in the effort to organize sequences of DNA base information into homogeneous segments. An array of different models and techniques have been considered and applied. We demonstrate that most approaches can be embedded into a suitable version of the multiple change-point problem, and we review the various methods in this light. We also propose and discuss a promising local segmentation method, namely, the application of split local polynomial fitting. The genome of bacteriophage &amp;#x3bb; serves as an example sequence throughout the paper.","ISSN":"08834237","author":[{"family":"Braun","given":"Jerome V."},{"family":"Muller","given":"Hans-Georg"}],"issued":{"date-parts":[["1998"]]}}},{"id":1900,"uris":["http://zotero.org/users/3015424/items/ZS3V258R"],"uri":["http://zotero.org/users/3015424/items/ZS3V258R"],"itemData":{"id":1900,"type":"article-journal","title":"strucchange. An R package for testing for structural change in linear regression models.","author":[{"family":"Zeileis","given":"Achim"},{"family":"Leisch","given":"Friedrich"},{"family":"Hornik","given":"Kurt"},{"family":"Kleiber","given":"Christian"}],"issued":{"date-parts":[["2001"]]}}},{"id":1899,"uris":["http://zotero.org/users/3015424/items/JBPNNVHC"],"uri":["http://zotero.org/users/3015424/items/JBPNNVHC"],"itemData":{"id":1899,"type":"article-journal","title":"changepoint: An R package for changepoint analysis","container-title":"Journal of Statistical Software","page":"1-19","volume":"58","issue":"3","author":[{"family":"Killick","given":"Rebecca"},{"family":"Eckley","given":"Idris"}],"issued":{"date-parts":[["2014"]]}}},{"id":1292,"uris":["http://zotero.org/users/3015424/items/TA55U6PN"],"uri":["http://zotero.org/users/3015424/items/TA55U6PN"],"itemData":{"id":1292,"type":"article-journal","title":"Multiple break-points detection in array CGH data via the cross-entropy method","container-title":"IEEE/ACM Transactions on Computational Biology and Bioinformatics (TCBB)","page":"487-498","volume":"12","issue":"2","ISSN":"1545-5963","journalAbbreviation":"IEEE/ACM Transactions on Computational Biology and Bioinformatics (TCBB)","author":[{"family":"Priyadarshana","given":"WJRM"},{"family":"Sofronov","given":"Georgy"}],"issued":{"date-parts":[["2015"]]}}}],"schema":"https://github.com/citation-style-language/schema/raw/master/csl-citation.json"} </w:instrText>
      </w:r>
      <w:r>
        <w:fldChar w:fldCharType="separate"/>
      </w:r>
      <w:r w:rsidRPr="004B1518">
        <w:rPr>
          <w:rFonts w:ascii="Calibri" w:hAnsi="Calibri" w:cs="Calibri"/>
        </w:rPr>
        <w:t>(Braun and Muller 1998, Zeileis et al. 2001, Killick and Eckley 2014, Priyadarshana and Sofronov 2015)</w:t>
      </w:r>
      <w:r>
        <w:fldChar w:fldCharType="end"/>
      </w:r>
      <w:r>
        <w:t xml:space="preserve">. However, these methods </w:t>
      </w:r>
      <w:r w:rsidR="000D5977">
        <w:t>do not work on</w:t>
      </w:r>
      <w:r>
        <w:t xml:space="preserve"> data with internal, density dependent structure inherent to population time series data. Density-dependen</w:t>
      </w:r>
      <w:r w:rsidR="00DA72A4">
        <w:t>t</w:t>
      </w:r>
      <w:r>
        <w:t xml:space="preserve"> </w:t>
      </w:r>
      <w:r w:rsidR="000D5977">
        <w:t>population growth</w:t>
      </w:r>
      <w:r>
        <w:t xml:space="preserve"> has the potential to mask transition points</w:t>
      </w:r>
      <w:r w:rsidR="0092388E">
        <w:t>. F</w:t>
      </w:r>
      <w:r>
        <w:t xml:space="preserve">or example, </w:t>
      </w:r>
      <w:r w:rsidR="000D5977">
        <w:t xml:space="preserve">transient </w:t>
      </w:r>
      <w:r>
        <w:t xml:space="preserve">dynamics occurring immediately after a temporary disturbance </w:t>
      </w:r>
      <w:r w:rsidR="0092388E">
        <w:t xml:space="preserve">can </w:t>
      </w:r>
      <w:r>
        <w:t xml:space="preserve">result in a change in population size, but not </w:t>
      </w:r>
      <w:r w:rsidR="0092388E">
        <w:t xml:space="preserve">necessarily </w:t>
      </w:r>
      <w:r>
        <w:t xml:space="preserve">in the rules governing population fluctuations. Wavelet analysis has been applied to population time series to address changes in cycling patterns </w:t>
      </w:r>
      <w:r>
        <w:fldChar w:fldCharType="begin"/>
      </w:r>
      <w:r w:rsidR="003D6BFD">
        <w:instrText xml:space="preserve"> ADDIN ZOTERO_ITEM CSL_CITATION {"citationID":"acodumhec6","properties":{"formattedCitation":"(Jenouvrier et al. 2005)","plainCitation":"(Jenouvrier et al. 2005)","noteIndex":0},"citationItems":[{"id":1291,"uris":["http://zotero.org/users/3015424/items/5X37K28I"],"uri":["http://zotero.org/users/3015424/items/5X37K28I"],"itemData":{"id":1291,"type":"article-journal","title":"Evidence of a shift in the cyclicity of Antarctic seabird dynamics linked to climate","container-title":"Proceedings of the Royal Society B: Biological Sciences","page":"887-895","volume":"272","issue":"1566","archive":"PMC","archive_location":"PMC1564086","abstract":"Ecosystems and populations are known to be influenced not only by long-term climatic trends, but also by other short-term climatic modes, such as interannual and decadal-scale variabilities. Because interactions between climatic forcing, biotic and abiotic components of ecosystems are subtle and complex, analysis of long-term series of both biological and physical factors is essential to understanding these interactions. Here, we apply a wavelet analysis simultaneously to long-term datasets on the environment and on the populations and breeding success of three Antarctic seabirds (southern fulmar, snow petrel, emperor penguin) breeding in Terre Adélie, to study the effects of climate fluctuations on Antarctic marine ecosystems. We show that over the past 40 years, populations and demographic parameters of the three species fluctuate with a periodicity of 3–5 years that was also detected in sea-ice extent and the Southern Oscillation Index. Although the major periodicity of these interannual fluctuations is not common to different species and environmental variables, their cyclic characteristics reveal a significant change since 1980. Moreover, sliding-correlation analysis highlighted the relationships between environmental variables and the demography of the three species, with important change of correlation occurring between the end of the 1970s and the beginning of the 1980s. These results suggest that a regime shift has probably occurred during this period, significantly affecting the Antarctic ecosystem, but with contrasted effects on the three species.","DOI":"10.1098/rspb.2004.2978","ISSN":"0962-8452","author":[{"family":"Jenouvrier","given":"Stéphanie"},{"family":"Weimerskirch","given":"Henri"},{"family":"Barbraud","given":"Christophe"},{"family":"Park","given":"Young-Hyang"},{"family":"Cazelles","given":"Bernard"}],"issued":{"date-parts":[["2005",5,7]]}}}],"schema":"https://github.com/citation-style-language/schema/raw/master/csl-citation.json"} </w:instrText>
      </w:r>
      <w:r>
        <w:fldChar w:fldCharType="separate"/>
      </w:r>
      <w:r w:rsidRPr="00E64DD7">
        <w:rPr>
          <w:rFonts w:ascii="Calibri" w:hAnsi="Calibri" w:cs="Calibri"/>
        </w:rPr>
        <w:t>(Jenouvrier et al. 2005)</w:t>
      </w:r>
      <w:r>
        <w:fldChar w:fldCharType="end"/>
      </w:r>
      <w:r>
        <w:t xml:space="preserve"> but this method also does not account for density-</w:t>
      </w:r>
      <w:r w:rsidR="0055167C">
        <w:t xml:space="preserve">dependent </w:t>
      </w:r>
      <w:r>
        <w:t>process</w:t>
      </w:r>
      <w:r w:rsidR="000D5977">
        <w:t>es</w:t>
      </w:r>
      <w:r>
        <w:t xml:space="preserve"> as an explicit mechanism governing </w:t>
      </w:r>
      <w:r w:rsidR="000D5977">
        <w:t>changes in abundance</w:t>
      </w:r>
      <w:r>
        <w:t xml:space="preserve"> </w:t>
      </w:r>
      <w:r>
        <w:fldChar w:fldCharType="begin"/>
      </w:r>
      <w:r w:rsidR="003D6BFD">
        <w:instrText xml:space="preserve"> ADDIN ZOTERO_ITEM CSL_CITATION {"citationID":"auqbk6tri7","properties":{"formattedCitation":"(Cazelles et al. 2008)","plainCitation":"(Cazelles et al. 2008)","noteIndex":0},"citationItems":[{"id":1937,"uris":["http://zotero.org/users/3015424/items/VGV73NDY"],"uri":["http://zotero.org/users/3015424/items/VGV73NDY"],"itemData":{"id":1937,"type":"article-journal","title":"Wavelet analysis of ecological time series","container-title":"Oecologia","page":"287-304","volume":"156","issue":"2","abstract":"Wavelet analysis is a powerful tool that is already in use throughout science and engineering. The versatility and attractiveness of the wavelet approach lie in its decomposition properties, principally its time-scale localization. It is especially relevant to the analysis of non-stationary systems, i.e., systems with short-lived transient components, like those observed in ecological systems. Here, we review the basic properties of the wavelet approach for time-series analysis from an ecological perspective. Wavelet decomposition offers several advantages that are discussed in this paper and illustrated by appropriate synthetic and ecological examples. Wavelet analysis is notably free from the assumption of stationarity that makes most methods unsuitable for many ecological time series. Wavelet analysis also permits analysis of the relationships between two signals, and it is especially appropriate for following gradual change in forcing by exogenous variables.","DOI":"10.1007/s00442-008-0993-2","ISSN":"1432-1939","journalAbbreviation":"Oecologia","author":[{"family":"Cazelles","given":"Bernard"},{"family":"Chavez","given":"Mario"},{"family":"Berteaux","given":"Dominique"},{"family":"Ménard","given":"Frédéric"},{"family":"Vik","given":"Jon Olav"},{"family":"Jenouvrier","given":"Stéphanie"},{"family":"Stenseth","given":"Nils C."}],"issued":{"date-parts":[["2008",5,1]]}}}],"schema":"https://github.com/citation-style-language/schema/raw/master/csl-citation.json"} </w:instrText>
      </w:r>
      <w:r>
        <w:fldChar w:fldCharType="separate"/>
      </w:r>
      <w:r w:rsidRPr="00042E44">
        <w:rPr>
          <w:rFonts w:ascii="Calibri" w:hAnsi="Calibri" w:cs="Calibri"/>
        </w:rPr>
        <w:t>(Cazelles et al. 2008)</w:t>
      </w:r>
      <w:r>
        <w:fldChar w:fldCharType="end"/>
      </w:r>
      <w:r>
        <w:t xml:space="preserve">.  A robust, unbiased tool for </w:t>
      </w:r>
      <w:r w:rsidR="00A94B88">
        <w:t xml:space="preserve">detecting </w:t>
      </w:r>
      <w:r>
        <w:t xml:space="preserve">regime shifts would simultaneously allow us to identify when shifts in population cycling processes occur and further quantify the specific changes to the underlying dynamic driving population size changes. </w:t>
      </w:r>
    </w:p>
    <w:p w14:paraId="53AB54FA" w14:textId="01F18FEC" w:rsidR="00024214" w:rsidRPr="0014050F" w:rsidRDefault="00493C01" w:rsidP="00024214">
      <w:r>
        <w:t>In this paper, we develop a generalizable tool</w:t>
      </w:r>
      <w:r w:rsidR="002133F8">
        <w:t xml:space="preserve">, the </w:t>
      </w:r>
      <w:r w:rsidR="00845569">
        <w:t>R</w:t>
      </w:r>
      <w:r w:rsidR="002133F8">
        <w:t xml:space="preserve">egime </w:t>
      </w:r>
      <w:r w:rsidR="00845569">
        <w:t>S</w:t>
      </w:r>
      <w:r w:rsidR="002133F8">
        <w:t xml:space="preserve">hift </w:t>
      </w:r>
      <w:r w:rsidR="00845569">
        <w:t>D</w:t>
      </w:r>
      <w:r w:rsidR="002133F8">
        <w:t>etector</w:t>
      </w:r>
      <w:r w:rsidR="00C32614">
        <w:t xml:space="preserve"> (RSD)</w:t>
      </w:r>
      <w:r w:rsidR="002133F8">
        <w:t>,</w:t>
      </w:r>
      <w:r>
        <w:t xml:space="preserve"> for </w:t>
      </w:r>
      <w:r w:rsidR="002133F8">
        <w:t>identify</w:t>
      </w:r>
      <w:r w:rsidR="00A30740">
        <w:t>ing</w:t>
      </w:r>
      <w:r>
        <w:t xml:space="preserve"> shifts in dynamic regimes within </w:t>
      </w:r>
      <w:r w:rsidR="00A30740">
        <w:t xml:space="preserve">density-dependent </w:t>
      </w:r>
      <w:r>
        <w:t>population</w:t>
      </w:r>
      <w:r w:rsidR="00A30740">
        <w:t xml:space="preserve">s using </w:t>
      </w:r>
      <w:r>
        <w:t xml:space="preserve">time series data. We </w:t>
      </w:r>
      <w:r w:rsidR="00DC50C9">
        <w:t xml:space="preserve">illustrate our </w:t>
      </w:r>
      <w:r w:rsidR="00DC50C9">
        <w:lastRenderedPageBreak/>
        <w:t>approach using the</w:t>
      </w:r>
      <w:r>
        <w:t xml:space="preserve"> Ricker model because of its simplicity and </w:t>
      </w:r>
      <w:r w:rsidR="00DC50C9">
        <w:t xml:space="preserve">high </w:t>
      </w:r>
      <w:r>
        <w:t>performance</w:t>
      </w:r>
      <w:r w:rsidR="00DC50C9">
        <w:t xml:space="preserve"> under a variety of realistic environmental scenarios</w:t>
      </w:r>
      <w:r>
        <w:t xml:space="preserve">. Yet, the techniques described in our paper </w:t>
      </w:r>
      <w:r w:rsidR="00DC50C9">
        <w:t xml:space="preserve">can </w:t>
      </w:r>
      <w:r>
        <w:t xml:space="preserve">be </w:t>
      </w:r>
      <w:r w:rsidR="00DC50C9">
        <w:t xml:space="preserve">readily </w:t>
      </w:r>
      <w:r>
        <w:t xml:space="preserve">adapted </w:t>
      </w:r>
      <w:r w:rsidR="00DC50C9">
        <w:t>for</w:t>
      </w:r>
      <w:r>
        <w:t xml:space="preserve"> other model</w:t>
      </w:r>
      <w:r w:rsidR="00DC50C9">
        <w:t xml:space="preserve"> structure</w:t>
      </w:r>
      <w:r>
        <w:t xml:space="preserve">s, </w:t>
      </w:r>
      <w:r w:rsidR="00DC50C9">
        <w:t>including more complicated processes such as</w:t>
      </w:r>
      <w:r>
        <w:t xml:space="preserve"> seasonal periodicity or </w:t>
      </w:r>
      <w:r w:rsidR="00DC50C9">
        <w:t>lag effects</w:t>
      </w:r>
      <w:r>
        <w:t xml:space="preserve">. We describe the basic structure of our model and how it can be used to evaluate the presence, location, and magnitude of shifts in </w:t>
      </w:r>
      <w:r w:rsidR="00A30740">
        <w:t xml:space="preserve">population parameters governing </w:t>
      </w:r>
      <w:r>
        <w:t>dynamic</w:t>
      </w:r>
      <w:r w:rsidR="00A30740">
        <w:t>s</w:t>
      </w:r>
      <w:r>
        <w:t xml:space="preserve">. We demonstrate the utility </w:t>
      </w:r>
      <w:r w:rsidR="00B346F0">
        <w:t xml:space="preserve">of </w:t>
      </w:r>
      <w:r>
        <w:t xml:space="preserve">our model through a series of simulations and apply the model to real-world case studies of two populations of conservation and economic concern. </w:t>
      </w:r>
      <w:r w:rsidR="0092388E">
        <w:t>First, w</w:t>
      </w:r>
      <w:r>
        <w:t>e examine the invasion process of</w:t>
      </w:r>
      <w:r w:rsidR="00A30740">
        <w:t xml:space="preserve"> the multicolored Asian ladybeetle</w:t>
      </w:r>
      <w:r>
        <w:t xml:space="preserve"> </w:t>
      </w:r>
      <w:r w:rsidR="00A30740">
        <w:t>(</w:t>
      </w:r>
      <w:r w:rsidRPr="00042E44">
        <w:rPr>
          <w:i/>
        </w:rPr>
        <w:t>Harmonia axyridis</w:t>
      </w:r>
      <w:r w:rsidR="00A30740">
        <w:t>),</w:t>
      </w:r>
      <w:r>
        <w:t xml:space="preserve"> a cosmopolitan invasive</w:t>
      </w:r>
      <w:r w:rsidR="00A30740">
        <w:t>,</w:t>
      </w:r>
      <w:r>
        <w:t xml:space="preserve"> in the two decades following its arrival in Midwestern US agricultural ecosystems. Then, we examine the </w:t>
      </w:r>
      <w:r w:rsidR="00A30740">
        <w:t>declining eastern monarch butterfly (</w:t>
      </w:r>
      <w:r w:rsidRPr="00B2319C">
        <w:rPr>
          <w:i/>
        </w:rPr>
        <w:t>Danaus plexippu</w:t>
      </w:r>
      <w:r>
        <w:rPr>
          <w:i/>
        </w:rPr>
        <w:t>s</w:t>
      </w:r>
      <w:r w:rsidR="00A30740">
        <w:t xml:space="preserve">) population using census data collected on its overwintering grounds in Mexico </w:t>
      </w:r>
      <w:r>
        <w:t>over a similar two decade period.</w:t>
      </w:r>
      <w:r w:rsidR="00024214">
        <w:t xml:space="preserve"> </w:t>
      </w:r>
      <w:r w:rsidR="00024214" w:rsidRPr="0014050F">
        <w:t>In o</w:t>
      </w:r>
      <w:r w:rsidR="00024214">
        <w:t xml:space="preserve">ur ladybeetle case study, </w:t>
      </w:r>
      <w:r w:rsidR="00024214" w:rsidRPr="0014050F">
        <w:t xml:space="preserve">the </w:t>
      </w:r>
      <w:r w:rsidR="00C32614">
        <w:t xml:space="preserve">RSD model </w:t>
      </w:r>
      <w:r w:rsidR="00024214" w:rsidRPr="0014050F">
        <w:t>identified shifts in population cycling associated with</w:t>
      </w:r>
      <w:r w:rsidR="00024214">
        <w:t xml:space="preserve"> known variation in</w:t>
      </w:r>
      <w:r w:rsidR="00024214" w:rsidRPr="0014050F">
        <w:t xml:space="preserve"> prey availability</w:t>
      </w:r>
      <w:r w:rsidR="00024214">
        <w:t>, with a moderate</w:t>
      </w:r>
      <w:r w:rsidR="002133F8">
        <w:t xml:space="preserve">ly </w:t>
      </w:r>
      <w:r w:rsidR="00024214">
        <w:t>high weight break associated with prey arrival and a moderate</w:t>
      </w:r>
      <w:r w:rsidR="002133F8">
        <w:t xml:space="preserve">ly </w:t>
      </w:r>
      <w:r w:rsidR="00024214">
        <w:t>low weight break associated with management actions against the prey</w:t>
      </w:r>
      <w:r w:rsidR="00024214" w:rsidRPr="0014050F">
        <w:t xml:space="preserve">. </w:t>
      </w:r>
      <w:r w:rsidR="00024214">
        <w:t>T</w:t>
      </w:r>
      <w:r w:rsidR="00024214" w:rsidRPr="0014050F">
        <w:t xml:space="preserve">he </w:t>
      </w:r>
      <w:r w:rsidR="00024214">
        <w:t>results</w:t>
      </w:r>
      <w:r w:rsidR="00024214" w:rsidRPr="0014050F">
        <w:t xml:space="preserve"> </w:t>
      </w:r>
      <w:r w:rsidR="00024214">
        <w:t xml:space="preserve">for the monarch population </w:t>
      </w:r>
      <w:r w:rsidR="00024214" w:rsidRPr="0014050F">
        <w:t xml:space="preserve">were more ambiguous, </w:t>
      </w:r>
      <w:r w:rsidR="00024214">
        <w:t>with greater uncertainty about the number and location of breaks in the time series data</w:t>
      </w:r>
      <w:r w:rsidR="002133F8">
        <w:t>. S</w:t>
      </w:r>
      <w:r w:rsidR="00024214">
        <w:t xml:space="preserve">everal equivalently performing break point combinations had divergent weights associated with their </w:t>
      </w:r>
      <w:r w:rsidR="002133F8">
        <w:t xml:space="preserve">specific </w:t>
      </w:r>
      <w:r w:rsidR="00024214">
        <w:t xml:space="preserve">break points, suggesting multiple, super-imposed biological processes driving the dynamics of this </w:t>
      </w:r>
      <w:r w:rsidR="00427B15">
        <w:t>species</w:t>
      </w:r>
      <w:r w:rsidR="00024214">
        <w:t>.</w:t>
      </w:r>
    </w:p>
    <w:p w14:paraId="6EE7E66A" w14:textId="3A93860A" w:rsidR="00024214" w:rsidRPr="0014050F" w:rsidRDefault="00024214" w:rsidP="00024214">
      <w:r>
        <w:t xml:space="preserve">The </w:t>
      </w:r>
      <w:r w:rsidR="00C32614">
        <w:t>RSD model</w:t>
      </w:r>
      <w:r>
        <w:t xml:space="preserve"> functions as a method for identifying hypothetical break points within time series data, and the weighting tool provides a means of quantifying the strength of evidence for each break point. </w:t>
      </w:r>
      <w:r w:rsidRPr="0014050F">
        <w:t xml:space="preserve">When interpreted in the context of known species biology, the </w:t>
      </w:r>
      <w:r w:rsidR="00C32614">
        <w:t>RSD model</w:t>
      </w:r>
      <w:r w:rsidR="00C32614" w:rsidRPr="0014050F">
        <w:t xml:space="preserve"> </w:t>
      </w:r>
      <w:r w:rsidRPr="0014050F">
        <w:t>has the potential to aid management decisions</w:t>
      </w:r>
      <w:r w:rsidR="006568B9">
        <w:t xml:space="preserve">, </w:t>
      </w:r>
      <w:r w:rsidRPr="0014050F">
        <w:t>identify critical drivers of change in species</w:t>
      </w:r>
      <w:r>
        <w:t>’</w:t>
      </w:r>
      <w:r w:rsidRPr="0014050F">
        <w:t xml:space="preserve"> dynamics</w:t>
      </w:r>
      <w:r w:rsidR="006568B9">
        <w:t>, help determine where best to focus additional research efforts</w:t>
      </w:r>
      <w:r w:rsidRPr="0014050F">
        <w:t xml:space="preserve">. In an era of rapid global change, </w:t>
      </w:r>
      <w:r>
        <w:t>such</w:t>
      </w:r>
      <w:r w:rsidRPr="0014050F">
        <w:t xml:space="preserve"> tools </w:t>
      </w:r>
      <w:r>
        <w:t>can improve understanding of the conditions under which population dynamics shift</w:t>
      </w:r>
      <w:r w:rsidRPr="0014050F">
        <w:t>.</w:t>
      </w:r>
    </w:p>
    <w:p w14:paraId="285C064E" w14:textId="77777777" w:rsidR="00493C01" w:rsidRDefault="00493C01" w:rsidP="00493C01">
      <w:pPr>
        <w:rPr>
          <w:b/>
        </w:rPr>
      </w:pPr>
      <w:r>
        <w:rPr>
          <w:b/>
        </w:rPr>
        <w:t>The Regime Shift Detector model</w:t>
      </w:r>
    </w:p>
    <w:p w14:paraId="7A4C5A80" w14:textId="1CF6DF5C" w:rsidR="00E22FDA" w:rsidRPr="00324AC6" w:rsidRDefault="006568B9" w:rsidP="00493C01">
      <w:pPr>
        <w:rPr>
          <w:rFonts w:eastAsiaTheme="minorEastAsia"/>
        </w:rPr>
      </w:pPr>
      <w:r>
        <w:t>Fort the purposes of our analyses, w</w:t>
      </w:r>
      <w:r w:rsidR="00493C01">
        <w:t xml:space="preserve">e assume that the population of interest follows a Ricker model structure such that the population size in time t+1,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oMath>
      <w:r w:rsidR="00493C01">
        <w:t xml:space="preserve">, is dependent on the population size in time t,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rsidR="00493C01">
        <w:t xml:space="preserve">, the carrying capacity of the system, </w:t>
      </w:r>
      <m:oMath>
        <m:r>
          <w:rPr>
            <w:rFonts w:ascii="Cambria Math" w:hAnsi="Cambria Math" w:cs="Times New Roman"/>
            <w:sz w:val="24"/>
            <w:szCs w:val="24"/>
          </w:rPr>
          <m:t>K</m:t>
        </m:r>
      </m:oMath>
      <w:r w:rsidR="00493C01">
        <w:t xml:space="preserve">, and the per-capita annual growth rate, </w:t>
      </w:r>
      <m:oMath>
        <m:r>
          <w:rPr>
            <w:rFonts w:ascii="Cambria Math" w:hAnsi="Cambria Math" w:cs="Times New Roman"/>
            <w:sz w:val="24"/>
            <w:szCs w:val="24"/>
          </w:rPr>
          <m:t>r</m:t>
        </m:r>
      </m:oMath>
      <w:r w:rsidR="00493C01">
        <w:t xml:space="preserve"> </w:t>
      </w:r>
      <w:r w:rsidR="00493C01">
        <w:fldChar w:fldCharType="begin"/>
      </w:r>
      <w:r w:rsidR="003D6BFD">
        <w:instrText xml:space="preserve"> ADDIN ZOTERO_ITEM CSL_CITATION {"citationID":"a2lonl5c0vq","properties":{"formattedCitation":"(Turchin 2003)","plainCitation":"(Turchin 2003)","noteIndex":0},"citationItems":[{"id":48,"uris":["http://zotero.org/users/3015424/items/K9VWGH86"],"uri":["http://zotero.org/users/3015424/items/K9VWGH86"],"itemData":{"id":48,"type":"book","title":"Complex population dynamics: a theoretical/empirical synthesis","publisher":"Princeton University Press","volume":"35","ISBN":"0-691-09021-1","shortTitle":"Complex population dynamics: a theoretical/empirical synthesis","author":[{"family":"Turchin","given":"Peter"}],"issued":{"date-parts":[["2003"]]}}}],"schema":"https://github.com/citation-style-language/schema/raw/master/csl-citation.json"} </w:instrText>
      </w:r>
      <w:r w:rsidR="00493C01">
        <w:fldChar w:fldCharType="separate"/>
      </w:r>
      <w:r w:rsidR="00493C01" w:rsidRPr="00F75BFC">
        <w:rPr>
          <w:rFonts w:ascii="Calibri" w:hAnsi="Calibri" w:cs="Calibri"/>
        </w:rPr>
        <w:t>(Turchin 2003)</w:t>
      </w:r>
      <w:r w:rsidR="00493C01">
        <w:fldChar w:fldCharType="end"/>
      </w:r>
      <w:r w:rsidR="00493C01">
        <w:t xml:space="preserve">: </w:t>
      </w:r>
    </w:p>
    <w:p w14:paraId="325F0590" w14:textId="3F05E5B9" w:rsidR="00493C01" w:rsidRPr="00562E12" w:rsidRDefault="00C32614" w:rsidP="00324AC6">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num>
                      <m:den>
                        <m:r>
                          <w:rPr>
                            <w:rFonts w:ascii="Cambria Math" w:hAnsi="Cambria Math" w:cs="Times New Roman"/>
                            <w:sz w:val="24"/>
                            <w:szCs w:val="24"/>
                          </w:rPr>
                          <m:t>K</m:t>
                        </m:r>
                      </m:den>
                    </m:f>
                  </m:e>
                </m:d>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E22FDA">
        <w:rPr>
          <w:rFonts w:ascii="Times New Roman" w:eastAsiaTheme="minorEastAsia" w:hAnsi="Times New Roman" w:cs="Times New Roman"/>
          <w:sz w:val="24"/>
          <w:szCs w:val="24"/>
        </w:rPr>
        <w:t>.</w:t>
      </w:r>
    </w:p>
    <w:p w14:paraId="02653D35" w14:textId="08C2365E" w:rsidR="00493C01" w:rsidRDefault="00E22FDA" w:rsidP="00493C01">
      <w:r>
        <w:t xml:space="preserve">We further assume that observed annual population abundance is partially stochastic and may be influenced by either environmental variation and/or sampling error. </w:t>
      </w:r>
      <w:r w:rsidR="00682C97">
        <w:t>W</w:t>
      </w:r>
      <w:r>
        <w:t xml:space="preserve">e include </w:t>
      </w:r>
      <w:r w:rsidR="00493C01">
        <w:t xml:space="preserve">an error term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to represent </w:t>
      </w:r>
      <w:r w:rsidR="00DE2E00">
        <w:t xml:space="preserve">this </w:t>
      </w:r>
      <w:r w:rsidR="00DA72A4">
        <w:t xml:space="preserve">noise, </w:t>
      </w:r>
      <w:r w:rsidR="006F3740">
        <w:t>which follows a normal distribution centered around zero</w:t>
      </w:r>
      <w:r w:rsidR="00CF6EED">
        <w:t xml:space="preserve"> with a</w:t>
      </w:r>
      <w:r w:rsidR="00DA72A4">
        <w:t xml:space="preserve"> </w:t>
      </w:r>
      <w:r w:rsidR="00CF6EED">
        <w:t>variance</w:t>
      </w:r>
      <w:r w:rsidR="00DA72A4">
        <w:t xml:space="preserve"> </w:t>
      </w:r>
      <w:r w:rsidR="00CF6EED">
        <w:t xml:space="preserve">of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493C01">
        <w:t xml:space="preserve">. The parameters K, r,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a</w:t>
      </w:r>
      <w:r w:rsidR="00493C01">
        <w:t xml:space="preserve">re estimated from the population </w:t>
      </w:r>
      <w:r>
        <w:t xml:space="preserve">time series </w:t>
      </w:r>
      <w:r w:rsidR="00493C01">
        <w:t>data (N</w:t>
      </w:r>
      <w:r w:rsidR="00493C01" w:rsidRPr="00762808">
        <w:rPr>
          <w:vertAlign w:val="subscript"/>
        </w:rPr>
        <w:t>1</w:t>
      </w:r>
      <w:r w:rsidR="00493C01">
        <w:t>, N</w:t>
      </w:r>
      <w:r w:rsidR="00762808" w:rsidRPr="00786E52">
        <w:rPr>
          <w:vertAlign w:val="subscript"/>
        </w:rPr>
        <w:t>2</w:t>
      </w:r>
      <w:r w:rsidR="00493C01">
        <w:t>, … N</w:t>
      </w:r>
      <w:r w:rsidR="00762808" w:rsidRPr="00786E52">
        <w:rPr>
          <w:i/>
          <w:vertAlign w:val="subscript"/>
        </w:rPr>
        <w:t>t</w:t>
      </w:r>
      <w:r w:rsidR="00493C01">
        <w:t xml:space="preserve">). </w:t>
      </w:r>
      <w:r>
        <w:t>The</w:t>
      </w:r>
      <w:r w:rsidR="00493C01">
        <w:t xml:space="preserve"> Ricker model </w:t>
      </w:r>
      <w:r>
        <w:t xml:space="preserve">is a useful starting point for breakpoint analyses </w:t>
      </w:r>
      <w:r w:rsidR="00493C01">
        <w:t>because 1) it does not rely on any external information</w:t>
      </w:r>
      <w:r>
        <w:t xml:space="preserve"> (</w:t>
      </w:r>
      <w:r w:rsidR="006568B9">
        <w:t xml:space="preserve">abundance in time </w:t>
      </w:r>
      <w:r w:rsidR="006568B9" w:rsidRPr="00F530B8">
        <w:rPr>
          <w:i/>
        </w:rPr>
        <w:t>t</w:t>
      </w:r>
      <w:r w:rsidR="006568B9">
        <w:t xml:space="preserve"> is a function of only abundance in time </w:t>
      </w:r>
      <w:r w:rsidR="006568B9" w:rsidRPr="00F530B8">
        <w:rPr>
          <w:i/>
        </w:rPr>
        <w:t>t</w:t>
      </w:r>
      <w:r w:rsidR="006568B9">
        <w:t>-1</w:t>
      </w:r>
      <w:r w:rsidR="004628BA">
        <w:t>)</w:t>
      </w:r>
      <w:r w:rsidR="00493C01">
        <w:t xml:space="preserve">; 2) only </w:t>
      </w:r>
      <w:r w:rsidR="008E41EA">
        <w:t xml:space="preserve">three </w:t>
      </w:r>
      <w:r w:rsidR="00493C01">
        <w:t>parameters</w:t>
      </w:r>
      <w:r w:rsidR="006373C0">
        <w:t xml:space="preserve"> </w:t>
      </w:r>
      <w:r w:rsidR="00493C01">
        <w:t>need to be estimated, and those parameters have ecologically meaningful interpretations; and 3) it is an extremely flexible distribution, tak</w:t>
      </w:r>
      <w:r w:rsidR="008E41EA">
        <w:t>ing</w:t>
      </w:r>
      <w:r w:rsidR="00493C01">
        <w:t xml:space="preserve"> a variety of forms, from linear to compensatory to over-compensatory, and thus has a wide range of applications</w:t>
      </w:r>
      <w:r w:rsidR="008E41EA">
        <w:t xml:space="preserve"> </w:t>
      </w:r>
      <w:r w:rsidR="00493C01">
        <w:t xml:space="preserve">across a variety of taxa </w:t>
      </w:r>
      <w:r w:rsidR="00493C01">
        <w:fldChar w:fldCharType="begin"/>
      </w:r>
      <w:r w:rsidR="003D6BFD">
        <w:instrText xml:space="preserve"> ADDIN ZOTERO_ITEM CSL_CITATION {"citationID":"J3vUceyI","properties":{"formattedCitation":"(Ricker 1954, Brook and Bradshaw 2006)","plainCitation":"(Ricker 1954, Brook and Bradshaw 2006)","noteIndex":0},"citationItems":[{"id":1298,"uris":["http://zotero.org/users/3015424/items/URZH5CDF"],"uri":["http://zotero.org/users/3015424/items/URZH5CDF"],"itemData":{"id":1298,"type":"article-journal","title":"Stock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E."}],"issued":{"date-parts":[["1954",5,1]]}}},{"id":1908,"uris":["http://zotero.org/users/3015424/items/KHYMNYLI"],"uri":["http://zotero.org/users/3015424/items/KHYMNYLI"],"itemData":{"id":1908,"type":"article-journal","title":"Strength of evidence for density dependence in abundance time series of 1198 species","container-title":"Ecology","page":"1445-1451","volume":"87","issue":"6","author":[{"family":"Brook","given":"Barry W."},{"family":"Bradshaw","given":"Corey JA"}],"issued":{"date-parts":[["2006"]]}}}],"schema":"https://github.com/citation-style-language/schema/raw/master/csl-citation.json"} </w:instrText>
      </w:r>
      <w:r w:rsidR="00493C01">
        <w:fldChar w:fldCharType="separate"/>
      </w:r>
      <w:r w:rsidR="00493C01" w:rsidRPr="001247E5">
        <w:rPr>
          <w:rFonts w:ascii="Calibri" w:hAnsi="Calibri" w:cs="Calibri"/>
        </w:rPr>
        <w:t>(Ricker 1954, Brook and Bradshaw 2006)</w:t>
      </w:r>
      <w:r w:rsidR="00493C01">
        <w:fldChar w:fldCharType="end"/>
      </w:r>
      <w:r w:rsidR="00493C01">
        <w:t>.</w:t>
      </w:r>
    </w:p>
    <w:p w14:paraId="00E9D035" w14:textId="2E1A363D" w:rsidR="00493C01" w:rsidRDefault="00493C01" w:rsidP="00493C01">
      <w:r>
        <w:lastRenderedPageBreak/>
        <w:t xml:space="preserve">To build the </w:t>
      </w:r>
      <w:r w:rsidR="00C32614">
        <w:t>RSD model</w:t>
      </w:r>
      <w:r>
        <w:t xml:space="preserve">, we use an iterative, model-selection process to determine if, and when, shifts in </w:t>
      </w:r>
      <w:r w:rsidR="0016400A">
        <w:t>parameter values</w:t>
      </w:r>
      <w:r>
        <w:t xml:space="preserve"> occur within a given time series. To achieve this, we first fit the Ricker model to the entire time series</w:t>
      </w:r>
      <w:r w:rsidR="006B2588">
        <w:t xml:space="preserve"> of available data</w:t>
      </w:r>
      <w:r w:rsidR="0016400A">
        <w:t>.</w:t>
      </w:r>
      <w:r>
        <w:t xml:space="preserve"> </w:t>
      </w:r>
      <w:r w:rsidR="0016400A">
        <w:t>T</w:t>
      </w:r>
      <w:r>
        <w:t xml:space="preserve">hen the population time series </w:t>
      </w:r>
      <w:r w:rsidR="00B2185B">
        <w:t xml:space="preserve">is </w:t>
      </w:r>
      <w:r>
        <w:t xml:space="preserve">subdivided into all possible combinations of  2, 3, …, n subsets of sequential data points (hereafter, ‘break point combination’) and the Ricker model </w:t>
      </w:r>
      <w:r w:rsidR="00B2185B">
        <w:t xml:space="preserve">is </w:t>
      </w:r>
      <w:r>
        <w:t xml:space="preserve">fit to each of the subsets produced for each break point combination. We constrain break point combinations to include </w:t>
      </w:r>
      <w:r w:rsidR="00384D02">
        <w:t xml:space="preserve">only </w:t>
      </w:r>
      <w:r>
        <w:t xml:space="preserve">subsets with at least four sequential data points. </w:t>
      </w:r>
    </w:p>
    <w:p w14:paraId="24E52C58" w14:textId="3BB37284" w:rsidR="00493C01" w:rsidRPr="00DA72A4" w:rsidRDefault="00493C01" w:rsidP="004628BA">
      <w:r>
        <w:t xml:space="preserve">After fitting each subset for a given break point combination, we </w:t>
      </w:r>
      <w:r w:rsidR="00A96EC1">
        <w:t>evaluate</w:t>
      </w:r>
      <w:r w:rsidR="0025536D">
        <w:t xml:space="preserve"> the candidate set of models by calculating the</w:t>
      </w:r>
      <w:r>
        <w:t xml:space="preserve"> Akaike Information Criteria for small sample sizes (AICc)</w:t>
      </w:r>
      <w:r w:rsidR="002907A7">
        <w:t xml:space="preserve"> value</w:t>
      </w:r>
      <w:r>
        <w:t xml:space="preserve"> for each </w:t>
      </w:r>
      <w:r w:rsidR="002D4506">
        <w:t xml:space="preserve">segment </w:t>
      </w:r>
      <w:r>
        <w:t>and sum</w:t>
      </w:r>
      <w:r w:rsidR="00EA2CE8">
        <w:t>ming</w:t>
      </w:r>
      <w:r>
        <w:t xml:space="preserve"> them </w:t>
      </w:r>
      <w:r w:rsidR="0025536D">
        <w:t xml:space="preserve">accordingly </w:t>
      </w:r>
      <w:r w:rsidR="002D4506">
        <w:fldChar w:fldCharType="begin"/>
      </w:r>
      <w:r w:rsidR="002D4506">
        <w:instrText xml:space="preserve"> ADDIN ZOTERO_ITEM CSL_CITATION {"citationID":"VohVRuYc","properties":{"formattedCitation":"(Hall et al. 2013)","plainCitation":"(Hall et al. 2013)","noteIndex":0},"citationItems":[{"id":2040,"uris":["http://zotero.org/users/3015424/items/K465RU5D"],"uri":["http://zotero.org/users/3015424/items/K465RU5D"],"itemData":{"id":2040,"type":"article-journal","title":"Inference on Structural Breaks using Information Criteria","container-title":"The Manchester School","page":"54-81","volume":"81","issue":"S3","abstract":"This paper investigates the usefulness of information criteria for inference on the number of structural breaks in a standard linear regression model. In particular, we propose a modified penalty function for such criteria, which implies each break is equivalent to estimation of three individual regression coefficients. A Monte Carlo analysis compares information criteria to sequential testing, with the modified Bayesian and Hannan?Quinn criteria performing well overall, for data-generating processes both without and with breaks. The methods are also used to examine changes in Euro area monetary policy between 1971 and 2007.","DOI":"10.1111/manc.12017","ISSN":"1463-6786","journalAbbreviation":"The Manchester School","author":[{"family":"Hall","given":"Alastair R."},{"family":"Osborn","given":"Denise R."},{"family":"Sakkas","given":"Nikolaos"}],"issued":{"date-parts":[["2013",7,29]]}}}],"schema":"https://github.com/citation-style-language/schema/raw/master/csl-citation.json"} </w:instrText>
      </w:r>
      <w:r w:rsidR="002D4506">
        <w:fldChar w:fldCharType="separate"/>
      </w:r>
      <w:r w:rsidR="002D4506" w:rsidRPr="002D4506">
        <w:rPr>
          <w:rFonts w:ascii="Calibri" w:hAnsi="Calibri" w:cs="Calibri"/>
        </w:rPr>
        <w:t>(Hall et al. 2013)</w:t>
      </w:r>
      <w:r w:rsidR="002D4506">
        <w:fldChar w:fldCharType="end"/>
      </w:r>
      <w:r w:rsidR="002D4506">
        <w:t xml:space="preserve">. </w:t>
      </w:r>
      <w:r w:rsidR="00DE7F5A">
        <w:t>F</w:t>
      </w:r>
      <w:r>
        <w:t>its for break point combinations with</w:t>
      </w:r>
      <w:r w:rsidR="00DE7F5A">
        <w:t xml:space="preserve"> comparatively</w:t>
      </w:r>
      <w:r>
        <w:t xml:space="preserve"> lower AICc values </w:t>
      </w:r>
      <w:r w:rsidR="0075440D">
        <w:t xml:space="preserve">are </w:t>
      </w:r>
      <w:r>
        <w:t xml:space="preserve">considered to have better performance. </w:t>
      </w:r>
      <w:r w:rsidR="00C64C9C">
        <w:t xml:space="preserve">Models with </w:t>
      </w:r>
      <w:r>
        <w:t>AICc value differe</w:t>
      </w:r>
      <w:r w:rsidR="00C64C9C">
        <w:t>nces of</w:t>
      </w:r>
      <w:r>
        <w:t xml:space="preserve"> two units or less</w:t>
      </w:r>
      <w:r w:rsidR="00C64C9C">
        <w:t xml:space="preserve"> are</w:t>
      </w:r>
      <w:r>
        <w:t xml:space="preserve"> considered equivalent </w:t>
      </w:r>
      <w:r>
        <w:fldChar w:fldCharType="begin"/>
      </w:r>
      <w:r w:rsidR="003D6BFD">
        <w:instrText xml:space="preserve"> ADDIN ZOTERO_ITEM CSL_CITATION {"citationID":"a2o8nt3agdn","properties":{"formattedCitation":"(Burnham and Anderson 2002)","plainCitation":"(Burnham and Anderson 2002)","noteIndex":0},"citationItems":[{"id":137,"uris":["http://zotero.org/users/3015424/items/7SJFAAV6"],"uri":["http://zotero.org/users/3015424/items/7SJFAAV6"],"itemData":{"id":137,"type":"book","title":"Model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r>
        <w:fldChar w:fldCharType="separate"/>
      </w:r>
      <w:r w:rsidRPr="007A509C">
        <w:rPr>
          <w:rFonts w:ascii="Calibri" w:hAnsi="Calibri" w:cs="Calibri"/>
        </w:rPr>
        <w:t>(Burnham and Anderson 2002)</w:t>
      </w:r>
      <w:r>
        <w:fldChar w:fldCharType="end"/>
      </w:r>
      <w:r>
        <w:t>.</w:t>
      </w:r>
      <w:r w:rsidR="00DA72A4">
        <w:t xml:space="preserve"> To evaluate the strength of evidence </w:t>
      </w:r>
      <w:r w:rsidR="0087290C">
        <w:t>for</w:t>
      </w:r>
      <w:r w:rsidR="00DA72A4">
        <w:t xml:space="preserve"> a</w:t>
      </w:r>
      <w:r w:rsidR="0087290C">
        <w:t xml:space="preserve">n identified </w:t>
      </w:r>
      <w:r w:rsidR="00DA72A4">
        <w:t xml:space="preserve">break in </w:t>
      </w:r>
      <w:r w:rsidR="0087290C">
        <w:t xml:space="preserve">the </w:t>
      </w:r>
      <w:r w:rsidR="00DA72A4">
        <w:t xml:space="preserve">time series, we </w:t>
      </w:r>
      <w:r w:rsidR="0087290C">
        <w:t>extend the relative variable importance method (</w:t>
      </w:r>
      <w:r w:rsidR="00DA72A4">
        <w:t>Burnham and Anderson</w:t>
      </w:r>
      <w:r w:rsidR="0087290C">
        <w:t xml:space="preserve"> </w:t>
      </w:r>
      <w:r w:rsidR="00DA72A4">
        <w:t xml:space="preserve">2002). To </w:t>
      </w:r>
      <w:r w:rsidR="0087290C">
        <w:t xml:space="preserve">do </w:t>
      </w:r>
      <w:r w:rsidR="00DA72A4">
        <w:t xml:space="preserve">this, we compute the Akaike weight </w:t>
      </w:r>
      <w:r w:rsidR="00DA72A4" w:rsidRPr="000237F7">
        <w:rPr>
          <w:i/>
        </w:rPr>
        <w:t>w</w:t>
      </w:r>
      <w:r w:rsidR="00DA72A4">
        <w:rPr>
          <w:vertAlign w:val="subscript"/>
        </w:rPr>
        <w:t xml:space="preserve">i </w:t>
      </w:r>
      <w:r w:rsidR="00DA72A4">
        <w:t xml:space="preserve">for </w:t>
      </w:r>
      <w:r w:rsidR="0087290C">
        <w:t>every potential</w:t>
      </w:r>
      <w:r w:rsidR="00DA72A4">
        <w:t xml:space="preserve"> break point </w:t>
      </w:r>
      <w:r w:rsidR="0087290C">
        <w:t xml:space="preserve">across all </w:t>
      </w:r>
      <w:r w:rsidR="00DA72A4">
        <w:t>combination</w:t>
      </w:r>
      <w:r w:rsidR="0087290C">
        <w:t>s</w:t>
      </w:r>
      <w:r w:rsidR="00DA72A4">
        <w:t xml:space="preserve"> and sum</w:t>
      </w:r>
      <w:r w:rsidR="004628BA">
        <w:t xml:space="preserve"> </w:t>
      </w:r>
      <w:r w:rsidR="00DA72A4">
        <w:t xml:space="preserve">the Akaike weights </w:t>
      </w:r>
      <w:r w:rsidR="0087290C">
        <w:t xml:space="preserve">for a potential break point </w:t>
      </w:r>
      <w:r w:rsidR="00DA72A4">
        <w:t xml:space="preserve">across all break point combinations. </w:t>
      </w:r>
      <w:r w:rsidR="004628BA">
        <w:t xml:space="preserve">We selected AICc as our information criterion to use for model selection within the </w:t>
      </w:r>
      <w:r w:rsidR="00C32614">
        <w:t>RSD model</w:t>
      </w:r>
      <w:r w:rsidR="004628BA">
        <w:t xml:space="preserve"> because it provided a balance of </w:t>
      </w:r>
      <w:r w:rsidR="00E70BD0">
        <w:t>specificity</w:t>
      </w:r>
      <w:r w:rsidR="00E70BD0">
        <w:t xml:space="preserve"> </w:t>
      </w:r>
      <w:r w:rsidR="004628BA">
        <w:t>and sensitivity, however, we also completed a parallel analysis with an identical procedure, using AIC as the information criterion for decision-making, which is documented in appendix S2.</w:t>
      </w:r>
      <w:r w:rsidR="00417B9D">
        <w:t xml:space="preserve"> </w:t>
      </w:r>
      <w:r w:rsidR="006B7574">
        <w:t xml:space="preserve">AICc is simply a function of AIC with a correction for small sample bias, which is appropriate to the sample sizes typical to contemporary population time series data </w:t>
      </w:r>
      <w:r w:rsidR="006B7574">
        <w:fldChar w:fldCharType="begin"/>
      </w:r>
      <w:r w:rsidR="006B7574">
        <w:instrText xml:space="preserve"> ADDIN ZOTERO_ITEM CSL_CITATION {"citationID":"9kUvnk8K","properties":{"formattedCitation":"(Burnham and Anderson 2002)","plainCitation":"(Burnham and Anderson 2002)","noteIndex":0},"citationItems":[{"id":137,"uris":["http://zotero.org/users/3015424/items/7SJFAAV6"],"uri":["http://zotero.org/users/3015424/items/7SJFAAV6"],"itemData":{"id":137,"type":"book","title":"Model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r w:rsidR="006B7574">
        <w:fldChar w:fldCharType="separate"/>
      </w:r>
      <w:r w:rsidR="006B7574" w:rsidRPr="006B7574">
        <w:rPr>
          <w:rFonts w:ascii="Calibri" w:hAnsi="Calibri" w:cs="Calibri"/>
        </w:rPr>
        <w:t>(Burnham and Anderson 2002)</w:t>
      </w:r>
      <w:r w:rsidR="006B7574">
        <w:fldChar w:fldCharType="end"/>
      </w:r>
      <w:r w:rsidR="006B7574">
        <w:t>, and is designed to minimize the risk of overfitting during model selection. However, use of AIC during model selection may be used when increased model sensitivity to dynamic shifts is desired.</w:t>
      </w:r>
    </w:p>
    <w:p w14:paraId="06E2E117" w14:textId="7BA7294E" w:rsidR="00493C01" w:rsidRDefault="00493C01" w:rsidP="00493C01">
      <w:r>
        <w:t xml:space="preserve">The </w:t>
      </w:r>
      <w:r w:rsidR="00C32614">
        <w:t>RSD model</w:t>
      </w:r>
      <w:r>
        <w:t xml:space="preserve"> is implemented as a series of R functions to enable a user to quickly generate a </w:t>
      </w:r>
      <w:r w:rsidR="00417B9D">
        <w:t>list of potential break points for a population time series dataset</w:t>
      </w:r>
      <w:r>
        <w:t xml:space="preserve">. The model (and all subsequent simulations and case studies) were scripted and run in R Version 3.3.3 </w:t>
      </w:r>
      <w:r>
        <w:fldChar w:fldCharType="begin"/>
      </w:r>
      <w:r w:rsidR="003D6BFD">
        <w:instrText xml:space="preserve"> ADDIN ZOTERO_ITEM CSL_CITATION {"citationID":"a262g9b99h5","properties":{"formattedCitation":"(R Development Core Team 2017)","plainCitation":"(R Development Core Team 2017)","noteIndex":0},"citationItems":[{"id":1329,"uris":["http://zotero.org/users/3015424/items/SWFJ2EDN"],"uri":["http://zotero.org/users/3015424/items/SWFJ2EDN"],"itemData":{"id":1329,"type":"article-journal","title":"R: A Language and Environment for Statistical Computing 3.3.3","container-title":"R Foundation for Statistical Computing","URL":"http://www.R-project.org","ISSN":"3-900051-07-0","shortTitle":"R: A Language and Environment for Statistical Computing 3.0.3","author":[{"literal":"R Development Core Team"}],"issued":{"date-parts":[["2017"]]}}}],"schema":"https://github.com/citation-style-language/schema/raw/master/csl-citation.json"} </w:instrText>
      </w:r>
      <w:r>
        <w:fldChar w:fldCharType="separate"/>
      </w:r>
      <w:r w:rsidRPr="004064FD">
        <w:rPr>
          <w:rFonts w:ascii="Calibri" w:hAnsi="Calibri" w:cs="Calibri"/>
        </w:rPr>
        <w:t>(R Development Core Team 2017)</w:t>
      </w:r>
      <w:r>
        <w:fldChar w:fldCharType="end"/>
      </w:r>
      <w:r>
        <w:t xml:space="preserve">. All data manipulations, analyses and figure scripts, including the complete development history, are publicly available in a Github repository at </w:t>
      </w:r>
      <w:hyperlink r:id="rId7" w:history="1">
        <w:r w:rsidRPr="00A43ED8">
          <w:rPr>
            <w:rStyle w:val="Hyperlink"/>
          </w:rPr>
          <w:t>https://github.com/cbahlai/monarch_regime</w:t>
        </w:r>
      </w:hyperlink>
      <w:r>
        <w:t xml:space="preserve">. We summarize the role of each function in </w:t>
      </w:r>
      <w:r w:rsidR="00417B9D">
        <w:t xml:space="preserve">the script within </w:t>
      </w:r>
      <w:r w:rsidR="008B4743">
        <w:t xml:space="preserve">the supplemental files (see </w:t>
      </w:r>
      <w:r>
        <w:t>S1</w:t>
      </w:r>
      <w:r w:rsidR="00562B91">
        <w:t>)</w:t>
      </w:r>
      <w:r>
        <w:t>.</w:t>
      </w:r>
    </w:p>
    <w:p w14:paraId="48E1EDBC" w14:textId="77777777" w:rsidR="00493C01" w:rsidRDefault="00493C01" w:rsidP="00493C01">
      <w:pPr>
        <w:rPr>
          <w:i/>
        </w:rPr>
      </w:pPr>
      <w:r w:rsidRPr="00F03FA1">
        <w:rPr>
          <w:i/>
        </w:rPr>
        <w:t>Simulation</w:t>
      </w:r>
      <w:r>
        <w:rPr>
          <w:i/>
        </w:rPr>
        <w:t xml:space="preserve"> study</w:t>
      </w:r>
    </w:p>
    <w:p w14:paraId="1E6A143C" w14:textId="53504D59" w:rsidR="00493C01" w:rsidRDefault="00493C01" w:rsidP="00493C01">
      <w:r>
        <w:t xml:space="preserve">We conducted a series of simulations to test the accuracy </w:t>
      </w:r>
      <w:r w:rsidR="00F6528D">
        <w:t xml:space="preserve">of </w:t>
      </w:r>
      <w:r>
        <w:t xml:space="preserve">the </w:t>
      </w:r>
      <w:r w:rsidR="00C32614">
        <w:t xml:space="preserve">RSD model </w:t>
      </w:r>
      <w:r>
        <w:t xml:space="preserve">under a variety of scenarios. </w:t>
      </w:r>
      <w:r w:rsidR="00F6528D">
        <w:t>For a given time series, t</w:t>
      </w:r>
      <w:r>
        <w:t xml:space="preserve">he </w:t>
      </w:r>
      <w:r w:rsidR="00C32614">
        <w:t xml:space="preserve">RSD model </w:t>
      </w:r>
      <w:r>
        <w:t>produce</w:t>
      </w:r>
      <w:r w:rsidR="00F918B4">
        <w:t>s</w:t>
      </w:r>
      <w:r>
        <w:t xml:space="preserve"> a set of </w:t>
      </w:r>
      <w:r w:rsidR="00ED4601">
        <w:t xml:space="preserve">equally </w:t>
      </w:r>
      <w:r>
        <w:t>performing break point combinations</w:t>
      </w:r>
      <w:r w:rsidR="00F918B4">
        <w:t xml:space="preserve"> for cases in which model fits produce equivalent AICc values (i.e. within 2 units of the best-performing fit)</w:t>
      </w:r>
      <w:r>
        <w:t>.</w:t>
      </w:r>
      <w:r w:rsidR="004903CF">
        <w:t xml:space="preserve"> We tested the performance of the </w:t>
      </w:r>
      <w:r w:rsidR="00C32614">
        <w:t xml:space="preserve">RSD model </w:t>
      </w:r>
      <w:r w:rsidR="004903CF">
        <w:t xml:space="preserve">under a variety of plausible parameter spaces. </w:t>
      </w:r>
      <w:r w:rsidR="006B7574">
        <w:t>For all scenarios</w:t>
      </w:r>
      <w:r w:rsidR="0062727D">
        <w:t xml:space="preserve">, </w:t>
      </w:r>
      <w:r w:rsidR="002306B7">
        <w:t>we</w:t>
      </w:r>
      <w:r w:rsidR="00FF1C36">
        <w:t xml:space="preserve"> </w:t>
      </w:r>
      <w:r w:rsidR="006B7574">
        <w:t>fix</w:t>
      </w:r>
      <w:r w:rsidR="006B7574">
        <w:t xml:space="preserve"> </w:t>
      </w:r>
      <w:r w:rsidR="00CA6A06" w:rsidRPr="00591134">
        <w:rPr>
          <w:i/>
        </w:rPr>
        <w:t>N</w:t>
      </w:r>
      <w:r w:rsidR="00CA6A06">
        <w:rPr>
          <w:i/>
          <w:vertAlign w:val="subscript"/>
        </w:rPr>
        <w:t>1</w:t>
      </w:r>
      <w:r w:rsidR="00CA6A06">
        <w:t xml:space="preserve"> = 3000, and </w:t>
      </w:r>
      <w:r w:rsidR="00CA6A06" w:rsidRPr="00042E44">
        <w:rPr>
          <w:i/>
        </w:rPr>
        <w:t>K</w:t>
      </w:r>
      <w:r w:rsidR="00CA6A06">
        <w:rPr>
          <w:i/>
        </w:rPr>
        <w:t xml:space="preserve"> = 2000</w:t>
      </w:r>
      <w:r w:rsidR="00CA6A06">
        <w:t xml:space="preserve"> </w:t>
      </w:r>
      <w:r w:rsidR="006B7574">
        <w:t xml:space="preserve"> as the initial conditions, as the Ricker model is most reliably fit for populations</w:t>
      </w:r>
      <w:r w:rsidR="00761009">
        <w:t xml:space="preserve"> fluctuating about their carrying capacity</w:t>
      </w:r>
      <w:r w:rsidR="002306B7">
        <w:t xml:space="preserve">. </w:t>
      </w:r>
      <w:r w:rsidR="00761009">
        <w:t xml:space="preserve">We examined the effect of the size of </w:t>
      </w:r>
      <w:r w:rsidR="00761009" w:rsidRPr="000237F7">
        <w:rPr>
          <w:i/>
        </w:rPr>
        <w:t xml:space="preserve">r </w:t>
      </w:r>
      <w:r w:rsidR="00761009">
        <w:t xml:space="preserve">on model performance by creating scenarios with different starting values of </w:t>
      </w:r>
      <w:r w:rsidR="00761009" w:rsidRPr="000237F7">
        <w:rPr>
          <w:i/>
        </w:rPr>
        <w:t>r</w:t>
      </w:r>
      <w:r w:rsidR="00761009">
        <w:t xml:space="preserve">  (0.5,  1, 1.5, 2). </w:t>
      </w:r>
      <w:r w:rsidR="00F6528D">
        <w:t xml:space="preserve">We </w:t>
      </w:r>
      <w:r w:rsidR="002306B7">
        <w:t xml:space="preserve">then </w:t>
      </w:r>
      <w:r w:rsidR="00F6528D">
        <w:t xml:space="preserve">modified </w:t>
      </w:r>
      <w:r w:rsidR="00F6528D" w:rsidRPr="00042E44">
        <w:rPr>
          <w:i/>
        </w:rPr>
        <w:t>r</w:t>
      </w:r>
      <w:r w:rsidR="00F6528D">
        <w:t xml:space="preserve"> and </w:t>
      </w:r>
      <w:r w:rsidR="00F6528D" w:rsidRPr="00042E44">
        <w:rPr>
          <w:i/>
        </w:rPr>
        <w:t>K</w:t>
      </w:r>
      <w:r w:rsidR="00F6528D">
        <w:t xml:space="preserve"> individually by</w:t>
      </w:r>
      <w:r w:rsidR="00DA72A4">
        <w:t xml:space="preserve"> a set of</w:t>
      </w:r>
      <w:r w:rsidR="00F6528D">
        <w:t xml:space="preserve"> intervals from their starting values </w:t>
      </w:r>
      <w:r w:rsidR="00427B15">
        <w:rPr>
          <w:rFonts w:cstheme="minorHAnsi"/>
        </w:rPr>
        <w:t>±</w:t>
      </w:r>
      <w:r w:rsidR="00F6528D">
        <w:t>(0%, 10%</w:t>
      </w:r>
      <w:r w:rsidR="00DA72A4">
        <w:t>, 25%, 50%</w:t>
      </w:r>
      <w:r w:rsidR="00F6528D">
        <w:t>,</w:t>
      </w:r>
      <w:r w:rsidR="00DA72A4">
        <w:t xml:space="preserve"> 75</w:t>
      </w:r>
      <w:r w:rsidR="00F6528D">
        <w:t xml:space="preserve">%) while holding all other parameters constant. </w:t>
      </w:r>
      <w:r w:rsidR="0062727D">
        <w:t xml:space="preserve">We also evaluated how the magnitude of </w:t>
      </w:r>
      <w:r w:rsidR="00400E52">
        <w:t>stochasticity</w:t>
      </w:r>
      <w:r w:rsidR="0062727D">
        <w:t xml:space="preserve"> in the system (as measured by the</w:t>
      </w:r>
      <w:r>
        <w:t xml:space="preserve"> error </w:t>
      </w:r>
      <w:r w:rsidR="0062727D">
        <w:t>term</w:t>
      </w:r>
      <w: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62727D">
        <w:t>) influenced model performance</w:t>
      </w:r>
      <w:r w:rsidR="00263647">
        <w:t xml:space="preserve">. For </w:t>
      </w:r>
      <w:r w:rsidR="00400E52">
        <w:t>generalizability of our simulation results</w:t>
      </w:r>
      <w:r w:rsidR="00263647">
        <w:t xml:space="preserve">, </w:t>
      </w:r>
      <w:r w:rsidR="00400E52">
        <w:t xml:space="preserve">we </w:t>
      </w:r>
      <w:r w:rsidR="00263647">
        <w:t xml:space="preserve">simulated </w:t>
      </w:r>
      <w:r w:rsidR="00400E52">
        <w:t xml:space="preserve">error </w:t>
      </w:r>
      <w:r w:rsidR="00263647">
        <w:t>as a percentage of the</w:t>
      </w:r>
      <w:r w:rsidR="00400E52">
        <w:t xml:space="preserve"> mean</w:t>
      </w:r>
      <w:r w:rsidR="00263647">
        <w:t xml:space="preserve"> population </w:t>
      </w:r>
      <w:r w:rsidR="00400E52">
        <w:t>size</w:t>
      </w:r>
      <w:r w:rsidR="00263647">
        <w:t>, rather than a</w:t>
      </w:r>
      <w:r w:rsidR="00400E52">
        <w:t>s</w:t>
      </w:r>
      <w:r w:rsidR="00263647">
        <w:t xml:space="preserve"> absolute value</w:t>
      </w:r>
      <w:r w:rsidR="00400E52">
        <w:t xml:space="preserve"> (described in the model above)</w:t>
      </w:r>
      <w:r w:rsidR="00263647">
        <w:t xml:space="preserve">. </w:t>
      </w:r>
      <w:r>
        <w:t xml:space="preserve">For </w:t>
      </w:r>
      <w:r w:rsidR="00400E52">
        <w:t>each annual population size in the simulated dataset</w:t>
      </w:r>
      <w:r>
        <w:t>, a random value was selected from a normal curve of mean 0 and standard deviation of</w:t>
      </w:r>
      <w:r w:rsidR="00DA72A4">
        <w:t xml:space="preserve"> </w:t>
      </w:r>
      <m:oMath>
        <m:r>
          <w:rPr>
            <w:rFonts w:ascii="Cambria Math" w:hAnsi="Cambria Math" w:cs="Times New Roman"/>
            <w:sz w:val="24"/>
            <w:szCs w:val="24"/>
          </w:rPr>
          <m:t xml:space="preserve">σ </m:t>
        </m:r>
      </m:oMath>
      <w:r w:rsidR="007D571F">
        <w:rPr>
          <w:rFonts w:eastAsiaTheme="minorEastAsia"/>
          <w:sz w:val="24"/>
          <w:szCs w:val="24"/>
        </w:rPr>
        <w:t xml:space="preserve">(where </w:t>
      </w:r>
      <m:oMath>
        <m:r>
          <w:rPr>
            <w:rFonts w:ascii="Cambria Math" w:hAnsi="Cambria Math" w:cs="Times New Roman"/>
            <w:sz w:val="24"/>
            <w:szCs w:val="24"/>
          </w:rPr>
          <m:t>σ</m:t>
        </m:r>
      </m:oMath>
      <w:r w:rsidR="007D571F" w:rsidRPr="007045F9" w:rsidDel="00786E52">
        <w:rPr>
          <w:i/>
        </w:rPr>
        <w:t xml:space="preserve"> </w:t>
      </w:r>
      <w:r w:rsidR="007D571F">
        <w:t xml:space="preserve">= </w:t>
      </w:r>
      <w:r w:rsidR="007D571F">
        <w:lastRenderedPageBreak/>
        <w:t>1</w:t>
      </w:r>
      <w:r w:rsidR="00DA72A4">
        <w:t>%</w:t>
      </w:r>
      <w:r w:rsidR="007D571F">
        <w:t xml:space="preserve">, </w:t>
      </w:r>
      <w:r w:rsidR="00DA72A4">
        <w:t xml:space="preserve">2%, </w:t>
      </w:r>
      <w:r w:rsidR="007D571F">
        <w:t>5</w:t>
      </w:r>
      <w:r w:rsidR="00DA72A4">
        <w:t>%</w:t>
      </w:r>
      <w:r w:rsidR="007D571F">
        <w:t xml:space="preserve">, 10%, </w:t>
      </w:r>
      <w:r w:rsidR="00DA72A4">
        <w:t>15%</w:t>
      </w:r>
      <w:r w:rsidR="007D571F">
        <w:t>)</w:t>
      </w:r>
      <w:r w:rsidR="00786E52">
        <w:rPr>
          <w:i/>
        </w:rPr>
        <w:t>.</w:t>
      </w:r>
      <w:r w:rsidR="00786E52">
        <w:t xml:space="preserve"> To scale the standard deviation to the population size used in the simulations, </w:t>
      </w:r>
      <w:r>
        <w:t xml:space="preserve">and the expected value of N(t+1) was multiplied by this value to simulate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t xml:space="preserve">. Each of these scenarios was run on </w:t>
      </w:r>
      <w:r w:rsidR="00DA72A4">
        <w:t xml:space="preserve">250 </w:t>
      </w:r>
      <w:r>
        <w:t>simulated data</w:t>
      </w:r>
      <w:r w:rsidR="00EF1B98">
        <w:t xml:space="preserve">sets for breakpoint combinations </w:t>
      </w:r>
      <w:r>
        <w:t>with 0, 1, 2 and 3,</w:t>
      </w:r>
      <w:r w:rsidR="00EF1B98">
        <w:t xml:space="preserve"> </w:t>
      </w:r>
      <w:r w:rsidR="00761009">
        <w:t xml:space="preserve"> </w:t>
      </w:r>
      <w:r w:rsidR="00EF1B98">
        <w:t>respectively</w:t>
      </w:r>
      <w:r w:rsidR="00761009">
        <w:t>, that were randomly selected from within the set of possible time points</w:t>
      </w:r>
      <w:r>
        <w:t xml:space="preserve">. </w:t>
      </w:r>
      <w:r w:rsidR="00C81B79">
        <w:t>We also tested the impact of time series length</w:t>
      </w:r>
      <w:r>
        <w:t xml:space="preserve"> by modifying length of </w:t>
      </w:r>
      <w:r w:rsidR="00C81B79">
        <w:t xml:space="preserve">the simulated </w:t>
      </w:r>
      <w:r>
        <w:t xml:space="preserve">time series at </w:t>
      </w:r>
      <w:r w:rsidR="00DA72A4">
        <w:t xml:space="preserve">five </w:t>
      </w:r>
      <w:r>
        <w:t xml:space="preserve">year intervals </w:t>
      </w:r>
      <w:r w:rsidR="0062727D">
        <w:t xml:space="preserve">(over a range from </w:t>
      </w:r>
      <w:r w:rsidR="00DA72A4">
        <w:t>1</w:t>
      </w:r>
      <w:r w:rsidR="00312392">
        <w:t>5</w:t>
      </w:r>
      <w:r w:rsidR="0062727D">
        <w:t xml:space="preserve"> – </w:t>
      </w:r>
      <w:r w:rsidR="00DA72A4">
        <w:t xml:space="preserve">30 </w:t>
      </w:r>
      <w:r w:rsidR="0062727D">
        <w:t xml:space="preserve">years) </w:t>
      </w:r>
      <w:r>
        <w:t xml:space="preserve">while holding </w:t>
      </w:r>
      <w:r w:rsidR="001973A2">
        <w:t xml:space="preserve">the </w:t>
      </w:r>
      <w:r>
        <w:t xml:space="preserve">parameters constant. </w:t>
      </w:r>
    </w:p>
    <w:p w14:paraId="4A7C3025" w14:textId="4AB44319" w:rsidR="00312392" w:rsidRDefault="00312392" w:rsidP="00493C01">
      <w:r>
        <w:t xml:space="preserve">We examined the </w:t>
      </w:r>
      <w:r w:rsidR="00C32614">
        <w:t xml:space="preserve">RSD model’s </w:t>
      </w:r>
      <w:r>
        <w:t>performance</w:t>
      </w:r>
      <w:r w:rsidR="001301A4">
        <w:t xml:space="preserve"> for all test scenarios </w:t>
      </w:r>
      <w:r w:rsidR="008E67BE">
        <w:t xml:space="preserve">by its ability to identify scenario conditions (i.e. break point combinations) within the </w:t>
      </w:r>
      <w:r w:rsidR="001301A4">
        <w:t xml:space="preserve">set of </w:t>
      </w:r>
      <w:r w:rsidR="001973A2">
        <w:t xml:space="preserve">the best fitting </w:t>
      </w:r>
      <w:r w:rsidR="001301A4">
        <w:t>break point combinations</w:t>
      </w:r>
      <w:r w:rsidR="00557DB0">
        <w:t xml:space="preserve"> (i.e. the top ranked break point combination, and those </w:t>
      </w:r>
      <w:r w:rsidR="00772675">
        <w:t>break point combinations whose AICc values fell within two units of the top ranked)</w:t>
      </w:r>
      <w:r>
        <w:t xml:space="preserve">. </w:t>
      </w:r>
      <w:r w:rsidR="001301A4">
        <w:t xml:space="preserve">We also examined the performance of the break-point weighting tool from the perspective of its average weightings of </w:t>
      </w:r>
      <w:r w:rsidR="00761009">
        <w:t xml:space="preserve">true </w:t>
      </w:r>
      <w:r w:rsidR="001301A4">
        <w:t>and erroneous break points.</w:t>
      </w:r>
    </w:p>
    <w:p w14:paraId="6697162A" w14:textId="107C4CFB" w:rsidR="00493C01" w:rsidRDefault="00B853B2" w:rsidP="00493C01">
      <w:r>
        <w:t>The number of breaks and their locations</w:t>
      </w:r>
      <w:r w:rsidR="00075BF1">
        <w:t xml:space="preserve"> were detected within the </w:t>
      </w:r>
      <w:r>
        <w:t xml:space="preserve">top </w:t>
      </w:r>
      <w:r w:rsidR="00BC62D0">
        <w:t>performing break</w:t>
      </w:r>
      <w:r w:rsidR="00075BF1">
        <w:t xml:space="preserve"> point combination sets with &gt;70% accuracy under nearly all parameterization </w:t>
      </w:r>
      <w:r w:rsidR="00493C01">
        <w:t xml:space="preserve">(Fig. </w:t>
      </w:r>
      <w:r w:rsidR="00977866">
        <w:t>1</w:t>
      </w:r>
      <w:r w:rsidR="00950939">
        <w:t>).</w:t>
      </w:r>
      <w:r w:rsidR="00075BF1">
        <w:t xml:space="preserve"> </w:t>
      </w:r>
      <w:r w:rsidR="008032E9">
        <w:t xml:space="preserve">The </w:t>
      </w:r>
      <w:r w:rsidR="00C32614">
        <w:t>RSD model</w:t>
      </w:r>
      <w:r w:rsidR="008032E9">
        <w:t xml:space="preserve"> correctly identified</w:t>
      </w:r>
      <w:r w:rsidR="00493C01">
        <w:t xml:space="preserve"> </w:t>
      </w:r>
      <w:r w:rsidR="00C01703">
        <w:t xml:space="preserve">the simulated </w:t>
      </w:r>
      <w:r w:rsidR="00493C01">
        <w:t xml:space="preserve">break point combinations </w:t>
      </w:r>
      <w:r w:rsidR="00C01703">
        <w:t xml:space="preserve">(when considering all top performing </w:t>
      </w:r>
      <w:r w:rsidR="00CA2C6A">
        <w:t>break point combinations</w:t>
      </w:r>
      <w:r w:rsidR="00C01703">
        <w:t xml:space="preserve">) </w:t>
      </w:r>
      <w:r w:rsidR="00493C01">
        <w:t>in</w:t>
      </w:r>
      <w:r w:rsidR="00075BF1">
        <w:t xml:space="preserve"> virtually</w:t>
      </w:r>
      <w:r w:rsidR="00493C01">
        <w:t xml:space="preserve"> </w:t>
      </w:r>
      <w:r w:rsidR="00075BF1">
        <w:t>100</w:t>
      </w:r>
      <w:r w:rsidR="00493C01">
        <w:t>% of scenarios initiated with two break points</w:t>
      </w:r>
      <w:r w:rsidR="00075BF1">
        <w:t>, &gt;9</w:t>
      </w:r>
      <w:r w:rsidR="00493C01">
        <w:t>0% of scenarios initiated with one break point</w:t>
      </w:r>
      <w:r w:rsidR="00075BF1">
        <w:t xml:space="preserve"> and &gt;80%  of zero break simulations</w:t>
      </w:r>
      <w:r w:rsidR="00C01703">
        <w:t xml:space="preserve">. These results </w:t>
      </w:r>
      <w:r w:rsidR="00075BF1">
        <w:t xml:space="preserve">remained roughly consistent </w:t>
      </w:r>
      <w:r w:rsidR="00C01703">
        <w:t>regardless of the value of the variance (</w:t>
      </w:r>
      <w:r w:rsidR="00CA2C6A">
        <w:rPr>
          <w:rFonts w:cstheme="minorHAnsi"/>
        </w:rPr>
        <w:t>σ</w:t>
      </w:r>
      <w:r w:rsidR="00CA2C6A">
        <w:rPr>
          <w:vertAlign w:val="superscript"/>
        </w:rPr>
        <w:t>2</w:t>
      </w:r>
      <w:r w:rsidR="00C01703">
        <w:t xml:space="preserve">) determining the annual amount of environmental/sampling noise </w:t>
      </w:r>
      <w:r w:rsidR="00493C01">
        <w:t xml:space="preserve">(Fig. </w:t>
      </w:r>
      <w:r w:rsidR="00977866">
        <w:t>1</w:t>
      </w:r>
      <w:r w:rsidR="00493C01">
        <w:t xml:space="preserve"> A</w:t>
      </w:r>
      <w:r w:rsidR="00075BF1">
        <w:t>)</w:t>
      </w:r>
      <w:r w:rsidR="00493C01">
        <w:t xml:space="preserve">.  </w:t>
      </w:r>
      <w:r w:rsidR="001A7FA7" w:rsidRPr="001A7FA7">
        <w:t xml:space="preserve"> </w:t>
      </w:r>
      <w:r w:rsidR="001A7FA7">
        <w:t>Results were similar across all r values tested but performance of the regime detector declined</w:t>
      </w:r>
      <w:r w:rsidR="001A7FA7">
        <w:t xml:space="preserve"> slightly</w:t>
      </w:r>
      <w:r w:rsidR="001A7FA7">
        <w:t xml:space="preserve"> when in</w:t>
      </w:r>
      <w:r w:rsidR="001A7FA7">
        <w:t>i</w:t>
      </w:r>
      <w:r w:rsidR="001A7FA7">
        <w:t>tial</w:t>
      </w:r>
      <w:r w:rsidR="001A7FA7" w:rsidRPr="00CA2C6A">
        <w:rPr>
          <w:i/>
        </w:rPr>
        <w:t xml:space="preserve"> r</w:t>
      </w:r>
      <w:r w:rsidR="001A7FA7">
        <w:t xml:space="preserve"> was large (&gt;</w:t>
      </w:r>
      <w:r w:rsidR="001A7FA7">
        <w:t>2.0</w:t>
      </w:r>
      <w:r w:rsidR="00761009">
        <w:t>;</w:t>
      </w:r>
      <w:r w:rsidR="00493C01">
        <w:t xml:space="preserve"> Fig. </w:t>
      </w:r>
      <w:r w:rsidR="00977866">
        <w:t>1</w:t>
      </w:r>
      <w:r w:rsidR="00493C01">
        <w:t xml:space="preserve"> B)</w:t>
      </w:r>
      <w:r w:rsidR="00075BF1">
        <w:t xml:space="preserve">.  </w:t>
      </w:r>
      <w:r w:rsidR="00C01703">
        <w:t>The</w:t>
      </w:r>
      <w:r w:rsidR="00075BF1">
        <w:t xml:space="preserve"> </w:t>
      </w:r>
      <w:r w:rsidR="00C32614">
        <w:t>RSD</w:t>
      </w:r>
      <w:r w:rsidR="00075BF1">
        <w:t xml:space="preserve"> model </w:t>
      </w:r>
      <w:r w:rsidR="00C01703">
        <w:t>had the highest accuracy</w:t>
      </w:r>
      <w:r w:rsidR="00123B72">
        <w:t xml:space="preserve"> with larger </w:t>
      </w:r>
      <w:r w:rsidR="00075BF1">
        <w:t xml:space="preserve">shifts in K </w:t>
      </w:r>
      <w:r w:rsidR="00123B72">
        <w:t>(&gt;</w:t>
      </w:r>
      <w:r w:rsidR="00075BF1">
        <w:t xml:space="preserve">10%; Fig 1. C) </w:t>
      </w:r>
      <w:r w:rsidR="00493C01">
        <w:t xml:space="preserve">and </w:t>
      </w:r>
      <w:r w:rsidR="00C01703">
        <w:t xml:space="preserve">relatively </w:t>
      </w:r>
      <w:r w:rsidR="00123B72">
        <w:t xml:space="preserve">smaller </w:t>
      </w:r>
      <w:r w:rsidR="00493C01">
        <w:t xml:space="preserve">changes to </w:t>
      </w:r>
      <w:r w:rsidR="00493C01" w:rsidRPr="00042E44">
        <w:rPr>
          <w:i/>
        </w:rPr>
        <w:t xml:space="preserve">r </w:t>
      </w:r>
      <w:r w:rsidR="00123B72">
        <w:t>(&lt;</w:t>
      </w:r>
      <w:r w:rsidR="00493C01">
        <w:t xml:space="preserve">25%; Fig. </w:t>
      </w:r>
      <w:r w:rsidR="00977866">
        <w:t>1</w:t>
      </w:r>
      <w:r w:rsidR="00493C01">
        <w:t xml:space="preserve"> </w:t>
      </w:r>
      <w:r w:rsidR="00075BF1">
        <w:t>D</w:t>
      </w:r>
      <w:r w:rsidR="00C01703">
        <w:t>)</w:t>
      </w:r>
      <w:r w:rsidR="00A001CE">
        <w:t xml:space="preserve">. This result </w:t>
      </w:r>
      <w:r w:rsidR="005932CA">
        <w:t xml:space="preserve">is </w:t>
      </w:r>
      <w:r w:rsidR="00A001CE">
        <w:t>somewhat counter-intuitive, as we would generally expect large shift</w:t>
      </w:r>
      <w:r w:rsidR="00C01703">
        <w:t>s</w:t>
      </w:r>
      <w:r w:rsidR="005932CA">
        <w:t xml:space="preserve"> in </w:t>
      </w:r>
      <w:r w:rsidR="00123B72">
        <w:t xml:space="preserve">all </w:t>
      </w:r>
      <w:r w:rsidR="005932CA">
        <w:t>parameter</w:t>
      </w:r>
      <w:r w:rsidR="00A001CE">
        <w:t xml:space="preserve">s to be more easily detected. However, because the Ricker model produces chaotic dynamics </w:t>
      </w:r>
      <w:r w:rsidR="005932CA">
        <w:t>with high values of r</w:t>
      </w:r>
      <w:r w:rsidR="00E73CB6">
        <w:t xml:space="preserve"> (r &gt; 2.</w:t>
      </w:r>
      <w:r w:rsidR="00A26FD7">
        <w:t>3</w:t>
      </w:r>
      <w:r w:rsidR="00E73CB6">
        <w:t>)</w:t>
      </w:r>
      <w:r w:rsidR="005932CA">
        <w:t xml:space="preserve"> </w:t>
      </w:r>
      <w:r w:rsidR="00327C5D">
        <w:t>a large shift</w:t>
      </w:r>
      <w:r w:rsidR="00E73CB6">
        <w:t xml:space="preserve"> in parameters</w:t>
      </w:r>
      <w:r w:rsidR="00327C5D">
        <w:t xml:space="preserve"> could potentially result in a situation where </w:t>
      </w:r>
      <w:r w:rsidR="005E180B">
        <w:t xml:space="preserve">multiple break point fits would perform </w:t>
      </w:r>
      <w:r w:rsidR="00A26FD7">
        <w:t>equally well</w:t>
      </w:r>
      <w:r w:rsidR="005E180B">
        <w:t>.</w:t>
      </w:r>
      <w:r w:rsidR="00493C01">
        <w:t xml:space="preserve"> Finally, the </w:t>
      </w:r>
      <w:r w:rsidR="00C01703">
        <w:t xml:space="preserve">accuracy of the </w:t>
      </w:r>
      <w:r w:rsidR="00C32614">
        <w:t>RSD model</w:t>
      </w:r>
      <w:r w:rsidR="00493C01">
        <w:t xml:space="preserve"> decreased</w:t>
      </w:r>
      <w:r w:rsidR="00E73CB6">
        <w:t xml:space="preserve"> as scenario length increased</w:t>
      </w:r>
      <w:r w:rsidR="005E180B">
        <w:t xml:space="preserve">, likely because of the factorial increase in potential break point combinations with additional </w:t>
      </w:r>
      <w:r w:rsidR="00150E18">
        <w:t xml:space="preserve">data </w:t>
      </w:r>
      <w:r w:rsidR="005E180B">
        <w:t>in the time series</w:t>
      </w:r>
      <w:r w:rsidR="00493C01">
        <w:t xml:space="preserve"> (Fig. </w:t>
      </w:r>
      <w:r w:rsidR="00977866">
        <w:t>1</w:t>
      </w:r>
      <w:r w:rsidR="00493C01">
        <w:t xml:space="preserve"> </w:t>
      </w:r>
      <w:r w:rsidR="00075BF1">
        <w:t>E</w:t>
      </w:r>
      <w:r w:rsidR="00493C01">
        <w:t xml:space="preserve">). </w:t>
      </w:r>
    </w:p>
    <w:p w14:paraId="4A77E940" w14:textId="339458C0" w:rsidR="00527036" w:rsidRDefault="00EE1A6B" w:rsidP="00493C01">
      <w:bookmarkStart w:id="1" w:name="_Hlk487717425"/>
      <w:r>
        <w:t>The breakpoint</w:t>
      </w:r>
      <w:r w:rsidR="00527036">
        <w:t xml:space="preserve"> weighting analysis</w:t>
      </w:r>
      <w:r>
        <w:t xml:space="preserve"> revealed</w:t>
      </w:r>
      <w:r w:rsidR="00527036">
        <w:t xml:space="preserve"> that </w:t>
      </w:r>
      <w:r w:rsidR="006B72C6">
        <w:t xml:space="preserve">in the vast majority of cases, the average weight of a true break exceeded a value of 0.8 (Fig. </w:t>
      </w:r>
      <w:r w:rsidR="008B4B47">
        <w:t>2</w:t>
      </w:r>
      <w:r w:rsidR="006B72C6">
        <w:t xml:space="preserve">), whereas the weight of erroneous breaks averaged less than 0.2 in weight. The notable exception occurs when true breaks </w:t>
      </w:r>
      <w:r>
        <w:t xml:space="preserve">resulted from </w:t>
      </w:r>
      <w:r w:rsidR="006B72C6">
        <w:t xml:space="preserve">very small shifts in K (Fig. </w:t>
      </w:r>
      <w:r w:rsidR="008B4B47">
        <w:t>2</w:t>
      </w:r>
      <w:r w:rsidR="008B4B47">
        <w:t xml:space="preserve"> </w:t>
      </w:r>
      <w:r w:rsidR="006B72C6">
        <w:t xml:space="preserve">C). </w:t>
      </w:r>
      <w:r w:rsidR="0043141D">
        <w:t xml:space="preserve">Thus, when a weight of &gt;0.8 is indicated for a break found by the RSD model, we can reasonably conclude this is a true break, and likewise, a break with a weight of &lt;0.2 can reasonably assumed to be erroneous. </w:t>
      </w:r>
      <w:r w:rsidR="001A7FA7">
        <w:t>Weight values intermediate to those two thresholds can be interpreted as a quantification of the strength of evidence that the dynamic is changing at that point in time.</w:t>
      </w:r>
    </w:p>
    <w:bookmarkEnd w:id="1"/>
    <w:p w14:paraId="4D6964D6" w14:textId="77777777" w:rsidR="00493C01" w:rsidRDefault="00493C01" w:rsidP="00493C01">
      <w:pPr>
        <w:rPr>
          <w:b/>
        </w:rPr>
      </w:pPr>
      <w:r>
        <w:rPr>
          <w:b/>
        </w:rPr>
        <w:t>Applications</w:t>
      </w:r>
    </w:p>
    <w:p w14:paraId="5F4E3EFB" w14:textId="3928341F" w:rsidR="00493C01" w:rsidRDefault="00493C01" w:rsidP="00493C01">
      <w:r>
        <w:t xml:space="preserve">We tested the performance of the </w:t>
      </w:r>
      <w:r w:rsidR="00C32614">
        <w:t>RSD</w:t>
      </w:r>
      <w:r>
        <w:t xml:space="preserve"> model with two cases using population time series data from field observation</w:t>
      </w:r>
      <w:r w:rsidR="00ED0AD7">
        <w:t xml:space="preserve"> studie</w:t>
      </w:r>
      <w:r>
        <w:t>s. Both case studies involve approximately two decades of observations of economically or culturally important insect species</w:t>
      </w:r>
      <w:r w:rsidR="00025960">
        <w:t xml:space="preserve">: </w:t>
      </w:r>
      <w:r>
        <w:t>one case examines an invasion process and the other examines a population decline, both occurring over the same time period in recent history.</w:t>
      </w:r>
    </w:p>
    <w:p w14:paraId="57D309D6" w14:textId="78F7DE59" w:rsidR="00493C01" w:rsidRPr="00E87A5A" w:rsidRDefault="002D019F" w:rsidP="00493C01">
      <w:pPr>
        <w:rPr>
          <w:u w:val="single"/>
        </w:rPr>
      </w:pPr>
      <w:r>
        <w:rPr>
          <w:u w:val="single"/>
        </w:rPr>
        <w:t xml:space="preserve">Multicolored Asian ladybeetles </w:t>
      </w:r>
      <w:r w:rsidR="00493C01" w:rsidRPr="00E87A5A">
        <w:rPr>
          <w:u w:val="single"/>
        </w:rPr>
        <w:t>in southwestern Michigan</w:t>
      </w:r>
    </w:p>
    <w:p w14:paraId="562D2ABC" w14:textId="22A7427C" w:rsidR="00493C01" w:rsidRDefault="00493C01" w:rsidP="00493C01">
      <w:r>
        <w:lastRenderedPageBreak/>
        <w:t>The 1994 invasion of multicolored Asian ladybeetle</w:t>
      </w:r>
      <w:r w:rsidR="002D019F">
        <w:t>s</w:t>
      </w:r>
      <w:r>
        <w:t xml:space="preserve"> to southwestern Michigan, United States was </w:t>
      </w:r>
      <w:r w:rsidR="00025960">
        <w:t>documented in</w:t>
      </w:r>
      <w:r>
        <w:t xml:space="preserve"> monitoring data collected on agriculturally-important Coccinellidae (ladybeetles) in landscapes dominated by field crops. Population density of ladybeetles is monitored in 10 plant communities weekly over the growing season using yellow sticky card glue traps starting in 1989 at the Kellogg Biological Station at Michigan State University. We used data </w:t>
      </w:r>
      <w:r w:rsidR="00025960">
        <w:t xml:space="preserve">on </w:t>
      </w:r>
      <w:r>
        <w:t>the captures of adult</w:t>
      </w:r>
      <w:r w:rsidR="002D019F">
        <w:t xml:space="preserve">s </w:t>
      </w:r>
      <w:r>
        <w:t xml:space="preserve">at the site from 1994-2017, culled at day of year 222 (August 10) to minimize the effect of year-to-year variation in the sampling period. We then calculated the average number of adults captured per trap, across all traps deployed within a sampling year, and used this value as the dependent variable in </w:t>
      </w:r>
      <w:r w:rsidR="002D019F">
        <w:t>our analysis</w:t>
      </w:r>
      <w:r>
        <w:t xml:space="preserve">. Detailed sampling methodology is available in previous work </w:t>
      </w:r>
      <w:r>
        <w:fldChar w:fldCharType="begin"/>
      </w:r>
      <w:r w:rsidR="003D6BFD">
        <w:instrText xml:space="preserve"> ADDIN ZOTERO_ITEM CSL_CITATION {"citationID":"aiqcni7gke","properties":{"formattedCitation":"(Bahlai et al. 2013, Bahlai, Colunga-Garcia, et al. 2015, Bahlai, vander Werf, et al. 2015)","plainCitation":"(Bahlai et al. 2013, Bahlai, Colunga-Garcia, et al. 2015, Bahlai, vander Werf, et al. 2015)","noteIndex":0},"citationItems":[{"id":218,"uris":["http://zotero.org/users/3015424/items/S54CRNH6"],"uri":["http://zotero.org/users/3015424/items/S54CRNH6"],"itemData":{"id":218,"type":"article-journal","title":"Long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2C07AC">
        <w:rPr>
          <w:rFonts w:ascii="Calibri" w:hAnsi="Calibri" w:cs="Calibri"/>
        </w:rPr>
        <w:t>(Bahlai et al. 2013, Bahlai, Colunga-Garcia, et al. 2015, Bahlai, vander Werf, et al. 2015)</w:t>
      </w:r>
      <w:r>
        <w:fldChar w:fldCharType="end"/>
      </w:r>
      <w:r>
        <w:t xml:space="preserve">.  </w:t>
      </w:r>
    </w:p>
    <w:p w14:paraId="1DCD5FE4" w14:textId="6C23669B" w:rsidR="00493C01" w:rsidRDefault="00493C01" w:rsidP="00493C01">
      <w:r>
        <w:t>Two break points</w:t>
      </w:r>
      <w:r w:rsidR="0036101F">
        <w:t>,</w:t>
      </w:r>
      <w:r>
        <w:t xml:space="preserve"> one occurring after 2000 and one occurring after 2005</w:t>
      </w:r>
      <w:r w:rsidR="0036101F">
        <w:t>,</w:t>
      </w:r>
      <w:r>
        <w:t xml:space="preserve"> were observed in the </w:t>
      </w:r>
      <w:r w:rsidR="003D7B3C">
        <w:t xml:space="preserve">top </w:t>
      </w:r>
      <w:r>
        <w:t xml:space="preserve">break point combination model (Fig. </w:t>
      </w:r>
      <w:r w:rsidR="008B4B47">
        <w:t>3</w:t>
      </w:r>
      <w:r w:rsidR="008B4B47">
        <w:t xml:space="preserve"> </w:t>
      </w:r>
      <w:r>
        <w:t>A</w:t>
      </w:r>
      <w:r w:rsidR="00132F8B">
        <w:t>, AICc=-18.02</w:t>
      </w:r>
      <w:r>
        <w:t xml:space="preserve">). </w:t>
      </w:r>
      <w:r w:rsidR="003D7B3C">
        <w:t xml:space="preserve">However, the </w:t>
      </w:r>
      <w:r w:rsidR="00C32614">
        <w:t>RSD model</w:t>
      </w:r>
      <w:r w:rsidR="003D7B3C">
        <w:t xml:space="preserve"> indicated that two additional break point combinations, a single break after 2000</w:t>
      </w:r>
      <w:r w:rsidR="00132F8B">
        <w:t xml:space="preserve"> (AICc=-17.46)</w:t>
      </w:r>
      <w:r w:rsidR="003D7B3C">
        <w:t>, and a no break series</w:t>
      </w:r>
      <w:r w:rsidR="00132F8B">
        <w:t xml:space="preserve"> (AICc=-17.64)</w:t>
      </w:r>
      <w:r w:rsidR="003D7B3C">
        <w:t xml:space="preserve">, had equivalent performance. Break weight analysis suggested a weight of 0.56 for the 2000 break, and a weight of 0.29 for the break after 2005. </w:t>
      </w:r>
      <w:r w:rsidR="00AC02B9">
        <w:t xml:space="preserve"> </w:t>
      </w:r>
      <w:r w:rsidR="0043141D">
        <w:t>As these weights</w:t>
      </w:r>
      <w:r w:rsidR="00AC02B9">
        <w:t xml:space="preserve"> fall into</w:t>
      </w:r>
      <w:r w:rsidR="00CA2C6A">
        <w:t xml:space="preserve"> </w:t>
      </w:r>
      <w:r w:rsidR="0043141D">
        <w:t xml:space="preserve">a range intermediate to our 0.2 and 0.8 decision rules, </w:t>
      </w:r>
      <w:r w:rsidR="00AC02B9">
        <w:t xml:space="preserve">we conclude that there is reasonably strong evidence of a shift in dynamic rule after 2000, and a moderate-weak evidence for a shift after 2005. </w:t>
      </w:r>
      <w:r w:rsidR="003D7B3C">
        <w:t xml:space="preserve"> </w:t>
      </w:r>
      <w:r>
        <w:t xml:space="preserve">The shift from ‘phase A’ to ‘phase B’ in 2000 </w:t>
      </w:r>
      <w:r w:rsidR="00604882">
        <w:t>i</w:t>
      </w:r>
      <w:r>
        <w:t xml:space="preserve">s characterized by substantial increases in the values </w:t>
      </w:r>
      <w:r w:rsidR="00BE7479">
        <w:t xml:space="preserve">of </w:t>
      </w:r>
      <w:r>
        <w:t xml:space="preserve">K and r, </w:t>
      </w:r>
      <w:r w:rsidR="0036101F">
        <w:t>with approximate increase</w:t>
      </w:r>
      <w:r w:rsidR="00604882">
        <w:t>s</w:t>
      </w:r>
      <w:r w:rsidR="0036101F">
        <w:t xml:space="preserve"> of </w:t>
      </w:r>
      <w:r>
        <w:t>75% and 40% over their initial estimates, respectively (Table 1)</w:t>
      </w:r>
      <w:r w:rsidR="00604882">
        <w:t>. The shift from 'phase B' to 'phase C' in 2005 is characterized</w:t>
      </w:r>
      <w:r>
        <w:t xml:space="preserve"> by a return to parameter estimates </w:t>
      </w:r>
      <w:r w:rsidR="00604882">
        <w:t xml:space="preserve">that were </w:t>
      </w:r>
      <w:r>
        <w:t xml:space="preserve">nearly identical to those observed for ‘phase A’ (Table 1, Fig. </w:t>
      </w:r>
      <w:r w:rsidR="008B4B47">
        <w:t>3</w:t>
      </w:r>
      <w:r w:rsidR="008B4B47">
        <w:t xml:space="preserve"> </w:t>
      </w:r>
      <w:r>
        <w:t xml:space="preserve">B). </w:t>
      </w:r>
    </w:p>
    <w:p w14:paraId="4F31CA6B" w14:textId="452B25C0" w:rsidR="00CB7EEE" w:rsidRDefault="00AC02B9" w:rsidP="00493C01">
      <w:r>
        <w:t xml:space="preserve">These observations can be explained in the context of the known ecology of this ladybeetle. </w:t>
      </w:r>
      <w:r w:rsidR="00CB7EEE">
        <w:t xml:space="preserve">Dynamics of the ladybeetle invasion appear to be closely coupled with prey availability </w:t>
      </w:r>
      <w:r w:rsidR="00CB7EEE">
        <w:fldChar w:fldCharType="begin"/>
      </w:r>
      <w:r w:rsidR="00CB7EEE">
        <w:instrText xml:space="preserve"> ADDIN ZOTERO_ITEM CSL_CITATION {"citationID":"aeo5980lef","properties":{"formattedCitation":"(Bahlai and Sears 2009, Heimpel et al. 2010, Rhainds et al. 2010, Bahlai, Colunga-Garcia, et al. 2015)","plainCitation":"(Bahlai and Sears 2009, Heimpel et al. 2010, Rhainds et al. 2010, Bahlai, Colunga-Garcia, et al. 2015)","noteIndex":0},"citationItems":[{"id":255,"uris":["http://zotero.org/users/3015424/items/Q83C5EAQ"],"uri":["http://zotero.org/users/3015424/items/Q83C5EAQ"],"itemData":{"id":255,"type":"article-journal","title":"Population dynamics of Harmonia axyridis and Aphis glycines in Niagara Peninsula soybean fields and vineyards","container-title":"Journal of the Entomological Society of Ontario","page":"27-39","volume":"140","shortTitle":"Population dynamics of Harmonia axyridis and Aphis glycines in Niagara Peninsula soybean fields and vineyards","author":[{"family":"Bahlai","given":"C. A."},{"family":"Sears","given":"M. K."}],"issued":{"date-parts":[["2009"]]}}},{"id":411,"uris":["http://zotero.org/users/3015424/items/9M3EFWVI"],"uri":["http://zotero.org/users/3015424/items/9M3EFWVI"],"itemData":{"id":411,"type":"article-journal","title":"European buckthorn and Asian soybean aphid as components of an extensive invasional meltdown in North America","container-title":"Biological Invasions","page":"2913-2931","volume":"12","issue":"9","abstract":"We consider the possibility of an extensive invasional meltdown occurring in central North America involving eleven Eurasian species. The scenario begins with the potential co-facilitation between the European earthworm Lumbricus terrestris and European buckthorn, Rhamnus cathartica. Once introduced, European buckthorn has served as the overwintering host for two important invasive crop pests, oat crown rust, Puccinea coronata and the soybean aphid, Aphis glycines. The spread of R. cathartica itself may have been aided by seed dispersal by the European starling, Sturnus vulgaris, and the presence of L. terrestris has likely facilitated the invasion of Bipalium adventitium, an Asian predatory flatworm that specializes on earthworms. Beyond this, the soybean aphid is consumed by a number of introduced species, including the lady beetle Harmonia axyridis, the ground beetle Agonum muelleri and the parasitoid Aphelinus certus. We hypothesize that the presence of soybean aphid increases regional abundances of these species. We discuss both the evidence for this multi-species invasional meltdown scenario and potential implications of meltdown dynamics for invasive species management. The particular management issues that we discuss are: (1) opportunities for managing multiple invasive species simultaneously by targeting facilitator species, and (2) implications of meltdown dynamics for biological control introductions against the soybean aphid.","DOI":"10.1007/s10530-010-9736-5","ISSN":"1387-3547","shortTitle":"European buckthorn and Asian soybean aphid as components of an extensive invasional meltdown in North America","author":[{"family":"Heimpel","given":"George"},{"family":"Frelich","given":"Lee"},{"family":"Landis","given":"Douglas"},{"family":"Hopper","given":"Keith"},{"family":"Hoelmer","given":"Kim"},{"family":"Sezen","given":"Zeynep"},{"family":"Asplen","given":"Mark"},{"family":"Wu","given":"Kongming"}],"issued":{"date-parts":[["2010"]]}}},{"id":1047,"uris":["http://zotero.org/users/3015424/items/63S8PB2U"],"uri":["http://zotero.org/users/3015424/items/63S8PB2U"],"itemData":{"id":1047,"type":"article-journal","title":"Two-year oscillation cycle in abundance of soybean aphid in Indiana","container-title":"Agricultural and Forest Entomology","page":"251-257","volume":"12","issue":"3","abstract":"The present study evaluated the population dynamics of the heteroecious soybean aphid Aphis glycines Matsumura (Hemiptera: Aphididae) during an 8-year period in Indiana, shortly after its detection in North America. Sampling conducted at multiple locations revealed that A. glycines exhibited a 2-year oscillation cycle that repeated itself four times between 2001 and 2008: years of low aphid abundance were consistently followed by years of high aphid abundance. Similar patterns of abundance of A. glycines and coccinellids (Coleoptera: Coccinellidae) in soybean fields, both within and between-years, suggest that late season predation by coccinellids plays a role in the oscillatory cycle of aphids. Insidious flower bugs Orius insidiosus (Say) (Hemiptera: Anthocoridae) were numerically more abundant than coccinellids, although the lack of synchrony between aphids and predatory bugs suggests that O. insidiosus has a limited influence on between-year variations in aphid density. The inverse relationship between aphid densities before and after the start of the autumn migratory period changes direction in alternate years. High aphid density on soybean in the summer is associated with a reduced number of alate migrants produced in the autumn. Conversely, years with low density aphids on soybean in the summer are characterized by high numbers of alates that migrate to the primary host in the autumn. From a pest management perspective, the 2-year oscillation cycle of A. glycines is a desirable attribute with respect to population dynamics because it implies that aphids cause significant economic damage only in alternate years (as opposed to every year). Cultural practices enhancing the conservation biological control of Coccinellidae may help to preserve the periodicity of aphid infestation and restrict the pest status of A. glycines.","ISSN":"1461-9563","shortTitle":"Two-year oscillation cycle in abundance of soybean aphid in Indiana","author":[{"family":"Rhainds","given":"Marc"},{"family":"Yoo","given":"Ho Jung S."},{"family":"Kindlmann","given":"Pavel"},{"family":"Voegtlin","given":"Dave"},{"family":"Castillo","given":"Diana"},{"family":"Rutledge","given":"Claire"},{"family":"Sadof","given":"Clifford"},{"family":"Yaninek","given":"Steve"},{"family":"O'Neil","given":"Robert J."}],"issued":{"date-parts":[["2010"]]}}},{"id":281,"uris":["http://zotero.org/users/3015424/items/4JQ8P5MR"],"uri":["http://zotero.org/users/3015424/items/4JQ8P5MR"],"itemData":{"id":281,"type":"article-journal","title":"The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schema":"https://github.com/citation-style-language/schema/raw/master/csl-citation.json"} </w:instrText>
      </w:r>
      <w:r w:rsidR="00CB7EEE">
        <w:fldChar w:fldCharType="separate"/>
      </w:r>
      <w:r w:rsidR="00CB7EEE" w:rsidRPr="00B35DE1">
        <w:rPr>
          <w:rFonts w:ascii="Calibri" w:hAnsi="Calibri" w:cs="Calibri"/>
        </w:rPr>
        <w:t>(Bahlai and Sears 2009, Heimpel et al. 2010, Rhainds et al. 2010, Bahlai, Colunga-Garcia, et al. 2015)</w:t>
      </w:r>
      <w:r w:rsidR="00CB7EEE">
        <w:fldChar w:fldCharType="end"/>
      </w:r>
      <w:r w:rsidR="00CB7EEE">
        <w:t xml:space="preserve">, which, in turn, is driven by documented pest management practices (neonicotinoid insecticide use; </w:t>
      </w:r>
      <w:r w:rsidR="00CB7EEE">
        <w:fldChar w:fldCharType="begin"/>
      </w:r>
      <w:r w:rsidR="00312392">
        <w:instrText xml:space="preserve"> ADDIN ZOTERO_ITEM CSL_CITATION {"citationID":"a1qn46qh5k6","properties":{"formattedCitation":"(Bahlai, vander Werf, et al. 2015)","plainCitation":"(Bahlai, vander Werf, et al. 2015)","dontUpdate":true,"noteIndex":0},"citationItems":[{"id":268,"uris":["http://zotero.org/users/3015424/items/FHFEXKMM"],"uri":["http://zotero.org/users/3015424/items/FHFEXKMM"],"itemData":{"id":268,"type":"article-journal","title":"Shifts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CB7EEE">
        <w:fldChar w:fldCharType="separate"/>
      </w:r>
      <w:r w:rsidR="00CB7EEE" w:rsidRPr="00B35DE1">
        <w:rPr>
          <w:rFonts w:ascii="Calibri" w:hAnsi="Calibri" w:cs="Calibri"/>
        </w:rPr>
        <w:t>Bahlai, vander Werf, et al. 2015)</w:t>
      </w:r>
      <w:r w:rsidR="00CB7EEE">
        <w:fldChar w:fldCharType="end"/>
      </w:r>
      <w:r w:rsidR="00CB7EEE">
        <w:t xml:space="preserve"> leading to relatively simple pulsed change. The first shift in the dynamics of </w:t>
      </w:r>
      <w:r w:rsidR="00413987" w:rsidRPr="00207043">
        <w:t xml:space="preserve">the </w:t>
      </w:r>
      <w:r w:rsidR="00413987">
        <w:t xml:space="preserve">Asian </w:t>
      </w:r>
      <w:r w:rsidR="00413987" w:rsidRPr="00207043">
        <w:t>ladybeetle</w:t>
      </w:r>
      <w:r w:rsidR="00413987">
        <w:rPr>
          <w:i/>
        </w:rPr>
        <w:t>,</w:t>
      </w:r>
      <w:r w:rsidR="00CB7EEE">
        <w:t xml:space="preserve"> after 2000, corresponds to the well documented arrival and establishment of </w:t>
      </w:r>
      <w:r w:rsidR="008E67BE">
        <w:t xml:space="preserve">soybean aphid, </w:t>
      </w:r>
      <w:r w:rsidR="00CB7EEE">
        <w:t xml:space="preserve">a preferred prey item from </w:t>
      </w:r>
      <w:r w:rsidR="008E67BE">
        <w:t xml:space="preserve">the ladybeetle’s </w:t>
      </w:r>
      <w:r w:rsidR="00CB7EEE">
        <w:t xml:space="preserve">native range, to North America </w:t>
      </w:r>
      <w:r w:rsidR="00CB7EEE">
        <w:fldChar w:fldCharType="begin"/>
      </w:r>
      <w:r w:rsidR="00CB7EEE">
        <w:instrText xml:space="preserve"> ADDIN ZOTERO_ITEM CSL_CITATION {"citationID":"Aubs2z5X","properties":{"formattedCitation":"(Ragsdale et al. 2004, Wu et al. 2004)","plainCitation":"(Ragsdale et al. 2004, Wu et al. 2004)","noteIndex":0},"citationItems":[{"id":1002,"uris":["http://zotero.org/users/3015424/items/CPK4JSN3"],"uri":["http://zotero.org/users/3015424/items/CPK4JSN3"],"itemData":{"id":1002,"type":"article-journal","title":"Soybean aphid biology in North America","container-title":"Annals of the Entomological Society of America","page":"204-208","volume":"97","issue":"2","abstract":"Soybean aphid, Aphis glycines Matsumura, a native of eastern Asia, was first discovered in North America in July 2000 in Wisconsin and subsequently in a total of 10 North Central U.S. states by September 2000. Currently, soybean aphid has spread to 20 U.S. states and three Canadian provinces, putting &amp;#62;60 million acres of soybean at risk to crop injury caused by this exotic insect. The life history of this species has been studied by a number of entomologists and crop protection specialists, and here we provide a summary of the observations made by ourselves and our colleagues. The soybean aphid has been observed at all stages of a heterecious holocyclic life cycle and seems to be adapting to a large geographic area of the North Central United States. Soybean aphid uses native and exotic primary hosts found in North America, specifically Rhamnus cathartica L. and Rhamnus alnifolia L&amp;#8217;H&amp;#233;r. The aphid&amp;#8217;s principal secondary host is soybean, Glycine max (L.) Merr., but there seems to be a lengthy gap in early spring between the production of alatae on buckthorn (Rhamnus spp.) and the occurrence of soybean. In the fall when soybean is senescing, a biological bottleneck is created as the aphid must develop sexual morphs on soybean that emigrate back to the primary host to complete the sexual phase of its life cycle. During the summer, A. glycines is prone to develop winged morphs during any generation on soybean, which puts much of the soybean crop at risk of invasion by this exotic species, even if the insect does not overwinter locally. The integrated pest management challenges presented by the aphid require a deeper understanding of its biology as it adapts to North America.","shortTitle":"Soybean aphid biology in North America","author":[{"family":"Ragsdale","given":"David W."},{"family":"Voegtlin","given":"David J."},{"family":"O'Neil","given":"Robert J."}],"issued":{"date-parts":[["2004",3,1]]}}},{"id":1377,"uris":["http://zotero.org/users/3015424/items/23WFJMID"],"uri":["http://zotero.org/users/3015424/items/23WFJMID"],"itemData":{"id":1377,"type":"article-journal","title":"The soybean aphid in China: a historical review","container-title":"Annals of the Entomological Society of America","page":"209-218","volume":"97","issue":"2","abstract":"Since the discovery of the soybean aphid, Aphis glycines Matsumura, in North America in the summer of 2000, a great deal of interest has developed in the biology, ecology, and control of this insect in its native range of eastern Asia. Although there is a wealth of literature on A. glycines that could help guide the efforts of North American entomologists, much of it is written in Chinese. Here, we review the Chinese-language literature on the biology, ecology, natural enemies, and control of the soybean aphid in China.","shortTitle":"The soybean aphid in China: a historical review","author":[{"family":"Wu","given":"Zhishan"},{"family":"Schenk-Hamlin","given":"Donna"},{"family":"Zhan","given":"Wenyan"},{"family":"Ragsdale","given":"David W."},{"family":"Heimpel","given":"George E."}],"issued":{"date-parts":[["2004",3,1]]}}}],"schema":"https://github.com/citation-style-language/schema/raw/master/csl-citation.json"} </w:instrText>
      </w:r>
      <w:r w:rsidR="00CB7EEE">
        <w:fldChar w:fldCharType="separate"/>
      </w:r>
      <w:r w:rsidR="00CB7EEE" w:rsidRPr="00263647">
        <w:rPr>
          <w:rFonts w:ascii="Calibri" w:hAnsi="Calibri" w:cs="Calibri"/>
        </w:rPr>
        <w:t>(Ragsdale et al. 2004, Wu et al. 2004)</w:t>
      </w:r>
      <w:r w:rsidR="00CB7EEE">
        <w:fldChar w:fldCharType="end"/>
      </w:r>
      <w:r w:rsidR="00CB7EEE">
        <w:t xml:space="preserve">. The invasion of this aphid dramatically increased resources available to </w:t>
      </w:r>
      <w:r w:rsidR="00CB7EEE" w:rsidRPr="00263647">
        <w:rPr>
          <w:i/>
        </w:rPr>
        <w:t>H.axyridis</w:t>
      </w:r>
      <w:r w:rsidR="00CB7EEE">
        <w:t xml:space="preserve"> in habitats where the beetles were already well-established </w:t>
      </w:r>
      <w:r w:rsidR="00CB7EEE">
        <w:fldChar w:fldCharType="begin"/>
      </w:r>
      <w:r w:rsidR="00CB7EEE">
        <w:instrText xml:space="preserve"> ADDIN ZOTERO_ITEM CSL_CITATION {"citationID":"XxxTEEIo","properties":{"formattedCitation":"(Bahlai et al. 2013)","plainCitation":"(Bahlai et al. 2013)","noteIndex":0},"citationItems":[{"id":218,"uris":["http://zotero.org/users/3015424/items/S54CRNH6"],"uri":["http://zotero.org/users/3015424/items/S54CRNH6"],"itemData":{"id":218,"type":"article-journal","title":"Long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A."}],"issued":{"date-parts":[["2013"]]}}}],"schema":"https://github.com/citation-style-language/schema/raw/master/csl-citation.json"} </w:instrText>
      </w:r>
      <w:r w:rsidR="00CB7EEE">
        <w:fldChar w:fldCharType="separate"/>
      </w:r>
      <w:r w:rsidR="00CB7EEE" w:rsidRPr="00263647">
        <w:rPr>
          <w:rFonts w:ascii="Calibri" w:hAnsi="Calibri" w:cs="Calibri"/>
        </w:rPr>
        <w:t>(Bahlai et al. 2013)</w:t>
      </w:r>
      <w:r w:rsidR="00CB7EEE">
        <w:fldChar w:fldCharType="end"/>
      </w:r>
      <w:r w:rsidR="00CB7EEE">
        <w:t>, supporting both a higher carrying capacity and a greater intrinsic growth rate. The second shift, after 2005,</w:t>
      </w:r>
      <w:r>
        <w:t xml:space="preserve"> was </w:t>
      </w:r>
      <w:r w:rsidR="00BC0B66">
        <w:t>less strongly supported, but coincides with the introduction and uptake of a management strategy</w:t>
      </w:r>
      <w:r w:rsidR="00A439FD">
        <w:t xml:space="preserve"> for aphids</w:t>
      </w:r>
      <w:r w:rsidR="00BC0B66">
        <w:t xml:space="preserve"> that incompletely controlled the prey item</w:t>
      </w:r>
      <w:r w:rsidR="00CB7EEE">
        <w:t xml:space="preserve">. </w:t>
      </w:r>
      <w:r w:rsidR="00A439FD">
        <w:t>La</w:t>
      </w:r>
      <w:r w:rsidR="00CB7EEE">
        <w:t xml:space="preserve">ndscape-scale use of neonicotinoid insecticides decreased prey numbers, particularly during the spring when </w:t>
      </w:r>
      <w:r w:rsidR="004C3B3A">
        <w:t xml:space="preserve">aphids are </w:t>
      </w:r>
      <w:r w:rsidR="00CB7EEE">
        <w:t xml:space="preserve">colonizing new hosts, </w:t>
      </w:r>
      <w:r w:rsidR="00D9182C">
        <w:t xml:space="preserve">which could be </w:t>
      </w:r>
      <w:r w:rsidR="00CB7EEE">
        <w:t>limiting early season reproduction of</w:t>
      </w:r>
      <w:r w:rsidR="00D9182C">
        <w:t xml:space="preserve"> ladybeetles</w:t>
      </w:r>
      <w:r w:rsidR="00CB7EEE">
        <w:rPr>
          <w:i/>
        </w:rPr>
        <w:t xml:space="preserve"> </w:t>
      </w:r>
      <w:r w:rsidR="00CB7EEE">
        <w:rPr>
          <w:i/>
        </w:rPr>
        <w:fldChar w:fldCharType="begin"/>
      </w:r>
      <w:r w:rsidR="00CB7EEE">
        <w:rPr>
          <w:i/>
        </w:rPr>
        <w:instrText xml:space="preserve"> ADDIN ZOTERO_ITEM CSL_CITATION {"citationID":"nksNrgGO","properties":{"formattedCitation":"(Bahlai, vander Werf, et al. 2015)","plainCitation":"(Bahlai, vander Werf, et al. 2015)","noteIndex":0},"citationItems":[{"id":268,"uris":["http://zotero.org/users/3015424/items/FHFEXKMM"],"uri":["http://zotero.org/users/3015424/items/FHFEXKMM"],"itemData":{"id":268,"type":"article-journal","title":"Shifts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CB7EEE">
        <w:rPr>
          <w:i/>
        </w:rPr>
        <w:fldChar w:fldCharType="separate"/>
      </w:r>
      <w:r w:rsidR="00CB7EEE" w:rsidRPr="00263647">
        <w:rPr>
          <w:rFonts w:ascii="Calibri" w:hAnsi="Calibri" w:cs="Calibri"/>
        </w:rPr>
        <w:t>(Bahlai, vander Werf, et al. 2015)</w:t>
      </w:r>
      <w:r w:rsidR="00CB7EEE">
        <w:rPr>
          <w:i/>
        </w:rPr>
        <w:fldChar w:fldCharType="end"/>
      </w:r>
      <w:r>
        <w:rPr>
          <w:i/>
        </w:rPr>
        <w:t xml:space="preserve">. </w:t>
      </w:r>
      <w:r>
        <w:t xml:space="preserve">Indeed, in this case, we would expect a weaker shift in dynamics as </w:t>
      </w:r>
      <w:r w:rsidR="003B047C">
        <w:t>the prey item is incompletely controlled, and control tactics were not uniformly adopted across the prey’s range all at one time.</w:t>
      </w:r>
    </w:p>
    <w:p w14:paraId="6AE46F63" w14:textId="77777777" w:rsidR="00493C01" w:rsidRPr="00E87A5A" w:rsidRDefault="00493C01" w:rsidP="00493C01">
      <w:pPr>
        <w:rPr>
          <w:u w:val="single"/>
        </w:rPr>
      </w:pPr>
      <w:r w:rsidRPr="00E87A5A">
        <w:rPr>
          <w:u w:val="single"/>
        </w:rPr>
        <w:t>Monarch butterflies in Mexican overwintering grounds</w:t>
      </w:r>
    </w:p>
    <w:p w14:paraId="589226B1" w14:textId="298013CF" w:rsidR="00493C01" w:rsidRDefault="00493C01" w:rsidP="00493C01">
      <w:r>
        <w:t>The eastern population of the North American monarch butterfly (</w:t>
      </w:r>
      <w:r w:rsidRPr="00B2319C">
        <w:rPr>
          <w:i/>
        </w:rPr>
        <w:t>Danaus plexippus</w:t>
      </w:r>
      <w:r>
        <w:t xml:space="preserve">) is migratory, with the majority of individuals overwintering in large aggregations in Oyamel fir forests within the transvolcanic mountains in the central region of Mexico </w:t>
      </w:r>
      <w:r>
        <w:fldChar w:fldCharType="begin"/>
      </w:r>
      <w:r w:rsidR="00A26FD7">
        <w:instrText xml:space="preserve"> ADDIN ZOTERO_ITEM CSL_CITATION {"citationID":"eF6vlShd","properties":{"formattedCitation":"(Urquhart and Urquhart 1978)","plainCitation":"(Urquhart and Urquhart 1978)","noteIndex":0},"citationItems":[{"id":1325,"uris":["http://zotero.org/users/3015424/items/VBHMW7IZ"],"uri":["http://zotero.org/users/3015424/items/VBHMW7IZ"],"itemData":{"id":1325,"type":"article-journal","title":"Autumnal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R."}],"issued":{"date-parts":[["1978",8,1]]}}}],"schema":"https://github.com/citation-style-language/schema/raw/master/csl-citation.json"} </w:instrText>
      </w:r>
      <w:r>
        <w:fldChar w:fldCharType="separate"/>
      </w:r>
      <w:r w:rsidR="00A26FD7" w:rsidRPr="00F25817">
        <w:rPr>
          <w:rFonts w:ascii="Calibri" w:hAnsi="Calibri" w:cs="Calibri"/>
        </w:rPr>
        <w:t>(Urquhart and Urquhart 1978)</w:t>
      </w:r>
      <w:r>
        <w:fldChar w:fldCharType="end"/>
      </w:r>
      <w:r>
        <w:t xml:space="preserve">. Monarchs are highly dispersed over their breeding season, occupying landscapes throughout the agricultural belt in </w:t>
      </w:r>
      <w:r>
        <w:lastRenderedPageBreak/>
        <w:t xml:space="preserve">central and eastern United States and southern Canada </w:t>
      </w:r>
      <w:r>
        <w:fldChar w:fldCharType="begin"/>
      </w:r>
      <w:r w:rsidR="003D6BFD">
        <w:instrText xml:space="preserve"> ADDIN ZOTERO_ITEM CSL_CITATION {"citationID":"aq6d1r3rai","properties":{"formattedCitation":"(Flockhart et al. 2017)","plainCitation":"(Flockhart et al. 2017)","noteIndex":0},"citationItems":[{"id":1323,"uris":["http://zotero.org/users/3015424/items/4XQF7GWC"],"uri":["http://zotero.org/users/3015424/items/4XQF7GWC"],"itemData":{"id":1323,"type":"article-journal","title":"Regional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instrText>
      </w:r>
      <w:r>
        <w:fldChar w:fldCharType="separate"/>
      </w:r>
      <w:r w:rsidRPr="00AD6F61">
        <w:rPr>
          <w:rFonts w:ascii="Calibri" w:hAnsi="Calibri" w:cs="Calibri"/>
        </w:rPr>
        <w:t>(Flockhart et al. 2017)</w:t>
      </w:r>
      <w:r>
        <w:fldChar w:fldCharType="end"/>
      </w:r>
      <w:r>
        <w:t xml:space="preserve">. As such, estimates of the overwintering population size can provide a convenient and inclusive annual metric of the </w:t>
      </w:r>
      <w:r w:rsidR="00873DC1">
        <w:t xml:space="preserve">size of the </w:t>
      </w:r>
      <w:r>
        <w:t xml:space="preserve">eastern migratory population </w:t>
      </w:r>
      <w:r>
        <w:fldChar w:fldCharType="begin"/>
      </w:r>
      <w:r w:rsidR="003D6BFD">
        <w:instrText xml:space="preserve"> ADDIN ZOTERO_ITEM CSL_CITATION {"citationID":"a4tutls3lj","properties":{"formattedCitation":"(Prysby and Oberhauser 2004)","plainCitation":"(Prysby and Oberhauser 2004)","noteIndex":0},"citationItems":[{"id":1907,"uris":["http://zotero.org/users/3015424/items/2NLKVLKZ"],"uri":["http://zotero.org/users/3015424/items/2NLKVLKZ"],"itemData":{"id":1907,"type":"article-journal","title":"Temporal and geographic variation in monarch densities: citizen scientists document monarch population patterns","container-title":"The monarch butterfly: Biology and conservation","page":"9-20","author":[{"family":"Prysby","given":"Michelle D."},{"family":"Oberhauser","given":"Karen S."}],"issued":{"date-parts":[["2004"]]}}}],"schema":"https://github.com/citation-style-language/schema/raw/master/csl-citation.json"} </w:instrText>
      </w:r>
      <w:r>
        <w:fldChar w:fldCharType="separate"/>
      </w:r>
      <w:r w:rsidRPr="005D4046">
        <w:rPr>
          <w:rFonts w:ascii="Calibri" w:hAnsi="Calibri" w:cs="Calibri"/>
        </w:rPr>
        <w:t>(Prysby and Oberhauser 2004)</w:t>
      </w:r>
      <w:r>
        <w:fldChar w:fldCharType="end"/>
      </w:r>
      <w:r>
        <w:t>.</w:t>
      </w:r>
      <w:r w:rsidR="00BC62D0">
        <w:t xml:space="preserve"> This population of monarchs has been in dramatic decline in recent decades, although the degree and cause of this decline is hotly debated</w:t>
      </w:r>
      <w:r>
        <w:t xml:space="preserve"> </w:t>
      </w:r>
      <w:r w:rsidR="00BC62D0">
        <w:fldChar w:fldCharType="begin"/>
      </w:r>
      <w:r w:rsidR="00BC62D0">
        <w:instrText xml:space="preserve"> ADDIN ZOTERO_ITEM CSL_CITATION {"citationID":"vTGi1NiW","properties":{"formattedCitation":"(Sarkar 2017)","plainCitation":"(Sarkar 2017)","noteIndex":0},"citationItems":[{"id":2075,"uris":["http://zotero.org/users/3015424/items/BVDH6Z7V"],"uri":["http://zotero.org/users/3015424/items/BVDH6Z7V"],"itemData":{"id":2075,"type":"article-journal","title":"What Is Threatening Monarchs?","container-title":"BioScience","page":"1080-1080","volume":"67","issue":"12","DOI":"10.1093/biosci/bix120","ISSN":"0006-3568","journalAbbreviation":"BioScience","author":[{"family":"Sarkar","given":"Sahotra"}],"issued":{"date-parts":[["2017",12,1]]}}}],"schema":"https://github.com/citation-style-language/schema/raw/master/csl-citation.json"} </w:instrText>
      </w:r>
      <w:r w:rsidR="00BC62D0">
        <w:fldChar w:fldCharType="separate"/>
      </w:r>
      <w:r w:rsidR="00BC62D0" w:rsidRPr="00144284">
        <w:rPr>
          <w:rFonts w:ascii="Calibri" w:hAnsi="Calibri" w:cs="Calibri"/>
        </w:rPr>
        <w:t>(Sarkar 2017)</w:t>
      </w:r>
      <w:r w:rsidR="00BC62D0">
        <w:fldChar w:fldCharType="end"/>
      </w:r>
      <w:r w:rsidR="00BC62D0">
        <w:t xml:space="preserve">. </w:t>
      </w:r>
      <w:r>
        <w:t xml:space="preserve">We used data </w:t>
      </w:r>
      <w:r w:rsidR="00B90E4C">
        <w:t xml:space="preserve">on the total </w:t>
      </w:r>
      <w:r>
        <w:t xml:space="preserve">area occupied </w:t>
      </w:r>
      <w:r w:rsidR="00B90E4C">
        <w:t xml:space="preserve">by monarchs </w:t>
      </w:r>
      <w:r>
        <w:t>from 1995 to 2017 (based on early winter surveys</w:t>
      </w:r>
      <w:r w:rsidR="00B90E4C">
        <w:t xml:space="preserve"> conducted in December</w:t>
      </w:r>
      <w:r>
        <w:t xml:space="preserve">), compiled by </w:t>
      </w:r>
      <w:r w:rsidR="00432AAE">
        <w:t>the World Wildlife Fund Mexico (</w:t>
      </w:r>
      <w:r>
        <w:t xml:space="preserve">available </w:t>
      </w:r>
      <w:r w:rsidR="00432AAE">
        <w:t>at</w:t>
      </w:r>
      <w:r>
        <w:t xml:space="preserve"> MonarchWatch</w:t>
      </w:r>
      <w:r w:rsidR="00432AAE">
        <w:t>;</w:t>
      </w:r>
      <w:r>
        <w:t xml:space="preserve"> </w:t>
      </w:r>
      <w:r>
        <w:fldChar w:fldCharType="begin"/>
      </w:r>
      <w:r w:rsidR="002D4506">
        <w:instrText xml:space="preserve"> ADDIN ZOTERO_ITEM CSL_CITATION {"citationID":"a1tqlimv43l","properties":{"formattedCitation":"(Lovett 2017)","plainCitation":"(Lovett 2017)","dontUpdate":true,"noteIndex":0},"citationItems":[{"id":1322,"uris":["http://zotero.org/users/3015424/items/9SN6MZVG"],"uri":["http://zotero.org/users/3015424/items/9SN6MZVG"],"itemData":{"id":1322,"type":"article","title":"Monarch Population Status","publisher":"Monarch Watch","URL":"http://monarchwatch.org/blog/2017/02/11/monarch-population-status-30/","author":[{"family":"Lovett","given":"Jim"}],"issued":{"date-parts":[["2017"]]}}}],"schema":"https://github.com/citation-style-language/schema/raw/master/csl-citation.json"} </w:instrText>
      </w:r>
      <w:r>
        <w:fldChar w:fldCharType="separate"/>
      </w:r>
      <w:r w:rsidRPr="00AD6F61">
        <w:rPr>
          <w:rFonts w:ascii="Calibri" w:hAnsi="Calibri" w:cs="Calibri"/>
        </w:rPr>
        <w:t>Lovett 2017)</w:t>
      </w:r>
      <w:r>
        <w:fldChar w:fldCharType="end"/>
      </w:r>
      <w:r>
        <w:t>.</w:t>
      </w:r>
    </w:p>
    <w:p w14:paraId="79E34CB5" w14:textId="6A09FB3E" w:rsidR="00493C01" w:rsidRDefault="00493C01" w:rsidP="00493C01">
      <w:r>
        <w:t xml:space="preserve">The </w:t>
      </w:r>
      <w:r w:rsidR="00C32614">
        <w:t>RSD model</w:t>
      </w:r>
      <w:r>
        <w:t xml:space="preserve"> </w:t>
      </w:r>
      <w:r w:rsidR="00FA445D">
        <w:t xml:space="preserve">estimated </w:t>
      </w:r>
      <w:r>
        <w:t xml:space="preserve">that </w:t>
      </w:r>
      <w:r w:rsidR="00E6695E">
        <w:t xml:space="preserve">the best break point combination fit </w:t>
      </w:r>
      <w:r w:rsidR="00A87F7E">
        <w:t xml:space="preserve">for the monarch overwintering density data </w:t>
      </w:r>
      <w:r w:rsidR="00E6695E">
        <w:t xml:space="preserve">was </w:t>
      </w:r>
      <w:r w:rsidR="00FA445D">
        <w:t xml:space="preserve">a </w:t>
      </w:r>
      <w:r w:rsidR="005F74F8">
        <w:t xml:space="preserve">single break </w:t>
      </w:r>
      <w:r>
        <w:t xml:space="preserve">after 2003 (Fig. </w:t>
      </w:r>
      <w:r w:rsidR="008B4B47">
        <w:t>4</w:t>
      </w:r>
      <w:r w:rsidR="005F74F8">
        <w:t>; AICc=120.18</w:t>
      </w:r>
      <w:r>
        <w:t xml:space="preserve">). </w:t>
      </w:r>
      <w:r w:rsidR="005F74F8">
        <w:t xml:space="preserve">However, the </w:t>
      </w:r>
      <w:r w:rsidR="00D74F97">
        <w:t xml:space="preserve">model </w:t>
      </w:r>
      <w:r w:rsidR="005F74F8">
        <w:t xml:space="preserve">indicated that two additional break point combinations, a single break after 2006 (AICc=121.87), and a two break combination of 2003 and 2008 (AICc=-121.86), had equivalent performance. The weight analysis </w:t>
      </w:r>
      <w:r w:rsidR="00A439FD">
        <w:t>computed</w:t>
      </w:r>
      <w:r w:rsidR="00A439FD">
        <w:t xml:space="preserve"> </w:t>
      </w:r>
      <w:r w:rsidR="005F74F8">
        <w:t>weights of 0.4</w:t>
      </w:r>
      <w:r w:rsidR="00E74F2C">
        <w:t>9</w:t>
      </w:r>
      <w:r w:rsidR="005F74F8">
        <w:t>, 0.14 and 0.26, for 2003, 2006 and 2008 respectively</w:t>
      </w:r>
      <w:r w:rsidR="00A601EA">
        <w:t>, suggesting that the break at 2006 is erroneous, but there is</w:t>
      </w:r>
      <w:r w:rsidR="00292760">
        <w:t xml:space="preserve"> intermediate</w:t>
      </w:r>
      <w:r w:rsidR="00A601EA">
        <w:t xml:space="preserve"> support for the 2003 and 2008 breaks</w:t>
      </w:r>
      <w:r w:rsidR="005F74F8">
        <w:t>. As above, with our ladybeetle case study, the strength of evidence was strongest for the first break in 2003, and weaker for the second</w:t>
      </w:r>
      <w:r w:rsidR="00A601EA">
        <w:t xml:space="preserve"> break</w:t>
      </w:r>
      <w:r w:rsidR="005F74F8">
        <w:t xml:space="preserve">. </w:t>
      </w:r>
      <w:r>
        <w:t xml:space="preserve">The shift </w:t>
      </w:r>
      <w:r w:rsidR="00FA445D">
        <w:t xml:space="preserve">corresponds with </w:t>
      </w:r>
      <w:r>
        <w:t xml:space="preserve">a &gt;50% reduction in K </w:t>
      </w:r>
      <w:r w:rsidR="00C179E2">
        <w:t xml:space="preserve">at 2003, and, if the secondary break is taken at 2008, a further reduction of K nearing 50% again at that point </w:t>
      </w:r>
      <w:r>
        <w:t>(Table 2</w:t>
      </w:r>
      <w:r w:rsidR="00F25817">
        <w:t xml:space="preserve">; </w:t>
      </w:r>
      <w:r>
        <w:t xml:space="preserve">Fig. </w:t>
      </w:r>
      <w:r w:rsidR="008B4B47">
        <w:t>4</w:t>
      </w:r>
      <w:r w:rsidR="008B4B47">
        <w:t xml:space="preserve"> </w:t>
      </w:r>
      <w:r>
        <w:t xml:space="preserve">B). </w:t>
      </w:r>
    </w:p>
    <w:p w14:paraId="0C0A650C" w14:textId="49D587F9" w:rsidR="00A601EA" w:rsidRDefault="00A601EA" w:rsidP="001A760B">
      <w:r>
        <w:t xml:space="preserve">The patterns we observe are consistent with a leading hypothesis to explain monarch population decline. </w:t>
      </w:r>
      <w:r>
        <w:t xml:space="preserve">Loss of milkweed hostplants due to changing agricultural practices on Midwestern breeding grounds </w:t>
      </w:r>
      <w:r>
        <w:fldChar w:fldCharType="begin"/>
      </w:r>
      <w:r>
        <w:instrText xml:space="preserve"> ADDIN ZOTERO_ITEM CSL_CITATION {"citationID":"QT8l0Owy","properties":{"formattedCitation":"(Hartzler 2010, Pleasants and Oberhauser 2013)","plainCitation":"(Hartzler 2010, Pleasants and Oberhauser 2013)","noteIndex":0},"citationItems":[{"id":2048,"uris":["http://zotero.org/users/3015424/items/4DS9T5T9"],"uri":["http://zotero.org/users/3015424/items/4DS9T5T9"],"itemData":{"id":2048,"type":"article-journal","title":"Reduction in common milkweed (Asclepias syriaca) occurrence in Iowa cropland from 1999 to 2009","container-title":"Crop Protection","page":"1542-1544","volume":"29","issue":"12","DOI":"10.1016/j.cropro.2010.07.018","ISSN":"0261-2194","journalAbbreviation":"Crop Protection","author":[{"family":"Hartzler","given":"Robert G."}],"issued":{"date-parts":[["2010",12,1]]}}},{"id":1022,"uris":["http://zotero.org/users/3015424/items/KGI2F39G"],"uri":["http://zotero.org/users/3015424/items/KGI2F39G"],"itemData":{"id":1022,"type":"article-journal","title":"Milkweed loss in agricultural fields because of herbicide use: effect on the monarch butterfly population","container-title":"Insect Conservation and Diversity","page":"135-144","volume":"6","issue":"2","abstract":"Abstract.  1. The size of the Mexican overwintering population of monarch butterflies has decreased over the last decade. Approximately half of these butterflies come from the U.S. Midwest where larvae feed on common milkweed. There has been a large decline in milkweed in agricultural fields in the Midwest over the last decade. This loss is coincident with the increased use of glyphosate herbicide in conjunction with increased planting of genetically modified (GM) glyphosate-tolerant corn (maize) and soybeans (soya). 2. We investigate whether the decline in the size of the overwintering population can be attributed to a decline in monarch production owing to a loss of milkweeds in agricultural fields in the Midwest. We estimate Midwest annual monarch production using data on the number of monarch eggs per milkweed plant for milkweeds in different habitats, the density of milkweeds in different habitats, and the area occupied by those habitats on the landscape. 3. We estimate that there has been a 58% decline in milkweeds on the Midwest landscape and an 81% decline in monarch production in the Midwest from 1999 to 2010. Monarch production in the Midwest each year was positively correlated with the size of the subsequent overwintering population in Mexico. Taken together, these results strongly suggest that a loss of agricultural milkweeds is a major contributor to the decline in the monarch population. 4. The smaller monarch population size that has become the norm will make the species more vulnerable to other conservation threats.","DOI":"10.1111/j.1752-4598.2012.00196.x","ISSN":"1752-4598","shortTitle":"Milkweed loss in agricultural fields because of herbicide use: effect on the monarch butterfly population","author":[{"family":"Pleasants","given":"John M."},{"family":"Oberhauser","given":"Karen S."}],"issued":{"date-parts":[["2013"]]}}}],"schema":"https://github.com/citation-style-language/schema/raw/master/csl-citation.json"} </w:instrText>
      </w:r>
      <w:r>
        <w:fldChar w:fldCharType="separate"/>
      </w:r>
      <w:r w:rsidRPr="001B613A">
        <w:rPr>
          <w:rFonts w:ascii="Calibri" w:hAnsi="Calibri" w:cs="Calibri"/>
        </w:rPr>
        <w:t>(Hartzler 2010, Pleasants and Oberhauser 2013)</w:t>
      </w:r>
      <w:r>
        <w:fldChar w:fldCharType="end"/>
      </w:r>
      <w:r>
        <w:t xml:space="preserve"> is hypothesized to be a </w:t>
      </w:r>
      <w:r>
        <w:t>major driver in the dynamics of this species. C</w:t>
      </w:r>
      <w:r>
        <w:t xml:space="preserve">hanging herbicide use practices in central North America have largely eliminated milkweed hostplants from agricultural field crops, with fairly consistent, low levels of milkweed on the landscape starting from about 2003-2005 </w:t>
      </w:r>
      <w:r>
        <w:fldChar w:fldCharType="begin"/>
      </w:r>
      <w:r>
        <w:instrText xml:space="preserve"> ADDIN ZOTERO_ITEM CSL_CITATION {"citationID":"a23i0e7e6ii","properties":{"formattedCitation":"(Zaya et al. 2017)","plainCitation":"(Zaya et al. 2017)","noteIndex":0},"citationItems":[{"id":1308,"uris":["http://zotero.org/users/3015424/items/5J9HWG46"],"uri":["http://zotero.org/users/3015424/items/5J9HWG46"],"itemData":{"id":1308,"type":"article-journal","title":"Long-Term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instrText>
      </w:r>
      <w:r>
        <w:fldChar w:fldCharType="separate"/>
      </w:r>
      <w:r w:rsidRPr="000E79AB">
        <w:rPr>
          <w:rFonts w:ascii="Calibri" w:hAnsi="Calibri" w:cs="Calibri"/>
        </w:rPr>
        <w:t>(Zaya et al. 2017)</w:t>
      </w:r>
      <w:r>
        <w:fldChar w:fldCharType="end"/>
      </w:r>
      <w:r>
        <w:t xml:space="preserve">. Although glyphosate tolerant soybeans and maize were introduced to the US market in 1996 and 1998 respectively </w:t>
      </w:r>
      <w:r>
        <w:fldChar w:fldCharType="begin"/>
      </w:r>
      <w:r>
        <w:instrText xml:space="preserve"> ADDIN ZOTERO_ITEM CSL_CITATION {"citationID":"a85p3n616h","properties":{"formattedCitation":"(Duke and Powles 2009)","plainCitation":"(Duke and Powles 2009)","noteIndex":0},"citationItems":[{"id":1320,"uris":["http://zotero.org/users/3015424/items/MRPSQNIJ"],"uri":["http://zotero.org/users/3015424/items/MRPSQNIJ"],"itemData":{"id":1320,"type":"article-journal","title":"Glyphosate-resistant crops and weeds: now and in the future","container-title":"AgBioForum","page":"346-357","volume":"12","author":[{"family":"Duke","given":"Stephen O."},{"family":"Powles","given":"Stephen B"}],"issued":{"date-parts":[["2009"]]}}}],"schema":"https://github.com/citation-style-language/schema/raw/master/csl-citation.json"} </w:instrText>
      </w:r>
      <w:r>
        <w:fldChar w:fldCharType="separate"/>
      </w:r>
      <w:r w:rsidRPr="00D84390">
        <w:rPr>
          <w:rFonts w:ascii="Calibri" w:hAnsi="Calibri" w:cs="Calibri"/>
        </w:rPr>
        <w:t>(Duke and Powles 2009)</w:t>
      </w:r>
      <w:r>
        <w:fldChar w:fldCharType="end"/>
      </w:r>
      <w:r>
        <w:t xml:space="preserve">,  actual glyphosate use lagged behind, with dramatic increases in use of the pesticide in 1998- 2003 in soybean, and 2007-2008 in maize </w:t>
      </w:r>
      <w:r>
        <w:fldChar w:fldCharType="begin"/>
      </w:r>
      <w:r>
        <w:instrText xml:space="preserve"> ADDIN ZOTERO_ITEM CSL_CITATION {"citationID":"a1hl1lc5gv6","properties":{"formattedCitation":"(Baker 2017)","plainCitation":"(Baker 2017)","noteIndex":0},"citationItems":[{"id":1321,"uris":["http://zotero.org/users/3015424/items/THSXFBHU"],"uri":["http://zotero.org/users/3015424/items/THSXFBHU"],"itemData":{"id":1321,"type":"article-journal","title":"Estimated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instrText>
      </w:r>
      <w:r>
        <w:fldChar w:fldCharType="separate"/>
      </w:r>
      <w:r w:rsidRPr="00731895">
        <w:rPr>
          <w:rFonts w:ascii="Calibri" w:hAnsi="Calibri" w:cs="Calibri"/>
        </w:rPr>
        <w:t>(Baker 2017)</w:t>
      </w:r>
      <w:r>
        <w:fldChar w:fldCharType="end"/>
      </w:r>
      <w:r>
        <w:t xml:space="preserve">. </w:t>
      </w:r>
    </w:p>
    <w:p w14:paraId="7C05C850" w14:textId="5A3240D3" w:rsidR="001A760B" w:rsidRDefault="00A601EA" w:rsidP="001A760B">
      <w:r>
        <w:t xml:space="preserve">However, additional drivers may also play a role in the processes we observed. </w:t>
      </w:r>
      <w:r w:rsidR="00217133">
        <w:t xml:space="preserve">Abiotic drivers </w:t>
      </w:r>
      <w:r w:rsidR="001A760B">
        <w:t>of</w:t>
      </w:r>
      <w:r w:rsidR="00217133">
        <w:t xml:space="preserve"> monarch </w:t>
      </w:r>
      <w:r w:rsidR="001A760B">
        <w:t xml:space="preserve">population dynamics are complex and </w:t>
      </w:r>
      <w:r w:rsidR="00217133">
        <w:t>can interact</w:t>
      </w:r>
      <w:r w:rsidR="001A760B">
        <w:t xml:space="preserve"> at local</w:t>
      </w:r>
      <w:r w:rsidR="00217133">
        <w:t>, regional,</w:t>
      </w:r>
      <w:r w:rsidR="001A760B">
        <w:t xml:space="preserve"> and continental scales </w:t>
      </w:r>
      <w:r w:rsidR="001A760B">
        <w:fldChar w:fldCharType="begin"/>
      </w:r>
      <w:r w:rsidR="003D6BFD">
        <w:instrText xml:space="preserve"> ADDIN ZOTERO_ITEM CSL_CITATION {"citationID":"a2i7trmq63f","properties":{"formattedCitation":"(Saunders et al. 2017)","plainCitation":"(Saunders et al. 2017)","noteIndex":0},"citationItems":[{"id":1318,"uris":["http://zotero.org/users/3015424/items/IT77ZTI6"],"uri":["http://zotero.org/users/3015424/items/IT77ZTI6"],"itemData":{"id":1318,"type":"article-journal","title":"Local and cross-seasonal associations of climate and land use with abundance of monarch butterflies Danaus plexippus","container-title":"Ecography","page":"n/a-n/a","abstract":"Quantifying how climate and land use factors drive population dynamics at regional scales is complex because it depends on the extent of spatial and temporal synchrony among local populations, and the integration of population processes throughout a species’ annual cycle. We modeled weekly, site-specific summer abundance (1994–2013) of monarch butterflies Danaus plexippus at sites across Illinois, USA to assess relative associations of monarch abundance with climate and land use variables during the winter, spring, and summer stages of their annual cycle. We developed negative binomial regression models to estimate monarch abundance during recruitment in Illinois as a function of local climate, site-specific crop cover, and county-level herbicide (glyphosate) application. We also incorporated cross-seasonal covariates, including annual abundance of wintering monarchs in Mexico and climate conditions during spring migration and breeding in Texas, USA. We provide the first empirical evidence of a negative association between county-level glyphosate application and local abundance of adult monarchs, particularly in areas of concentrated agriculture. However, this association was only evident during the initial years of the adoption of herbicide-resistant crops (1994–2003). We also found that wetter and, to a lesser degree, cooler springs in Texas were associated with higher summer abundances in Illinois, as were relatively cool local summer temperatures in Illinois. Site-specific abundance of monarchs averaged approximately one fewer per site from 2004–2013 than during the previous decade, suggesting a recent decline in local abundance of monarch butterflies on their summer breeding grounds in Illinois. Our results demonstrate that seasonal climate and land use are associated with trends in adult monarch abundance, and our approach highlights the value of considering fine-resolution temporal fluctuations in population-level responses to environmental conditions when inferring the dynamics of migratory species.","DOI":"10.1111/ecog.02719","ISSN":"1600-0587","journalAbbreviation":"Ecography","author":[{"family":"Saunders","given":"Sarah P."},{"family":"Ries","given":"Leslie"},{"family":"Oberhauser","given":"Karen S."},{"family":"Thogmartin","given":"Wayne E."},{"family":"Zipkin","given":"Elise F."}],"issued":{"date-parts":[["2017",5,1]]}}}],"schema":"https://github.com/citation-style-language/schema/raw/master/csl-citation.json"} </w:instrText>
      </w:r>
      <w:r w:rsidR="001A760B">
        <w:fldChar w:fldCharType="separate"/>
      </w:r>
      <w:r w:rsidR="001A760B" w:rsidRPr="004357F0">
        <w:rPr>
          <w:rFonts w:ascii="Calibri" w:hAnsi="Calibri" w:cs="Calibri"/>
        </w:rPr>
        <w:t>(Saunders et al. 2017)</w:t>
      </w:r>
      <w:r w:rsidR="001A760B">
        <w:fldChar w:fldCharType="end"/>
      </w:r>
      <w:r w:rsidR="001A760B">
        <w:t>.</w:t>
      </w:r>
      <w:r>
        <w:t xml:space="preserve"> Other </w:t>
      </w:r>
      <w:r w:rsidR="001A760B">
        <w:t xml:space="preserve">studies have implicated climate </w:t>
      </w:r>
      <w:r w:rsidR="001A760B">
        <w:fldChar w:fldCharType="begin"/>
      </w:r>
      <w:r w:rsidR="003D6BFD">
        <w:instrText xml:space="preserve"> ADDIN ZOTERO_ITEM CSL_CITATION {"citationID":"a1q25ckc7jk","properties":{"formattedCitation":"(Zipkin et al. 2012)","plainCitation":"(Zipkin et al. 2012)","noteIndex":0},"citationItems":[{"id":1317,"uris":["http://zotero.org/users/3015424/items/JRUA6RZK"],"uri":["http://zotero.org/users/3015424/items/JRUA6RZK"],"itemData":{"id":1317,"type":"article-journal","title":"Tracking climate impacts on the migratory monarch butterfly","container-title":"Global Change Biology","page":"3039-3049","volume":"18","issue":"10","abstract":"Understanding the impacts of climate on migratory species is complicated by the fact that these species travel through several climates that may be changing in diverse ways throughout their complete migratory cycle. Most studies are not designed to tease out the direct and indirect effects of climate at various stages along the migration route. We assess the impacts of spring and summer climate conditions on breeding monarch butterflies, a species that completes its annual migration cycle over several generations. No single, broad-scale climate metric can explain summer breeding phenology or the substantial year-to-year fluctuations observed in population abundances. As such, we built a Poisson regression model to help explain annual arrival times and abundances in the Midwestern United States. We incorporated the climate conditions experienced both during a spring migration/breeding phase in Texas as well as during subsequent arrival and breeding during the main recruitment period in Ohio. Using data from a state-wide butterfly monitoring network in Ohio, our results suggest that climate acts in conflicting ways during the spring and summer seasons. High spring precipitation in Texas is associated with the largest annual population growth in Ohio and the earliest arrival to the summer breeding ground, as are intermediate spring temperatures in Texas. On the other hand, the timing of monarch arrivals to the summer breeding grounds is not affected by climate conditions within Ohio. Once in Ohio for summer breeding, precipitation has minimal impacts on overall abundances, whereas warmer summer temperatures are generally associated with the highest expected abundances, yet this effect is mitigated by the average seasonal temperature of each location in that the warmest sites receive no benefit of above average summer temperatures. Our results highlight the complex relationship between climate and performance for a migrating species and suggest that attempts to understand how monarchs will be affected by future climate conditions will be challenging.","DOI":"10.1111/j.1365-2486.2012.02751.x","ISSN":"1365-2486","journalAbbreviation":"Glob Change Biol","author":[{"family":"Zipkin","given":"Elise F."},{"family":"Ries","given":"Leslie"},{"family":"Reeves","given":"Rick"},{"family":"Regetz","given":"James"},{"family":"Oberhauser","given":"Karen S."}],"issued":{"date-parts":[["2012",10,1]]}}}],"schema":"https://github.com/citation-style-language/schema/raw/master/csl-citation.json"} </w:instrText>
      </w:r>
      <w:r w:rsidR="001A760B">
        <w:fldChar w:fldCharType="separate"/>
      </w:r>
      <w:r w:rsidR="001A760B" w:rsidRPr="004357F0">
        <w:rPr>
          <w:rFonts w:ascii="Calibri" w:hAnsi="Calibri" w:cs="Calibri"/>
        </w:rPr>
        <w:t>(Zipkin et al. 2012)</w:t>
      </w:r>
      <w:r w:rsidR="001A760B">
        <w:fldChar w:fldCharType="end"/>
      </w:r>
      <w:r w:rsidR="001A760B">
        <w:t xml:space="preserve">, </w:t>
      </w:r>
      <w:r w:rsidR="00217133">
        <w:t xml:space="preserve">extreme </w:t>
      </w:r>
      <w:r w:rsidR="001A760B">
        <w:t xml:space="preserve">weather events </w:t>
      </w:r>
      <w:r w:rsidR="001A760B">
        <w:fldChar w:fldCharType="begin"/>
      </w:r>
      <w:r w:rsidR="003D6BFD">
        <w:instrText xml:space="preserve"> ADDIN ZOTERO_ITEM CSL_CITATION {"citationID":"a28t0hbcl1g","properties":{"formattedCitation":"(Brower et al. 2004)","plainCitation":"(Brower et al. 2004)","noteIndex":0},"citationItems":[{"id":1316,"uris":["http://zotero.org/users/3015424/items/R6HTQIHT"],"uri":["http://zotero.org/users/3015424/items/R6HTQIHT"],"itemData":{"id":1316,"type":"article-journal","title":"Catastrophic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Rey","given":"C"},{"family":"Pape","given":"Karen"}],"issued":{"date-parts":[["2004"]]}}}],"schema":"https://github.com/citation-style-language/schema/raw/master/csl-citation.json"} </w:instrText>
      </w:r>
      <w:r w:rsidR="001A760B">
        <w:fldChar w:fldCharType="separate"/>
      </w:r>
      <w:r w:rsidR="001A760B" w:rsidRPr="004357F0">
        <w:rPr>
          <w:rFonts w:ascii="Calibri" w:hAnsi="Calibri" w:cs="Calibri"/>
        </w:rPr>
        <w:t>(Brower et al. 2004)</w:t>
      </w:r>
      <w:r w:rsidR="001A760B">
        <w:fldChar w:fldCharType="end"/>
      </w:r>
      <w:r w:rsidR="001A760B">
        <w:t xml:space="preserve">, changing habitat availability on wintering grounds </w:t>
      </w:r>
      <w:r w:rsidR="001A760B">
        <w:fldChar w:fldCharType="begin"/>
      </w:r>
      <w:r w:rsidR="003D6BFD">
        <w:instrText xml:space="preserve"> ADDIN ZOTERO_ITEM CSL_CITATION {"citationID":"a1hnagcerbh","properties":{"formattedCitation":"(Vidal and Rend\\uc0\\u243{}n-Salinas 2014)","plainCitation":"(Vidal and Rendón-Salinas 2014)","noteIndex":0},"citationItems":[{"id":1315,"uris":["http://zotero.org/users/3015424/items/9P4G2UCM"],"uri":["http://zotero.org/users/3015424/items/9P4G2UCM"],"itemData":{"id":1315,"type":"article-journal","title":"Dynamics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instrText>
      </w:r>
      <w:r w:rsidR="001A760B">
        <w:fldChar w:fldCharType="separate"/>
      </w:r>
      <w:r w:rsidR="003D6BFD" w:rsidRPr="00B71576">
        <w:rPr>
          <w:rFonts w:ascii="Calibri" w:hAnsi="Calibri" w:cs="Calibri"/>
          <w:szCs w:val="24"/>
        </w:rPr>
        <w:t>(Vidal and Rendón-Salinas 2014)</w:t>
      </w:r>
      <w:r w:rsidR="001A760B">
        <w:fldChar w:fldCharType="end"/>
      </w:r>
      <w:r w:rsidR="001A760B">
        <w:t xml:space="preserve">, </w:t>
      </w:r>
      <w:r w:rsidR="00195C58">
        <w:t xml:space="preserve">and </w:t>
      </w:r>
      <w:r w:rsidR="00217133">
        <w:t>mortality during the fall</w:t>
      </w:r>
      <w:r w:rsidR="00195C58">
        <w:t xml:space="preserve"> migration</w:t>
      </w:r>
      <w:r w:rsidR="00217133">
        <w:t xml:space="preserve"> </w:t>
      </w:r>
      <w:r w:rsidR="00647F76">
        <w:fldChar w:fldCharType="begin"/>
      </w:r>
      <w:r w:rsidR="00647F76">
        <w:instrText xml:space="preserve"> ADDIN ZOTERO_ITEM CSL_CITATION {"citationID":"hDDDWjmb","properties":{"formattedCitation":"(Davis and Altizer 2015)","plainCitation":"(Davis and Altizer 2015)","noteIndex":0},"citationItems":[{"id":2080,"uris":["http://zotero.org/users/3015424/items/CT37BZBS"],"uri":["http://zotero.org/users/3015424/items/CT37BZBS"],"itemData":{"id":2080,"type":"article-journal","title":"New Perspectives on Monarch Migration, Evolution, and Population Biology","container-title":"Monarchs in a Changing World: Biology and Conservation of an Iconic Butterfly","page":"203","author":[{"family":"Davis","given":"ANDREW K."},{"family":"Altizer","given":"SONIA"}],"issued":{"date-parts":[["2015"]]}}}],"schema":"https://github.com/citation-style-language/schema/raw/master/csl-citation.json"} </w:instrText>
      </w:r>
      <w:r w:rsidR="00647F76">
        <w:fldChar w:fldCharType="separate"/>
      </w:r>
      <w:r w:rsidR="00647F76" w:rsidRPr="00647F76">
        <w:rPr>
          <w:rFonts w:ascii="Calibri" w:hAnsi="Calibri" w:cs="Calibri"/>
        </w:rPr>
        <w:t>(Davis and Altizer 2015)</w:t>
      </w:r>
      <w:r w:rsidR="00647F76">
        <w:fldChar w:fldCharType="end"/>
      </w:r>
      <w:r w:rsidR="00647F76">
        <w:t xml:space="preserve"> </w:t>
      </w:r>
      <w:r w:rsidR="00217133">
        <w:t>as</w:t>
      </w:r>
      <w:r w:rsidR="001A760B">
        <w:t xml:space="preserve"> </w:t>
      </w:r>
      <w:r w:rsidR="00195C58">
        <w:t xml:space="preserve">possible </w:t>
      </w:r>
      <w:r w:rsidR="001A760B">
        <w:t>factors influencing monarch population dynamics.</w:t>
      </w:r>
      <w:r w:rsidR="0027292D">
        <w:t xml:space="preserve"> </w:t>
      </w:r>
      <w:r w:rsidR="001A760B">
        <w:t xml:space="preserve">With many super-imposed drivers, </w:t>
      </w:r>
      <w:r w:rsidR="00195C58">
        <w:t>monarch</w:t>
      </w:r>
      <w:r w:rsidR="001A760B">
        <w:t xml:space="preserve"> dynamics are likely to be driven by both press and pulsed processes, making the detection of discrete break points associated with regime shifts more difficult.</w:t>
      </w:r>
    </w:p>
    <w:p w14:paraId="2DC1886C" w14:textId="10FCA8E2" w:rsidR="00493C01" w:rsidRDefault="00493C01" w:rsidP="00493C01">
      <w:pPr>
        <w:rPr>
          <w:b/>
        </w:rPr>
      </w:pPr>
      <w:r w:rsidRPr="00633A5C">
        <w:rPr>
          <w:b/>
        </w:rPr>
        <w:t>Discussion</w:t>
      </w:r>
    </w:p>
    <w:p w14:paraId="04359AA3" w14:textId="7DA6DAFC" w:rsidR="00CF1B74" w:rsidRDefault="00CF1B74" w:rsidP="003020A3">
      <w:r>
        <w:t xml:space="preserve">The </w:t>
      </w:r>
      <w:r w:rsidR="00C32614">
        <w:t xml:space="preserve">RSD model </w:t>
      </w:r>
      <w:r>
        <w:t xml:space="preserve">provides a novel and objective tool for </w:t>
      </w:r>
      <w:r w:rsidR="00575692">
        <w:t>evaluating changes in parameters, such as carrying capacity and growth rates, that govern</w:t>
      </w:r>
      <w:r>
        <w:t xml:space="preserve"> natural populations. As illustrated with our case studies, model </w:t>
      </w:r>
      <w:r w:rsidR="00575692">
        <w:t xml:space="preserve">results </w:t>
      </w:r>
      <w:r>
        <w:t>not only identify and quantify parameters changes, but can provide insight into the potential drivers in the systems under study</w:t>
      </w:r>
      <w:r w:rsidR="00575692">
        <w:t xml:space="preserve"> and help focus the time frames that should be examined more closely</w:t>
      </w:r>
      <w:r>
        <w:t xml:space="preserve">. </w:t>
      </w:r>
      <w:r w:rsidR="00B30A16">
        <w:t xml:space="preserve">We illustrated the </w:t>
      </w:r>
      <w:r w:rsidR="00063730">
        <w:t xml:space="preserve">RSD </w:t>
      </w:r>
      <w:r w:rsidR="00B30A16">
        <w:t>with the</w:t>
      </w:r>
      <w:r w:rsidR="003020A3">
        <w:t xml:space="preserve"> Ricker model </w:t>
      </w:r>
      <w:r w:rsidR="00B30A16">
        <w:t>as the functional form governing population dynamics</w:t>
      </w:r>
      <w:r w:rsidR="003020A3">
        <w:t>. However, the central dynamic model could be changed or modified to incorporated more complicated population processes</w:t>
      </w:r>
      <w:r w:rsidR="00845569">
        <w:t>.</w:t>
      </w:r>
      <w:r w:rsidR="003020A3">
        <w:t xml:space="preserve"> </w:t>
      </w:r>
    </w:p>
    <w:p w14:paraId="43E25267" w14:textId="0BB4E852" w:rsidR="00AC5574" w:rsidRDefault="005C5E4E" w:rsidP="00705548">
      <w:r>
        <w:lastRenderedPageBreak/>
        <w:t xml:space="preserve">In both of these evaluations, we found that the </w:t>
      </w:r>
      <w:r w:rsidR="00063730">
        <w:t>RSD</w:t>
      </w:r>
      <w:r>
        <w:t xml:space="preserve"> model was able to detect scenario conditions in practically all cases, but presented a problem with respect to over-sensitivity: essentially, more ‘suspected’ break points were identified by the model than were intentionally placed in the simulated data, creating ambiguities in interpretation. Thus, </w:t>
      </w:r>
      <w:r w:rsidR="00761009">
        <w:t>the model selection</w:t>
      </w:r>
      <w:r>
        <w:t xml:space="preserve"> approach could be used to identify a list of potential break points and break point combinations, and </w:t>
      </w:r>
      <w:r w:rsidR="00761009">
        <w:t xml:space="preserve">the weighting </w:t>
      </w:r>
      <w:r>
        <w:t>tool could be used to evaluate the strength of evidence for each. In our simulations, we found that, on average,  true breaks based on scenario conditions and erroneous breaks could be easily discerned by their computed weights</w:t>
      </w:r>
      <w:r w:rsidR="00AC5574">
        <w:t xml:space="preserve">, while </w:t>
      </w:r>
      <w:r>
        <w:t>erroneous breaks typically averaged less than 0.2 in weight, whereas in most s</w:t>
      </w:r>
      <w:r w:rsidR="00AC5574">
        <w:t xml:space="preserve">cenarios, true breaks had weights of &gt;0.8 </w:t>
      </w:r>
      <w:r w:rsidR="008B4B47">
        <w:t xml:space="preserve">under nearly all simulated conditions </w:t>
      </w:r>
      <w:r w:rsidR="00AC5574">
        <w:t>(Fig.</w:t>
      </w:r>
      <w:r w:rsidR="008B4B47">
        <w:t xml:space="preserve"> 2</w:t>
      </w:r>
      <w:r w:rsidR="00AC5574">
        <w:t xml:space="preserve">). </w:t>
      </w:r>
    </w:p>
    <w:p w14:paraId="46B8581B" w14:textId="471D4A0F" w:rsidR="003F34F4" w:rsidRDefault="003F34F4" w:rsidP="003F34F4">
      <w:r>
        <w:t>We used simulations to understand how changing various inputs affected the likelihood of the RSD model in identifying the conditions under which the data were produced. Performance of the RSD model declined</w:t>
      </w:r>
      <w:r>
        <w:t xml:space="preserve"> slightly</w:t>
      </w:r>
      <w:r>
        <w:t xml:space="preserve"> with increasing levels of stochasticity, or error, in the data, a behavior that is expected of any statistical tool. Yet, performance was relatively stable amongst model sets across the range of noise tested in our experiment (Fig. 1 A).  Other input conditions also impacted the performance of the RSD  model.  The effect of dynamic shift size was dependent on which parameter was changed and by how much (Figs. 1 C, D). Larger shifts in</w:t>
      </w:r>
      <w:r w:rsidRPr="00BC62D0">
        <w:rPr>
          <w:i/>
        </w:rPr>
        <w:t xml:space="preserve"> K</w:t>
      </w:r>
      <w:r>
        <w:t xml:space="preserve"> were more detectable within the equivalent break point combinations set</w:t>
      </w:r>
      <w:r>
        <w:t xml:space="preserve"> produced by the model</w:t>
      </w:r>
      <w:r>
        <w:t xml:space="preserve"> (Fig. 1</w:t>
      </w:r>
      <w:r>
        <w:t xml:space="preserve"> </w:t>
      </w:r>
      <w:r>
        <w:t>C). However, increasing change in</w:t>
      </w:r>
      <w:r w:rsidRPr="00BC62D0">
        <w:rPr>
          <w:i/>
        </w:rPr>
        <w:t xml:space="preserve"> r</w:t>
      </w:r>
      <w:r>
        <w:t xml:space="preserve"> made it less likely for the parameterization conditions to be detected, but this effect varied in strength between parameterization complexity (Figs. 1, 2 D).  Although larger shifts in regression parameters would, intuitively, lead to a higher likelihood of detection, these larger shifts in </w:t>
      </w:r>
      <w:r w:rsidRPr="00BC62D0">
        <w:rPr>
          <w:i/>
        </w:rPr>
        <w:t>r</w:t>
      </w:r>
      <w:r>
        <w:t xml:space="preserve"> would also be more likely to induce large variations in transient dynamics in the years immediately following the shift, potentially making the timing of shifts more difficult to pinpoint.  Similarly, longer time series yielded results that were more error prone (Fig. 1-2 E). This likely because, firstly, there were simply more possible break-point combinations for the model to select from, and secondly, because the penalty for increasing parameterization (i.e. AICc) would decrease as sample sizes grew, leading to increasing likelihood of identifying extra breaks. </w:t>
      </w:r>
    </w:p>
    <w:p w14:paraId="71E4DCF6" w14:textId="4820E165" w:rsidR="00AC5574" w:rsidRDefault="00AC5574" w:rsidP="00705548">
      <w:r>
        <w:t>Applying these insights to our case studies upon evaluating our case studies, we found interpretation of the ladybeetle example was relatively straightforward</w:t>
      </w:r>
      <w:r w:rsidR="002C754D">
        <w:t xml:space="preserve"> (Fig. </w:t>
      </w:r>
      <w:r w:rsidR="008B4B47">
        <w:t>3</w:t>
      </w:r>
      <w:r w:rsidR="002C754D">
        <w:t>)</w:t>
      </w:r>
      <w:r>
        <w:t xml:space="preserve">. Our </w:t>
      </w:r>
      <w:r w:rsidR="002C754D">
        <w:t xml:space="preserve">top </w:t>
      </w:r>
      <w:r>
        <w:t xml:space="preserve">break point </w:t>
      </w:r>
      <w:r w:rsidR="002C754D">
        <w:t>combination and the equivalently-performing set did not contain contradictory information</w:t>
      </w:r>
      <w:r w:rsidR="009013FB">
        <w:t xml:space="preserve">: </w:t>
      </w:r>
      <w:r w:rsidR="002C754D">
        <w:t>each candidate set was simply a subset of breakpoints from the most complex set, and only two break points were found.</w:t>
      </w:r>
      <w:r w:rsidR="009B08ED">
        <w:t xml:space="preserve"> </w:t>
      </w:r>
      <w:r w:rsidR="002C754D">
        <w:t>Both of these break points were associated with moderate or greater weights</w:t>
      </w:r>
      <w:r w:rsidR="009B08ED">
        <w:t xml:space="preserve">, </w:t>
      </w:r>
      <w:r w:rsidR="00FB68C4">
        <w:t>although the values of these break weights were both intermediate to the weights of ‘true’ and ‘erroneous’ breaks found in the simulations, suggesting breaks in natural systems do not behave as cleanly as those in simulated data.</w:t>
      </w:r>
      <w:r w:rsidR="002C754D">
        <w:t xml:space="preserve"> </w:t>
      </w:r>
      <w:r w:rsidR="009013FB">
        <w:t xml:space="preserve">The monarch butterfly case study was more </w:t>
      </w:r>
      <w:r w:rsidR="003F34F4">
        <w:t xml:space="preserve">slightly more </w:t>
      </w:r>
      <w:r w:rsidR="003F34F4">
        <w:t>ambiguous</w:t>
      </w:r>
      <w:r w:rsidR="003F34F4">
        <w:t xml:space="preserve">, as the model selection tool identified a break that the weighting tool indicated to be erroneous </w:t>
      </w:r>
      <w:r w:rsidR="009013FB">
        <w:t xml:space="preserve">(Fig. </w:t>
      </w:r>
      <w:r w:rsidR="008B4B47">
        <w:t>4</w:t>
      </w:r>
      <w:r w:rsidR="009013FB">
        <w:t>).</w:t>
      </w:r>
      <w:r w:rsidR="00202BBB">
        <w:t xml:space="preserve"> </w:t>
      </w:r>
      <w:r w:rsidR="00FB68C4">
        <w:t xml:space="preserve">Weights of the two ‘strongest’ breaks were numerically similar to those of the ladybeetle case study, </w:t>
      </w:r>
      <w:r w:rsidR="003F34F4">
        <w:t xml:space="preserve"> and are well-explained by our understanding of the ecology of monarch butterflies, </w:t>
      </w:r>
      <w:r w:rsidR="00FB68C4">
        <w:t>but model selection results suggest additional, superimposed processes may be affecting monarch population dynamics</w:t>
      </w:r>
      <w:r w:rsidR="00FA16C8">
        <w:t xml:space="preserve"> and creating a noisier signal.</w:t>
      </w:r>
    </w:p>
    <w:p w14:paraId="0D122076" w14:textId="64D76F23" w:rsidR="00A439FD" w:rsidRDefault="00A439FD" w:rsidP="00A439FD">
      <w:r>
        <w:t xml:space="preserve">We recommend users carefully consider the limitations of the tool in the context of the raw data presented: if phases of change are close together (e.g., less than 3-4 years or time periods), the resultant variation may reduce the model’s sensitivity for detecting shifts in the data. For instance, we use the discrete form of the Ricker model, with a yearly time step, but end users can modify model structure </w:t>
      </w:r>
      <w:r>
        <w:lastRenderedPageBreak/>
        <w:t>and temporal resolution appropriate to their systems and available data. As is, the results of the model should be interpreted with caution in populations subject to ongoing change in their environment. We also observed that the likelihood of identifying erroneous break points increased as time series length increased. The reason for this is twofold- first, as the series lengthens, the set of possible breakpoint combinations increases geometrically, thus creating many more combinations for the RSD model to potentially chose from. Secondly, as the number of data points increases, the AICc penalty for small sample sizes approaches zero, so there is minimal penalty for over-parameterizing a model fit on a longer time series. Thus, in cases where a long time series exists, but a particular time period is of interest, the RSD model could be used on the time period of interest alone to minimize the likelihood of distracting or erroneous results.</w:t>
      </w:r>
    </w:p>
    <w:p w14:paraId="78C41534" w14:textId="2C3E45EE" w:rsidR="00493C01" w:rsidRDefault="00493C01" w:rsidP="00493C01">
      <w:bookmarkStart w:id="2" w:name="_Hlk487717543"/>
      <w:r>
        <w:t xml:space="preserve">When interpreted in the context of known species biology, the </w:t>
      </w:r>
      <w:r w:rsidR="00063730">
        <w:t>RSD</w:t>
      </w:r>
      <w:r>
        <w:t xml:space="preserve"> model has the potential to aide management decisions and identify, and rank critical drivers of change </w:t>
      </w:r>
      <w:r w:rsidR="00C31A54">
        <w:t xml:space="preserve">in </w:t>
      </w:r>
      <w:r>
        <w:t>internal dynamics</w:t>
      </w:r>
      <w:r w:rsidR="007F653E">
        <w:t xml:space="preserve"> of a population</w:t>
      </w:r>
      <w:r>
        <w:t xml:space="preserve">. </w:t>
      </w:r>
      <w:r w:rsidR="00C31A54">
        <w:t xml:space="preserve">Our modeling framework should be useful in this </w:t>
      </w:r>
      <w:r w:rsidRPr="00BD1F08">
        <w:t xml:space="preserve">era of rapid global change affecting species dynamics, </w:t>
      </w:r>
      <w:r w:rsidR="00C31A54">
        <w:t xml:space="preserve">as it can help </w:t>
      </w:r>
      <w:r>
        <w:t>evaluate population</w:t>
      </w:r>
      <w:r w:rsidRPr="00BD1F08">
        <w:t xml:space="preserve"> changes </w:t>
      </w:r>
      <w:r>
        <w:t xml:space="preserve">relative </w:t>
      </w:r>
      <w:r w:rsidRPr="00BD1F08">
        <w:t>to internal regulators.</w:t>
      </w:r>
      <w:bookmarkEnd w:id="2"/>
      <w:r w:rsidRPr="00BD1F08">
        <w:t xml:space="preserve">  </w:t>
      </w:r>
    </w:p>
    <w:p w14:paraId="02CE91AA" w14:textId="77777777" w:rsidR="00202BBB" w:rsidRDefault="00202BBB">
      <w:pPr>
        <w:rPr>
          <w:b/>
        </w:rPr>
      </w:pPr>
      <w:r>
        <w:rPr>
          <w:b/>
        </w:rPr>
        <w:br w:type="page"/>
      </w:r>
    </w:p>
    <w:p w14:paraId="7480F7EF" w14:textId="5BEF34EF" w:rsidR="00493C01" w:rsidRPr="00633A5C" w:rsidRDefault="00493C01" w:rsidP="00493C01">
      <w:pPr>
        <w:rPr>
          <w:b/>
        </w:rPr>
      </w:pPr>
      <w:r w:rsidRPr="00633A5C">
        <w:rPr>
          <w:b/>
        </w:rPr>
        <w:lastRenderedPageBreak/>
        <w:t>References</w:t>
      </w:r>
    </w:p>
    <w:p w14:paraId="742360DB" w14:textId="77777777" w:rsidR="006B7574" w:rsidRDefault="00493C01" w:rsidP="006B7574">
      <w:pPr>
        <w:pStyle w:val="Bibliography"/>
      </w:pPr>
      <w:r>
        <w:fldChar w:fldCharType="begin"/>
      </w:r>
      <w:r w:rsidR="00312392">
        <w:instrText xml:space="preserve"> ADDIN ZOTERO_BIBL {"uncited":[],"omitted":[],"custom":[]} CSL_BIBLIOGRAPHY </w:instrText>
      </w:r>
      <w:r>
        <w:fldChar w:fldCharType="separate"/>
      </w:r>
      <w:r w:rsidR="006B7574">
        <w:rPr>
          <w:b/>
          <w:bCs/>
        </w:rPr>
        <w:t>Bahlai, C. A., M. Colunga-Garcia, S. H. Gage, and D. A. Landis</w:t>
      </w:r>
      <w:r w:rsidR="006B7574">
        <w:t xml:space="preserve">. </w:t>
      </w:r>
      <w:r w:rsidR="006B7574">
        <w:rPr>
          <w:b/>
          <w:bCs/>
        </w:rPr>
        <w:t>2013</w:t>
      </w:r>
      <w:r w:rsidR="006B7574">
        <w:t>. Long term functional dynamics of an aphidophagous coccinellid community are unchanged in response to repeated invasion. PLoS One. 8: e83407.</w:t>
      </w:r>
    </w:p>
    <w:p w14:paraId="0C47B1EA" w14:textId="77777777" w:rsidR="006B7574" w:rsidRDefault="006B7574" w:rsidP="006B7574">
      <w:pPr>
        <w:pStyle w:val="Bibliography"/>
      </w:pPr>
      <w:r>
        <w:rPr>
          <w:b/>
          <w:bCs/>
        </w:rPr>
        <w:t>Bahlai, C. A., and M. K. Sears</w:t>
      </w:r>
      <w:r>
        <w:t xml:space="preserve">. </w:t>
      </w:r>
      <w:r>
        <w:rPr>
          <w:b/>
          <w:bCs/>
        </w:rPr>
        <w:t>2009</w:t>
      </w:r>
      <w:r>
        <w:t>. Population dynamics of Harmonia axyridis and Aphis glycines in Niagara Peninsula soybean fields and vineyards. Journal of the Entomological Society of Ontario. 140: 27–39.</w:t>
      </w:r>
    </w:p>
    <w:p w14:paraId="35811754" w14:textId="77777777" w:rsidR="006B7574" w:rsidRDefault="006B7574" w:rsidP="006B7574">
      <w:pPr>
        <w:pStyle w:val="Bibliography"/>
      </w:pPr>
      <w:r>
        <w:rPr>
          <w:b/>
          <w:bCs/>
        </w:rPr>
        <w:t>Bahlai, C. A., W. vander Werf, M. O’Neal, L. Hemerik, and D. A. Landis</w:t>
      </w:r>
      <w:r>
        <w:t xml:space="preserve">. </w:t>
      </w:r>
      <w:r>
        <w:rPr>
          <w:b/>
          <w:bCs/>
        </w:rPr>
        <w:t>2015</w:t>
      </w:r>
      <w:r>
        <w:t>. Shifts in dynamic regime of an invasive lady beetle are linked to the invasion and insecticidal management of its prey. Ecological Applications.</w:t>
      </w:r>
    </w:p>
    <w:p w14:paraId="3468C9A2" w14:textId="77777777" w:rsidR="006B7574" w:rsidRDefault="006B7574" w:rsidP="006B7574">
      <w:pPr>
        <w:pStyle w:val="Bibliography"/>
      </w:pPr>
      <w:r>
        <w:rPr>
          <w:b/>
          <w:bCs/>
        </w:rPr>
        <w:t>Bahlai, C., M. Colunga-Garcia, S. Gage, and D. Landis</w:t>
      </w:r>
      <w:r>
        <w:t xml:space="preserve">. </w:t>
      </w:r>
      <w:r>
        <w:rPr>
          <w:b/>
          <w:bCs/>
        </w:rPr>
        <w:t>2015</w:t>
      </w:r>
      <w:r>
        <w:t>. The role of exotic ladybeetles in the decline of native ladybeetle populations: evidence from long-term monitoring. Biol Invasions. 17: 1005–1024.</w:t>
      </w:r>
    </w:p>
    <w:p w14:paraId="330C16B5" w14:textId="77777777" w:rsidR="006B7574" w:rsidRDefault="006B7574" w:rsidP="006B7574">
      <w:pPr>
        <w:pStyle w:val="Bibliography"/>
      </w:pPr>
      <w:r>
        <w:rPr>
          <w:b/>
          <w:bCs/>
        </w:rPr>
        <w:t>Baker, N. T.</w:t>
      </w:r>
      <w:r>
        <w:t xml:space="preserve"> </w:t>
      </w:r>
      <w:r>
        <w:rPr>
          <w:b/>
          <w:bCs/>
        </w:rPr>
        <w:t>2017</w:t>
      </w:r>
      <w:r>
        <w:t>. Estimated annual agricultural pesticide use by crop group for states of the conterminous United States, 1992-2014. National Water Quality Assessment Program.</w:t>
      </w:r>
    </w:p>
    <w:p w14:paraId="71CFE2D6" w14:textId="77777777" w:rsidR="006B7574" w:rsidRDefault="006B7574" w:rsidP="006B7574">
      <w:pPr>
        <w:pStyle w:val="Bibliography"/>
      </w:pPr>
      <w:r>
        <w:rPr>
          <w:b/>
          <w:bCs/>
        </w:rPr>
        <w:t>Barraquand, F., S. Louca, K. C. Abbott, C. A. Cobbold, F. Cordoleani, D. L. DeAngelis, B. D. Elderd, J. W. Fox, P. Greenwood, and F. M. Hilker</w:t>
      </w:r>
      <w:r>
        <w:t xml:space="preserve">. </w:t>
      </w:r>
      <w:r>
        <w:rPr>
          <w:b/>
          <w:bCs/>
        </w:rPr>
        <w:t>2017</w:t>
      </w:r>
      <w:r>
        <w:t>. Moving forward in circles: challenges and opportunities in modelling population cycles. Ecology letters. 20: 1074–1092.</w:t>
      </w:r>
    </w:p>
    <w:p w14:paraId="4F3E17B7" w14:textId="77777777" w:rsidR="006B7574" w:rsidRDefault="006B7574" w:rsidP="006B7574">
      <w:pPr>
        <w:pStyle w:val="Bibliography"/>
      </w:pPr>
      <w:r>
        <w:rPr>
          <w:b/>
          <w:bCs/>
        </w:rPr>
        <w:t>Berryman, A., and M. Lima</w:t>
      </w:r>
      <w:r>
        <w:t xml:space="preserve">. </w:t>
      </w:r>
      <w:r>
        <w:rPr>
          <w:b/>
          <w:bCs/>
        </w:rPr>
        <w:t>2006</w:t>
      </w:r>
      <w:r>
        <w:t>. Deciphering the effects of climate on animal populations: diagnostic analysis provides new interpretation of Soay sheep dynamics. The American Naturalist. 168: 784–795.</w:t>
      </w:r>
    </w:p>
    <w:p w14:paraId="1C209795" w14:textId="77777777" w:rsidR="006B7574" w:rsidRDefault="006B7574" w:rsidP="006B7574">
      <w:pPr>
        <w:pStyle w:val="Bibliography"/>
      </w:pPr>
      <w:r>
        <w:rPr>
          <w:b/>
          <w:bCs/>
        </w:rPr>
        <w:t>Bestelmeyer, B. T., A. M. Ellison, W. R. Fraser, K. B. Gorman, S. J. Holbrook, C. M. Laney, M. D. Ohman, D. P. C. Peters, F. C. Pillsbury, A. Rassweiler, R. J. Schmitt, and S. Sharma</w:t>
      </w:r>
      <w:r>
        <w:t xml:space="preserve">. </w:t>
      </w:r>
      <w:r>
        <w:rPr>
          <w:b/>
          <w:bCs/>
        </w:rPr>
        <w:t>2011</w:t>
      </w:r>
      <w:r>
        <w:t>. Analysis of abrupt transitions in ecological systems. Ecosphere. 2: art129.</w:t>
      </w:r>
    </w:p>
    <w:p w14:paraId="2963E946" w14:textId="77777777" w:rsidR="006B7574" w:rsidRDefault="006B7574" w:rsidP="006B7574">
      <w:pPr>
        <w:pStyle w:val="Bibliography"/>
      </w:pPr>
      <w:r>
        <w:rPr>
          <w:b/>
          <w:bCs/>
        </w:rPr>
        <w:t>Beverton, R. J., and S. J. Holt</w:t>
      </w:r>
      <w:r>
        <w:t xml:space="preserve">. </w:t>
      </w:r>
      <w:r>
        <w:rPr>
          <w:b/>
          <w:bCs/>
        </w:rPr>
        <w:t>1957</w:t>
      </w:r>
      <w:r>
        <w:t>. On the dynamics of exploited fish populations. Springer Science &amp; Business Media.</w:t>
      </w:r>
    </w:p>
    <w:p w14:paraId="78F8FA78" w14:textId="77777777" w:rsidR="006B7574" w:rsidRDefault="006B7574" w:rsidP="006B7574">
      <w:pPr>
        <w:pStyle w:val="Bibliography"/>
      </w:pPr>
      <w:r>
        <w:rPr>
          <w:b/>
          <w:bCs/>
        </w:rPr>
        <w:t>Bjørnstad, O. N., and B. T. Grenfell</w:t>
      </w:r>
      <w:r>
        <w:t xml:space="preserve">. </w:t>
      </w:r>
      <w:r>
        <w:rPr>
          <w:b/>
          <w:bCs/>
        </w:rPr>
        <w:t>2001</w:t>
      </w:r>
      <w:r>
        <w:t>. Noisy Clockwork: Time Series Analysis of Population Fluctuations in Animals. Science. 293: 638.</w:t>
      </w:r>
    </w:p>
    <w:p w14:paraId="02ADB7D9" w14:textId="77777777" w:rsidR="006B7574" w:rsidRDefault="006B7574" w:rsidP="006B7574">
      <w:pPr>
        <w:pStyle w:val="Bibliography"/>
      </w:pPr>
      <w:r>
        <w:rPr>
          <w:b/>
          <w:bCs/>
        </w:rPr>
        <w:t>Boettiger, C.</w:t>
      </w:r>
      <w:r>
        <w:t xml:space="preserve"> </w:t>
      </w:r>
      <w:r>
        <w:rPr>
          <w:b/>
          <w:bCs/>
        </w:rPr>
        <w:t>2018</w:t>
      </w:r>
      <w:r>
        <w:t>. From noise to knowledge: how randomness generates novel phenomena and reveals information. Ecology Letters. 21: 1255–1267.</w:t>
      </w:r>
    </w:p>
    <w:p w14:paraId="5D72A2D2" w14:textId="77777777" w:rsidR="006B7574" w:rsidRDefault="006B7574" w:rsidP="006B7574">
      <w:pPr>
        <w:pStyle w:val="Bibliography"/>
      </w:pPr>
      <w:r>
        <w:rPr>
          <w:b/>
          <w:bCs/>
        </w:rPr>
        <w:t>Braun, J. V., and H.-G. Muller</w:t>
      </w:r>
      <w:r>
        <w:t xml:space="preserve">. </w:t>
      </w:r>
      <w:r>
        <w:rPr>
          <w:b/>
          <w:bCs/>
        </w:rPr>
        <w:t>1998</w:t>
      </w:r>
      <w:r>
        <w:t>. Statistical Methods for DNA Sequence Segmentation. Statistical Science. 13: 142–162.</w:t>
      </w:r>
    </w:p>
    <w:p w14:paraId="11DD4BD4" w14:textId="77777777" w:rsidR="006B7574" w:rsidRDefault="006B7574" w:rsidP="006B7574">
      <w:pPr>
        <w:pStyle w:val="Bibliography"/>
      </w:pPr>
      <w:r>
        <w:rPr>
          <w:b/>
          <w:bCs/>
        </w:rPr>
        <w:t>Brook, B. W., and C. J. Bradshaw</w:t>
      </w:r>
      <w:r>
        <w:t xml:space="preserve">. </w:t>
      </w:r>
      <w:r>
        <w:rPr>
          <w:b/>
          <w:bCs/>
        </w:rPr>
        <w:t>2006</w:t>
      </w:r>
      <w:r>
        <w:t>. Strength of evidence for density dependence in abundance time series of 1198 species. Ecology. 87: 1445–1451.</w:t>
      </w:r>
    </w:p>
    <w:p w14:paraId="71B2BFF5" w14:textId="77777777" w:rsidR="006B7574" w:rsidRDefault="006B7574" w:rsidP="006B7574">
      <w:pPr>
        <w:pStyle w:val="Bibliography"/>
      </w:pPr>
      <w:r>
        <w:rPr>
          <w:b/>
          <w:bCs/>
        </w:rPr>
        <w:t>Brower, L. P., D. R. Kust, E. Rendon-Salinas, E. G. Serrano, K. R. Kust, J. Miller, C. Fernandez del Rey, and K. Pape</w:t>
      </w:r>
      <w:r>
        <w:t xml:space="preserve">. </w:t>
      </w:r>
      <w:r>
        <w:rPr>
          <w:b/>
          <w:bCs/>
        </w:rPr>
        <w:t>2004</w:t>
      </w:r>
      <w:r>
        <w:t>. Catastrophic winter storm mortality of monarch butterflies in Mexico during January 2002. The Monarch butterfly: biology and conservation. 151–166.</w:t>
      </w:r>
    </w:p>
    <w:p w14:paraId="717AFFD4" w14:textId="77777777" w:rsidR="006B7574" w:rsidRDefault="006B7574" w:rsidP="006B7574">
      <w:pPr>
        <w:pStyle w:val="Bibliography"/>
      </w:pPr>
      <w:r>
        <w:rPr>
          <w:b/>
          <w:bCs/>
        </w:rPr>
        <w:t>Burnham, K. P., and D. R. Anderson</w:t>
      </w:r>
      <w:r>
        <w:t xml:space="preserve">. </w:t>
      </w:r>
      <w:r>
        <w:rPr>
          <w:b/>
          <w:bCs/>
        </w:rPr>
        <w:t>2002</w:t>
      </w:r>
      <w:r>
        <w:t>. Model selection and multimodal inference: a practical information-theoretic approach, 2nd ed. Springer Science + Business Media, LLC, New York.</w:t>
      </w:r>
    </w:p>
    <w:p w14:paraId="16B56287" w14:textId="77777777" w:rsidR="006B7574" w:rsidRDefault="006B7574" w:rsidP="006B7574">
      <w:pPr>
        <w:pStyle w:val="Bibliography"/>
      </w:pPr>
      <w:r>
        <w:rPr>
          <w:b/>
          <w:bCs/>
        </w:rPr>
        <w:t>Carpenter, S. R., W. A. Brock, J. J. Cole, J. F. Kitchell, and M. L. Pace</w:t>
      </w:r>
      <w:r>
        <w:t xml:space="preserve">. </w:t>
      </w:r>
      <w:r>
        <w:rPr>
          <w:b/>
          <w:bCs/>
        </w:rPr>
        <w:t>2008</w:t>
      </w:r>
      <w:r>
        <w:t>. Leading indicators of trophic cascades. Ecology Letters. 11: 128–138.</w:t>
      </w:r>
    </w:p>
    <w:p w14:paraId="479187EB" w14:textId="77777777" w:rsidR="006B7574" w:rsidRDefault="006B7574" w:rsidP="006B7574">
      <w:pPr>
        <w:pStyle w:val="Bibliography"/>
      </w:pPr>
      <w:r>
        <w:rPr>
          <w:b/>
          <w:bCs/>
        </w:rPr>
        <w:t>Cazelles, B., M. Chavez, D. Berteaux, F. Ménard, J. O. Vik, S. Jenouvrier, and N. C. Stenseth</w:t>
      </w:r>
      <w:r>
        <w:t xml:space="preserve">. </w:t>
      </w:r>
      <w:r>
        <w:rPr>
          <w:b/>
          <w:bCs/>
        </w:rPr>
        <w:t>2008</w:t>
      </w:r>
      <w:r>
        <w:t>. Wavelet analysis of ecological time series. Oecologia. 156: 287–304.</w:t>
      </w:r>
    </w:p>
    <w:p w14:paraId="35182906" w14:textId="77777777" w:rsidR="006B7574" w:rsidRDefault="006B7574" w:rsidP="006B7574">
      <w:pPr>
        <w:pStyle w:val="Bibliography"/>
      </w:pPr>
      <w:r>
        <w:rPr>
          <w:b/>
          <w:bCs/>
        </w:rPr>
        <w:t>Davis, A. K., and S. Altizer</w:t>
      </w:r>
      <w:r>
        <w:t xml:space="preserve">. </w:t>
      </w:r>
      <w:r>
        <w:rPr>
          <w:b/>
          <w:bCs/>
        </w:rPr>
        <w:t>2015</w:t>
      </w:r>
      <w:r>
        <w:t>. New Perspectives on Monarch Migration, Evolution, and Population Biology. Monarchs in a Changing World: Biology and Conservation of an Iconic Butterfly. 203.</w:t>
      </w:r>
    </w:p>
    <w:p w14:paraId="7AEA9F2C" w14:textId="77777777" w:rsidR="006B7574" w:rsidRDefault="006B7574" w:rsidP="006B7574">
      <w:pPr>
        <w:pStyle w:val="Bibliography"/>
      </w:pPr>
      <w:r>
        <w:rPr>
          <w:b/>
          <w:bCs/>
        </w:rPr>
        <w:t>Duke, S. O., and S. B. Powles</w:t>
      </w:r>
      <w:r>
        <w:t xml:space="preserve">. </w:t>
      </w:r>
      <w:r>
        <w:rPr>
          <w:b/>
          <w:bCs/>
        </w:rPr>
        <w:t>2009</w:t>
      </w:r>
      <w:r>
        <w:t>. Glyphosate-resistant crops and weeds: now and in the future. AgBioForum. 12: 346–357.</w:t>
      </w:r>
    </w:p>
    <w:p w14:paraId="15E94C94" w14:textId="77777777" w:rsidR="006B7574" w:rsidRDefault="006B7574" w:rsidP="006B7574">
      <w:pPr>
        <w:pStyle w:val="Bibliography"/>
      </w:pPr>
      <w:r>
        <w:rPr>
          <w:b/>
          <w:bCs/>
        </w:rPr>
        <w:lastRenderedPageBreak/>
        <w:t>Eason, T., A. S. Garmestani, C. A. Stow, C. Rojo, M. Alvarez-Cobelas, and H. Cabezas</w:t>
      </w:r>
      <w:r>
        <w:t xml:space="preserve">. </w:t>
      </w:r>
      <w:r>
        <w:rPr>
          <w:b/>
          <w:bCs/>
        </w:rPr>
        <w:t>2016</w:t>
      </w:r>
      <w:r>
        <w:t>. Managing for resilience: an information theory-based approach to assessing ecosystems. J Appl Ecol. 53: 656–665.</w:t>
      </w:r>
    </w:p>
    <w:p w14:paraId="322B8B54" w14:textId="77777777" w:rsidR="006B7574" w:rsidRDefault="006B7574" w:rsidP="006B7574">
      <w:pPr>
        <w:pStyle w:val="Bibliography"/>
      </w:pPr>
      <w:r>
        <w:rPr>
          <w:b/>
          <w:bCs/>
        </w:rPr>
        <w:t>Flockhart, D. T. T., L. P. Brower, M. I. Ramirez, K. A. Hobson, L. I. Wassenaar, S. Altizer, and D. R. Norris</w:t>
      </w:r>
      <w:r>
        <w:t xml:space="preserve">. </w:t>
      </w:r>
      <w:r>
        <w:rPr>
          <w:b/>
          <w:bCs/>
        </w:rPr>
        <w:t>2017</w:t>
      </w:r>
      <w:r>
        <w:t>. Regional climate on the breeding grounds predicts variation in the natal origin of monarch butterflies overwintering in Mexico over 38 years. Glob Change Biol. 23: 2565–2576.</w:t>
      </w:r>
    </w:p>
    <w:p w14:paraId="4B8CECE2" w14:textId="77777777" w:rsidR="006B7574" w:rsidRDefault="006B7574" w:rsidP="006B7574">
      <w:pPr>
        <w:pStyle w:val="Bibliography"/>
      </w:pPr>
      <w:r>
        <w:rPr>
          <w:b/>
          <w:bCs/>
        </w:rPr>
        <w:t>Forchhammer, M. C., and T. Asferg</w:t>
      </w:r>
      <w:r>
        <w:t xml:space="preserve">. </w:t>
      </w:r>
      <w:r>
        <w:rPr>
          <w:b/>
          <w:bCs/>
        </w:rPr>
        <w:t>2000</w:t>
      </w:r>
      <w:r>
        <w:t>. Invading parasites cause a structural shift in red fox dynamics. Proceedings of the Royal Society of London B: Biological Sciences. 267: 779–786.</w:t>
      </w:r>
    </w:p>
    <w:p w14:paraId="78686BFF" w14:textId="77777777" w:rsidR="006B7574" w:rsidRDefault="006B7574" w:rsidP="006B7574">
      <w:pPr>
        <w:pStyle w:val="Bibliography"/>
      </w:pPr>
      <w:r>
        <w:rPr>
          <w:b/>
          <w:bCs/>
        </w:rPr>
        <w:t>Gadrich, T., and G. Katriel</w:t>
      </w:r>
      <w:r>
        <w:t xml:space="preserve">. </w:t>
      </w:r>
      <w:r>
        <w:rPr>
          <w:b/>
          <w:bCs/>
        </w:rPr>
        <w:t>2016</w:t>
      </w:r>
      <w:r>
        <w:t>. A Mechanistic Stochastic Ricker Model: Analytical and Numerical Investigations. Int. J. Bifurcation Chaos. 26: 1650067.</w:t>
      </w:r>
    </w:p>
    <w:p w14:paraId="590403EE" w14:textId="77777777" w:rsidR="006B7574" w:rsidRDefault="006B7574" w:rsidP="006B7574">
      <w:pPr>
        <w:pStyle w:val="Bibliography"/>
      </w:pPr>
      <w:r>
        <w:rPr>
          <w:b/>
          <w:bCs/>
        </w:rPr>
        <w:t>Hall, A. R., D. R. Osborn, and N. Sakkas</w:t>
      </w:r>
      <w:r>
        <w:t xml:space="preserve">. </w:t>
      </w:r>
      <w:r>
        <w:rPr>
          <w:b/>
          <w:bCs/>
        </w:rPr>
        <w:t>2013</w:t>
      </w:r>
      <w:r>
        <w:t>. Inference on Structural Breaks using Information Criteria. The Manchester School. 81: 54–81.</w:t>
      </w:r>
    </w:p>
    <w:p w14:paraId="0A17A9B1" w14:textId="77777777" w:rsidR="006B7574" w:rsidRDefault="006B7574" w:rsidP="006B7574">
      <w:pPr>
        <w:pStyle w:val="Bibliography"/>
      </w:pPr>
      <w:r>
        <w:rPr>
          <w:b/>
          <w:bCs/>
        </w:rPr>
        <w:t>Hare, S. R., and N. J. Mantua</w:t>
      </w:r>
      <w:r>
        <w:t xml:space="preserve">. </w:t>
      </w:r>
      <w:r>
        <w:rPr>
          <w:b/>
          <w:bCs/>
        </w:rPr>
        <w:t>2000</w:t>
      </w:r>
      <w:r>
        <w:t>. Empirical evidence for North Pacific regime shifts in 1977 and 1989. Progress in Oceanography. 47: 103–145.</w:t>
      </w:r>
    </w:p>
    <w:p w14:paraId="48D591D0" w14:textId="77777777" w:rsidR="006B7574" w:rsidRDefault="006B7574" w:rsidP="006B7574">
      <w:pPr>
        <w:pStyle w:val="Bibliography"/>
      </w:pPr>
      <w:r>
        <w:rPr>
          <w:b/>
          <w:bCs/>
        </w:rPr>
        <w:t>Hartzler, R. G.</w:t>
      </w:r>
      <w:r>
        <w:t xml:space="preserve"> </w:t>
      </w:r>
      <w:r>
        <w:rPr>
          <w:b/>
          <w:bCs/>
        </w:rPr>
        <w:t>2010</w:t>
      </w:r>
      <w:r>
        <w:t>. Reduction in common milkweed (Asclepias syriaca) occurrence in Iowa cropland from 1999 to 2009. Crop Protection. 29: 1542–1544.</w:t>
      </w:r>
    </w:p>
    <w:p w14:paraId="4447C057" w14:textId="77777777" w:rsidR="006B7574" w:rsidRDefault="006B7574" w:rsidP="006B7574">
      <w:pPr>
        <w:pStyle w:val="Bibliography"/>
      </w:pPr>
      <w:r>
        <w:rPr>
          <w:b/>
          <w:bCs/>
        </w:rPr>
        <w:t>Heimpel, G., L. Frelich, D. Landis, K. Hopper, K. Hoelmer, Z. Sezen, M. Asplen, and K. Wu</w:t>
      </w:r>
      <w:r>
        <w:t xml:space="preserve">. </w:t>
      </w:r>
      <w:r>
        <w:rPr>
          <w:b/>
          <w:bCs/>
        </w:rPr>
        <w:t>2010</w:t>
      </w:r>
      <w:r>
        <w:t>. European buckthorn and Asian soybean aphid as components of an extensive invasional meltdown in North America. Biological Invasions. 12: 2913–2931.</w:t>
      </w:r>
    </w:p>
    <w:p w14:paraId="0FAA930A" w14:textId="77777777" w:rsidR="006B7574" w:rsidRDefault="006B7574" w:rsidP="006B7574">
      <w:pPr>
        <w:pStyle w:val="Bibliography"/>
      </w:pPr>
      <w:r>
        <w:rPr>
          <w:b/>
          <w:bCs/>
        </w:rPr>
        <w:t>Jenouvrier, S., H. Weimerskirch, C. Barbraud, Y.-H. Park, and B. Cazelles</w:t>
      </w:r>
      <w:r>
        <w:t xml:space="preserve">. </w:t>
      </w:r>
      <w:r>
        <w:rPr>
          <w:b/>
          <w:bCs/>
        </w:rPr>
        <w:t>2005</w:t>
      </w:r>
      <w:r>
        <w:t>. Evidence of a shift in the cyclicity of Antarctic seabird dynamics linked to climate. Proceedings of the Royal Society B: Biological Sciences. 272: 887–895.</w:t>
      </w:r>
    </w:p>
    <w:p w14:paraId="1DD79A69" w14:textId="77777777" w:rsidR="006B7574" w:rsidRDefault="006B7574" w:rsidP="006B7574">
      <w:pPr>
        <w:pStyle w:val="Bibliography"/>
      </w:pPr>
      <w:r>
        <w:rPr>
          <w:b/>
          <w:bCs/>
        </w:rPr>
        <w:t>Killick, R., and I. Eckley</w:t>
      </w:r>
      <w:r>
        <w:t xml:space="preserve">. </w:t>
      </w:r>
      <w:r>
        <w:rPr>
          <w:b/>
          <w:bCs/>
        </w:rPr>
        <w:t>2014</w:t>
      </w:r>
      <w:r>
        <w:t>. changepoint: An R package for changepoint analysis. Journal of Statistical Software. 58: 1–19.</w:t>
      </w:r>
    </w:p>
    <w:p w14:paraId="734B7553" w14:textId="77777777" w:rsidR="006B7574" w:rsidRDefault="006B7574" w:rsidP="006B7574">
      <w:pPr>
        <w:pStyle w:val="Bibliography"/>
      </w:pPr>
      <w:r>
        <w:rPr>
          <w:b/>
          <w:bCs/>
        </w:rPr>
        <w:t>Knapp, A. K., M. D. Smith, S. E. Hobbie, S. L. Collins, T. J. Fahey, G. J. A. Hansen, D. A. Landis, K. J. La Pierre, J. M. Melillo, T. R. Seastedt, G. R. Shaver, and J. R. Webster</w:t>
      </w:r>
      <w:r>
        <w:t xml:space="preserve">. </w:t>
      </w:r>
      <w:r>
        <w:rPr>
          <w:b/>
          <w:bCs/>
        </w:rPr>
        <w:t>2012</w:t>
      </w:r>
      <w:r>
        <w:t>. Past, present, and future roles of long-term experiments in the LTER Network. Bioscience. 62: 377–389.</w:t>
      </w:r>
    </w:p>
    <w:p w14:paraId="30E0E06C" w14:textId="77777777" w:rsidR="006B7574" w:rsidRDefault="006B7574" w:rsidP="006B7574">
      <w:pPr>
        <w:pStyle w:val="Bibliography"/>
      </w:pPr>
      <w:r>
        <w:rPr>
          <w:b/>
          <w:bCs/>
        </w:rPr>
        <w:t>Lovett, J.</w:t>
      </w:r>
      <w:r>
        <w:t xml:space="preserve"> </w:t>
      </w:r>
      <w:r>
        <w:rPr>
          <w:b/>
          <w:bCs/>
        </w:rPr>
        <w:t>2017</w:t>
      </w:r>
      <w:r>
        <w:t>. Monarch Population Status.</w:t>
      </w:r>
    </w:p>
    <w:p w14:paraId="3E0E5F09" w14:textId="77777777" w:rsidR="006B7574" w:rsidRDefault="006B7574" w:rsidP="006B7574">
      <w:pPr>
        <w:pStyle w:val="Bibliography"/>
      </w:pPr>
      <w:r>
        <w:rPr>
          <w:b/>
          <w:bCs/>
        </w:rPr>
        <w:t>May, R. M.</w:t>
      </w:r>
      <w:r>
        <w:t xml:space="preserve"> </w:t>
      </w:r>
      <w:r>
        <w:rPr>
          <w:b/>
          <w:bCs/>
        </w:rPr>
        <w:t>1976</w:t>
      </w:r>
      <w:r>
        <w:t>. Simple mathematical models with very complicated dynamics. Nature. 261: 459–467.</w:t>
      </w:r>
    </w:p>
    <w:p w14:paraId="4860A0E7" w14:textId="77777777" w:rsidR="006B7574" w:rsidRDefault="006B7574" w:rsidP="006B7574">
      <w:pPr>
        <w:pStyle w:val="Bibliography"/>
      </w:pPr>
      <w:r>
        <w:rPr>
          <w:b/>
          <w:bCs/>
        </w:rPr>
        <w:t>Pleasants, J. M., and K. S. Oberhauser</w:t>
      </w:r>
      <w:r>
        <w:t xml:space="preserve">. </w:t>
      </w:r>
      <w:r>
        <w:rPr>
          <w:b/>
          <w:bCs/>
        </w:rPr>
        <w:t>2013</w:t>
      </w:r>
      <w:r>
        <w:t>. Milkweed loss in agricultural fields because of herbicide use: effect on the monarch butterfly population. Insect Conservation and Diversity. 6: 135–144.</w:t>
      </w:r>
    </w:p>
    <w:p w14:paraId="3E09A672" w14:textId="77777777" w:rsidR="006B7574" w:rsidRDefault="006B7574" w:rsidP="006B7574">
      <w:pPr>
        <w:pStyle w:val="Bibliography"/>
      </w:pPr>
      <w:r>
        <w:rPr>
          <w:b/>
          <w:bCs/>
        </w:rPr>
        <w:t>Priyadarshana, W., and G. Sofronov</w:t>
      </w:r>
      <w:r>
        <w:t xml:space="preserve">. </w:t>
      </w:r>
      <w:r>
        <w:rPr>
          <w:b/>
          <w:bCs/>
        </w:rPr>
        <w:t>2015</w:t>
      </w:r>
      <w:r>
        <w:t>. Multiple break-points detection in array CGH data via the cross-entropy method. IEEE/ACM Transactions on Computational Biology and Bioinformatics (TCBB). 12: 487–498.</w:t>
      </w:r>
    </w:p>
    <w:p w14:paraId="134325CE" w14:textId="77777777" w:rsidR="006B7574" w:rsidRDefault="006B7574" w:rsidP="006B7574">
      <w:pPr>
        <w:pStyle w:val="Bibliography"/>
      </w:pPr>
      <w:r>
        <w:rPr>
          <w:b/>
          <w:bCs/>
        </w:rPr>
        <w:t>Prysby, M. D., and K. S. Oberhauser</w:t>
      </w:r>
      <w:r>
        <w:t xml:space="preserve">. </w:t>
      </w:r>
      <w:r>
        <w:rPr>
          <w:b/>
          <w:bCs/>
        </w:rPr>
        <w:t>2004</w:t>
      </w:r>
      <w:r>
        <w:t>. Temporal and geographic variation in monarch densities: citizen scientists document monarch population patterns. The monarch butterfly: Biology and conservation. 9–20.</w:t>
      </w:r>
    </w:p>
    <w:p w14:paraId="120E00C4" w14:textId="77777777" w:rsidR="006B7574" w:rsidRDefault="006B7574" w:rsidP="006B7574">
      <w:pPr>
        <w:pStyle w:val="Bibliography"/>
      </w:pPr>
      <w:r>
        <w:rPr>
          <w:b/>
          <w:bCs/>
        </w:rPr>
        <w:t>R Development Core Team</w:t>
      </w:r>
      <w:r>
        <w:t xml:space="preserve">. </w:t>
      </w:r>
      <w:r>
        <w:rPr>
          <w:b/>
          <w:bCs/>
        </w:rPr>
        <w:t>2017</w:t>
      </w:r>
      <w:r>
        <w:t>. R: A Language and Environment for Statistical Computing 3.3.3. R Foundation for Statistical Computing.</w:t>
      </w:r>
    </w:p>
    <w:p w14:paraId="3E402A22" w14:textId="77777777" w:rsidR="006B7574" w:rsidRDefault="006B7574" w:rsidP="006B7574">
      <w:pPr>
        <w:pStyle w:val="Bibliography"/>
      </w:pPr>
      <w:r>
        <w:rPr>
          <w:b/>
          <w:bCs/>
        </w:rPr>
        <w:t>Ragsdale, D. W., D. J. Voegtlin, and R. J. O’Neil</w:t>
      </w:r>
      <w:r>
        <w:t xml:space="preserve">. </w:t>
      </w:r>
      <w:r>
        <w:rPr>
          <w:b/>
          <w:bCs/>
        </w:rPr>
        <w:t>2004</w:t>
      </w:r>
      <w:r>
        <w:t>. Soybean aphid biology in North America. Annals of the Entomological Society of America. 97: 204–208.</w:t>
      </w:r>
    </w:p>
    <w:p w14:paraId="3E9D2667" w14:textId="77777777" w:rsidR="006B7574" w:rsidRDefault="006B7574" w:rsidP="006B7574">
      <w:pPr>
        <w:pStyle w:val="Bibliography"/>
      </w:pPr>
      <w:r>
        <w:rPr>
          <w:b/>
          <w:bCs/>
        </w:rPr>
        <w:t>Rhainds, M., H. J. S. Yoo, P. Kindlmann, D. Voegtlin, D. Castillo, C. Rutledge, C. Sadof, S. Yaninek, and R. J. O’Neil</w:t>
      </w:r>
      <w:r>
        <w:t xml:space="preserve">. </w:t>
      </w:r>
      <w:r>
        <w:rPr>
          <w:b/>
          <w:bCs/>
        </w:rPr>
        <w:t>2010</w:t>
      </w:r>
      <w:r>
        <w:t>. Two-year oscillation cycle in abundance of soybean aphid in Indiana. Agricultural and Forest Entomology. 12: 251–257.</w:t>
      </w:r>
    </w:p>
    <w:p w14:paraId="2DD72545" w14:textId="77777777" w:rsidR="006B7574" w:rsidRDefault="006B7574" w:rsidP="006B7574">
      <w:pPr>
        <w:pStyle w:val="Bibliography"/>
      </w:pPr>
      <w:r>
        <w:rPr>
          <w:b/>
          <w:bCs/>
        </w:rPr>
        <w:t>Ricker, W. E.</w:t>
      </w:r>
      <w:r>
        <w:t xml:space="preserve"> </w:t>
      </w:r>
      <w:r>
        <w:rPr>
          <w:b/>
          <w:bCs/>
        </w:rPr>
        <w:t>1954</w:t>
      </w:r>
      <w:r>
        <w:t>. Stock and Recruitment. J. Fish. Res. Bd. Can. 11: 559–623.</w:t>
      </w:r>
    </w:p>
    <w:p w14:paraId="31BD9877" w14:textId="77777777" w:rsidR="006B7574" w:rsidRDefault="006B7574" w:rsidP="006B7574">
      <w:pPr>
        <w:pStyle w:val="Bibliography"/>
      </w:pPr>
      <w:r>
        <w:rPr>
          <w:b/>
          <w:bCs/>
        </w:rPr>
        <w:t>Sarkar, S.</w:t>
      </w:r>
      <w:r>
        <w:t xml:space="preserve"> </w:t>
      </w:r>
      <w:r>
        <w:rPr>
          <w:b/>
          <w:bCs/>
        </w:rPr>
        <w:t>2017</w:t>
      </w:r>
      <w:r>
        <w:t>. What Is Threatening Monarchs? BioScience. 67: 1080–1080.</w:t>
      </w:r>
    </w:p>
    <w:p w14:paraId="518EE33F" w14:textId="77777777" w:rsidR="006B7574" w:rsidRDefault="006B7574" w:rsidP="006B7574">
      <w:pPr>
        <w:pStyle w:val="Bibliography"/>
      </w:pPr>
      <w:r>
        <w:rPr>
          <w:b/>
          <w:bCs/>
        </w:rPr>
        <w:lastRenderedPageBreak/>
        <w:t>Saunders, S. P., L. Ries, K. S. Oberhauser, W. E. Thogmartin, and E. F. Zipkin</w:t>
      </w:r>
      <w:r>
        <w:t xml:space="preserve">. </w:t>
      </w:r>
      <w:r>
        <w:rPr>
          <w:b/>
          <w:bCs/>
        </w:rPr>
        <w:t>2017</w:t>
      </w:r>
      <w:r>
        <w:t>. Local and cross-seasonal associations of climate and land use with abundance of monarch butterflies Danaus plexippus. Ecography. n/a-n/a.</w:t>
      </w:r>
    </w:p>
    <w:p w14:paraId="71B0D5CE" w14:textId="77777777" w:rsidR="006B7574" w:rsidRDefault="006B7574" w:rsidP="006B7574">
      <w:pPr>
        <w:pStyle w:val="Bibliography"/>
      </w:pPr>
      <w:r>
        <w:rPr>
          <w:b/>
          <w:bCs/>
        </w:rPr>
        <w:t>Sutherland, W. J., R. P. Freckleton, H. C. J. Godfray, S. R. Beissinger, T. Benton, D. D. Cameron, Y. Carmel, D. A. Coomes, T. Coulson, M. C. Emmerson, R. S. Hails, G. C. Hays, D. J. Hodgson, M. J. Hutchings, D. Johnson, J. P. G. Jones, M. J. Keeling, H. Kokko, W. E. Kunin, X. Lambin, O. T. Lewis, Y. Malhi, N. Mieszkowska, E. J. Milner-Gulland, K. Norris, A. B. Phillimore, D. W. Purves, J. M. Reid, D. C. Reuman, K. Thompson, J. M. J. Travis, L. A. Turnbull, D. A. Wardle, and T. Wiegand</w:t>
      </w:r>
      <w:r>
        <w:t xml:space="preserve">. </w:t>
      </w:r>
      <w:r>
        <w:rPr>
          <w:b/>
          <w:bCs/>
        </w:rPr>
        <w:t>2013</w:t>
      </w:r>
      <w:r>
        <w:t>. Identification of 100 fundamental ecological questions. J Ecol. 101: 58–67.</w:t>
      </w:r>
    </w:p>
    <w:p w14:paraId="28072B96" w14:textId="77777777" w:rsidR="006B7574" w:rsidRDefault="006B7574" w:rsidP="006B7574">
      <w:pPr>
        <w:pStyle w:val="Bibliography"/>
      </w:pPr>
      <w:r>
        <w:rPr>
          <w:b/>
          <w:bCs/>
        </w:rPr>
        <w:t>Toms, J. D., and M. L. Lesperance</w:t>
      </w:r>
      <w:r>
        <w:t xml:space="preserve">. </w:t>
      </w:r>
      <w:r>
        <w:rPr>
          <w:b/>
          <w:bCs/>
        </w:rPr>
        <w:t>2003</w:t>
      </w:r>
      <w:r>
        <w:t>. Piecewise regression: a tool for identifying ecological thresholds. Ecology. 84: 2034–2041.</w:t>
      </w:r>
    </w:p>
    <w:p w14:paraId="361FD4C3" w14:textId="77777777" w:rsidR="006B7574" w:rsidRDefault="006B7574" w:rsidP="006B7574">
      <w:pPr>
        <w:pStyle w:val="Bibliography"/>
      </w:pPr>
      <w:r>
        <w:rPr>
          <w:b/>
          <w:bCs/>
        </w:rPr>
        <w:t>Turchin, P.</w:t>
      </w:r>
      <w:r>
        <w:t xml:space="preserve"> </w:t>
      </w:r>
      <w:r>
        <w:rPr>
          <w:b/>
          <w:bCs/>
        </w:rPr>
        <w:t>2003</w:t>
      </w:r>
      <w:r>
        <w:t>. Complex population dynamics: a theoretical/empirical synthesis. Princeton University Press.</w:t>
      </w:r>
    </w:p>
    <w:p w14:paraId="7E320A50" w14:textId="77777777" w:rsidR="006B7574" w:rsidRDefault="006B7574" w:rsidP="006B7574">
      <w:pPr>
        <w:pStyle w:val="Bibliography"/>
      </w:pPr>
      <w:r>
        <w:rPr>
          <w:b/>
          <w:bCs/>
        </w:rPr>
        <w:t>Urquhart, F. A., and N. R. Urquhart</w:t>
      </w:r>
      <w:r>
        <w:t xml:space="preserve">. </w:t>
      </w:r>
      <w:r>
        <w:rPr>
          <w:b/>
          <w:bCs/>
        </w:rPr>
        <w:t>1978</w:t>
      </w:r>
      <w:r>
        <w:t>. Autumnal migration routes of the eastern population of the monarch butterfly (Danaus p. plexippus L.; Danaidae; Lepidoptera) in North America to the overwintering site in the Neovolcanic Plateau of Mexico. Can. J. Zool. 56: 1759–1764.</w:t>
      </w:r>
    </w:p>
    <w:p w14:paraId="60C29838" w14:textId="77777777" w:rsidR="006B7574" w:rsidRDefault="006B7574" w:rsidP="006B7574">
      <w:pPr>
        <w:pStyle w:val="Bibliography"/>
      </w:pPr>
      <w:r>
        <w:rPr>
          <w:b/>
          <w:bCs/>
        </w:rPr>
        <w:t>Vidal, O., and E. Rendón-Salinas</w:t>
      </w:r>
      <w:r>
        <w:t xml:space="preserve">. </w:t>
      </w:r>
      <w:r>
        <w:rPr>
          <w:b/>
          <w:bCs/>
        </w:rPr>
        <w:t>2014</w:t>
      </w:r>
      <w:r>
        <w:t>. Dynamics and trends of overwintering colonies of the monarch butterfly in Mexico. Biological Conservation. 180: 165–175.</w:t>
      </w:r>
    </w:p>
    <w:p w14:paraId="2456919C" w14:textId="77777777" w:rsidR="006B7574" w:rsidRDefault="006B7574" w:rsidP="006B7574">
      <w:pPr>
        <w:pStyle w:val="Bibliography"/>
      </w:pPr>
      <w:r>
        <w:rPr>
          <w:b/>
          <w:bCs/>
        </w:rPr>
        <w:t>Weimerskirch, H., P. Inchausti, C. Guinet, and C. Barbraud</w:t>
      </w:r>
      <w:r>
        <w:t xml:space="preserve">. </w:t>
      </w:r>
      <w:r>
        <w:rPr>
          <w:b/>
          <w:bCs/>
        </w:rPr>
        <w:t>2003</w:t>
      </w:r>
      <w:r>
        <w:t>. Trends in bird and seal populations as indicators of a system shift in the Southern Ocean. Antarctic Science. 15: 249–256.</w:t>
      </w:r>
    </w:p>
    <w:p w14:paraId="281CCB6A" w14:textId="77777777" w:rsidR="006B7574" w:rsidRDefault="006B7574" w:rsidP="006B7574">
      <w:pPr>
        <w:pStyle w:val="Bibliography"/>
      </w:pPr>
      <w:r>
        <w:rPr>
          <w:b/>
          <w:bCs/>
        </w:rPr>
        <w:t>Wu, Z., D. Schenk-Hamlin, W. Zhan, D. W. Ragsdale, and G. E. Heimpel</w:t>
      </w:r>
      <w:r>
        <w:t xml:space="preserve">. </w:t>
      </w:r>
      <w:r>
        <w:rPr>
          <w:b/>
          <w:bCs/>
        </w:rPr>
        <w:t>2004</w:t>
      </w:r>
      <w:r>
        <w:t>. The soybean aphid in China: a historical review. Annals of the Entomological Society of America. 97: 209–218.</w:t>
      </w:r>
    </w:p>
    <w:p w14:paraId="73B46EC2" w14:textId="77777777" w:rsidR="006B7574" w:rsidRDefault="006B7574" w:rsidP="006B7574">
      <w:pPr>
        <w:pStyle w:val="Bibliography"/>
      </w:pPr>
      <w:r>
        <w:rPr>
          <w:b/>
          <w:bCs/>
        </w:rPr>
        <w:t>Zaya, D. N., I. S. Pearse, and G. Spyreas</w:t>
      </w:r>
      <w:r>
        <w:t xml:space="preserve">. </w:t>
      </w:r>
      <w:r>
        <w:rPr>
          <w:b/>
          <w:bCs/>
        </w:rPr>
        <w:t>2017</w:t>
      </w:r>
      <w:r>
        <w:t>. Long-Term Trends in Midwestern Milkweed Abundances and Their Relevance to Monarch Butterfly Declines. BioScience. 67: 343–356.</w:t>
      </w:r>
    </w:p>
    <w:p w14:paraId="6C09ECBA" w14:textId="77777777" w:rsidR="006B7574" w:rsidRDefault="006B7574" w:rsidP="006B7574">
      <w:pPr>
        <w:pStyle w:val="Bibliography"/>
      </w:pPr>
      <w:r>
        <w:rPr>
          <w:b/>
          <w:bCs/>
        </w:rPr>
        <w:t>Zeileis, A., F. Leisch, K. Hornik, and C. Kleiber</w:t>
      </w:r>
      <w:r>
        <w:t xml:space="preserve">. </w:t>
      </w:r>
      <w:r>
        <w:rPr>
          <w:b/>
          <w:bCs/>
        </w:rPr>
        <w:t>2001</w:t>
      </w:r>
      <w:r>
        <w:t>. strucchange. An R package for testing for structural change in linear regression models.</w:t>
      </w:r>
    </w:p>
    <w:p w14:paraId="53CB9D45" w14:textId="77777777" w:rsidR="006B7574" w:rsidRDefault="006B7574" w:rsidP="006B7574">
      <w:pPr>
        <w:pStyle w:val="Bibliography"/>
      </w:pPr>
      <w:r>
        <w:rPr>
          <w:b/>
          <w:bCs/>
        </w:rPr>
        <w:t>Zipkin, E. F., C. E. Kraft, E. G. Cooch, and P. J. Sullivan</w:t>
      </w:r>
      <w:r>
        <w:t xml:space="preserve">. </w:t>
      </w:r>
      <w:r>
        <w:rPr>
          <w:b/>
          <w:bCs/>
        </w:rPr>
        <w:t>2009</w:t>
      </w:r>
      <w:r>
        <w:t>. When can efforts to control nuisance and invasive species backfire? Ecological Applications. 19: 1585–1595.</w:t>
      </w:r>
    </w:p>
    <w:p w14:paraId="455D4A17" w14:textId="77777777" w:rsidR="006B7574" w:rsidRDefault="006B7574" w:rsidP="006B7574">
      <w:pPr>
        <w:pStyle w:val="Bibliography"/>
      </w:pPr>
      <w:r>
        <w:rPr>
          <w:b/>
          <w:bCs/>
        </w:rPr>
        <w:t>Zipkin, E. F., L. Ries, R. Reeves, J. Regetz, and K. S. Oberhauser</w:t>
      </w:r>
      <w:r>
        <w:t xml:space="preserve">. </w:t>
      </w:r>
      <w:r>
        <w:rPr>
          <w:b/>
          <w:bCs/>
        </w:rPr>
        <w:t>2012</w:t>
      </w:r>
      <w:r>
        <w:t>. Tracking climate impacts on the migratory monarch butterfly. Glob Change Biol. 18: 3039–3049.</w:t>
      </w:r>
    </w:p>
    <w:p w14:paraId="3B5B5FEC" w14:textId="77777777" w:rsidR="00493C01" w:rsidRDefault="00493C01" w:rsidP="00493C01">
      <w:r>
        <w:fldChar w:fldCharType="end"/>
      </w:r>
    </w:p>
    <w:p w14:paraId="3B7BAA77" w14:textId="77777777" w:rsidR="00493C01" w:rsidRDefault="00493C01" w:rsidP="00493C01">
      <w:pPr>
        <w:rPr>
          <w:b/>
        </w:rPr>
      </w:pPr>
      <w:r>
        <w:rPr>
          <w:b/>
        </w:rPr>
        <w:br w:type="page"/>
      </w:r>
    </w:p>
    <w:p w14:paraId="124766E2" w14:textId="7F1A9598" w:rsidR="00493C01" w:rsidRDefault="00493C01" w:rsidP="00493C01">
      <w:r w:rsidRPr="00D0485A">
        <w:rPr>
          <w:b/>
        </w:rPr>
        <w:lastRenderedPageBreak/>
        <w:t xml:space="preserve">Table </w:t>
      </w:r>
      <w:r>
        <w:rPr>
          <w:b/>
        </w:rPr>
        <w:t>1</w:t>
      </w:r>
      <w:r w:rsidRPr="00D0485A">
        <w:rPr>
          <w:b/>
        </w:rPr>
        <w:t>:</w:t>
      </w:r>
      <w:r>
        <w:t xml:space="preserve"> </w:t>
      </w:r>
      <w:r w:rsidRPr="00D0485A">
        <w:t xml:space="preserve">Ricker model fits for each phase between break points resulting from fitting population data of </w:t>
      </w:r>
      <w:r w:rsidRPr="00D0485A">
        <w:rPr>
          <w:i/>
        </w:rPr>
        <w:t>Harmonia axyridis</w:t>
      </w:r>
      <w:r w:rsidRPr="00D0485A">
        <w:t xml:space="preserve"> from Kellogg Biological Station, 1994-201</w:t>
      </w:r>
      <w:r>
        <w:t>5</w:t>
      </w:r>
      <w:r w:rsidRPr="00D0485A">
        <w:t xml:space="preserve">. Regression parameters r represent the per capita yearly intrinsic rate of increase and K the carrying capacity, based on population numbers expressed as average number of adult </w:t>
      </w:r>
      <w:r w:rsidRPr="00D0485A">
        <w:rPr>
          <w:i/>
        </w:rPr>
        <w:t>H. axyridis</w:t>
      </w:r>
      <w:r w:rsidRPr="00D0485A">
        <w:t xml:space="preserve"> captured per trap, per year</w:t>
      </w:r>
      <w:r>
        <w:t xml:space="preserve">. The ‘Phase’ column gives a shorthand for referring to the data subsetting structure indicated by the </w:t>
      </w:r>
      <w:r w:rsidR="00063730">
        <w:t>R</w:t>
      </w:r>
      <w:r w:rsidR="00063730">
        <w:t xml:space="preserve">egime </w:t>
      </w:r>
      <w:r w:rsidR="00063730">
        <w:t>S</w:t>
      </w:r>
      <w:r w:rsidR="00063730">
        <w:t xml:space="preserve">hift </w:t>
      </w:r>
      <w:r w:rsidR="00063730">
        <w:t>D</w:t>
      </w:r>
      <w:r w:rsidR="00063730">
        <w:t xml:space="preserve">etector </w:t>
      </w:r>
      <w:r>
        <w:t>model.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1060"/>
        <w:gridCol w:w="2183"/>
        <w:gridCol w:w="1572"/>
        <w:gridCol w:w="1401"/>
      </w:tblGrid>
      <w:tr w:rsidR="00493C01" w14:paraId="705D2456" w14:textId="77777777" w:rsidTr="001C51BB">
        <w:tc>
          <w:tcPr>
            <w:tcW w:w="1350" w:type="dxa"/>
            <w:tcBorders>
              <w:top w:val="single" w:sz="4" w:space="0" w:color="auto"/>
              <w:bottom w:val="single" w:sz="4" w:space="0" w:color="auto"/>
            </w:tcBorders>
          </w:tcPr>
          <w:p w14:paraId="5842A2CC" w14:textId="77777777" w:rsidR="00493C01" w:rsidRDefault="00493C01" w:rsidP="001C51BB">
            <w:pPr>
              <w:rPr>
                <w:b/>
              </w:rPr>
            </w:pPr>
            <w:r>
              <w:rPr>
                <w:b/>
              </w:rPr>
              <w:t>Data</w:t>
            </w:r>
          </w:p>
          <w:p w14:paraId="0F6C5CE1" w14:textId="77777777" w:rsidR="00493C01" w:rsidRPr="005E54DF" w:rsidRDefault="00493C01" w:rsidP="001C51BB">
            <w:pPr>
              <w:rPr>
                <w:b/>
              </w:rPr>
            </w:pPr>
            <w:r>
              <w:rPr>
                <w:b/>
              </w:rPr>
              <w:t>structure</w:t>
            </w:r>
          </w:p>
        </w:tc>
        <w:tc>
          <w:tcPr>
            <w:tcW w:w="1060" w:type="dxa"/>
            <w:tcBorders>
              <w:top w:val="single" w:sz="4" w:space="0" w:color="auto"/>
              <w:bottom w:val="single" w:sz="4" w:space="0" w:color="auto"/>
            </w:tcBorders>
          </w:tcPr>
          <w:p w14:paraId="4B33E560" w14:textId="77777777" w:rsidR="00493C01" w:rsidRPr="005E54DF" w:rsidRDefault="00493C01" w:rsidP="001C51BB">
            <w:pPr>
              <w:rPr>
                <w:b/>
              </w:rPr>
            </w:pPr>
            <w:r w:rsidRPr="005E54DF">
              <w:rPr>
                <w:b/>
              </w:rPr>
              <w:t>Phase</w:t>
            </w:r>
          </w:p>
        </w:tc>
        <w:tc>
          <w:tcPr>
            <w:tcW w:w="2183" w:type="dxa"/>
            <w:tcBorders>
              <w:top w:val="single" w:sz="4" w:space="0" w:color="auto"/>
              <w:bottom w:val="single" w:sz="4" w:space="0" w:color="auto"/>
            </w:tcBorders>
          </w:tcPr>
          <w:p w14:paraId="20F37236" w14:textId="77777777" w:rsidR="00493C01" w:rsidRPr="005E54DF" w:rsidRDefault="00493C01" w:rsidP="001C51BB">
            <w:pPr>
              <w:rPr>
                <w:b/>
              </w:rPr>
            </w:pPr>
            <w:r w:rsidRPr="005E54DF">
              <w:rPr>
                <w:b/>
              </w:rPr>
              <w:t>Years in subset</w:t>
            </w:r>
          </w:p>
        </w:tc>
        <w:tc>
          <w:tcPr>
            <w:tcW w:w="1572" w:type="dxa"/>
            <w:tcBorders>
              <w:top w:val="single" w:sz="4" w:space="0" w:color="auto"/>
              <w:bottom w:val="single" w:sz="4" w:space="0" w:color="auto"/>
            </w:tcBorders>
          </w:tcPr>
          <w:p w14:paraId="36714F65" w14:textId="77777777" w:rsidR="00493C01" w:rsidRPr="005E54DF" w:rsidRDefault="00493C01" w:rsidP="001C51BB">
            <w:pPr>
              <w:jc w:val="center"/>
              <w:rPr>
                <w:b/>
              </w:rPr>
            </w:pPr>
            <w:r w:rsidRPr="005E54DF">
              <w:rPr>
                <w:b/>
              </w:rPr>
              <w:t xml:space="preserve">r ( </w:t>
            </w:r>
            <w:r w:rsidRPr="005E54DF">
              <w:rPr>
                <w:rFonts w:cstheme="minorHAnsi"/>
                <w:b/>
              </w:rPr>
              <w:t>±</w:t>
            </w:r>
            <w:r w:rsidRPr="005E54DF">
              <w:rPr>
                <w:b/>
              </w:rPr>
              <w:t xml:space="preserve"> SE)</w:t>
            </w:r>
          </w:p>
        </w:tc>
        <w:tc>
          <w:tcPr>
            <w:tcW w:w="1401" w:type="dxa"/>
            <w:tcBorders>
              <w:top w:val="single" w:sz="4" w:space="0" w:color="auto"/>
              <w:bottom w:val="single" w:sz="4" w:space="0" w:color="auto"/>
            </w:tcBorders>
          </w:tcPr>
          <w:p w14:paraId="33FF9E00" w14:textId="77777777" w:rsidR="00493C01" w:rsidRPr="005E54DF" w:rsidRDefault="00493C01" w:rsidP="001C51BB">
            <w:pPr>
              <w:jc w:val="center"/>
              <w:rPr>
                <w:b/>
              </w:rPr>
            </w:pPr>
            <w:r w:rsidRPr="005E54DF">
              <w:rPr>
                <w:b/>
              </w:rPr>
              <w:t xml:space="preserve">K ( </w:t>
            </w:r>
            <w:r w:rsidRPr="005E54DF">
              <w:rPr>
                <w:rFonts w:cstheme="minorHAnsi"/>
                <w:b/>
              </w:rPr>
              <w:t>±</w:t>
            </w:r>
            <w:r w:rsidRPr="005E54DF">
              <w:rPr>
                <w:b/>
              </w:rPr>
              <w:t xml:space="preserve"> SE)</w:t>
            </w:r>
          </w:p>
        </w:tc>
      </w:tr>
      <w:tr w:rsidR="00493C01" w14:paraId="7B6152EC" w14:textId="77777777" w:rsidTr="001C51BB">
        <w:tc>
          <w:tcPr>
            <w:tcW w:w="1350" w:type="dxa"/>
            <w:tcBorders>
              <w:top w:val="single" w:sz="4" w:space="0" w:color="auto"/>
            </w:tcBorders>
          </w:tcPr>
          <w:p w14:paraId="4047FC3D" w14:textId="7AE857F0" w:rsidR="00493C01" w:rsidRDefault="002E5868" w:rsidP="001C51BB">
            <w:r>
              <w:t>Two breaks</w:t>
            </w:r>
          </w:p>
        </w:tc>
        <w:tc>
          <w:tcPr>
            <w:tcW w:w="1060" w:type="dxa"/>
            <w:tcBorders>
              <w:top w:val="single" w:sz="4" w:space="0" w:color="auto"/>
            </w:tcBorders>
          </w:tcPr>
          <w:p w14:paraId="24A499E3" w14:textId="77777777" w:rsidR="00493C01" w:rsidRDefault="00493C01" w:rsidP="001C51BB">
            <w:r>
              <w:t>A</w:t>
            </w:r>
          </w:p>
        </w:tc>
        <w:tc>
          <w:tcPr>
            <w:tcW w:w="2183" w:type="dxa"/>
            <w:tcBorders>
              <w:top w:val="single" w:sz="4" w:space="0" w:color="auto"/>
            </w:tcBorders>
          </w:tcPr>
          <w:p w14:paraId="59B05841" w14:textId="77777777" w:rsidR="00493C01" w:rsidRDefault="00493C01" w:rsidP="001C51BB">
            <w:r>
              <w:t>1994-2000</w:t>
            </w:r>
          </w:p>
        </w:tc>
        <w:tc>
          <w:tcPr>
            <w:tcW w:w="1572" w:type="dxa"/>
            <w:tcBorders>
              <w:top w:val="single" w:sz="4" w:space="0" w:color="auto"/>
            </w:tcBorders>
          </w:tcPr>
          <w:p w14:paraId="5D3697B1" w14:textId="77777777" w:rsidR="00493C01" w:rsidRDefault="00493C01" w:rsidP="001C51BB">
            <w:pPr>
              <w:jc w:val="center"/>
            </w:pPr>
            <w:r>
              <w:t xml:space="preserve">1.3 </w:t>
            </w:r>
            <w:r>
              <w:rPr>
                <w:rFonts w:cstheme="minorHAnsi"/>
              </w:rPr>
              <w:t>± 0.3</w:t>
            </w:r>
          </w:p>
        </w:tc>
        <w:tc>
          <w:tcPr>
            <w:tcW w:w="1401" w:type="dxa"/>
            <w:tcBorders>
              <w:top w:val="single" w:sz="4" w:space="0" w:color="auto"/>
            </w:tcBorders>
          </w:tcPr>
          <w:p w14:paraId="12665897" w14:textId="77777777" w:rsidR="00493C01" w:rsidRDefault="00493C01" w:rsidP="001C51BB">
            <w:pPr>
              <w:jc w:val="center"/>
            </w:pPr>
            <w:r>
              <w:rPr>
                <w:rFonts w:cstheme="minorHAnsi"/>
              </w:rPr>
              <w:t>0.31 ± 0.02</w:t>
            </w:r>
          </w:p>
        </w:tc>
      </w:tr>
      <w:tr w:rsidR="00493C01" w14:paraId="06E548E1" w14:textId="77777777" w:rsidTr="001C51BB">
        <w:tc>
          <w:tcPr>
            <w:tcW w:w="1350" w:type="dxa"/>
          </w:tcPr>
          <w:p w14:paraId="5FB71F2B" w14:textId="77777777" w:rsidR="00493C01" w:rsidRDefault="00493C01" w:rsidP="001C51BB"/>
        </w:tc>
        <w:tc>
          <w:tcPr>
            <w:tcW w:w="1060" w:type="dxa"/>
          </w:tcPr>
          <w:p w14:paraId="0F33A325" w14:textId="77777777" w:rsidR="00493C01" w:rsidRDefault="00493C01" w:rsidP="001C51BB">
            <w:r>
              <w:t>B</w:t>
            </w:r>
          </w:p>
        </w:tc>
        <w:tc>
          <w:tcPr>
            <w:tcW w:w="2183" w:type="dxa"/>
          </w:tcPr>
          <w:p w14:paraId="4B0672D8" w14:textId="77777777" w:rsidR="00493C01" w:rsidRDefault="00493C01" w:rsidP="001C51BB">
            <w:r>
              <w:t>2001-2005</w:t>
            </w:r>
          </w:p>
        </w:tc>
        <w:tc>
          <w:tcPr>
            <w:tcW w:w="1572" w:type="dxa"/>
          </w:tcPr>
          <w:p w14:paraId="5170AF58" w14:textId="77777777" w:rsidR="00493C01" w:rsidRDefault="00493C01" w:rsidP="001C51BB">
            <w:pPr>
              <w:jc w:val="center"/>
            </w:pPr>
            <w:r>
              <w:rPr>
                <w:rFonts w:cstheme="minorHAnsi"/>
              </w:rPr>
              <w:t>2.3 ± 0.3</w:t>
            </w:r>
          </w:p>
        </w:tc>
        <w:tc>
          <w:tcPr>
            <w:tcW w:w="1401" w:type="dxa"/>
          </w:tcPr>
          <w:p w14:paraId="6B03ABDE" w14:textId="77777777" w:rsidR="00493C01" w:rsidRDefault="00493C01" w:rsidP="001C51BB">
            <w:pPr>
              <w:jc w:val="center"/>
            </w:pPr>
            <w:r>
              <w:rPr>
                <w:rFonts w:cstheme="minorHAnsi"/>
              </w:rPr>
              <w:t>0.43 ± 0.03</w:t>
            </w:r>
          </w:p>
        </w:tc>
      </w:tr>
      <w:tr w:rsidR="00493C01" w14:paraId="04D4F3D7" w14:textId="77777777" w:rsidTr="001C51BB">
        <w:tc>
          <w:tcPr>
            <w:tcW w:w="1350" w:type="dxa"/>
          </w:tcPr>
          <w:p w14:paraId="2529A280" w14:textId="77777777" w:rsidR="00493C01" w:rsidRDefault="00493C01" w:rsidP="001C51BB"/>
        </w:tc>
        <w:tc>
          <w:tcPr>
            <w:tcW w:w="1060" w:type="dxa"/>
          </w:tcPr>
          <w:p w14:paraId="494BDC45" w14:textId="77777777" w:rsidR="00493C01" w:rsidRDefault="00493C01" w:rsidP="001C51BB">
            <w:r>
              <w:t>C</w:t>
            </w:r>
          </w:p>
        </w:tc>
        <w:tc>
          <w:tcPr>
            <w:tcW w:w="2183" w:type="dxa"/>
          </w:tcPr>
          <w:p w14:paraId="7E4E1FC0" w14:textId="77777777" w:rsidR="00493C01" w:rsidRDefault="00493C01" w:rsidP="001C51BB">
            <w:r>
              <w:t>2006-2013</w:t>
            </w:r>
          </w:p>
        </w:tc>
        <w:tc>
          <w:tcPr>
            <w:tcW w:w="1572" w:type="dxa"/>
          </w:tcPr>
          <w:p w14:paraId="1624FD0B" w14:textId="77777777" w:rsidR="00493C01" w:rsidRDefault="00493C01" w:rsidP="001C51BB">
            <w:pPr>
              <w:jc w:val="center"/>
            </w:pPr>
            <w:r>
              <w:rPr>
                <w:rFonts w:cstheme="minorHAnsi"/>
              </w:rPr>
              <w:t>1.6 ± 0.3</w:t>
            </w:r>
          </w:p>
        </w:tc>
        <w:tc>
          <w:tcPr>
            <w:tcW w:w="1401" w:type="dxa"/>
          </w:tcPr>
          <w:p w14:paraId="240C3EE1" w14:textId="77777777" w:rsidR="00493C01" w:rsidRDefault="00493C01" w:rsidP="001C51BB">
            <w:pPr>
              <w:jc w:val="center"/>
            </w:pPr>
            <w:r>
              <w:rPr>
                <w:rFonts w:cstheme="minorHAnsi"/>
              </w:rPr>
              <w:t>0.27 ± 0.03</w:t>
            </w:r>
          </w:p>
        </w:tc>
      </w:tr>
      <w:tr w:rsidR="00493C01" w14:paraId="104AF5EB" w14:textId="77777777" w:rsidTr="001C51BB">
        <w:tc>
          <w:tcPr>
            <w:tcW w:w="1350" w:type="dxa"/>
          </w:tcPr>
          <w:p w14:paraId="789B381F" w14:textId="77777777" w:rsidR="00493C01" w:rsidRDefault="00493C01" w:rsidP="001C51BB"/>
        </w:tc>
        <w:tc>
          <w:tcPr>
            <w:tcW w:w="1060" w:type="dxa"/>
          </w:tcPr>
          <w:p w14:paraId="75C5063A" w14:textId="77777777" w:rsidR="00493C01" w:rsidRDefault="00493C01" w:rsidP="001C51BB"/>
        </w:tc>
        <w:tc>
          <w:tcPr>
            <w:tcW w:w="2183" w:type="dxa"/>
          </w:tcPr>
          <w:p w14:paraId="228CE0C6" w14:textId="77777777" w:rsidR="00493C01" w:rsidRDefault="00493C01" w:rsidP="001C51BB"/>
        </w:tc>
        <w:tc>
          <w:tcPr>
            <w:tcW w:w="1572" w:type="dxa"/>
          </w:tcPr>
          <w:p w14:paraId="1197CF98" w14:textId="77777777" w:rsidR="00493C01" w:rsidRDefault="00493C01" w:rsidP="001C51BB">
            <w:pPr>
              <w:jc w:val="center"/>
              <w:rPr>
                <w:rFonts w:cstheme="minorHAnsi"/>
              </w:rPr>
            </w:pPr>
          </w:p>
        </w:tc>
        <w:tc>
          <w:tcPr>
            <w:tcW w:w="1401" w:type="dxa"/>
          </w:tcPr>
          <w:p w14:paraId="0803AE86" w14:textId="77777777" w:rsidR="00493C01" w:rsidRDefault="00493C01" w:rsidP="001C51BB">
            <w:pPr>
              <w:jc w:val="center"/>
              <w:rPr>
                <w:rFonts w:cstheme="minorHAnsi"/>
              </w:rPr>
            </w:pPr>
          </w:p>
        </w:tc>
      </w:tr>
    </w:tbl>
    <w:p w14:paraId="26C8E46E" w14:textId="77777777" w:rsidR="00493C01" w:rsidRDefault="00493C01" w:rsidP="00493C01"/>
    <w:p w14:paraId="03F02250" w14:textId="77777777" w:rsidR="00493C01" w:rsidRDefault="00493C01" w:rsidP="00493C01">
      <w:pPr>
        <w:rPr>
          <w:b/>
        </w:rPr>
      </w:pPr>
      <w:r>
        <w:rPr>
          <w:b/>
        </w:rPr>
        <w:br w:type="page"/>
      </w:r>
    </w:p>
    <w:p w14:paraId="2E60FC14" w14:textId="0629781A" w:rsidR="00493C01" w:rsidRDefault="00493C01" w:rsidP="00493C01">
      <w:r w:rsidRPr="00741812">
        <w:rPr>
          <w:b/>
        </w:rPr>
        <w:lastRenderedPageBreak/>
        <w:t>Table 2.</w:t>
      </w:r>
      <w:r>
        <w:t xml:space="preserve"> </w:t>
      </w:r>
      <w:r w:rsidRPr="00D0485A">
        <w:t>Ricker model fits for each phase between break points resulting from fitting population data</w:t>
      </w:r>
      <w:r w:rsidRPr="00F000D9">
        <w:t xml:space="preserve"> document</w:t>
      </w:r>
      <w:r>
        <w:t>ing</w:t>
      </w:r>
      <w:r w:rsidRPr="00F000D9">
        <w:t xml:space="preserve"> the area occupied by overwintering Monarch butterflies in their winter habitat in the Mexico, 1995-</w:t>
      </w:r>
      <w:r>
        <w:t xml:space="preserve">2016. </w:t>
      </w:r>
      <w:r w:rsidRPr="00D0485A">
        <w:t>Regression parameters r represent the per capita yearly intrinsic rate of increase and K the carrying capacity</w:t>
      </w:r>
      <w:r>
        <w:t xml:space="preserve">, in units of hectares occupied. The ‘Phase’ column gives a shorthand for referring to the data subsetting structure indicated by the </w:t>
      </w:r>
      <w:r w:rsidR="00063730">
        <w:t>R</w:t>
      </w:r>
      <w:r w:rsidR="005D7105">
        <w:t xml:space="preserve">egime </w:t>
      </w:r>
      <w:r w:rsidR="00063730">
        <w:t>S</w:t>
      </w:r>
      <w:r w:rsidR="005D7105">
        <w:t xml:space="preserve">hift </w:t>
      </w:r>
      <w:r w:rsidR="00063730">
        <w:t>D</w:t>
      </w:r>
      <w:r w:rsidR="005D7105">
        <w:t xml:space="preserve">etector </w:t>
      </w:r>
      <w:r>
        <w:t>model.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1060"/>
        <w:gridCol w:w="2183"/>
        <w:gridCol w:w="1572"/>
        <w:gridCol w:w="1401"/>
      </w:tblGrid>
      <w:tr w:rsidR="00493C01" w14:paraId="32EA51EA" w14:textId="77777777" w:rsidTr="001C51BB">
        <w:tc>
          <w:tcPr>
            <w:tcW w:w="1350" w:type="dxa"/>
            <w:tcBorders>
              <w:top w:val="single" w:sz="4" w:space="0" w:color="auto"/>
              <w:bottom w:val="single" w:sz="4" w:space="0" w:color="auto"/>
            </w:tcBorders>
          </w:tcPr>
          <w:p w14:paraId="59B35AC3" w14:textId="77777777" w:rsidR="00493C01" w:rsidRPr="005E54DF" w:rsidRDefault="00493C01" w:rsidP="001C51BB">
            <w:pPr>
              <w:rPr>
                <w:b/>
              </w:rPr>
            </w:pPr>
            <w:bookmarkStart w:id="3" w:name="_Hlk486250676"/>
            <w:r>
              <w:rPr>
                <w:b/>
              </w:rPr>
              <w:t>Data structure</w:t>
            </w:r>
          </w:p>
        </w:tc>
        <w:tc>
          <w:tcPr>
            <w:tcW w:w="1060" w:type="dxa"/>
            <w:tcBorders>
              <w:top w:val="single" w:sz="4" w:space="0" w:color="auto"/>
              <w:bottom w:val="single" w:sz="4" w:space="0" w:color="auto"/>
            </w:tcBorders>
          </w:tcPr>
          <w:p w14:paraId="50ADE054" w14:textId="77777777" w:rsidR="00493C01" w:rsidRPr="005E54DF" w:rsidRDefault="00493C01" w:rsidP="001C51BB">
            <w:pPr>
              <w:rPr>
                <w:b/>
              </w:rPr>
            </w:pPr>
            <w:r w:rsidRPr="005E54DF">
              <w:rPr>
                <w:b/>
              </w:rPr>
              <w:t>Phase</w:t>
            </w:r>
          </w:p>
        </w:tc>
        <w:tc>
          <w:tcPr>
            <w:tcW w:w="2183" w:type="dxa"/>
            <w:tcBorders>
              <w:top w:val="single" w:sz="4" w:space="0" w:color="auto"/>
              <w:bottom w:val="single" w:sz="4" w:space="0" w:color="auto"/>
            </w:tcBorders>
          </w:tcPr>
          <w:p w14:paraId="3983C92A" w14:textId="77777777" w:rsidR="00493C01" w:rsidRPr="005E54DF" w:rsidRDefault="00493C01" w:rsidP="001C51BB">
            <w:pPr>
              <w:rPr>
                <w:b/>
              </w:rPr>
            </w:pPr>
            <w:r w:rsidRPr="005E54DF">
              <w:rPr>
                <w:b/>
              </w:rPr>
              <w:t>Years in subset</w:t>
            </w:r>
          </w:p>
        </w:tc>
        <w:tc>
          <w:tcPr>
            <w:tcW w:w="1572" w:type="dxa"/>
            <w:tcBorders>
              <w:top w:val="single" w:sz="4" w:space="0" w:color="auto"/>
              <w:bottom w:val="single" w:sz="4" w:space="0" w:color="auto"/>
            </w:tcBorders>
          </w:tcPr>
          <w:p w14:paraId="0FC91126" w14:textId="77777777" w:rsidR="00493C01" w:rsidRPr="005E54DF" w:rsidRDefault="00493C01" w:rsidP="001C51BB">
            <w:pPr>
              <w:jc w:val="center"/>
              <w:rPr>
                <w:b/>
              </w:rPr>
            </w:pPr>
            <w:r w:rsidRPr="005E54DF">
              <w:rPr>
                <w:b/>
              </w:rPr>
              <w:t xml:space="preserve">r ( </w:t>
            </w:r>
            <w:r w:rsidRPr="005E54DF">
              <w:rPr>
                <w:rFonts w:cstheme="minorHAnsi"/>
                <w:b/>
              </w:rPr>
              <w:t>±</w:t>
            </w:r>
            <w:r w:rsidRPr="005E54DF">
              <w:rPr>
                <w:b/>
              </w:rPr>
              <w:t xml:space="preserve"> SE)</w:t>
            </w:r>
          </w:p>
        </w:tc>
        <w:tc>
          <w:tcPr>
            <w:tcW w:w="1401" w:type="dxa"/>
            <w:tcBorders>
              <w:top w:val="single" w:sz="4" w:space="0" w:color="auto"/>
              <w:bottom w:val="single" w:sz="4" w:space="0" w:color="auto"/>
            </w:tcBorders>
          </w:tcPr>
          <w:p w14:paraId="2FA39DD2" w14:textId="77777777" w:rsidR="00493C01" w:rsidRPr="005E54DF" w:rsidRDefault="00493C01" w:rsidP="001C51BB">
            <w:pPr>
              <w:jc w:val="center"/>
              <w:rPr>
                <w:b/>
              </w:rPr>
            </w:pPr>
            <w:r w:rsidRPr="005E54DF">
              <w:rPr>
                <w:b/>
              </w:rPr>
              <w:t xml:space="preserve">K ( </w:t>
            </w:r>
            <w:r w:rsidRPr="005E54DF">
              <w:rPr>
                <w:rFonts w:cstheme="minorHAnsi"/>
                <w:b/>
              </w:rPr>
              <w:t>±</w:t>
            </w:r>
            <w:r w:rsidRPr="005E54DF">
              <w:rPr>
                <w:b/>
              </w:rPr>
              <w:t xml:space="preserve"> SE)</w:t>
            </w:r>
          </w:p>
        </w:tc>
      </w:tr>
      <w:tr w:rsidR="00493C01" w14:paraId="7E36B53A" w14:textId="77777777" w:rsidTr="001C51BB">
        <w:tc>
          <w:tcPr>
            <w:tcW w:w="1350" w:type="dxa"/>
            <w:tcBorders>
              <w:top w:val="single" w:sz="4" w:space="0" w:color="auto"/>
            </w:tcBorders>
          </w:tcPr>
          <w:p w14:paraId="62554291" w14:textId="0957C982" w:rsidR="00493C01" w:rsidRDefault="002E5868" w:rsidP="001C51BB">
            <w:r>
              <w:t xml:space="preserve">Two </w:t>
            </w:r>
            <w:r w:rsidR="00493C01">
              <w:t>break</w:t>
            </w:r>
            <w:r>
              <w:t>s</w:t>
            </w:r>
          </w:p>
        </w:tc>
        <w:tc>
          <w:tcPr>
            <w:tcW w:w="1060" w:type="dxa"/>
            <w:tcBorders>
              <w:top w:val="single" w:sz="4" w:space="0" w:color="auto"/>
            </w:tcBorders>
          </w:tcPr>
          <w:p w14:paraId="7BE7963B" w14:textId="77777777" w:rsidR="00493C01" w:rsidRDefault="00493C01" w:rsidP="001C51BB">
            <w:r>
              <w:t>A</w:t>
            </w:r>
          </w:p>
        </w:tc>
        <w:tc>
          <w:tcPr>
            <w:tcW w:w="2183" w:type="dxa"/>
            <w:tcBorders>
              <w:top w:val="single" w:sz="4" w:space="0" w:color="auto"/>
            </w:tcBorders>
          </w:tcPr>
          <w:p w14:paraId="7E7B424D" w14:textId="77777777" w:rsidR="00493C01" w:rsidRDefault="00493C01" w:rsidP="001C51BB">
            <w:r>
              <w:t>1995-2003</w:t>
            </w:r>
          </w:p>
        </w:tc>
        <w:tc>
          <w:tcPr>
            <w:tcW w:w="1572" w:type="dxa"/>
          </w:tcPr>
          <w:p w14:paraId="59AB8154" w14:textId="77777777" w:rsidR="00493C01" w:rsidRDefault="00493C01" w:rsidP="001C51BB">
            <w:pPr>
              <w:jc w:val="center"/>
              <w:rPr>
                <w:rFonts w:cstheme="minorHAnsi"/>
              </w:rPr>
            </w:pPr>
            <w:r>
              <w:rPr>
                <w:rFonts w:cstheme="minorHAnsi"/>
              </w:rPr>
              <w:t>1.0 ± 0.5</w:t>
            </w:r>
          </w:p>
        </w:tc>
        <w:tc>
          <w:tcPr>
            <w:tcW w:w="1401" w:type="dxa"/>
          </w:tcPr>
          <w:p w14:paraId="238D4903" w14:textId="77777777" w:rsidR="00493C01" w:rsidRDefault="00493C01" w:rsidP="001C51BB">
            <w:pPr>
              <w:jc w:val="center"/>
              <w:rPr>
                <w:rFonts w:cstheme="minorHAnsi"/>
              </w:rPr>
            </w:pPr>
            <w:r>
              <w:rPr>
                <w:rFonts w:cstheme="minorHAnsi"/>
              </w:rPr>
              <w:t>10.1 ± 1.9</w:t>
            </w:r>
          </w:p>
        </w:tc>
      </w:tr>
      <w:tr w:rsidR="00493C01" w14:paraId="24FA44B4" w14:textId="77777777" w:rsidTr="001C51BB">
        <w:tc>
          <w:tcPr>
            <w:tcW w:w="1350" w:type="dxa"/>
          </w:tcPr>
          <w:p w14:paraId="13D37AAB" w14:textId="77777777" w:rsidR="00493C01" w:rsidRDefault="00493C01" w:rsidP="001C51BB"/>
        </w:tc>
        <w:tc>
          <w:tcPr>
            <w:tcW w:w="1060" w:type="dxa"/>
          </w:tcPr>
          <w:p w14:paraId="3315AAB1" w14:textId="77777777" w:rsidR="00493C01" w:rsidRDefault="00493C01" w:rsidP="001C51BB">
            <w:r>
              <w:t>B</w:t>
            </w:r>
          </w:p>
        </w:tc>
        <w:tc>
          <w:tcPr>
            <w:tcW w:w="2183" w:type="dxa"/>
          </w:tcPr>
          <w:p w14:paraId="61422775" w14:textId="51EAE95B" w:rsidR="00493C01" w:rsidRDefault="00493C01" w:rsidP="00C179E2">
            <w:r>
              <w:t>200</w:t>
            </w:r>
            <w:r w:rsidR="00C179E2">
              <w:t>4</w:t>
            </w:r>
            <w:r>
              <w:t>-20</w:t>
            </w:r>
            <w:r w:rsidR="00C179E2">
              <w:t>08</w:t>
            </w:r>
          </w:p>
        </w:tc>
        <w:tc>
          <w:tcPr>
            <w:tcW w:w="1572" w:type="dxa"/>
          </w:tcPr>
          <w:p w14:paraId="41F0A791" w14:textId="6A658D84" w:rsidR="00493C01" w:rsidRDefault="00C179E2" w:rsidP="00C179E2">
            <w:pPr>
              <w:jc w:val="center"/>
            </w:pPr>
            <w:r>
              <w:rPr>
                <w:rFonts w:cstheme="minorHAnsi"/>
              </w:rPr>
              <w:t>1.6</w:t>
            </w:r>
            <w:r w:rsidR="00493C01">
              <w:rPr>
                <w:rFonts w:cstheme="minorHAnsi"/>
              </w:rPr>
              <w:t xml:space="preserve"> ± 0.</w:t>
            </w:r>
            <w:r>
              <w:rPr>
                <w:rFonts w:cstheme="minorHAnsi"/>
              </w:rPr>
              <w:t>2</w:t>
            </w:r>
          </w:p>
        </w:tc>
        <w:tc>
          <w:tcPr>
            <w:tcW w:w="1401" w:type="dxa"/>
          </w:tcPr>
          <w:p w14:paraId="48594D60" w14:textId="0C1ABBE0" w:rsidR="00493C01" w:rsidRDefault="00C179E2" w:rsidP="00C179E2">
            <w:pPr>
              <w:jc w:val="center"/>
            </w:pPr>
            <w:r>
              <w:rPr>
                <w:rFonts w:cstheme="minorHAnsi"/>
              </w:rPr>
              <w:t>5</w:t>
            </w:r>
            <w:r w:rsidR="00493C01">
              <w:rPr>
                <w:rFonts w:cstheme="minorHAnsi"/>
              </w:rPr>
              <w:t>.</w:t>
            </w:r>
            <w:r>
              <w:rPr>
                <w:rFonts w:cstheme="minorHAnsi"/>
              </w:rPr>
              <w:t xml:space="preserve">6 </w:t>
            </w:r>
            <w:r w:rsidR="00493C01">
              <w:rPr>
                <w:rFonts w:cstheme="minorHAnsi"/>
              </w:rPr>
              <w:t>± 0.</w:t>
            </w:r>
            <w:r>
              <w:rPr>
                <w:rFonts w:cstheme="minorHAnsi"/>
              </w:rPr>
              <w:t>3</w:t>
            </w:r>
          </w:p>
        </w:tc>
      </w:tr>
      <w:tr w:rsidR="00C179E2" w14:paraId="13605908" w14:textId="77777777" w:rsidTr="001C51BB">
        <w:tc>
          <w:tcPr>
            <w:tcW w:w="1350" w:type="dxa"/>
          </w:tcPr>
          <w:p w14:paraId="1F90737B" w14:textId="77777777" w:rsidR="00C179E2" w:rsidRDefault="00C179E2" w:rsidP="001C51BB"/>
        </w:tc>
        <w:tc>
          <w:tcPr>
            <w:tcW w:w="1060" w:type="dxa"/>
          </w:tcPr>
          <w:p w14:paraId="03AAEAF6" w14:textId="724431B7" w:rsidR="00C179E2" w:rsidRDefault="00C179E2" w:rsidP="001C51BB">
            <w:r>
              <w:t>C</w:t>
            </w:r>
          </w:p>
        </w:tc>
        <w:tc>
          <w:tcPr>
            <w:tcW w:w="2183" w:type="dxa"/>
          </w:tcPr>
          <w:p w14:paraId="4F049876" w14:textId="1EB52720" w:rsidR="00C179E2" w:rsidRDefault="00C179E2" w:rsidP="00C179E2">
            <w:r>
              <w:t>2009-2016</w:t>
            </w:r>
          </w:p>
        </w:tc>
        <w:tc>
          <w:tcPr>
            <w:tcW w:w="1572" w:type="dxa"/>
          </w:tcPr>
          <w:p w14:paraId="7E59D070" w14:textId="003FBE97" w:rsidR="00C179E2" w:rsidDel="00C179E2" w:rsidRDefault="00C179E2" w:rsidP="00C179E2">
            <w:pPr>
              <w:jc w:val="center"/>
              <w:rPr>
                <w:rFonts w:cstheme="minorHAnsi"/>
              </w:rPr>
            </w:pPr>
            <w:r>
              <w:rPr>
                <w:rFonts w:cstheme="minorHAnsi"/>
              </w:rPr>
              <w:t>1.2 ± 0.4</w:t>
            </w:r>
          </w:p>
        </w:tc>
        <w:tc>
          <w:tcPr>
            <w:tcW w:w="1401" w:type="dxa"/>
          </w:tcPr>
          <w:p w14:paraId="569E5644" w14:textId="0EC6B9D1" w:rsidR="00C179E2" w:rsidDel="00C179E2" w:rsidRDefault="00C179E2" w:rsidP="00C179E2">
            <w:pPr>
              <w:jc w:val="center"/>
              <w:rPr>
                <w:rFonts w:cstheme="minorHAnsi"/>
              </w:rPr>
            </w:pPr>
            <w:r>
              <w:rPr>
                <w:rFonts w:cstheme="minorHAnsi"/>
              </w:rPr>
              <w:t>2.8 ± 0.5</w:t>
            </w:r>
          </w:p>
        </w:tc>
      </w:tr>
      <w:tr w:rsidR="00493C01" w14:paraId="7832F5E0" w14:textId="77777777" w:rsidTr="001C51BB">
        <w:tc>
          <w:tcPr>
            <w:tcW w:w="1350" w:type="dxa"/>
          </w:tcPr>
          <w:p w14:paraId="302A654A" w14:textId="77777777" w:rsidR="00493C01" w:rsidRDefault="00493C01" w:rsidP="001C51BB"/>
        </w:tc>
        <w:tc>
          <w:tcPr>
            <w:tcW w:w="1060" w:type="dxa"/>
          </w:tcPr>
          <w:p w14:paraId="657C8EB0" w14:textId="77777777" w:rsidR="00493C01" w:rsidRDefault="00493C01" w:rsidP="001C51BB"/>
        </w:tc>
        <w:tc>
          <w:tcPr>
            <w:tcW w:w="2183" w:type="dxa"/>
          </w:tcPr>
          <w:p w14:paraId="767AE8BA" w14:textId="77777777" w:rsidR="00493C01" w:rsidRDefault="00493C01" w:rsidP="001C51BB"/>
        </w:tc>
        <w:tc>
          <w:tcPr>
            <w:tcW w:w="1572" w:type="dxa"/>
          </w:tcPr>
          <w:p w14:paraId="643F0BE6" w14:textId="77777777" w:rsidR="00493C01" w:rsidRDefault="00493C01" w:rsidP="001C51BB">
            <w:pPr>
              <w:jc w:val="center"/>
              <w:rPr>
                <w:rFonts w:cstheme="minorHAnsi"/>
              </w:rPr>
            </w:pPr>
          </w:p>
        </w:tc>
        <w:tc>
          <w:tcPr>
            <w:tcW w:w="1401" w:type="dxa"/>
          </w:tcPr>
          <w:p w14:paraId="61B858C9" w14:textId="77777777" w:rsidR="00493C01" w:rsidRDefault="00493C01" w:rsidP="001C51BB">
            <w:pPr>
              <w:jc w:val="center"/>
              <w:rPr>
                <w:rFonts w:cstheme="minorHAnsi"/>
              </w:rPr>
            </w:pPr>
          </w:p>
        </w:tc>
      </w:tr>
      <w:bookmarkEnd w:id="3"/>
    </w:tbl>
    <w:p w14:paraId="560F90EE" w14:textId="77777777" w:rsidR="00493C01" w:rsidRDefault="00493C01" w:rsidP="00493C01"/>
    <w:p w14:paraId="2E37CC5C" w14:textId="77777777" w:rsidR="00493C01" w:rsidRDefault="00493C01" w:rsidP="00493C01">
      <w:r>
        <w:br w:type="page"/>
      </w:r>
    </w:p>
    <w:p w14:paraId="2DA7AD5B" w14:textId="77777777" w:rsidR="00493C01" w:rsidRPr="0014050F" w:rsidRDefault="00493C01" w:rsidP="00493C01">
      <w:pPr>
        <w:rPr>
          <w:b/>
        </w:rPr>
      </w:pPr>
      <w:r w:rsidRPr="0014050F">
        <w:rPr>
          <w:b/>
        </w:rPr>
        <w:lastRenderedPageBreak/>
        <w:t>Figure captions</w:t>
      </w:r>
    </w:p>
    <w:p w14:paraId="79B5FA0A" w14:textId="775ADC91" w:rsidR="00721951" w:rsidRDefault="00721951" w:rsidP="00721951">
      <w:r>
        <w:t xml:space="preserve">Figure 1: </w:t>
      </w:r>
      <w:r w:rsidRPr="006062E6">
        <w:rPr>
          <w:b/>
        </w:rPr>
        <w:t xml:space="preserve">Performance </w:t>
      </w:r>
      <w:r>
        <w:rPr>
          <w:b/>
        </w:rPr>
        <w:t xml:space="preserve">the </w:t>
      </w:r>
      <w:r w:rsidR="00063730">
        <w:rPr>
          <w:b/>
        </w:rPr>
        <w:t>R</w:t>
      </w:r>
      <w:r w:rsidRPr="006F7244">
        <w:rPr>
          <w:b/>
        </w:rPr>
        <w:t xml:space="preserve">egime </w:t>
      </w:r>
      <w:r w:rsidR="00063730">
        <w:rPr>
          <w:b/>
        </w:rPr>
        <w:t>S</w:t>
      </w:r>
      <w:r w:rsidRPr="006F7244">
        <w:rPr>
          <w:b/>
        </w:rPr>
        <w:t xml:space="preserve">hift </w:t>
      </w:r>
      <w:r w:rsidR="00063730">
        <w:rPr>
          <w:b/>
        </w:rPr>
        <w:t>D</w:t>
      </w:r>
      <w:r w:rsidRPr="006F7244">
        <w:rPr>
          <w:b/>
        </w:rPr>
        <w:t xml:space="preserve">etector </w:t>
      </w:r>
      <w:r>
        <w:rPr>
          <w:b/>
        </w:rPr>
        <w:t>model</w:t>
      </w:r>
      <w:r w:rsidRPr="006F7244">
        <w:rPr>
          <w:b/>
        </w:rPr>
        <w:t xml:space="preserve"> </w:t>
      </w:r>
      <w:r w:rsidRPr="006062E6">
        <w:rPr>
          <w:b/>
        </w:rPr>
        <w:t xml:space="preserve">under </w:t>
      </w:r>
      <w:r>
        <w:rPr>
          <w:b/>
        </w:rPr>
        <w:t xml:space="preserve">varying </w:t>
      </w:r>
      <w:r w:rsidRPr="006062E6">
        <w:rPr>
          <w:b/>
        </w:rPr>
        <w:t>conditions.</w:t>
      </w:r>
      <w:r>
        <w:t xml:space="preserve"> Proportion of results where initial conditions were detected </w:t>
      </w:r>
      <w:r w:rsidR="001D2528">
        <w:t>within the set of equivalent top</w:t>
      </w:r>
      <w:r>
        <w:t xml:space="preserve"> </w:t>
      </w:r>
      <w:r w:rsidR="00A47D1F">
        <w:t xml:space="preserve">break point combination </w:t>
      </w:r>
      <w:r>
        <w:t xml:space="preserve">under </w:t>
      </w:r>
      <w:r w:rsidR="003F34F4">
        <w:t xml:space="preserve">varied </w:t>
      </w:r>
      <w:r>
        <w:t xml:space="preserve">A) noise (in the form of </w:t>
      </w:r>
      <w:r w:rsidR="00A47D1F">
        <w:t>normally distributed error</w:t>
      </w:r>
      <w:r>
        <w:t xml:space="preserve">) </w:t>
      </w:r>
      <w:r w:rsidR="00A47D1F">
        <w:t xml:space="preserve">B) starting values of the </w:t>
      </w:r>
      <w:r w:rsidR="00A47D1F" w:rsidRPr="003F34F4">
        <w:rPr>
          <w:i/>
        </w:rPr>
        <w:t>r</w:t>
      </w:r>
      <w:r w:rsidR="00A47D1F">
        <w:t xml:space="preserve"> constant, C</w:t>
      </w:r>
      <w:r>
        <w:t xml:space="preserve">) % changes in the K constant in the Ricker model </w:t>
      </w:r>
      <w:r w:rsidR="00A47D1F">
        <w:t>D</w:t>
      </w:r>
      <w:r>
        <w:t xml:space="preserve">) % changes in r, the intrinsic rate of increase in the Ricker model and </w:t>
      </w:r>
      <w:r w:rsidR="00A47D1F">
        <w:t>E</w:t>
      </w:r>
      <w:r>
        <w:t>) simulated time series length. Sets of 0, 1, 2 and 3 break points were randomly generated from within the set of possible values</w:t>
      </w:r>
      <w:r w:rsidR="001D2528">
        <w:t>, and</w:t>
      </w:r>
      <w:r>
        <w:t xml:space="preserve"> each scenario was iterated </w:t>
      </w:r>
      <w:r w:rsidR="00A47D1F">
        <w:t xml:space="preserve">250 </w:t>
      </w:r>
      <w:r>
        <w:t xml:space="preserve">times. </w:t>
      </w:r>
    </w:p>
    <w:p w14:paraId="78C1EB9C" w14:textId="6703A12E" w:rsidR="003D6D2A" w:rsidRDefault="003D6D2A" w:rsidP="003D6D2A">
      <w:r>
        <w:t xml:space="preserve">Figure </w:t>
      </w:r>
      <w:r w:rsidR="008B4B47">
        <w:t>2</w:t>
      </w:r>
      <w:r w:rsidRPr="006F7244">
        <w:t>:</w:t>
      </w:r>
      <w:r w:rsidRPr="00A47D1F">
        <w:rPr>
          <w:b/>
        </w:rPr>
        <w:t xml:space="preserve"> </w:t>
      </w:r>
      <w:r>
        <w:rPr>
          <w:b/>
        </w:rPr>
        <w:t>Average break weight of break points found under varying parameterization conditions</w:t>
      </w:r>
      <w:r w:rsidRPr="006062E6">
        <w:rPr>
          <w:b/>
        </w:rPr>
        <w:t>.</w:t>
      </w:r>
      <w:r>
        <w:t xml:space="preserve"> Average weights of break points identified by the regime shift detector model reflecting true parameterization conditions (</w:t>
      </w:r>
      <w:r w:rsidR="00A51EEA">
        <w:t>diamonds</w:t>
      </w:r>
      <w:r>
        <w:t xml:space="preserve">) or erroneous breaks suggested by the model (triangles) under </w:t>
      </w:r>
      <w:r w:rsidR="003F34F4">
        <w:t xml:space="preserve">varied A) noise (in the form of normally distributed error) B) starting values of the </w:t>
      </w:r>
      <w:r w:rsidR="003F34F4" w:rsidRPr="003F34F4">
        <w:rPr>
          <w:i/>
        </w:rPr>
        <w:t>r</w:t>
      </w:r>
      <w:r w:rsidR="003F34F4">
        <w:t xml:space="preserve"> constant, C) % changes in the K constant in the Ricker model D) % changes in r, the intrinsic rate of increase in the Ricker model and</w:t>
      </w:r>
      <w:r>
        <w:t xml:space="preserve"> </w:t>
      </w:r>
      <w:r>
        <w:t>E) simulated time series length. Sets of 0, 1, 2 and 3 break points were randomly generated from within the set of possible values</w:t>
      </w:r>
      <w:r w:rsidR="001D2528">
        <w:t>, and</w:t>
      </w:r>
      <w:r>
        <w:t xml:space="preserve"> each scenario was iterated 250 times.</w:t>
      </w:r>
    </w:p>
    <w:p w14:paraId="7BDA6F72" w14:textId="14340E58" w:rsidR="00493C01" w:rsidRDefault="00493C01" w:rsidP="00493C01">
      <w:bookmarkStart w:id="4" w:name="_Hlk485739126"/>
      <w:r>
        <w:t xml:space="preserve">Figure </w:t>
      </w:r>
      <w:r w:rsidR="008B4B47">
        <w:t>3</w:t>
      </w:r>
      <w:r>
        <w:t xml:space="preserve">: </w:t>
      </w:r>
      <w:r w:rsidR="00A666CD">
        <w:rPr>
          <w:b/>
        </w:rPr>
        <w:t>Regime Shift D</w:t>
      </w:r>
      <w:r w:rsidRPr="00094786">
        <w:rPr>
          <w:b/>
        </w:rPr>
        <w:t>etector breaks and Ricker model fits for an invasive ladybeetle</w:t>
      </w:r>
      <w:r>
        <w:t xml:space="preserve">. Population data documenting the invasion of </w:t>
      </w:r>
      <w:r w:rsidRPr="004B2A07">
        <w:rPr>
          <w:i/>
        </w:rPr>
        <w:t>Harmonia axyridis</w:t>
      </w:r>
      <w:r>
        <w:t xml:space="preserve">, a ladybeetle native to eastern Asia, to plots at the Kellogg Biological Station in southwestern Michigan, USA, 1994-2015  A) Time series documenting average number of adults captured, per trap, per year.  Vertical blue lines indicate timings of shifts in dynamics, as indicated by the </w:t>
      </w:r>
      <w:r w:rsidR="00A666CD">
        <w:t xml:space="preserve">RSD </w:t>
      </w:r>
      <w:r>
        <w:t xml:space="preserve">model. B) Ricker fits of phases of population dynamics as indicated by the </w:t>
      </w:r>
      <w:r w:rsidR="00A666CD">
        <w:t xml:space="preserve">RSD </w:t>
      </w:r>
      <w:r>
        <w:t xml:space="preserve">model. </w:t>
      </w:r>
      <w:r w:rsidR="00A51EEA">
        <w:t xml:space="preserve">Ladybeetle art by M. Broussard, used under </w:t>
      </w:r>
      <w:r w:rsidR="00B36E6D">
        <w:t xml:space="preserve">a </w:t>
      </w:r>
      <w:r w:rsidR="00A51EEA">
        <w:t>CC-BY 3.0</w:t>
      </w:r>
      <w:r w:rsidR="00B36E6D">
        <w:t xml:space="preserve"> license</w:t>
      </w:r>
      <w:r w:rsidR="00A51EEA">
        <w:t>.</w:t>
      </w:r>
    </w:p>
    <w:bookmarkEnd w:id="4"/>
    <w:p w14:paraId="462F054C" w14:textId="5C10FC70" w:rsidR="00A51EEA" w:rsidRDefault="00493C01" w:rsidP="00A51EEA">
      <w:r w:rsidRPr="004B2A07">
        <w:t xml:space="preserve">Figure </w:t>
      </w:r>
      <w:r w:rsidR="008B4B47">
        <w:t>4</w:t>
      </w:r>
      <w:r w:rsidRPr="004B2A07">
        <w:t xml:space="preserve">: </w:t>
      </w:r>
      <w:r w:rsidRPr="004B2A07">
        <w:rPr>
          <w:b/>
        </w:rPr>
        <w:t xml:space="preserve">Regime </w:t>
      </w:r>
      <w:r w:rsidR="00063730">
        <w:rPr>
          <w:b/>
        </w:rPr>
        <w:t>S</w:t>
      </w:r>
      <w:r w:rsidRPr="004B2A07">
        <w:rPr>
          <w:b/>
        </w:rPr>
        <w:t xml:space="preserve">hift </w:t>
      </w:r>
      <w:r w:rsidR="00063730">
        <w:rPr>
          <w:b/>
        </w:rPr>
        <w:t>D</w:t>
      </w:r>
      <w:r w:rsidRPr="004B2A07">
        <w:rPr>
          <w:b/>
        </w:rPr>
        <w:t xml:space="preserve">etector breaks and Ricker model fits for </w:t>
      </w:r>
      <w:r>
        <w:rPr>
          <w:b/>
        </w:rPr>
        <w:t>a species of conservation concern</w:t>
      </w:r>
      <w:r w:rsidRPr="004B2A07">
        <w:rPr>
          <w:b/>
        </w:rPr>
        <w:t xml:space="preserve">. </w:t>
      </w:r>
      <w:bookmarkStart w:id="5" w:name="_Hlk486250414"/>
      <w:r>
        <w:t>P</w:t>
      </w:r>
      <w:r w:rsidRPr="004B2A07">
        <w:t>opulation data document</w:t>
      </w:r>
      <w:r>
        <w:t xml:space="preserve">s the area occupied by overwintering Monarch butterflies in their winter habitat in the Mexico, </w:t>
      </w:r>
      <w:r w:rsidRPr="004B2A07">
        <w:t>199</w:t>
      </w:r>
      <w:r>
        <w:t>5</w:t>
      </w:r>
      <w:r w:rsidRPr="004B2A07">
        <w:t>-201</w:t>
      </w:r>
      <w:r>
        <w:t>7.</w:t>
      </w:r>
      <w:r w:rsidRPr="004B2A07">
        <w:t xml:space="preserve">  </w:t>
      </w:r>
      <w:bookmarkEnd w:id="5"/>
      <w:r w:rsidRPr="004B2A07">
        <w:t xml:space="preserve">A) Time series documenting </w:t>
      </w:r>
      <w:r>
        <w:t>raw data of estimated area occupied by overwintering monarchs by</w:t>
      </w:r>
      <w:r w:rsidRPr="004B2A07">
        <w:t xml:space="preserve"> year.  Vertical blue line</w:t>
      </w:r>
      <w:r w:rsidR="00A51EEA">
        <w:t>s</w:t>
      </w:r>
      <w:r w:rsidRPr="004B2A07">
        <w:t xml:space="preserve"> indicate</w:t>
      </w:r>
      <w:r>
        <w:t>s</w:t>
      </w:r>
      <w:r w:rsidRPr="004B2A07">
        <w:t xml:space="preserve"> timing </w:t>
      </w:r>
      <w:r>
        <w:t>o</w:t>
      </w:r>
      <w:r w:rsidRPr="004B2A07">
        <w:t>f a</w:t>
      </w:r>
      <w:r w:rsidRPr="004D30F3">
        <w:t xml:space="preserve"> shift in dynamics, as indicated by</w:t>
      </w:r>
      <w:r>
        <w:t xml:space="preserve"> the </w:t>
      </w:r>
      <w:r w:rsidR="00A666CD">
        <w:t>RSD</w:t>
      </w:r>
      <w:r w:rsidR="005D7105">
        <w:t xml:space="preserve"> </w:t>
      </w:r>
      <w:r>
        <w:t>model</w:t>
      </w:r>
      <w:r w:rsidR="00A51EEA">
        <w:t xml:space="preserve">, and grey dashed line indicates a third, weakly-supported possible break point. </w:t>
      </w:r>
      <w:r w:rsidRPr="004B2A07">
        <w:t xml:space="preserve">B) </w:t>
      </w:r>
      <w:r>
        <w:t xml:space="preserve">Ricker fits of phases of population dynamics as indicated by the </w:t>
      </w:r>
      <w:r w:rsidR="00A666CD">
        <w:t>RSD</w:t>
      </w:r>
      <w:r w:rsidR="005D7105">
        <w:t xml:space="preserve"> </w:t>
      </w:r>
      <w:r>
        <w:t>model.</w:t>
      </w:r>
      <w:r w:rsidR="00A51EEA" w:rsidRPr="00A51EEA">
        <w:t xml:space="preserve"> </w:t>
      </w:r>
      <w:r w:rsidR="00A51EEA">
        <w:t>Butterfly</w:t>
      </w:r>
      <w:r w:rsidR="00A51EEA">
        <w:t xml:space="preserve"> art by </w:t>
      </w:r>
      <w:r w:rsidR="00A51EEA">
        <w:t>D. Descouens and T.M. Seesey</w:t>
      </w:r>
      <w:r w:rsidR="00A51EEA">
        <w:t>, used under</w:t>
      </w:r>
      <w:r w:rsidR="00B36E6D">
        <w:t xml:space="preserve"> a</w:t>
      </w:r>
      <w:r w:rsidR="00A51EEA">
        <w:t xml:space="preserve"> CC-BY 3.0</w:t>
      </w:r>
      <w:r w:rsidR="00B36E6D">
        <w:t xml:space="preserve"> license</w:t>
      </w:r>
      <w:r w:rsidR="00A51EEA">
        <w:t>.</w:t>
      </w:r>
    </w:p>
    <w:p w14:paraId="05F25836" w14:textId="629678A2" w:rsidR="00493C01" w:rsidRDefault="00493C01" w:rsidP="00493C01"/>
    <w:p w14:paraId="3D2EC365" w14:textId="77777777" w:rsidR="009C0978" w:rsidRDefault="009C0978"/>
    <w:sectPr w:rsidR="009C0978">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19A678" w16cid:durableId="1FCA11EA"/>
  <w16cid:commentId w16cid:paraId="7876DAC6" w16cid:durableId="1FCCB185"/>
  <w16cid:commentId w16cid:paraId="55511EF8" w16cid:durableId="1FCCB1A6"/>
  <w16cid:commentId w16cid:paraId="65BDBCF6" w16cid:durableId="1FCCB1D7"/>
  <w16cid:commentId w16cid:paraId="240FA185" w16cid:durableId="1FCCB368"/>
  <w16cid:commentId w16cid:paraId="6AAA46DA" w16cid:durableId="1FCCB407"/>
  <w16cid:commentId w16cid:paraId="6B8C790A" w16cid:durableId="1FCCB5E0"/>
  <w16cid:commentId w16cid:paraId="268BD66E" w16cid:durableId="1FCCB646"/>
  <w16cid:commentId w16cid:paraId="7DF9FD0D" w16cid:durableId="1FCCB73D"/>
  <w16cid:commentId w16cid:paraId="3A86FDE4" w16cid:durableId="1FCCB815"/>
  <w16cid:commentId w16cid:paraId="0A1BA9B9" w16cid:durableId="1FCCB8FA"/>
  <w16cid:commentId w16cid:paraId="31DF4C1E" w16cid:durableId="1FCCB84A"/>
  <w16cid:commentId w16cid:paraId="20FB556D" w16cid:durableId="1FCCB8B6"/>
  <w16cid:commentId w16cid:paraId="79559482" w16cid:durableId="1FCCB96F"/>
  <w16cid:commentId w16cid:paraId="32165866" w16cid:durableId="1FCCB9D3"/>
  <w16cid:commentId w16cid:paraId="2EE71F76" w16cid:durableId="1FCCBA03"/>
  <w16cid:commentId w16cid:paraId="71C4C96E" w16cid:durableId="1FCCBA51"/>
  <w16cid:commentId w16cid:paraId="0154AC42" w16cid:durableId="1FCCBA75"/>
  <w16cid:commentId w16cid:paraId="216A27E0" w16cid:durableId="1FCCBAC0"/>
  <w16cid:commentId w16cid:paraId="185AC442" w16cid:durableId="1FCCBB56"/>
  <w16cid:commentId w16cid:paraId="3C83220F" w16cid:durableId="1FCCBBCD"/>
  <w16cid:commentId w16cid:paraId="579FF6DC" w16cid:durableId="1FCCBC1D"/>
  <w16cid:commentId w16cid:paraId="4F37A0CB" w16cid:durableId="1FCCBC47"/>
  <w16cid:commentId w16cid:paraId="7F7A5DD0" w16cid:durableId="1FCCBC6D"/>
  <w16cid:commentId w16cid:paraId="3BAAC839" w16cid:durableId="1FCCBCAD"/>
  <w16cid:commentId w16cid:paraId="1C0C3855" w16cid:durableId="1FCCBCF7"/>
  <w16cid:commentId w16cid:paraId="661491A2" w16cid:durableId="1FCCBD16"/>
  <w16cid:commentId w16cid:paraId="6E346A22" w16cid:durableId="1FCCBD81"/>
  <w16cid:commentId w16cid:paraId="40284146" w16cid:durableId="1FCCBE6B"/>
  <w16cid:commentId w16cid:paraId="31AC5508" w16cid:durableId="1FCCBF2C"/>
  <w16cid:commentId w16cid:paraId="11605F84" w16cid:durableId="1FCA1147"/>
  <w16cid:commentId w16cid:paraId="25DD00FD" w16cid:durableId="1FCCBFC2"/>
  <w16cid:commentId w16cid:paraId="71AA595A" w16cid:durableId="1FCCC011"/>
  <w16cid:commentId w16cid:paraId="150F7397" w16cid:durableId="1FCCC079"/>
  <w16cid:commentId w16cid:paraId="2E707CB4" w16cid:durableId="1FCCC0F1"/>
  <w16cid:commentId w16cid:paraId="0841732E" w16cid:durableId="1FCCC167"/>
  <w16cid:commentId w16cid:paraId="40C3EA91" w16cid:durableId="1FCCC1A1"/>
  <w16cid:commentId w16cid:paraId="0D33CDB6" w16cid:durableId="1FCCC1C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C01"/>
    <w:rsid w:val="00003E12"/>
    <w:rsid w:val="000237F7"/>
    <w:rsid w:val="00024214"/>
    <w:rsid w:val="00025960"/>
    <w:rsid w:val="00035F63"/>
    <w:rsid w:val="00063730"/>
    <w:rsid w:val="000717E7"/>
    <w:rsid w:val="00075BF1"/>
    <w:rsid w:val="0009442B"/>
    <w:rsid w:val="00095B5C"/>
    <w:rsid w:val="000A26E0"/>
    <w:rsid w:val="000C20C0"/>
    <w:rsid w:val="000C3A12"/>
    <w:rsid w:val="000D5977"/>
    <w:rsid w:val="000F1741"/>
    <w:rsid w:val="000F5662"/>
    <w:rsid w:val="001037EE"/>
    <w:rsid w:val="001074B1"/>
    <w:rsid w:val="00123B72"/>
    <w:rsid w:val="001301A4"/>
    <w:rsid w:val="00132F8B"/>
    <w:rsid w:val="00140384"/>
    <w:rsid w:val="00144284"/>
    <w:rsid w:val="00150E18"/>
    <w:rsid w:val="001553C5"/>
    <w:rsid w:val="001558A8"/>
    <w:rsid w:val="0016400A"/>
    <w:rsid w:val="0017338B"/>
    <w:rsid w:val="001757BD"/>
    <w:rsid w:val="00187CB5"/>
    <w:rsid w:val="00195902"/>
    <w:rsid w:val="00195C58"/>
    <w:rsid w:val="001973A2"/>
    <w:rsid w:val="001A19E1"/>
    <w:rsid w:val="001A760B"/>
    <w:rsid w:val="001A7FA7"/>
    <w:rsid w:val="001B1ECF"/>
    <w:rsid w:val="001B613A"/>
    <w:rsid w:val="001C51BB"/>
    <w:rsid w:val="001D05DA"/>
    <w:rsid w:val="001D0A06"/>
    <w:rsid w:val="001D2528"/>
    <w:rsid w:val="001E2375"/>
    <w:rsid w:val="001F7C7C"/>
    <w:rsid w:val="00202BBB"/>
    <w:rsid w:val="00203DE7"/>
    <w:rsid w:val="00207043"/>
    <w:rsid w:val="002133F8"/>
    <w:rsid w:val="00217133"/>
    <w:rsid w:val="00230559"/>
    <w:rsid w:val="002306B7"/>
    <w:rsid w:val="00233968"/>
    <w:rsid w:val="002424E7"/>
    <w:rsid w:val="00243D17"/>
    <w:rsid w:val="0025536D"/>
    <w:rsid w:val="00263647"/>
    <w:rsid w:val="0027292D"/>
    <w:rsid w:val="00281B1C"/>
    <w:rsid w:val="002907A7"/>
    <w:rsid w:val="00292601"/>
    <w:rsid w:val="00292760"/>
    <w:rsid w:val="00294C9B"/>
    <w:rsid w:val="0029724D"/>
    <w:rsid w:val="002C3E17"/>
    <w:rsid w:val="002C754D"/>
    <w:rsid w:val="002D019F"/>
    <w:rsid w:val="002D4506"/>
    <w:rsid w:val="002E5868"/>
    <w:rsid w:val="003020A3"/>
    <w:rsid w:val="0030515D"/>
    <w:rsid w:val="00312392"/>
    <w:rsid w:val="0031435D"/>
    <w:rsid w:val="00324AC6"/>
    <w:rsid w:val="003262F1"/>
    <w:rsid w:val="00327C5D"/>
    <w:rsid w:val="00330615"/>
    <w:rsid w:val="00342D01"/>
    <w:rsid w:val="00360C2B"/>
    <w:rsid w:val="0036101F"/>
    <w:rsid w:val="00363EB3"/>
    <w:rsid w:val="00384D02"/>
    <w:rsid w:val="00391457"/>
    <w:rsid w:val="00393AA6"/>
    <w:rsid w:val="003A4ED0"/>
    <w:rsid w:val="003B047C"/>
    <w:rsid w:val="003D6876"/>
    <w:rsid w:val="003D6BFD"/>
    <w:rsid w:val="003D6D2A"/>
    <w:rsid w:val="003D7AC7"/>
    <w:rsid w:val="003D7B3C"/>
    <w:rsid w:val="003E19B5"/>
    <w:rsid w:val="003E334F"/>
    <w:rsid w:val="003F34F4"/>
    <w:rsid w:val="00400E52"/>
    <w:rsid w:val="004040FC"/>
    <w:rsid w:val="00411045"/>
    <w:rsid w:val="00411D38"/>
    <w:rsid w:val="00413987"/>
    <w:rsid w:val="00413E42"/>
    <w:rsid w:val="00417B9D"/>
    <w:rsid w:val="00420D43"/>
    <w:rsid w:val="00427B15"/>
    <w:rsid w:val="0043141D"/>
    <w:rsid w:val="00432AAE"/>
    <w:rsid w:val="00437466"/>
    <w:rsid w:val="00443028"/>
    <w:rsid w:val="004438DB"/>
    <w:rsid w:val="0044405E"/>
    <w:rsid w:val="004628BA"/>
    <w:rsid w:val="00474663"/>
    <w:rsid w:val="004877BD"/>
    <w:rsid w:val="004903CF"/>
    <w:rsid w:val="00493C01"/>
    <w:rsid w:val="00494B44"/>
    <w:rsid w:val="00496204"/>
    <w:rsid w:val="004B0EF8"/>
    <w:rsid w:val="004B76BC"/>
    <w:rsid w:val="004C3B3A"/>
    <w:rsid w:val="004D580B"/>
    <w:rsid w:val="004D5D80"/>
    <w:rsid w:val="004E6528"/>
    <w:rsid w:val="004F071B"/>
    <w:rsid w:val="004F0FD9"/>
    <w:rsid w:val="004F7957"/>
    <w:rsid w:val="00527036"/>
    <w:rsid w:val="00536B14"/>
    <w:rsid w:val="0054095B"/>
    <w:rsid w:val="0055167C"/>
    <w:rsid w:val="00556F41"/>
    <w:rsid w:val="0055724E"/>
    <w:rsid w:val="00557DB0"/>
    <w:rsid w:val="0056286C"/>
    <w:rsid w:val="00562B91"/>
    <w:rsid w:val="005724AC"/>
    <w:rsid w:val="00572659"/>
    <w:rsid w:val="00575692"/>
    <w:rsid w:val="00591134"/>
    <w:rsid w:val="005932CA"/>
    <w:rsid w:val="005A1249"/>
    <w:rsid w:val="005B27D1"/>
    <w:rsid w:val="005C0C19"/>
    <w:rsid w:val="005C1930"/>
    <w:rsid w:val="005C5E4E"/>
    <w:rsid w:val="005D7105"/>
    <w:rsid w:val="005E180B"/>
    <w:rsid w:val="005E245C"/>
    <w:rsid w:val="005E2481"/>
    <w:rsid w:val="005F74F8"/>
    <w:rsid w:val="00604882"/>
    <w:rsid w:val="00613AC8"/>
    <w:rsid w:val="00624181"/>
    <w:rsid w:val="00624818"/>
    <w:rsid w:val="0062727D"/>
    <w:rsid w:val="006373C0"/>
    <w:rsid w:val="0064784F"/>
    <w:rsid w:val="00647F76"/>
    <w:rsid w:val="00651227"/>
    <w:rsid w:val="00652682"/>
    <w:rsid w:val="0065335B"/>
    <w:rsid w:val="006568B9"/>
    <w:rsid w:val="00682C97"/>
    <w:rsid w:val="00686F95"/>
    <w:rsid w:val="006947D1"/>
    <w:rsid w:val="0069540F"/>
    <w:rsid w:val="006A6155"/>
    <w:rsid w:val="006A724C"/>
    <w:rsid w:val="006B2588"/>
    <w:rsid w:val="006B32DF"/>
    <w:rsid w:val="006B4D08"/>
    <w:rsid w:val="006B72C6"/>
    <w:rsid w:val="006B7574"/>
    <w:rsid w:val="006C4251"/>
    <w:rsid w:val="006E5B2F"/>
    <w:rsid w:val="006F3740"/>
    <w:rsid w:val="006F5322"/>
    <w:rsid w:val="00705548"/>
    <w:rsid w:val="007212B3"/>
    <w:rsid w:val="00721951"/>
    <w:rsid w:val="00735F94"/>
    <w:rsid w:val="007422AB"/>
    <w:rsid w:val="0075440D"/>
    <w:rsid w:val="00761009"/>
    <w:rsid w:val="00762808"/>
    <w:rsid w:val="007677E9"/>
    <w:rsid w:val="00772675"/>
    <w:rsid w:val="0078690C"/>
    <w:rsid w:val="00786E52"/>
    <w:rsid w:val="0079799D"/>
    <w:rsid w:val="007A4EC6"/>
    <w:rsid w:val="007D571F"/>
    <w:rsid w:val="007F3FEA"/>
    <w:rsid w:val="007F653E"/>
    <w:rsid w:val="008032E9"/>
    <w:rsid w:val="00822D4A"/>
    <w:rsid w:val="00834911"/>
    <w:rsid w:val="00845569"/>
    <w:rsid w:val="0087290C"/>
    <w:rsid w:val="00873DC1"/>
    <w:rsid w:val="008B4743"/>
    <w:rsid w:val="008B4B47"/>
    <w:rsid w:val="008C5304"/>
    <w:rsid w:val="008C5F40"/>
    <w:rsid w:val="008E41EA"/>
    <w:rsid w:val="008E4F33"/>
    <w:rsid w:val="008E67BE"/>
    <w:rsid w:val="009013FB"/>
    <w:rsid w:val="00920A86"/>
    <w:rsid w:val="00923428"/>
    <w:rsid w:val="0092388E"/>
    <w:rsid w:val="00926534"/>
    <w:rsid w:val="00930C77"/>
    <w:rsid w:val="00950939"/>
    <w:rsid w:val="00953A7F"/>
    <w:rsid w:val="00972229"/>
    <w:rsid w:val="00977866"/>
    <w:rsid w:val="009A0B2F"/>
    <w:rsid w:val="009B08ED"/>
    <w:rsid w:val="009C0978"/>
    <w:rsid w:val="009D12AF"/>
    <w:rsid w:val="009D70CC"/>
    <w:rsid w:val="00A001CE"/>
    <w:rsid w:val="00A114E2"/>
    <w:rsid w:val="00A24582"/>
    <w:rsid w:val="00A26FD7"/>
    <w:rsid w:val="00A30740"/>
    <w:rsid w:val="00A3437F"/>
    <w:rsid w:val="00A366AF"/>
    <w:rsid w:val="00A42D09"/>
    <w:rsid w:val="00A439FD"/>
    <w:rsid w:val="00A47D1F"/>
    <w:rsid w:val="00A51EEA"/>
    <w:rsid w:val="00A601EA"/>
    <w:rsid w:val="00A64C06"/>
    <w:rsid w:val="00A666CD"/>
    <w:rsid w:val="00A81D0C"/>
    <w:rsid w:val="00A83E7C"/>
    <w:rsid w:val="00A87F7E"/>
    <w:rsid w:val="00A9122A"/>
    <w:rsid w:val="00A94B88"/>
    <w:rsid w:val="00A96C7D"/>
    <w:rsid w:val="00A96EC1"/>
    <w:rsid w:val="00A974B2"/>
    <w:rsid w:val="00AB2723"/>
    <w:rsid w:val="00AC02B9"/>
    <w:rsid w:val="00AC237C"/>
    <w:rsid w:val="00AC2B6F"/>
    <w:rsid w:val="00AC5574"/>
    <w:rsid w:val="00AC75D1"/>
    <w:rsid w:val="00AD6EBB"/>
    <w:rsid w:val="00AE7F6D"/>
    <w:rsid w:val="00AF0366"/>
    <w:rsid w:val="00AF7619"/>
    <w:rsid w:val="00B103FD"/>
    <w:rsid w:val="00B2185B"/>
    <w:rsid w:val="00B30A16"/>
    <w:rsid w:val="00B346F0"/>
    <w:rsid w:val="00B35270"/>
    <w:rsid w:val="00B36E6D"/>
    <w:rsid w:val="00B66425"/>
    <w:rsid w:val="00B71576"/>
    <w:rsid w:val="00B77DD0"/>
    <w:rsid w:val="00B853B2"/>
    <w:rsid w:val="00B90E4C"/>
    <w:rsid w:val="00B92D42"/>
    <w:rsid w:val="00BA1167"/>
    <w:rsid w:val="00BA2F66"/>
    <w:rsid w:val="00BA3B40"/>
    <w:rsid w:val="00BB4B04"/>
    <w:rsid w:val="00BC0B66"/>
    <w:rsid w:val="00BC62D0"/>
    <w:rsid w:val="00BE7479"/>
    <w:rsid w:val="00C00F9B"/>
    <w:rsid w:val="00C01703"/>
    <w:rsid w:val="00C1765A"/>
    <w:rsid w:val="00C179E2"/>
    <w:rsid w:val="00C31A54"/>
    <w:rsid w:val="00C32614"/>
    <w:rsid w:val="00C37458"/>
    <w:rsid w:val="00C57040"/>
    <w:rsid w:val="00C64C9C"/>
    <w:rsid w:val="00C67276"/>
    <w:rsid w:val="00C75419"/>
    <w:rsid w:val="00C77761"/>
    <w:rsid w:val="00C77AB5"/>
    <w:rsid w:val="00C81B79"/>
    <w:rsid w:val="00C979A1"/>
    <w:rsid w:val="00CA2C6A"/>
    <w:rsid w:val="00CA6A06"/>
    <w:rsid w:val="00CB7EEE"/>
    <w:rsid w:val="00CC48AC"/>
    <w:rsid w:val="00CE06FA"/>
    <w:rsid w:val="00CE713E"/>
    <w:rsid w:val="00CF1B74"/>
    <w:rsid w:val="00CF6EED"/>
    <w:rsid w:val="00D01F3C"/>
    <w:rsid w:val="00D0657E"/>
    <w:rsid w:val="00D12B05"/>
    <w:rsid w:val="00D24EDB"/>
    <w:rsid w:val="00D3502F"/>
    <w:rsid w:val="00D55E7A"/>
    <w:rsid w:val="00D57116"/>
    <w:rsid w:val="00D712B6"/>
    <w:rsid w:val="00D74F97"/>
    <w:rsid w:val="00D84390"/>
    <w:rsid w:val="00D9182C"/>
    <w:rsid w:val="00DA0132"/>
    <w:rsid w:val="00DA72A4"/>
    <w:rsid w:val="00DB01A5"/>
    <w:rsid w:val="00DB1ACD"/>
    <w:rsid w:val="00DC2791"/>
    <w:rsid w:val="00DC32C5"/>
    <w:rsid w:val="00DC50C9"/>
    <w:rsid w:val="00DD07E9"/>
    <w:rsid w:val="00DD6F9B"/>
    <w:rsid w:val="00DE2E00"/>
    <w:rsid w:val="00DE7F5A"/>
    <w:rsid w:val="00E17AD0"/>
    <w:rsid w:val="00E22FDA"/>
    <w:rsid w:val="00E27B95"/>
    <w:rsid w:val="00E53A0F"/>
    <w:rsid w:val="00E56093"/>
    <w:rsid w:val="00E6695E"/>
    <w:rsid w:val="00E70BD0"/>
    <w:rsid w:val="00E7326A"/>
    <w:rsid w:val="00E73CB6"/>
    <w:rsid w:val="00E74F2C"/>
    <w:rsid w:val="00E82218"/>
    <w:rsid w:val="00E93DE0"/>
    <w:rsid w:val="00E9515C"/>
    <w:rsid w:val="00EA2CE8"/>
    <w:rsid w:val="00EA4251"/>
    <w:rsid w:val="00EA7E7A"/>
    <w:rsid w:val="00EB6851"/>
    <w:rsid w:val="00EC334A"/>
    <w:rsid w:val="00EC7A7F"/>
    <w:rsid w:val="00ED0AD7"/>
    <w:rsid w:val="00ED4601"/>
    <w:rsid w:val="00EE1A6B"/>
    <w:rsid w:val="00EF06A9"/>
    <w:rsid w:val="00EF1B98"/>
    <w:rsid w:val="00F1693F"/>
    <w:rsid w:val="00F17944"/>
    <w:rsid w:val="00F24379"/>
    <w:rsid w:val="00F25817"/>
    <w:rsid w:val="00F40045"/>
    <w:rsid w:val="00F47012"/>
    <w:rsid w:val="00F51469"/>
    <w:rsid w:val="00F530B8"/>
    <w:rsid w:val="00F579F8"/>
    <w:rsid w:val="00F6528D"/>
    <w:rsid w:val="00F66560"/>
    <w:rsid w:val="00F701CE"/>
    <w:rsid w:val="00F716E9"/>
    <w:rsid w:val="00F71C7F"/>
    <w:rsid w:val="00F72975"/>
    <w:rsid w:val="00F73B56"/>
    <w:rsid w:val="00F82CB7"/>
    <w:rsid w:val="00F87B20"/>
    <w:rsid w:val="00F918B4"/>
    <w:rsid w:val="00F95000"/>
    <w:rsid w:val="00FA16C8"/>
    <w:rsid w:val="00FA21FA"/>
    <w:rsid w:val="00FA445D"/>
    <w:rsid w:val="00FB0A38"/>
    <w:rsid w:val="00FB13EC"/>
    <w:rsid w:val="00FB29CB"/>
    <w:rsid w:val="00FB5066"/>
    <w:rsid w:val="00FB68C4"/>
    <w:rsid w:val="00FB77A5"/>
    <w:rsid w:val="00FC2E66"/>
    <w:rsid w:val="00FD0162"/>
    <w:rsid w:val="00FF1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726EB"/>
  <w15:chartTrackingRefBased/>
  <w15:docId w15:val="{AC824013-4A4F-4209-B10D-B2512154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C0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C01"/>
    <w:rPr>
      <w:color w:val="0563C1" w:themeColor="hyperlink"/>
      <w:u w:val="single"/>
    </w:rPr>
  </w:style>
  <w:style w:type="character" w:customStyle="1" w:styleId="UnresolvedMention1">
    <w:name w:val="Unresolved Mention1"/>
    <w:basedOn w:val="DefaultParagraphFont"/>
    <w:uiPriority w:val="99"/>
    <w:semiHidden/>
    <w:unhideWhenUsed/>
    <w:rsid w:val="00493C01"/>
    <w:rPr>
      <w:color w:val="808080"/>
      <w:shd w:val="clear" w:color="auto" w:fill="E6E6E6"/>
    </w:rPr>
  </w:style>
  <w:style w:type="paragraph" w:styleId="Bibliography">
    <w:name w:val="Bibliography"/>
    <w:basedOn w:val="Normal"/>
    <w:next w:val="Normal"/>
    <w:uiPriority w:val="37"/>
    <w:unhideWhenUsed/>
    <w:rsid w:val="00493C01"/>
    <w:pPr>
      <w:spacing w:after="0" w:line="240" w:lineRule="auto"/>
      <w:ind w:left="720" w:hanging="720"/>
    </w:pPr>
  </w:style>
  <w:style w:type="paragraph" w:styleId="ListParagraph">
    <w:name w:val="List Paragraph"/>
    <w:basedOn w:val="Normal"/>
    <w:uiPriority w:val="34"/>
    <w:qFormat/>
    <w:rsid w:val="00493C01"/>
    <w:pPr>
      <w:ind w:left="720"/>
      <w:contextualSpacing/>
    </w:pPr>
  </w:style>
  <w:style w:type="table" w:styleId="TableGrid">
    <w:name w:val="Table Grid"/>
    <w:basedOn w:val="TableNormal"/>
    <w:uiPriority w:val="39"/>
    <w:rsid w:val="00493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93C01"/>
    <w:rPr>
      <w:color w:val="954F72" w:themeColor="followedHyperlink"/>
      <w:u w:val="single"/>
    </w:rPr>
  </w:style>
  <w:style w:type="character" w:styleId="CommentReference">
    <w:name w:val="annotation reference"/>
    <w:basedOn w:val="DefaultParagraphFont"/>
    <w:uiPriority w:val="99"/>
    <w:semiHidden/>
    <w:unhideWhenUsed/>
    <w:rsid w:val="00493C01"/>
    <w:rPr>
      <w:sz w:val="16"/>
      <w:szCs w:val="16"/>
    </w:rPr>
  </w:style>
  <w:style w:type="paragraph" w:styleId="CommentText">
    <w:name w:val="annotation text"/>
    <w:basedOn w:val="Normal"/>
    <w:link w:val="CommentTextChar"/>
    <w:uiPriority w:val="99"/>
    <w:semiHidden/>
    <w:unhideWhenUsed/>
    <w:rsid w:val="00493C01"/>
    <w:pPr>
      <w:spacing w:line="240" w:lineRule="auto"/>
    </w:pPr>
    <w:rPr>
      <w:sz w:val="20"/>
      <w:szCs w:val="20"/>
    </w:rPr>
  </w:style>
  <w:style w:type="character" w:customStyle="1" w:styleId="CommentTextChar">
    <w:name w:val="Comment Text Char"/>
    <w:basedOn w:val="DefaultParagraphFont"/>
    <w:link w:val="CommentText"/>
    <w:uiPriority w:val="99"/>
    <w:semiHidden/>
    <w:rsid w:val="00493C01"/>
    <w:rPr>
      <w:sz w:val="20"/>
      <w:szCs w:val="20"/>
    </w:rPr>
  </w:style>
  <w:style w:type="paragraph" w:styleId="CommentSubject">
    <w:name w:val="annotation subject"/>
    <w:basedOn w:val="CommentText"/>
    <w:next w:val="CommentText"/>
    <w:link w:val="CommentSubjectChar"/>
    <w:uiPriority w:val="99"/>
    <w:semiHidden/>
    <w:unhideWhenUsed/>
    <w:rsid w:val="00493C01"/>
    <w:rPr>
      <w:b/>
      <w:bCs/>
    </w:rPr>
  </w:style>
  <w:style w:type="character" w:customStyle="1" w:styleId="CommentSubjectChar">
    <w:name w:val="Comment Subject Char"/>
    <w:basedOn w:val="CommentTextChar"/>
    <w:link w:val="CommentSubject"/>
    <w:uiPriority w:val="99"/>
    <w:semiHidden/>
    <w:rsid w:val="00493C01"/>
    <w:rPr>
      <w:b/>
      <w:bCs/>
      <w:sz w:val="20"/>
      <w:szCs w:val="20"/>
    </w:rPr>
  </w:style>
  <w:style w:type="paragraph" w:styleId="BalloonText">
    <w:name w:val="Balloon Text"/>
    <w:basedOn w:val="Normal"/>
    <w:link w:val="BalloonTextChar"/>
    <w:uiPriority w:val="99"/>
    <w:semiHidden/>
    <w:unhideWhenUsed/>
    <w:rsid w:val="00493C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C01"/>
    <w:rPr>
      <w:rFonts w:ascii="Segoe UI" w:hAnsi="Segoe UI" w:cs="Segoe UI"/>
      <w:sz w:val="18"/>
      <w:szCs w:val="18"/>
    </w:rPr>
  </w:style>
  <w:style w:type="paragraph" w:styleId="Revision">
    <w:name w:val="Revision"/>
    <w:hidden/>
    <w:uiPriority w:val="99"/>
    <w:semiHidden/>
    <w:rsid w:val="00493C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hyperlink" Target="https://github.com/cbahlai/monarch_regi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bahlai@kent.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144E5-F818-40AF-B3DC-F2278303D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2904</TotalTime>
  <Pages>16</Pages>
  <Words>20803</Words>
  <Characters>118578</Characters>
  <Application>Microsoft Office Word</Application>
  <DocSecurity>0</DocSecurity>
  <Lines>988</Lines>
  <Paragraphs>278</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139103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Christine</dc:creator>
  <cp:keywords/>
  <dc:description/>
  <cp:lastModifiedBy>Bahlai, Christine</cp:lastModifiedBy>
  <cp:revision>6</cp:revision>
  <dcterms:created xsi:type="dcterms:W3CDTF">2019-01-07T19:07:00Z</dcterms:created>
  <dcterms:modified xsi:type="dcterms:W3CDTF">2019-01-09T20:19:00Z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id="RDRr7Czq"/&gt;&lt;style id="http://www.zotero.org/styles/environmental-entomology" hasBibliography="1" bibliographyStyleHasBeenSet="1"/&gt;&lt;prefs&gt;&lt;pref name="fieldType" value="Field"/&gt;&lt;/prefs&gt;&lt;/data&gt;</vt:lpwstr>
  </property>
</Properties>
</file>